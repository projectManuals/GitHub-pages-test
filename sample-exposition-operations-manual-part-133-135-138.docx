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bookmarkStart w:id="0" w:name="_top"/>
    <w:bookmarkEnd w:id="0"/>
    <w:p w14:paraId="29109285" w14:textId="69BE3E2B" w:rsidR="007A1DC3" w:rsidRPr="00086132" w:rsidRDefault="00000000" w:rsidP="007A5A66">
      <w:pPr>
        <w:pStyle w:val="SecurityClassification"/>
      </w:pPr>
      <w:sdt>
        <w:sdtPr>
          <w:alias w:val="Security"/>
          <w:tag w:val="Security"/>
          <w:id w:val="-1545055348"/>
          <w:lock w:val="sdtLocked"/>
          <w:placeholder>
            <w:docPart w:val="C33866FC0AF24C6E97EF3C1F068B0559"/>
          </w:placeholder>
          <w:dropDownList>
            <w:listItem w:displayText="Choose an item." w:value=" "/>
            <w:listItem w:displayText="   " w:value="   "/>
            <w:listItem w:displayText="Unofficial" w:value="Unofficial"/>
            <w:listItem w:displayText="Official" w:value="Official"/>
            <w:listItem w:displayText="Official Sensitive" w:value="Official Sensitive"/>
          </w:dropDownList>
        </w:sdtPr>
        <w:sdtContent>
          <w:r w:rsidR="00343725" w:rsidRPr="00086132">
            <w:t>Official</w:t>
          </w:r>
        </w:sdtContent>
      </w:sdt>
    </w:p>
    <w:p w14:paraId="694F99D5" w14:textId="6FB0CE0D" w:rsidR="000B0761" w:rsidRDefault="009A1E31" w:rsidP="000B0761">
      <w:pPr>
        <w:pStyle w:val="Documentidentifier"/>
        <w:spacing w:before="840" w:after="7200"/>
      </w:pPr>
      <w:r>
        <w:rPr>
          <w:noProof/>
        </w:rPr>
        <mc:AlternateContent>
          <mc:Choice Requires="wps">
            <w:drawing>
              <wp:anchor distT="0" distB="0" distL="114300" distR="114300" simplePos="0" relativeHeight="251658241" behindDoc="0" locked="1" layoutInCell="1" allowOverlap="1" wp14:anchorId="5E420951" wp14:editId="266C4989">
                <wp:simplePos x="0" y="0"/>
                <wp:positionH relativeFrom="page">
                  <wp:align>right</wp:align>
                </wp:positionH>
                <wp:positionV relativeFrom="page">
                  <wp:align>bottom</wp:align>
                </wp:positionV>
                <wp:extent cx="2520000" cy="1260000"/>
                <wp:effectExtent l="0" t="0" r="0" b="0"/>
                <wp:wrapNone/>
                <wp:docPr id="9" name="Text Box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20000" cy="1260000"/>
                        </a:xfrm>
                        <a:prstGeom prst="rect">
                          <a:avLst/>
                        </a:prstGeom>
                        <a:noFill/>
                        <a:ln w="6350">
                          <a:noFill/>
                        </a:ln>
                      </wps:spPr>
                      <wps:txbx>
                        <w:txbxContent>
                          <w:sdt>
                            <w:sdtPr>
                              <w:rPr>
                                <w:color w:val="023E5C" w:themeColor="text2"/>
                              </w:rPr>
                              <w:alias w:val="Publish Date"/>
                              <w:tag w:val=""/>
                              <w:id w:val="-384646141"/>
                              <w:placeholder>
                                <w:docPart w:val="F8507C2087A9435FAA0503C274DFB3DA"/>
                              </w:placeholder>
                              <w:dataBinding w:prefixMappings="xmlns:ns0='http://schemas.microsoft.com/office/2006/coverPageProps' " w:xpath="/ns0:CoverPageProperties[1]/ns0:PublishDate[1]" w:storeItemID="{55AF091B-3C7A-41E3-B477-F2FDAA23CFDA}"/>
                              <w:date w:fullDate="2025-02-01T00:00:00Z">
                                <w:dateFormat w:val="MMMM yyyy"/>
                                <w:lid w:val="en-AU"/>
                                <w:storeMappedDataAs w:val="dateTime"/>
                                <w:calendar w:val="gregorian"/>
                              </w:date>
                            </w:sdtPr>
                            <w:sdtContent>
                              <w:p w14:paraId="34A76ADE" w14:textId="40F3128A" w:rsidR="009A1E31" w:rsidRPr="00A90009" w:rsidRDefault="00065AAD" w:rsidP="009A1E31">
                                <w:pPr>
                                  <w:spacing w:before="0" w:after="0"/>
                                  <w:jc w:val="right"/>
                                  <w:rPr>
                                    <w:color w:val="023E5C" w:themeColor="text2"/>
                                  </w:rPr>
                                </w:pPr>
                                <w:r>
                                  <w:t>February 2025</w:t>
                                </w:r>
                              </w:p>
                            </w:sdtContent>
                          </w:sdt>
                        </w:txbxContent>
                      </wps:txbx>
                      <wps:bodyPr rot="0" spcFirstLastPara="0" vertOverflow="overflow" horzOverflow="overflow" vert="horz" wrap="square" lIns="0" tIns="0" rIns="1008000" bIns="90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20951" id="_x0000_t202" coordsize="21600,21600" o:spt="202" path="m,l,21600r21600,l21600,xe">
                <v:stroke joinstyle="miter"/>
                <v:path gradientshapeok="t" o:connecttype="rect"/>
              </v:shapetype>
              <v:shape id="Text Box 9" o:spid="_x0000_s1026" type="#_x0000_t202" alt="&quot;&quot;" style="position:absolute;left:0;text-align:left;margin-left:147.25pt;margin-top:0;width:198.45pt;height:99.2pt;z-index:251658241;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" filled="f" stroked="f" strokeweight=".5pt">
                <v:textbox inset="0,0,28mm,25mm">
                  <w:txbxContent>
                    <w:sdt>
                      <w:sdtPr>
                        <w:rPr>
                          <w:color w:val="023E5C" w:themeColor="text2"/>
                        </w:rPr>
                        <w:alias w:val="Publish Date"/>
                        <w:tag w:val=""/>
                        <w:id w:val="-384646141"/>
                        <w:placeholder>
                          <w:docPart w:val="F8507C2087A9435FAA0503C274DFB3DA"/>
                        </w:placeholder>
                        <w:dataBinding w:prefixMappings="xmlns:ns0='http://schemas.microsoft.com/office/2006/coverPageProps' " w:xpath="/ns0:CoverPageProperties[1]/ns0:PublishDate[1]" w:storeItemID="{55AF091B-3C7A-41E3-B477-F2FDAA23CFDA}"/>
                        <w:date w:fullDate="2025-02-01T00:00:00Z">
                          <w:dateFormat w:val="MMMM yyyy"/>
                          <w:lid w:val="en-AU"/>
                          <w:storeMappedDataAs w:val="dateTime"/>
                          <w:calendar w:val="gregorian"/>
                        </w:date>
                      </w:sdtPr>
                      <w:sdtContent>
                        <w:p w14:paraId="34A76ADE" w14:textId="40F3128A" w:rsidR="009A1E31" w:rsidRPr="00A90009" w:rsidRDefault="00065AAD" w:rsidP="009A1E31">
                          <w:pPr>
                            <w:spacing w:before="0" w:after="0"/>
                            <w:jc w:val="right"/>
                            <w:rPr>
                              <w:color w:val="023E5C" w:themeColor="text2"/>
                            </w:rPr>
                          </w:pPr>
                          <w:r>
                            <w:t>February 2025</w:t>
                          </w:r>
                        </w:p>
                      </w:sdtContent>
                    </w:sdt>
                  </w:txbxContent>
                </v:textbox>
                <w10:wrap anchorx="page" anchory="page"/>
                <w10:anchorlock/>
              </v:shape>
            </w:pict>
          </mc:Fallback>
        </mc:AlternateContent>
      </w:r>
      <w:r w:rsidR="000B0761">
        <w:t>Company logo here</w:t>
      </w:r>
    </w:p>
    <w:p w14:paraId="378CE757" w14:textId="59314B59" w:rsidR="00AF0899" w:rsidRPr="007A5A66" w:rsidRDefault="00000000" w:rsidP="007A5A66">
      <w:pPr>
        <w:pStyle w:val="Title"/>
      </w:pPr>
      <w:sdt>
        <w:sdtPr>
          <w:alias w:val="Title"/>
          <w:tag w:val=""/>
          <w:id w:val="1062761741"/>
          <w:placeholder>
            <w:docPart w:val="5AF54862162B4EEC87E97645F7CC69F2"/>
          </w:placeholder>
          <w:dataBinding w:prefixMappings="xmlns:ns0='http://purl.org/dc/elements/1.1/' xmlns:ns1='http://schemas.openxmlformats.org/package/2006/metadata/core-properties' " w:xpath="/ns1:coreProperties[1]/ns0:title[1]" w:storeItemID="{6C3C8BC8-F283-45AE-878A-BAB7291924A1}"/>
          <w:text/>
        </w:sdtPr>
        <w:sdtContent>
          <w:r w:rsidR="00C17C2D">
            <w:t>CASR Flight Operations Sample Exposition / Operations Manual</w:t>
          </w:r>
        </w:sdtContent>
      </w:sdt>
    </w:p>
    <w:p w14:paraId="1FFDC799" w14:textId="77777777" w:rsidR="00F46A2C" w:rsidRDefault="00F46A2C" w:rsidP="00AF0899"/>
    <w:p w14:paraId="65DEFDD0" w14:textId="77777777" w:rsidR="0041377C" w:rsidRDefault="0041377C" w:rsidP="00AF0899">
      <w:pPr>
        <w:sectPr w:rsidR="0041377C" w:rsidSect="00F91345">
          <w:headerReference w:type="even" r:id="rId12"/>
          <w:headerReference w:type="default" r:id="rId13"/>
          <w:footerReference w:type="even" r:id="rId14"/>
          <w:footerReference w:type="default" r:id="rId15"/>
          <w:headerReference w:type="first" r:id="rId16"/>
          <w:footerReference w:type="first" r:id="rId17"/>
          <w:pgSz w:w="11906" w:h="16838" w:code="9"/>
          <w:pgMar w:top="1247" w:right="1247" w:bottom="1247" w:left="1247" w:header="567" w:footer="567" w:gutter="0"/>
          <w:cols w:space="708"/>
          <w:titlePg/>
          <w:docGrid w:linePitch="360"/>
        </w:sectPr>
      </w:pPr>
    </w:p>
    <w:p w14:paraId="36BC0E79" w14:textId="77777777" w:rsidR="00AF0899" w:rsidRDefault="00AF0899" w:rsidP="00966E0B">
      <w:pPr>
        <w:pStyle w:val="TOCHeading"/>
      </w:pPr>
      <w:r>
        <w:lastRenderedPageBreak/>
        <w:t>Contents</w:t>
      </w:r>
    </w:p>
    <w:p w14:paraId="7C70D2E7" w14:textId="63696CEB" w:rsidR="00EE1EE5" w:rsidRDefault="006920D9">
      <w:pPr>
        <w:pStyle w:val="TOC1"/>
        <w:rPr>
          <w:rFonts w:asciiTheme="minorHAnsi" w:eastAsiaTheme="minorEastAsia" w:hAnsiTheme="minorHAnsi"/>
          <w:b w:val="0"/>
          <w:color w:val="auto"/>
          <w:kern w:val="2"/>
          <w:sz w:val="24"/>
          <w:szCs w:val="24"/>
          <w:lang w:eastAsia="en-AU"/>
          <w14:ligatures w14:val="standardContextual"/>
        </w:rPr>
      </w:pPr>
      <w:r w:rsidRPr="00E26587">
        <w:rPr>
          <w:rFonts w:ascii="Arial" w:hAnsi="Arial"/>
          <w:b w:val="0"/>
          <w:caps/>
          <w:color w:val="FFFFFF" w:themeColor="background1"/>
        </w:rPr>
        <w:fldChar w:fldCharType="begin"/>
      </w:r>
      <w:r w:rsidRPr="00E26587">
        <w:rPr>
          <w:caps/>
          <w:color w:val="FFFFFF" w:themeColor="background1"/>
        </w:rPr>
        <w:instrText xml:space="preserve"> TOC \o "1-2" \h \z \u </w:instrText>
      </w:r>
      <w:r w:rsidRPr="00E26587">
        <w:rPr>
          <w:rFonts w:ascii="Arial" w:hAnsi="Arial"/>
          <w:b w:val="0"/>
          <w:caps/>
          <w:color w:val="FFFFFF" w:themeColor="background1"/>
        </w:rPr>
        <w:fldChar w:fldCharType="separate"/>
      </w:r>
      <w:hyperlink w:anchor="_Toc188966517" w:history="1">
        <w:r w:rsidR="00EE1EE5" w:rsidRPr="00603569">
          <w:rPr>
            <w:rStyle w:val="Hyperlink"/>
          </w:rPr>
          <w:t>Glossary</w:t>
        </w:r>
        <w:r w:rsidR="00EE1EE5">
          <w:rPr>
            <w:webHidden/>
          </w:rPr>
          <w:tab/>
        </w:r>
        <w:r w:rsidR="00EE1EE5">
          <w:rPr>
            <w:webHidden/>
          </w:rPr>
          <w:fldChar w:fldCharType="begin"/>
        </w:r>
        <w:r w:rsidR="00EE1EE5">
          <w:rPr>
            <w:webHidden/>
          </w:rPr>
          <w:instrText xml:space="preserve"> PAGEREF _Toc188966517 \h </w:instrText>
        </w:r>
        <w:r w:rsidR="00EE1EE5">
          <w:rPr>
            <w:webHidden/>
          </w:rPr>
        </w:r>
        <w:r w:rsidR="00EE1EE5">
          <w:rPr>
            <w:webHidden/>
          </w:rPr>
          <w:fldChar w:fldCharType="separate"/>
        </w:r>
        <w:r w:rsidR="00D43412">
          <w:rPr>
            <w:webHidden/>
          </w:rPr>
          <w:t>4</w:t>
        </w:r>
        <w:r w:rsidR="00EE1EE5">
          <w:rPr>
            <w:webHidden/>
          </w:rPr>
          <w:fldChar w:fldCharType="end"/>
        </w:r>
      </w:hyperlink>
    </w:p>
    <w:p w14:paraId="0F57EE31" w14:textId="24827B80"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18" w:history="1">
        <w:r w:rsidRPr="00603569">
          <w:rPr>
            <w:rStyle w:val="Hyperlink"/>
            <w:noProof/>
          </w:rPr>
          <w:t>Acronyms, abbreviations and definitions</w:t>
        </w:r>
        <w:r>
          <w:rPr>
            <w:noProof/>
            <w:webHidden/>
          </w:rPr>
          <w:tab/>
        </w:r>
        <w:r>
          <w:rPr>
            <w:noProof/>
            <w:webHidden/>
          </w:rPr>
          <w:fldChar w:fldCharType="begin"/>
        </w:r>
        <w:r>
          <w:rPr>
            <w:noProof/>
            <w:webHidden/>
          </w:rPr>
          <w:instrText xml:space="preserve"> PAGEREF _Toc188966518 \h </w:instrText>
        </w:r>
        <w:r>
          <w:rPr>
            <w:noProof/>
            <w:webHidden/>
          </w:rPr>
        </w:r>
        <w:r>
          <w:rPr>
            <w:noProof/>
            <w:webHidden/>
          </w:rPr>
          <w:fldChar w:fldCharType="separate"/>
        </w:r>
        <w:r w:rsidR="00D43412">
          <w:rPr>
            <w:noProof/>
            <w:webHidden/>
          </w:rPr>
          <w:t>4</w:t>
        </w:r>
        <w:r>
          <w:rPr>
            <w:noProof/>
            <w:webHidden/>
          </w:rPr>
          <w:fldChar w:fldCharType="end"/>
        </w:r>
      </w:hyperlink>
    </w:p>
    <w:p w14:paraId="3B599475" w14:textId="1D4B3289"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19" w:history="1">
        <w:r w:rsidRPr="00603569">
          <w:rPr>
            <w:rStyle w:val="Hyperlink"/>
            <w:noProof/>
          </w:rPr>
          <w:t>Reference material</w:t>
        </w:r>
        <w:r>
          <w:rPr>
            <w:noProof/>
            <w:webHidden/>
          </w:rPr>
          <w:tab/>
        </w:r>
        <w:r>
          <w:rPr>
            <w:noProof/>
            <w:webHidden/>
          </w:rPr>
          <w:fldChar w:fldCharType="begin"/>
        </w:r>
        <w:r>
          <w:rPr>
            <w:noProof/>
            <w:webHidden/>
          </w:rPr>
          <w:instrText xml:space="preserve"> PAGEREF _Toc188966519 \h </w:instrText>
        </w:r>
        <w:r>
          <w:rPr>
            <w:noProof/>
            <w:webHidden/>
          </w:rPr>
        </w:r>
        <w:r>
          <w:rPr>
            <w:noProof/>
            <w:webHidden/>
          </w:rPr>
          <w:fldChar w:fldCharType="separate"/>
        </w:r>
        <w:r w:rsidR="00D43412">
          <w:rPr>
            <w:noProof/>
            <w:webHidden/>
          </w:rPr>
          <w:t>5</w:t>
        </w:r>
        <w:r>
          <w:rPr>
            <w:noProof/>
            <w:webHidden/>
          </w:rPr>
          <w:fldChar w:fldCharType="end"/>
        </w:r>
      </w:hyperlink>
    </w:p>
    <w:p w14:paraId="76A1315B" w14:textId="1A496EAA" w:rsidR="00EE1EE5" w:rsidRDefault="00EE1EE5">
      <w:pPr>
        <w:pStyle w:val="TOC1"/>
        <w:rPr>
          <w:rFonts w:asciiTheme="minorHAnsi" w:eastAsiaTheme="minorEastAsia" w:hAnsiTheme="minorHAnsi"/>
          <w:b w:val="0"/>
          <w:color w:val="auto"/>
          <w:kern w:val="2"/>
          <w:sz w:val="24"/>
          <w:szCs w:val="24"/>
          <w:lang w:eastAsia="en-AU"/>
          <w14:ligatures w14:val="standardContextual"/>
        </w:rPr>
      </w:pPr>
      <w:hyperlink w:anchor="_Toc188966520" w:history="1">
        <w:r w:rsidRPr="00603569">
          <w:rPr>
            <w:rStyle w:val="Hyperlink"/>
          </w:rPr>
          <w:t>Revision history</w:t>
        </w:r>
        <w:r>
          <w:rPr>
            <w:webHidden/>
          </w:rPr>
          <w:tab/>
        </w:r>
        <w:r>
          <w:rPr>
            <w:webHidden/>
          </w:rPr>
          <w:fldChar w:fldCharType="begin"/>
        </w:r>
        <w:r>
          <w:rPr>
            <w:webHidden/>
          </w:rPr>
          <w:instrText xml:space="preserve"> PAGEREF _Toc188966520 \h </w:instrText>
        </w:r>
        <w:r>
          <w:rPr>
            <w:webHidden/>
          </w:rPr>
        </w:r>
        <w:r>
          <w:rPr>
            <w:webHidden/>
          </w:rPr>
          <w:fldChar w:fldCharType="separate"/>
        </w:r>
        <w:r w:rsidR="00D43412">
          <w:rPr>
            <w:webHidden/>
          </w:rPr>
          <w:t>6</w:t>
        </w:r>
        <w:r>
          <w:rPr>
            <w:webHidden/>
          </w:rPr>
          <w:fldChar w:fldCharType="end"/>
        </w:r>
      </w:hyperlink>
    </w:p>
    <w:p w14:paraId="20EF5CA2" w14:textId="2201FD32" w:rsidR="00EE1EE5" w:rsidRDefault="00EE1EE5">
      <w:pPr>
        <w:pStyle w:val="TOC1"/>
        <w:rPr>
          <w:rFonts w:asciiTheme="minorHAnsi" w:eastAsiaTheme="minorEastAsia" w:hAnsiTheme="minorHAnsi"/>
          <w:b w:val="0"/>
          <w:color w:val="auto"/>
          <w:kern w:val="2"/>
          <w:sz w:val="24"/>
          <w:szCs w:val="24"/>
          <w:lang w:eastAsia="en-AU"/>
          <w14:ligatures w14:val="standardContextual"/>
        </w:rPr>
      </w:pPr>
      <w:hyperlink w:anchor="_Toc188966521" w:history="1">
        <w:r w:rsidRPr="00603569">
          <w:rPr>
            <w:rStyle w:val="Hyperlink"/>
          </w:rPr>
          <w:t>Distribution list</w:t>
        </w:r>
        <w:r>
          <w:rPr>
            <w:webHidden/>
          </w:rPr>
          <w:tab/>
        </w:r>
        <w:r>
          <w:rPr>
            <w:webHidden/>
          </w:rPr>
          <w:fldChar w:fldCharType="begin"/>
        </w:r>
        <w:r>
          <w:rPr>
            <w:webHidden/>
          </w:rPr>
          <w:instrText xml:space="preserve"> PAGEREF _Toc188966521 \h </w:instrText>
        </w:r>
        <w:r>
          <w:rPr>
            <w:webHidden/>
          </w:rPr>
        </w:r>
        <w:r>
          <w:rPr>
            <w:webHidden/>
          </w:rPr>
          <w:fldChar w:fldCharType="separate"/>
        </w:r>
        <w:r w:rsidR="00D43412">
          <w:rPr>
            <w:webHidden/>
          </w:rPr>
          <w:t>7</w:t>
        </w:r>
        <w:r>
          <w:rPr>
            <w:webHidden/>
          </w:rPr>
          <w:fldChar w:fldCharType="end"/>
        </w:r>
      </w:hyperlink>
    </w:p>
    <w:p w14:paraId="19C16DF9" w14:textId="5E734FCA" w:rsidR="00EE1EE5" w:rsidRDefault="00EE1EE5">
      <w:pPr>
        <w:pStyle w:val="TOC1"/>
        <w:tabs>
          <w:tab w:val="left" w:pos="1418"/>
        </w:tabs>
        <w:rPr>
          <w:rFonts w:asciiTheme="minorHAnsi" w:eastAsiaTheme="minorEastAsia" w:hAnsiTheme="minorHAnsi"/>
          <w:b w:val="0"/>
          <w:color w:val="auto"/>
          <w:kern w:val="2"/>
          <w:sz w:val="24"/>
          <w:szCs w:val="24"/>
          <w:lang w:eastAsia="en-AU"/>
          <w14:ligatures w14:val="standardContextual"/>
        </w:rPr>
      </w:pPr>
      <w:hyperlink w:anchor="_Toc188966522" w:history="1">
        <w:r w:rsidRPr="00603569">
          <w:rPr>
            <w:rStyle w:val="Hyperlink"/>
          </w:rPr>
          <w:t>VOLUME 1</w:t>
        </w:r>
        <w:r>
          <w:rPr>
            <w:rFonts w:asciiTheme="minorHAnsi" w:eastAsiaTheme="minorEastAsia" w:hAnsiTheme="minorHAnsi"/>
            <w:b w:val="0"/>
            <w:color w:val="auto"/>
            <w:kern w:val="2"/>
            <w:sz w:val="24"/>
            <w:szCs w:val="24"/>
            <w:lang w:eastAsia="en-AU"/>
            <w14:ligatures w14:val="standardContextual"/>
          </w:rPr>
          <w:tab/>
        </w:r>
        <w:r w:rsidRPr="00603569">
          <w:rPr>
            <w:rStyle w:val="Hyperlink"/>
          </w:rPr>
          <w:t>POLICY AND PROCEDURES</w:t>
        </w:r>
        <w:r>
          <w:rPr>
            <w:webHidden/>
          </w:rPr>
          <w:tab/>
        </w:r>
        <w:r>
          <w:rPr>
            <w:webHidden/>
          </w:rPr>
          <w:fldChar w:fldCharType="begin"/>
        </w:r>
        <w:r>
          <w:rPr>
            <w:webHidden/>
          </w:rPr>
          <w:instrText xml:space="preserve"> PAGEREF _Toc188966522 \h </w:instrText>
        </w:r>
        <w:r>
          <w:rPr>
            <w:webHidden/>
          </w:rPr>
        </w:r>
        <w:r>
          <w:rPr>
            <w:webHidden/>
          </w:rPr>
          <w:fldChar w:fldCharType="separate"/>
        </w:r>
        <w:r w:rsidR="00D43412">
          <w:rPr>
            <w:webHidden/>
          </w:rPr>
          <w:t>8</w:t>
        </w:r>
        <w:r>
          <w:rPr>
            <w:webHidden/>
          </w:rPr>
          <w:fldChar w:fldCharType="end"/>
        </w:r>
      </w:hyperlink>
    </w:p>
    <w:p w14:paraId="2CA4A8FF" w14:textId="7253983E"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23" w:history="1">
        <w:r w:rsidRPr="00603569">
          <w:rPr>
            <w:rStyle w:val="Hyperlink"/>
            <w:noProof/>
          </w:rPr>
          <w:t>1.1</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General – Organisation</w:t>
        </w:r>
        <w:r>
          <w:rPr>
            <w:noProof/>
            <w:webHidden/>
          </w:rPr>
          <w:tab/>
        </w:r>
        <w:r>
          <w:rPr>
            <w:noProof/>
            <w:webHidden/>
          </w:rPr>
          <w:fldChar w:fldCharType="begin"/>
        </w:r>
        <w:r>
          <w:rPr>
            <w:noProof/>
            <w:webHidden/>
          </w:rPr>
          <w:instrText xml:space="preserve"> PAGEREF _Toc188966523 \h </w:instrText>
        </w:r>
        <w:r>
          <w:rPr>
            <w:noProof/>
            <w:webHidden/>
          </w:rPr>
        </w:r>
        <w:r>
          <w:rPr>
            <w:noProof/>
            <w:webHidden/>
          </w:rPr>
          <w:fldChar w:fldCharType="separate"/>
        </w:r>
        <w:r w:rsidR="00D43412">
          <w:rPr>
            <w:noProof/>
            <w:webHidden/>
          </w:rPr>
          <w:t>8</w:t>
        </w:r>
        <w:r>
          <w:rPr>
            <w:noProof/>
            <w:webHidden/>
          </w:rPr>
          <w:fldChar w:fldCharType="end"/>
        </w:r>
      </w:hyperlink>
    </w:p>
    <w:p w14:paraId="43F419AD" w14:textId="6D36963F"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24" w:history="1">
        <w:r w:rsidRPr="00603569">
          <w:rPr>
            <w:rStyle w:val="Hyperlink"/>
            <w:noProof/>
          </w:rPr>
          <w:t>1.2</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Safety policy</w:t>
        </w:r>
        <w:r>
          <w:rPr>
            <w:noProof/>
            <w:webHidden/>
          </w:rPr>
          <w:tab/>
        </w:r>
        <w:r>
          <w:rPr>
            <w:noProof/>
            <w:webHidden/>
          </w:rPr>
          <w:fldChar w:fldCharType="begin"/>
        </w:r>
        <w:r>
          <w:rPr>
            <w:noProof/>
            <w:webHidden/>
          </w:rPr>
          <w:instrText xml:space="preserve"> PAGEREF _Toc188966524 \h </w:instrText>
        </w:r>
        <w:r>
          <w:rPr>
            <w:noProof/>
            <w:webHidden/>
          </w:rPr>
        </w:r>
        <w:r>
          <w:rPr>
            <w:noProof/>
            <w:webHidden/>
          </w:rPr>
          <w:fldChar w:fldCharType="separate"/>
        </w:r>
        <w:r w:rsidR="00D43412">
          <w:rPr>
            <w:noProof/>
            <w:webHidden/>
          </w:rPr>
          <w:t>13</w:t>
        </w:r>
        <w:r>
          <w:rPr>
            <w:noProof/>
            <w:webHidden/>
          </w:rPr>
          <w:fldChar w:fldCharType="end"/>
        </w:r>
      </w:hyperlink>
    </w:p>
    <w:p w14:paraId="0689CFED" w14:textId="7503C8E6"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25" w:history="1">
        <w:r w:rsidRPr="00603569">
          <w:rPr>
            <w:rStyle w:val="Hyperlink"/>
            <w:noProof/>
          </w:rPr>
          <w:t>1.3</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Key personnel</w:t>
        </w:r>
        <w:r>
          <w:rPr>
            <w:noProof/>
            <w:webHidden/>
          </w:rPr>
          <w:tab/>
        </w:r>
        <w:r>
          <w:rPr>
            <w:noProof/>
            <w:webHidden/>
          </w:rPr>
          <w:fldChar w:fldCharType="begin"/>
        </w:r>
        <w:r>
          <w:rPr>
            <w:noProof/>
            <w:webHidden/>
          </w:rPr>
          <w:instrText xml:space="preserve"> PAGEREF _Toc188966525 \h </w:instrText>
        </w:r>
        <w:r>
          <w:rPr>
            <w:noProof/>
            <w:webHidden/>
          </w:rPr>
        </w:r>
        <w:r>
          <w:rPr>
            <w:noProof/>
            <w:webHidden/>
          </w:rPr>
          <w:fldChar w:fldCharType="separate"/>
        </w:r>
        <w:r w:rsidR="00D43412">
          <w:rPr>
            <w:noProof/>
            <w:webHidden/>
          </w:rPr>
          <w:t>15</w:t>
        </w:r>
        <w:r>
          <w:rPr>
            <w:noProof/>
            <w:webHidden/>
          </w:rPr>
          <w:fldChar w:fldCharType="end"/>
        </w:r>
      </w:hyperlink>
    </w:p>
    <w:p w14:paraId="6FFA74E9" w14:textId="2206BD61"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26" w:history="1">
        <w:r w:rsidRPr="00603569">
          <w:rPr>
            <w:rStyle w:val="Hyperlink"/>
            <w:noProof/>
          </w:rPr>
          <w:t>1.4</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Administration of this document</w:t>
        </w:r>
        <w:r>
          <w:rPr>
            <w:noProof/>
            <w:webHidden/>
          </w:rPr>
          <w:tab/>
        </w:r>
        <w:r>
          <w:rPr>
            <w:noProof/>
            <w:webHidden/>
          </w:rPr>
          <w:fldChar w:fldCharType="begin"/>
        </w:r>
        <w:r>
          <w:rPr>
            <w:noProof/>
            <w:webHidden/>
          </w:rPr>
          <w:instrText xml:space="preserve"> PAGEREF _Toc188966526 \h </w:instrText>
        </w:r>
        <w:r>
          <w:rPr>
            <w:noProof/>
            <w:webHidden/>
          </w:rPr>
        </w:r>
        <w:r>
          <w:rPr>
            <w:noProof/>
            <w:webHidden/>
          </w:rPr>
          <w:fldChar w:fldCharType="separate"/>
        </w:r>
        <w:r w:rsidR="00D43412">
          <w:rPr>
            <w:noProof/>
            <w:webHidden/>
          </w:rPr>
          <w:t>21</w:t>
        </w:r>
        <w:r>
          <w:rPr>
            <w:noProof/>
            <w:webHidden/>
          </w:rPr>
          <w:fldChar w:fldCharType="end"/>
        </w:r>
      </w:hyperlink>
    </w:p>
    <w:p w14:paraId="76640939" w14:textId="71AEAFBB"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27" w:history="1">
        <w:r w:rsidRPr="00603569">
          <w:rPr>
            <w:rStyle w:val="Hyperlink"/>
            <w:noProof/>
          </w:rPr>
          <w:t>1.5</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Record keeping and management</w:t>
        </w:r>
        <w:r>
          <w:rPr>
            <w:noProof/>
            <w:webHidden/>
          </w:rPr>
          <w:tab/>
        </w:r>
        <w:r>
          <w:rPr>
            <w:noProof/>
            <w:webHidden/>
          </w:rPr>
          <w:fldChar w:fldCharType="begin"/>
        </w:r>
        <w:r>
          <w:rPr>
            <w:noProof/>
            <w:webHidden/>
          </w:rPr>
          <w:instrText xml:space="preserve"> PAGEREF _Toc188966527 \h </w:instrText>
        </w:r>
        <w:r>
          <w:rPr>
            <w:noProof/>
            <w:webHidden/>
          </w:rPr>
        </w:r>
        <w:r>
          <w:rPr>
            <w:noProof/>
            <w:webHidden/>
          </w:rPr>
          <w:fldChar w:fldCharType="separate"/>
        </w:r>
        <w:r w:rsidR="00D43412">
          <w:rPr>
            <w:noProof/>
            <w:webHidden/>
          </w:rPr>
          <w:t>23</w:t>
        </w:r>
        <w:r>
          <w:rPr>
            <w:noProof/>
            <w:webHidden/>
          </w:rPr>
          <w:fldChar w:fldCharType="end"/>
        </w:r>
      </w:hyperlink>
    </w:p>
    <w:p w14:paraId="76C2D633" w14:textId="61DAA1FE"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28" w:history="1">
        <w:r w:rsidRPr="00603569">
          <w:rPr>
            <w:rStyle w:val="Hyperlink"/>
            <w:noProof/>
          </w:rPr>
          <w:t>1.6</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Reference library</w:t>
        </w:r>
        <w:r>
          <w:rPr>
            <w:noProof/>
            <w:webHidden/>
          </w:rPr>
          <w:tab/>
        </w:r>
        <w:r>
          <w:rPr>
            <w:noProof/>
            <w:webHidden/>
          </w:rPr>
          <w:fldChar w:fldCharType="begin"/>
        </w:r>
        <w:r>
          <w:rPr>
            <w:noProof/>
            <w:webHidden/>
          </w:rPr>
          <w:instrText xml:space="preserve"> PAGEREF _Toc188966528 \h </w:instrText>
        </w:r>
        <w:r>
          <w:rPr>
            <w:noProof/>
            <w:webHidden/>
          </w:rPr>
        </w:r>
        <w:r>
          <w:rPr>
            <w:noProof/>
            <w:webHidden/>
          </w:rPr>
          <w:fldChar w:fldCharType="separate"/>
        </w:r>
        <w:r w:rsidR="00D43412">
          <w:rPr>
            <w:noProof/>
            <w:webHidden/>
          </w:rPr>
          <w:t>27</w:t>
        </w:r>
        <w:r>
          <w:rPr>
            <w:noProof/>
            <w:webHidden/>
          </w:rPr>
          <w:fldChar w:fldCharType="end"/>
        </w:r>
      </w:hyperlink>
    </w:p>
    <w:p w14:paraId="2BA06488" w14:textId="6F06CE1D"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29" w:history="1">
        <w:r w:rsidRPr="00603569">
          <w:rPr>
            <w:rStyle w:val="Hyperlink"/>
            <w:noProof/>
          </w:rPr>
          <w:t>1.7</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Resources</w:t>
        </w:r>
        <w:r>
          <w:rPr>
            <w:noProof/>
            <w:webHidden/>
          </w:rPr>
          <w:tab/>
        </w:r>
        <w:r>
          <w:rPr>
            <w:noProof/>
            <w:webHidden/>
          </w:rPr>
          <w:fldChar w:fldCharType="begin"/>
        </w:r>
        <w:r>
          <w:rPr>
            <w:noProof/>
            <w:webHidden/>
          </w:rPr>
          <w:instrText xml:space="preserve"> PAGEREF _Toc188966529 \h </w:instrText>
        </w:r>
        <w:r>
          <w:rPr>
            <w:noProof/>
            <w:webHidden/>
          </w:rPr>
        </w:r>
        <w:r>
          <w:rPr>
            <w:noProof/>
            <w:webHidden/>
          </w:rPr>
          <w:fldChar w:fldCharType="separate"/>
        </w:r>
        <w:r w:rsidR="00D43412">
          <w:rPr>
            <w:noProof/>
            <w:webHidden/>
          </w:rPr>
          <w:t>28</w:t>
        </w:r>
        <w:r>
          <w:rPr>
            <w:noProof/>
            <w:webHidden/>
          </w:rPr>
          <w:fldChar w:fldCharType="end"/>
        </w:r>
      </w:hyperlink>
    </w:p>
    <w:p w14:paraId="433D6E94" w14:textId="4C5B5799"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30" w:history="1">
        <w:r w:rsidRPr="00603569">
          <w:rPr>
            <w:rStyle w:val="Hyperlink"/>
            <w:noProof/>
          </w:rPr>
          <w:t>1.8</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Management of change</w:t>
        </w:r>
        <w:r>
          <w:rPr>
            <w:noProof/>
            <w:webHidden/>
          </w:rPr>
          <w:tab/>
        </w:r>
        <w:r>
          <w:rPr>
            <w:noProof/>
            <w:webHidden/>
          </w:rPr>
          <w:fldChar w:fldCharType="begin"/>
        </w:r>
        <w:r>
          <w:rPr>
            <w:noProof/>
            <w:webHidden/>
          </w:rPr>
          <w:instrText xml:space="preserve"> PAGEREF _Toc188966530 \h </w:instrText>
        </w:r>
        <w:r>
          <w:rPr>
            <w:noProof/>
            <w:webHidden/>
          </w:rPr>
        </w:r>
        <w:r>
          <w:rPr>
            <w:noProof/>
            <w:webHidden/>
          </w:rPr>
          <w:fldChar w:fldCharType="separate"/>
        </w:r>
        <w:r w:rsidR="00D43412">
          <w:rPr>
            <w:noProof/>
            <w:webHidden/>
          </w:rPr>
          <w:t>28</w:t>
        </w:r>
        <w:r>
          <w:rPr>
            <w:noProof/>
            <w:webHidden/>
          </w:rPr>
          <w:fldChar w:fldCharType="end"/>
        </w:r>
      </w:hyperlink>
    </w:p>
    <w:p w14:paraId="26C7EDF2" w14:textId="573EA9BC"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31" w:history="1">
        <w:r w:rsidRPr="00603569">
          <w:rPr>
            <w:rStyle w:val="Hyperlink"/>
            <w:noProof/>
          </w:rPr>
          <w:t>1.9</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Operational personnel</w:t>
        </w:r>
        <w:r>
          <w:rPr>
            <w:noProof/>
            <w:webHidden/>
          </w:rPr>
          <w:tab/>
        </w:r>
        <w:r>
          <w:rPr>
            <w:noProof/>
            <w:webHidden/>
          </w:rPr>
          <w:fldChar w:fldCharType="begin"/>
        </w:r>
        <w:r>
          <w:rPr>
            <w:noProof/>
            <w:webHidden/>
          </w:rPr>
          <w:instrText xml:space="preserve"> PAGEREF _Toc188966531 \h </w:instrText>
        </w:r>
        <w:r>
          <w:rPr>
            <w:noProof/>
            <w:webHidden/>
          </w:rPr>
        </w:r>
        <w:r>
          <w:rPr>
            <w:noProof/>
            <w:webHidden/>
          </w:rPr>
          <w:fldChar w:fldCharType="separate"/>
        </w:r>
        <w:r w:rsidR="00D43412">
          <w:rPr>
            <w:noProof/>
            <w:webHidden/>
          </w:rPr>
          <w:t>33</w:t>
        </w:r>
        <w:r>
          <w:rPr>
            <w:noProof/>
            <w:webHidden/>
          </w:rPr>
          <w:fldChar w:fldCharType="end"/>
        </w:r>
      </w:hyperlink>
    </w:p>
    <w:p w14:paraId="5F003002" w14:textId="64E05592"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32" w:history="1">
        <w:r w:rsidRPr="00603569">
          <w:rPr>
            <w:rStyle w:val="Hyperlink"/>
            <w:noProof/>
          </w:rPr>
          <w:t>1.10</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Management of alcohol and other drugs</w:t>
        </w:r>
        <w:r>
          <w:rPr>
            <w:noProof/>
            <w:webHidden/>
          </w:rPr>
          <w:tab/>
        </w:r>
        <w:r>
          <w:rPr>
            <w:noProof/>
            <w:webHidden/>
          </w:rPr>
          <w:fldChar w:fldCharType="begin"/>
        </w:r>
        <w:r>
          <w:rPr>
            <w:noProof/>
            <w:webHidden/>
          </w:rPr>
          <w:instrText xml:space="preserve"> PAGEREF _Toc188966532 \h </w:instrText>
        </w:r>
        <w:r>
          <w:rPr>
            <w:noProof/>
            <w:webHidden/>
          </w:rPr>
        </w:r>
        <w:r>
          <w:rPr>
            <w:noProof/>
            <w:webHidden/>
          </w:rPr>
          <w:fldChar w:fldCharType="separate"/>
        </w:r>
        <w:r w:rsidR="00D43412">
          <w:rPr>
            <w:noProof/>
            <w:webHidden/>
          </w:rPr>
          <w:t>37</w:t>
        </w:r>
        <w:r>
          <w:rPr>
            <w:noProof/>
            <w:webHidden/>
          </w:rPr>
          <w:fldChar w:fldCharType="end"/>
        </w:r>
      </w:hyperlink>
    </w:p>
    <w:p w14:paraId="253EA76D" w14:textId="3EBCD581" w:rsidR="00EE1EE5" w:rsidRDefault="00EE1EE5">
      <w:pPr>
        <w:pStyle w:val="TOC1"/>
        <w:tabs>
          <w:tab w:val="left" w:pos="1418"/>
        </w:tabs>
        <w:rPr>
          <w:rFonts w:asciiTheme="minorHAnsi" w:eastAsiaTheme="minorEastAsia" w:hAnsiTheme="minorHAnsi"/>
          <w:b w:val="0"/>
          <w:color w:val="auto"/>
          <w:kern w:val="2"/>
          <w:sz w:val="24"/>
          <w:szCs w:val="24"/>
          <w:lang w:eastAsia="en-AU"/>
          <w14:ligatures w14:val="standardContextual"/>
        </w:rPr>
      </w:pPr>
      <w:hyperlink w:anchor="_Toc188966533" w:history="1">
        <w:r w:rsidRPr="00603569">
          <w:rPr>
            <w:rStyle w:val="Hyperlink"/>
          </w:rPr>
          <w:t>VOLUME 2</w:t>
        </w:r>
        <w:r>
          <w:rPr>
            <w:rFonts w:asciiTheme="minorHAnsi" w:eastAsiaTheme="minorEastAsia" w:hAnsiTheme="minorHAnsi"/>
            <w:b w:val="0"/>
            <w:color w:val="auto"/>
            <w:kern w:val="2"/>
            <w:sz w:val="24"/>
            <w:szCs w:val="24"/>
            <w:lang w:eastAsia="en-AU"/>
            <w14:ligatures w14:val="standardContextual"/>
          </w:rPr>
          <w:tab/>
        </w:r>
        <w:r w:rsidRPr="00603569">
          <w:rPr>
            <w:rStyle w:val="Hyperlink"/>
          </w:rPr>
          <w:t>AIRCRAFT OPERATIONS</w:t>
        </w:r>
        <w:r>
          <w:rPr>
            <w:webHidden/>
          </w:rPr>
          <w:tab/>
        </w:r>
        <w:r>
          <w:rPr>
            <w:webHidden/>
          </w:rPr>
          <w:fldChar w:fldCharType="begin"/>
        </w:r>
        <w:r>
          <w:rPr>
            <w:webHidden/>
          </w:rPr>
          <w:instrText xml:space="preserve"> PAGEREF _Toc188966533 \h </w:instrText>
        </w:r>
        <w:r>
          <w:rPr>
            <w:webHidden/>
          </w:rPr>
        </w:r>
        <w:r>
          <w:rPr>
            <w:webHidden/>
          </w:rPr>
          <w:fldChar w:fldCharType="separate"/>
        </w:r>
        <w:r w:rsidR="00D43412">
          <w:rPr>
            <w:webHidden/>
          </w:rPr>
          <w:t>38</w:t>
        </w:r>
        <w:r>
          <w:rPr>
            <w:webHidden/>
          </w:rPr>
          <w:fldChar w:fldCharType="end"/>
        </w:r>
      </w:hyperlink>
    </w:p>
    <w:p w14:paraId="6FA9CD3F" w14:textId="16914033"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34" w:history="1">
        <w:r w:rsidRPr="00603569">
          <w:rPr>
            <w:rStyle w:val="Hyperlink"/>
            <w:noProof/>
          </w:rPr>
          <w:t>2.1</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Operational policy and procedures</w:t>
        </w:r>
        <w:r>
          <w:rPr>
            <w:noProof/>
            <w:webHidden/>
          </w:rPr>
          <w:tab/>
        </w:r>
        <w:r>
          <w:rPr>
            <w:noProof/>
            <w:webHidden/>
          </w:rPr>
          <w:fldChar w:fldCharType="begin"/>
        </w:r>
        <w:r>
          <w:rPr>
            <w:noProof/>
            <w:webHidden/>
          </w:rPr>
          <w:instrText xml:space="preserve"> PAGEREF _Toc188966534 \h </w:instrText>
        </w:r>
        <w:r>
          <w:rPr>
            <w:noProof/>
            <w:webHidden/>
          </w:rPr>
        </w:r>
        <w:r>
          <w:rPr>
            <w:noProof/>
            <w:webHidden/>
          </w:rPr>
          <w:fldChar w:fldCharType="separate"/>
        </w:r>
        <w:r w:rsidR="00D43412">
          <w:rPr>
            <w:noProof/>
            <w:webHidden/>
          </w:rPr>
          <w:t>38</w:t>
        </w:r>
        <w:r>
          <w:rPr>
            <w:noProof/>
            <w:webHidden/>
          </w:rPr>
          <w:fldChar w:fldCharType="end"/>
        </w:r>
      </w:hyperlink>
    </w:p>
    <w:p w14:paraId="6033E31E" w14:textId="3D6A42FE"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35" w:history="1">
        <w:r w:rsidRPr="00603569">
          <w:rPr>
            <w:rStyle w:val="Hyperlink"/>
            <w:noProof/>
          </w:rPr>
          <w:t>2.2</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Crew members</w:t>
        </w:r>
        <w:r>
          <w:rPr>
            <w:noProof/>
            <w:webHidden/>
          </w:rPr>
          <w:tab/>
        </w:r>
        <w:r>
          <w:rPr>
            <w:noProof/>
            <w:webHidden/>
          </w:rPr>
          <w:fldChar w:fldCharType="begin"/>
        </w:r>
        <w:r>
          <w:rPr>
            <w:noProof/>
            <w:webHidden/>
          </w:rPr>
          <w:instrText xml:space="preserve"> PAGEREF _Toc188966535 \h </w:instrText>
        </w:r>
        <w:r>
          <w:rPr>
            <w:noProof/>
            <w:webHidden/>
          </w:rPr>
        </w:r>
        <w:r>
          <w:rPr>
            <w:noProof/>
            <w:webHidden/>
          </w:rPr>
          <w:fldChar w:fldCharType="separate"/>
        </w:r>
        <w:r w:rsidR="00D43412">
          <w:rPr>
            <w:noProof/>
            <w:webHidden/>
          </w:rPr>
          <w:t>44</w:t>
        </w:r>
        <w:r>
          <w:rPr>
            <w:noProof/>
            <w:webHidden/>
          </w:rPr>
          <w:fldChar w:fldCharType="end"/>
        </w:r>
      </w:hyperlink>
    </w:p>
    <w:p w14:paraId="419CF234" w14:textId="382AB97F"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36" w:history="1">
        <w:r w:rsidRPr="00603569">
          <w:rPr>
            <w:rStyle w:val="Hyperlink"/>
            <w:noProof/>
          </w:rPr>
          <w:t>2.3</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Carriage of passengers and cargo</w:t>
        </w:r>
        <w:r>
          <w:rPr>
            <w:noProof/>
            <w:webHidden/>
          </w:rPr>
          <w:tab/>
        </w:r>
        <w:r>
          <w:rPr>
            <w:noProof/>
            <w:webHidden/>
          </w:rPr>
          <w:fldChar w:fldCharType="begin"/>
        </w:r>
        <w:r>
          <w:rPr>
            <w:noProof/>
            <w:webHidden/>
          </w:rPr>
          <w:instrText xml:space="preserve"> PAGEREF _Toc188966536 \h </w:instrText>
        </w:r>
        <w:r>
          <w:rPr>
            <w:noProof/>
            <w:webHidden/>
          </w:rPr>
        </w:r>
        <w:r>
          <w:rPr>
            <w:noProof/>
            <w:webHidden/>
          </w:rPr>
          <w:fldChar w:fldCharType="separate"/>
        </w:r>
        <w:r w:rsidR="00D43412">
          <w:rPr>
            <w:noProof/>
            <w:webHidden/>
          </w:rPr>
          <w:t>46</w:t>
        </w:r>
        <w:r>
          <w:rPr>
            <w:noProof/>
            <w:webHidden/>
          </w:rPr>
          <w:fldChar w:fldCharType="end"/>
        </w:r>
      </w:hyperlink>
    </w:p>
    <w:p w14:paraId="3D049BD8" w14:textId="550B758B"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37" w:history="1">
        <w:r w:rsidRPr="00603569">
          <w:rPr>
            <w:rStyle w:val="Hyperlink"/>
            <w:noProof/>
          </w:rPr>
          <w:t>2.4</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Instruments, indicators, equipment and systems</w:t>
        </w:r>
        <w:r>
          <w:rPr>
            <w:noProof/>
            <w:webHidden/>
          </w:rPr>
          <w:tab/>
        </w:r>
        <w:r>
          <w:rPr>
            <w:noProof/>
            <w:webHidden/>
          </w:rPr>
          <w:fldChar w:fldCharType="begin"/>
        </w:r>
        <w:r>
          <w:rPr>
            <w:noProof/>
            <w:webHidden/>
          </w:rPr>
          <w:instrText xml:space="preserve"> PAGEREF _Toc188966537 \h </w:instrText>
        </w:r>
        <w:r>
          <w:rPr>
            <w:noProof/>
            <w:webHidden/>
          </w:rPr>
        </w:r>
        <w:r>
          <w:rPr>
            <w:noProof/>
            <w:webHidden/>
          </w:rPr>
          <w:fldChar w:fldCharType="separate"/>
        </w:r>
        <w:r w:rsidR="00D43412">
          <w:rPr>
            <w:noProof/>
            <w:webHidden/>
          </w:rPr>
          <w:t>49</w:t>
        </w:r>
        <w:r>
          <w:rPr>
            <w:noProof/>
            <w:webHidden/>
          </w:rPr>
          <w:fldChar w:fldCharType="end"/>
        </w:r>
      </w:hyperlink>
    </w:p>
    <w:p w14:paraId="74DB76F8" w14:textId="10B82086"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38" w:history="1">
        <w:r w:rsidRPr="00603569">
          <w:rPr>
            <w:rStyle w:val="Hyperlink"/>
            <w:noProof/>
          </w:rPr>
          <w:t>2.5</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Performance</w:t>
        </w:r>
        <w:r>
          <w:rPr>
            <w:noProof/>
            <w:webHidden/>
          </w:rPr>
          <w:tab/>
        </w:r>
        <w:r>
          <w:rPr>
            <w:noProof/>
            <w:webHidden/>
          </w:rPr>
          <w:fldChar w:fldCharType="begin"/>
        </w:r>
        <w:r>
          <w:rPr>
            <w:noProof/>
            <w:webHidden/>
          </w:rPr>
          <w:instrText xml:space="preserve"> PAGEREF _Toc188966538 \h </w:instrText>
        </w:r>
        <w:r>
          <w:rPr>
            <w:noProof/>
            <w:webHidden/>
          </w:rPr>
        </w:r>
        <w:r>
          <w:rPr>
            <w:noProof/>
            <w:webHidden/>
          </w:rPr>
          <w:fldChar w:fldCharType="separate"/>
        </w:r>
        <w:r w:rsidR="00D43412">
          <w:rPr>
            <w:noProof/>
            <w:webHidden/>
          </w:rPr>
          <w:t>52</w:t>
        </w:r>
        <w:r>
          <w:rPr>
            <w:noProof/>
            <w:webHidden/>
          </w:rPr>
          <w:fldChar w:fldCharType="end"/>
        </w:r>
      </w:hyperlink>
    </w:p>
    <w:p w14:paraId="22700F91" w14:textId="5CEBE9C1"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39" w:history="1">
        <w:r w:rsidRPr="00603569">
          <w:rPr>
            <w:rStyle w:val="Hyperlink"/>
            <w:noProof/>
          </w:rPr>
          <w:t>2.6</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Weight and balance</w:t>
        </w:r>
        <w:r>
          <w:rPr>
            <w:noProof/>
            <w:webHidden/>
          </w:rPr>
          <w:tab/>
        </w:r>
        <w:r>
          <w:rPr>
            <w:noProof/>
            <w:webHidden/>
          </w:rPr>
          <w:fldChar w:fldCharType="begin"/>
        </w:r>
        <w:r>
          <w:rPr>
            <w:noProof/>
            <w:webHidden/>
          </w:rPr>
          <w:instrText xml:space="preserve"> PAGEREF _Toc188966539 \h </w:instrText>
        </w:r>
        <w:r>
          <w:rPr>
            <w:noProof/>
            <w:webHidden/>
          </w:rPr>
        </w:r>
        <w:r>
          <w:rPr>
            <w:noProof/>
            <w:webHidden/>
          </w:rPr>
          <w:fldChar w:fldCharType="separate"/>
        </w:r>
        <w:r w:rsidR="00D43412">
          <w:rPr>
            <w:noProof/>
            <w:webHidden/>
          </w:rPr>
          <w:t>62</w:t>
        </w:r>
        <w:r>
          <w:rPr>
            <w:noProof/>
            <w:webHidden/>
          </w:rPr>
          <w:fldChar w:fldCharType="end"/>
        </w:r>
      </w:hyperlink>
    </w:p>
    <w:p w14:paraId="4011F0BD" w14:textId="7C013197"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40" w:history="1">
        <w:r w:rsidRPr="00603569">
          <w:rPr>
            <w:rStyle w:val="Hyperlink"/>
            <w:noProof/>
          </w:rPr>
          <w:t>2.7</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Fuelling and oil procedures</w:t>
        </w:r>
        <w:r>
          <w:rPr>
            <w:noProof/>
            <w:webHidden/>
          </w:rPr>
          <w:tab/>
        </w:r>
        <w:r>
          <w:rPr>
            <w:noProof/>
            <w:webHidden/>
          </w:rPr>
          <w:fldChar w:fldCharType="begin"/>
        </w:r>
        <w:r>
          <w:rPr>
            <w:noProof/>
            <w:webHidden/>
          </w:rPr>
          <w:instrText xml:space="preserve"> PAGEREF _Toc188966540 \h </w:instrText>
        </w:r>
        <w:r>
          <w:rPr>
            <w:noProof/>
            <w:webHidden/>
          </w:rPr>
        </w:r>
        <w:r>
          <w:rPr>
            <w:noProof/>
            <w:webHidden/>
          </w:rPr>
          <w:fldChar w:fldCharType="separate"/>
        </w:r>
        <w:r w:rsidR="00D43412">
          <w:rPr>
            <w:noProof/>
            <w:webHidden/>
          </w:rPr>
          <w:t>63</w:t>
        </w:r>
        <w:r>
          <w:rPr>
            <w:noProof/>
            <w:webHidden/>
          </w:rPr>
          <w:fldChar w:fldCharType="end"/>
        </w:r>
      </w:hyperlink>
    </w:p>
    <w:p w14:paraId="0B4D4BF2" w14:textId="20B64FE1"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41" w:history="1">
        <w:r w:rsidRPr="00603569">
          <w:rPr>
            <w:rStyle w:val="Hyperlink"/>
            <w:noProof/>
          </w:rPr>
          <w:t>2.8</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Fuel policy</w:t>
        </w:r>
        <w:r>
          <w:rPr>
            <w:noProof/>
            <w:webHidden/>
          </w:rPr>
          <w:tab/>
        </w:r>
        <w:r>
          <w:rPr>
            <w:noProof/>
            <w:webHidden/>
          </w:rPr>
          <w:fldChar w:fldCharType="begin"/>
        </w:r>
        <w:r>
          <w:rPr>
            <w:noProof/>
            <w:webHidden/>
          </w:rPr>
          <w:instrText xml:space="preserve"> PAGEREF _Toc188966541 \h </w:instrText>
        </w:r>
        <w:r>
          <w:rPr>
            <w:noProof/>
            <w:webHidden/>
          </w:rPr>
        </w:r>
        <w:r>
          <w:rPr>
            <w:noProof/>
            <w:webHidden/>
          </w:rPr>
          <w:fldChar w:fldCharType="separate"/>
        </w:r>
        <w:r w:rsidR="00D43412">
          <w:rPr>
            <w:noProof/>
            <w:webHidden/>
          </w:rPr>
          <w:t>67</w:t>
        </w:r>
        <w:r>
          <w:rPr>
            <w:noProof/>
            <w:webHidden/>
          </w:rPr>
          <w:fldChar w:fldCharType="end"/>
        </w:r>
      </w:hyperlink>
    </w:p>
    <w:p w14:paraId="2F6728C1" w14:textId="738FA979"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42" w:history="1">
        <w:r w:rsidRPr="00603569">
          <w:rPr>
            <w:rStyle w:val="Hyperlink"/>
            <w:noProof/>
          </w:rPr>
          <w:t>2.9</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Risk assessments</w:t>
        </w:r>
        <w:r>
          <w:rPr>
            <w:noProof/>
            <w:webHidden/>
          </w:rPr>
          <w:tab/>
        </w:r>
        <w:r>
          <w:rPr>
            <w:noProof/>
            <w:webHidden/>
          </w:rPr>
          <w:fldChar w:fldCharType="begin"/>
        </w:r>
        <w:r>
          <w:rPr>
            <w:noProof/>
            <w:webHidden/>
          </w:rPr>
          <w:instrText xml:space="preserve"> PAGEREF _Toc188966542 \h </w:instrText>
        </w:r>
        <w:r>
          <w:rPr>
            <w:noProof/>
            <w:webHidden/>
          </w:rPr>
        </w:r>
        <w:r>
          <w:rPr>
            <w:noProof/>
            <w:webHidden/>
          </w:rPr>
          <w:fldChar w:fldCharType="separate"/>
        </w:r>
        <w:r w:rsidR="00D43412">
          <w:rPr>
            <w:noProof/>
            <w:webHidden/>
          </w:rPr>
          <w:t>72</w:t>
        </w:r>
        <w:r>
          <w:rPr>
            <w:noProof/>
            <w:webHidden/>
          </w:rPr>
          <w:fldChar w:fldCharType="end"/>
        </w:r>
      </w:hyperlink>
    </w:p>
    <w:p w14:paraId="2393438A" w14:textId="161CF075"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43" w:history="1">
        <w:r w:rsidRPr="00603569">
          <w:rPr>
            <w:rStyle w:val="Hyperlink"/>
            <w:noProof/>
          </w:rPr>
          <w:t>2.10</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Flight planning</w:t>
        </w:r>
        <w:r>
          <w:rPr>
            <w:noProof/>
            <w:webHidden/>
          </w:rPr>
          <w:tab/>
        </w:r>
        <w:r>
          <w:rPr>
            <w:noProof/>
            <w:webHidden/>
          </w:rPr>
          <w:fldChar w:fldCharType="begin"/>
        </w:r>
        <w:r>
          <w:rPr>
            <w:noProof/>
            <w:webHidden/>
          </w:rPr>
          <w:instrText xml:space="preserve"> PAGEREF _Toc188966543 \h </w:instrText>
        </w:r>
        <w:r>
          <w:rPr>
            <w:noProof/>
            <w:webHidden/>
          </w:rPr>
        </w:r>
        <w:r>
          <w:rPr>
            <w:noProof/>
            <w:webHidden/>
          </w:rPr>
          <w:fldChar w:fldCharType="separate"/>
        </w:r>
        <w:r w:rsidR="00D43412">
          <w:rPr>
            <w:noProof/>
            <w:webHidden/>
          </w:rPr>
          <w:t>76</w:t>
        </w:r>
        <w:r>
          <w:rPr>
            <w:noProof/>
            <w:webHidden/>
          </w:rPr>
          <w:fldChar w:fldCharType="end"/>
        </w:r>
      </w:hyperlink>
    </w:p>
    <w:p w14:paraId="6392CD49" w14:textId="4399D512"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44" w:history="1">
        <w:r w:rsidRPr="00603569">
          <w:rPr>
            <w:rStyle w:val="Hyperlink"/>
            <w:noProof/>
          </w:rPr>
          <w:t>2.11</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Ground handling</w:t>
        </w:r>
        <w:r>
          <w:rPr>
            <w:noProof/>
            <w:webHidden/>
          </w:rPr>
          <w:tab/>
        </w:r>
        <w:r>
          <w:rPr>
            <w:noProof/>
            <w:webHidden/>
          </w:rPr>
          <w:fldChar w:fldCharType="begin"/>
        </w:r>
        <w:r>
          <w:rPr>
            <w:noProof/>
            <w:webHidden/>
          </w:rPr>
          <w:instrText xml:space="preserve"> PAGEREF _Toc188966544 \h </w:instrText>
        </w:r>
        <w:r>
          <w:rPr>
            <w:noProof/>
            <w:webHidden/>
          </w:rPr>
        </w:r>
        <w:r>
          <w:rPr>
            <w:noProof/>
            <w:webHidden/>
          </w:rPr>
          <w:fldChar w:fldCharType="separate"/>
        </w:r>
        <w:r w:rsidR="00D43412">
          <w:rPr>
            <w:noProof/>
            <w:webHidden/>
          </w:rPr>
          <w:t>78</w:t>
        </w:r>
        <w:r>
          <w:rPr>
            <w:noProof/>
            <w:webHidden/>
          </w:rPr>
          <w:fldChar w:fldCharType="end"/>
        </w:r>
      </w:hyperlink>
    </w:p>
    <w:p w14:paraId="11DA66A7" w14:textId="0319C76B"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45" w:history="1">
        <w:r w:rsidRPr="00603569">
          <w:rPr>
            <w:rStyle w:val="Hyperlink"/>
            <w:noProof/>
          </w:rPr>
          <w:t>2.12</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Collision avoidance</w:t>
        </w:r>
        <w:r>
          <w:rPr>
            <w:noProof/>
            <w:webHidden/>
          </w:rPr>
          <w:tab/>
        </w:r>
        <w:r>
          <w:rPr>
            <w:noProof/>
            <w:webHidden/>
          </w:rPr>
          <w:fldChar w:fldCharType="begin"/>
        </w:r>
        <w:r>
          <w:rPr>
            <w:noProof/>
            <w:webHidden/>
          </w:rPr>
          <w:instrText xml:space="preserve"> PAGEREF _Toc188966545 \h </w:instrText>
        </w:r>
        <w:r>
          <w:rPr>
            <w:noProof/>
            <w:webHidden/>
          </w:rPr>
        </w:r>
        <w:r>
          <w:rPr>
            <w:noProof/>
            <w:webHidden/>
          </w:rPr>
          <w:fldChar w:fldCharType="separate"/>
        </w:r>
        <w:r w:rsidR="00D43412">
          <w:rPr>
            <w:noProof/>
            <w:webHidden/>
          </w:rPr>
          <w:t>79</w:t>
        </w:r>
        <w:r>
          <w:rPr>
            <w:noProof/>
            <w:webHidden/>
          </w:rPr>
          <w:fldChar w:fldCharType="end"/>
        </w:r>
      </w:hyperlink>
    </w:p>
    <w:p w14:paraId="02A0D52F" w14:textId="776FE728"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46" w:history="1">
        <w:r w:rsidRPr="00603569">
          <w:rPr>
            <w:rStyle w:val="Hyperlink"/>
            <w:noProof/>
          </w:rPr>
          <w:t>2.13</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Navigation</w:t>
        </w:r>
        <w:r>
          <w:rPr>
            <w:noProof/>
            <w:webHidden/>
          </w:rPr>
          <w:tab/>
        </w:r>
        <w:r>
          <w:rPr>
            <w:noProof/>
            <w:webHidden/>
          </w:rPr>
          <w:fldChar w:fldCharType="begin"/>
        </w:r>
        <w:r>
          <w:rPr>
            <w:noProof/>
            <w:webHidden/>
          </w:rPr>
          <w:instrText xml:space="preserve"> PAGEREF _Toc188966546 \h </w:instrText>
        </w:r>
        <w:r>
          <w:rPr>
            <w:noProof/>
            <w:webHidden/>
          </w:rPr>
        </w:r>
        <w:r>
          <w:rPr>
            <w:noProof/>
            <w:webHidden/>
          </w:rPr>
          <w:fldChar w:fldCharType="separate"/>
        </w:r>
        <w:r w:rsidR="00D43412">
          <w:rPr>
            <w:noProof/>
            <w:webHidden/>
          </w:rPr>
          <w:t>80</w:t>
        </w:r>
        <w:r>
          <w:rPr>
            <w:noProof/>
            <w:webHidden/>
          </w:rPr>
          <w:fldChar w:fldCharType="end"/>
        </w:r>
      </w:hyperlink>
    </w:p>
    <w:p w14:paraId="6F1F2E9C" w14:textId="494DD260"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47" w:history="1">
        <w:r w:rsidRPr="00603569">
          <w:rPr>
            <w:rStyle w:val="Hyperlink"/>
            <w:noProof/>
          </w:rPr>
          <w:t>2.14</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Communications</w:t>
        </w:r>
        <w:r>
          <w:rPr>
            <w:noProof/>
            <w:webHidden/>
          </w:rPr>
          <w:tab/>
        </w:r>
        <w:r>
          <w:rPr>
            <w:noProof/>
            <w:webHidden/>
          </w:rPr>
          <w:fldChar w:fldCharType="begin"/>
        </w:r>
        <w:r>
          <w:rPr>
            <w:noProof/>
            <w:webHidden/>
          </w:rPr>
          <w:instrText xml:space="preserve"> PAGEREF _Toc188966547 \h </w:instrText>
        </w:r>
        <w:r>
          <w:rPr>
            <w:noProof/>
            <w:webHidden/>
          </w:rPr>
        </w:r>
        <w:r>
          <w:rPr>
            <w:noProof/>
            <w:webHidden/>
          </w:rPr>
          <w:fldChar w:fldCharType="separate"/>
        </w:r>
        <w:r w:rsidR="00D43412">
          <w:rPr>
            <w:noProof/>
            <w:webHidden/>
          </w:rPr>
          <w:t>80</w:t>
        </w:r>
        <w:r>
          <w:rPr>
            <w:noProof/>
            <w:webHidden/>
          </w:rPr>
          <w:fldChar w:fldCharType="end"/>
        </w:r>
      </w:hyperlink>
    </w:p>
    <w:p w14:paraId="1A4BFBE8" w14:textId="35448DE0"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48" w:history="1">
        <w:r w:rsidRPr="00603569">
          <w:rPr>
            <w:rStyle w:val="Hyperlink"/>
            <w:noProof/>
          </w:rPr>
          <w:t>2.15</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Pre-departure procedures</w:t>
        </w:r>
        <w:r>
          <w:rPr>
            <w:noProof/>
            <w:webHidden/>
          </w:rPr>
          <w:tab/>
        </w:r>
        <w:r>
          <w:rPr>
            <w:noProof/>
            <w:webHidden/>
          </w:rPr>
          <w:fldChar w:fldCharType="begin"/>
        </w:r>
        <w:r>
          <w:rPr>
            <w:noProof/>
            <w:webHidden/>
          </w:rPr>
          <w:instrText xml:space="preserve"> PAGEREF _Toc188966548 \h </w:instrText>
        </w:r>
        <w:r>
          <w:rPr>
            <w:noProof/>
            <w:webHidden/>
          </w:rPr>
        </w:r>
        <w:r>
          <w:rPr>
            <w:noProof/>
            <w:webHidden/>
          </w:rPr>
          <w:fldChar w:fldCharType="separate"/>
        </w:r>
        <w:r w:rsidR="00D43412">
          <w:rPr>
            <w:noProof/>
            <w:webHidden/>
          </w:rPr>
          <w:t>81</w:t>
        </w:r>
        <w:r>
          <w:rPr>
            <w:noProof/>
            <w:webHidden/>
          </w:rPr>
          <w:fldChar w:fldCharType="end"/>
        </w:r>
      </w:hyperlink>
    </w:p>
    <w:p w14:paraId="700BA69B" w14:textId="5C556230"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49" w:history="1">
        <w:r w:rsidRPr="00603569">
          <w:rPr>
            <w:rStyle w:val="Hyperlink"/>
            <w:noProof/>
          </w:rPr>
          <w:t>2.16</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Departure procedures</w:t>
        </w:r>
        <w:r>
          <w:rPr>
            <w:noProof/>
            <w:webHidden/>
          </w:rPr>
          <w:tab/>
        </w:r>
        <w:r>
          <w:rPr>
            <w:noProof/>
            <w:webHidden/>
          </w:rPr>
          <w:fldChar w:fldCharType="begin"/>
        </w:r>
        <w:r>
          <w:rPr>
            <w:noProof/>
            <w:webHidden/>
          </w:rPr>
          <w:instrText xml:space="preserve"> PAGEREF _Toc188966549 \h </w:instrText>
        </w:r>
        <w:r>
          <w:rPr>
            <w:noProof/>
            <w:webHidden/>
          </w:rPr>
        </w:r>
        <w:r>
          <w:rPr>
            <w:noProof/>
            <w:webHidden/>
          </w:rPr>
          <w:fldChar w:fldCharType="separate"/>
        </w:r>
        <w:r w:rsidR="00D43412">
          <w:rPr>
            <w:noProof/>
            <w:webHidden/>
          </w:rPr>
          <w:t>81</w:t>
        </w:r>
        <w:r>
          <w:rPr>
            <w:noProof/>
            <w:webHidden/>
          </w:rPr>
          <w:fldChar w:fldCharType="end"/>
        </w:r>
      </w:hyperlink>
    </w:p>
    <w:p w14:paraId="0A037269" w14:textId="4BEC3693"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50" w:history="1">
        <w:r w:rsidRPr="00603569">
          <w:rPr>
            <w:rStyle w:val="Hyperlink"/>
            <w:noProof/>
          </w:rPr>
          <w:t>2.17</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En route and descent procedures</w:t>
        </w:r>
        <w:r>
          <w:rPr>
            <w:noProof/>
            <w:webHidden/>
          </w:rPr>
          <w:tab/>
        </w:r>
        <w:r>
          <w:rPr>
            <w:noProof/>
            <w:webHidden/>
          </w:rPr>
          <w:fldChar w:fldCharType="begin"/>
        </w:r>
        <w:r>
          <w:rPr>
            <w:noProof/>
            <w:webHidden/>
          </w:rPr>
          <w:instrText xml:space="preserve"> PAGEREF _Toc188966550 \h </w:instrText>
        </w:r>
        <w:r>
          <w:rPr>
            <w:noProof/>
            <w:webHidden/>
          </w:rPr>
        </w:r>
        <w:r>
          <w:rPr>
            <w:noProof/>
            <w:webHidden/>
          </w:rPr>
          <w:fldChar w:fldCharType="separate"/>
        </w:r>
        <w:r w:rsidR="00D43412">
          <w:rPr>
            <w:noProof/>
            <w:webHidden/>
          </w:rPr>
          <w:t>82</w:t>
        </w:r>
        <w:r>
          <w:rPr>
            <w:noProof/>
            <w:webHidden/>
          </w:rPr>
          <w:fldChar w:fldCharType="end"/>
        </w:r>
      </w:hyperlink>
    </w:p>
    <w:p w14:paraId="4148E16A" w14:textId="55B1FDC9"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51" w:history="1">
        <w:r w:rsidRPr="00603569">
          <w:rPr>
            <w:rStyle w:val="Hyperlink"/>
            <w:noProof/>
          </w:rPr>
          <w:t>2.18</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Approach and landing procedures</w:t>
        </w:r>
        <w:r>
          <w:rPr>
            <w:noProof/>
            <w:webHidden/>
          </w:rPr>
          <w:tab/>
        </w:r>
        <w:r>
          <w:rPr>
            <w:noProof/>
            <w:webHidden/>
          </w:rPr>
          <w:fldChar w:fldCharType="begin"/>
        </w:r>
        <w:r>
          <w:rPr>
            <w:noProof/>
            <w:webHidden/>
          </w:rPr>
          <w:instrText xml:space="preserve"> PAGEREF _Toc188966551 \h </w:instrText>
        </w:r>
        <w:r>
          <w:rPr>
            <w:noProof/>
            <w:webHidden/>
          </w:rPr>
        </w:r>
        <w:r>
          <w:rPr>
            <w:noProof/>
            <w:webHidden/>
          </w:rPr>
          <w:fldChar w:fldCharType="separate"/>
        </w:r>
        <w:r w:rsidR="00D43412">
          <w:rPr>
            <w:noProof/>
            <w:webHidden/>
          </w:rPr>
          <w:t>83</w:t>
        </w:r>
        <w:r>
          <w:rPr>
            <w:noProof/>
            <w:webHidden/>
          </w:rPr>
          <w:fldChar w:fldCharType="end"/>
        </w:r>
      </w:hyperlink>
    </w:p>
    <w:p w14:paraId="23FC6CFC" w14:textId="68AA8A8E"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52" w:history="1">
        <w:r w:rsidRPr="00603569">
          <w:rPr>
            <w:rStyle w:val="Hyperlink"/>
            <w:noProof/>
          </w:rPr>
          <w:t>2.19</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Adverse weather operations</w:t>
        </w:r>
        <w:r>
          <w:rPr>
            <w:noProof/>
            <w:webHidden/>
          </w:rPr>
          <w:tab/>
        </w:r>
        <w:r>
          <w:rPr>
            <w:noProof/>
            <w:webHidden/>
          </w:rPr>
          <w:fldChar w:fldCharType="begin"/>
        </w:r>
        <w:r>
          <w:rPr>
            <w:noProof/>
            <w:webHidden/>
          </w:rPr>
          <w:instrText xml:space="preserve"> PAGEREF _Toc188966552 \h </w:instrText>
        </w:r>
        <w:r>
          <w:rPr>
            <w:noProof/>
            <w:webHidden/>
          </w:rPr>
        </w:r>
        <w:r>
          <w:rPr>
            <w:noProof/>
            <w:webHidden/>
          </w:rPr>
          <w:fldChar w:fldCharType="separate"/>
        </w:r>
        <w:r w:rsidR="00D43412">
          <w:rPr>
            <w:noProof/>
            <w:webHidden/>
          </w:rPr>
          <w:t>85</w:t>
        </w:r>
        <w:r>
          <w:rPr>
            <w:noProof/>
            <w:webHidden/>
          </w:rPr>
          <w:fldChar w:fldCharType="end"/>
        </w:r>
      </w:hyperlink>
    </w:p>
    <w:p w14:paraId="25EDD258" w14:textId="148E0540"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53" w:history="1">
        <w:r w:rsidRPr="00603569">
          <w:rPr>
            <w:rStyle w:val="Hyperlink"/>
            <w:noProof/>
          </w:rPr>
          <w:t>2.20</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Emergency procedures</w:t>
        </w:r>
        <w:r>
          <w:rPr>
            <w:noProof/>
            <w:webHidden/>
          </w:rPr>
          <w:tab/>
        </w:r>
        <w:r>
          <w:rPr>
            <w:noProof/>
            <w:webHidden/>
          </w:rPr>
          <w:fldChar w:fldCharType="begin"/>
        </w:r>
        <w:r>
          <w:rPr>
            <w:noProof/>
            <w:webHidden/>
          </w:rPr>
          <w:instrText xml:space="preserve"> PAGEREF _Toc188966553 \h </w:instrText>
        </w:r>
        <w:r>
          <w:rPr>
            <w:noProof/>
            <w:webHidden/>
          </w:rPr>
        </w:r>
        <w:r>
          <w:rPr>
            <w:noProof/>
            <w:webHidden/>
          </w:rPr>
          <w:fldChar w:fldCharType="separate"/>
        </w:r>
        <w:r w:rsidR="00D43412">
          <w:rPr>
            <w:noProof/>
            <w:webHidden/>
          </w:rPr>
          <w:t>86</w:t>
        </w:r>
        <w:r>
          <w:rPr>
            <w:noProof/>
            <w:webHidden/>
          </w:rPr>
          <w:fldChar w:fldCharType="end"/>
        </w:r>
      </w:hyperlink>
    </w:p>
    <w:p w14:paraId="2FAB48CB" w14:textId="76805BF2"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54" w:history="1">
        <w:r w:rsidRPr="00603569">
          <w:rPr>
            <w:rStyle w:val="Hyperlink"/>
            <w:noProof/>
          </w:rPr>
          <w:t>2.21</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Specialised operations</w:t>
        </w:r>
        <w:r>
          <w:rPr>
            <w:noProof/>
            <w:webHidden/>
          </w:rPr>
          <w:tab/>
        </w:r>
        <w:r>
          <w:rPr>
            <w:noProof/>
            <w:webHidden/>
          </w:rPr>
          <w:fldChar w:fldCharType="begin"/>
        </w:r>
        <w:r>
          <w:rPr>
            <w:noProof/>
            <w:webHidden/>
          </w:rPr>
          <w:instrText xml:space="preserve"> PAGEREF _Toc188966554 \h </w:instrText>
        </w:r>
        <w:r>
          <w:rPr>
            <w:noProof/>
            <w:webHidden/>
          </w:rPr>
        </w:r>
        <w:r>
          <w:rPr>
            <w:noProof/>
            <w:webHidden/>
          </w:rPr>
          <w:fldChar w:fldCharType="separate"/>
        </w:r>
        <w:r w:rsidR="00D43412">
          <w:rPr>
            <w:noProof/>
            <w:webHidden/>
          </w:rPr>
          <w:t>89</w:t>
        </w:r>
        <w:r>
          <w:rPr>
            <w:noProof/>
            <w:webHidden/>
          </w:rPr>
          <w:fldChar w:fldCharType="end"/>
        </w:r>
      </w:hyperlink>
    </w:p>
    <w:p w14:paraId="591470E1" w14:textId="739A9B45"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55" w:history="1">
        <w:r w:rsidRPr="00603569">
          <w:rPr>
            <w:rStyle w:val="Hyperlink"/>
            <w:noProof/>
          </w:rPr>
          <w:t>2.22</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Aircraft airworthiness</w:t>
        </w:r>
        <w:r>
          <w:rPr>
            <w:noProof/>
            <w:webHidden/>
          </w:rPr>
          <w:tab/>
        </w:r>
        <w:r>
          <w:rPr>
            <w:noProof/>
            <w:webHidden/>
          </w:rPr>
          <w:fldChar w:fldCharType="begin"/>
        </w:r>
        <w:r>
          <w:rPr>
            <w:noProof/>
            <w:webHidden/>
          </w:rPr>
          <w:instrText xml:space="preserve"> PAGEREF _Toc188966555 \h </w:instrText>
        </w:r>
        <w:r>
          <w:rPr>
            <w:noProof/>
            <w:webHidden/>
          </w:rPr>
        </w:r>
        <w:r>
          <w:rPr>
            <w:noProof/>
            <w:webHidden/>
          </w:rPr>
          <w:fldChar w:fldCharType="separate"/>
        </w:r>
        <w:r w:rsidR="00D43412">
          <w:rPr>
            <w:noProof/>
            <w:webHidden/>
          </w:rPr>
          <w:t>89</w:t>
        </w:r>
        <w:r>
          <w:rPr>
            <w:noProof/>
            <w:webHidden/>
          </w:rPr>
          <w:fldChar w:fldCharType="end"/>
        </w:r>
      </w:hyperlink>
    </w:p>
    <w:p w14:paraId="003B5F7A" w14:textId="0E93F3D9" w:rsidR="00EE1EE5" w:rsidRDefault="00EE1EE5">
      <w:pPr>
        <w:pStyle w:val="TOC1"/>
        <w:tabs>
          <w:tab w:val="left" w:pos="1418"/>
        </w:tabs>
        <w:rPr>
          <w:rFonts w:asciiTheme="minorHAnsi" w:eastAsiaTheme="minorEastAsia" w:hAnsiTheme="minorHAnsi"/>
          <w:b w:val="0"/>
          <w:color w:val="auto"/>
          <w:kern w:val="2"/>
          <w:sz w:val="24"/>
          <w:szCs w:val="24"/>
          <w:lang w:eastAsia="en-AU"/>
          <w14:ligatures w14:val="standardContextual"/>
        </w:rPr>
      </w:pPr>
      <w:hyperlink w:anchor="_Toc188966556" w:history="1">
        <w:r w:rsidRPr="00603569">
          <w:rPr>
            <w:rStyle w:val="Hyperlink"/>
          </w:rPr>
          <w:t>VOLUME 3</w:t>
        </w:r>
        <w:r>
          <w:rPr>
            <w:rFonts w:asciiTheme="minorHAnsi" w:eastAsiaTheme="minorEastAsia" w:hAnsiTheme="minorHAnsi"/>
            <w:b w:val="0"/>
            <w:color w:val="auto"/>
            <w:kern w:val="2"/>
            <w:sz w:val="24"/>
            <w:szCs w:val="24"/>
            <w:lang w:eastAsia="en-AU"/>
            <w14:ligatures w14:val="standardContextual"/>
          </w:rPr>
          <w:tab/>
        </w:r>
        <w:r w:rsidRPr="00603569">
          <w:rPr>
            <w:rStyle w:val="Hyperlink"/>
          </w:rPr>
          <w:t>FLIGHT PLANNING AND PREPARATION</w:t>
        </w:r>
        <w:r>
          <w:rPr>
            <w:webHidden/>
          </w:rPr>
          <w:tab/>
        </w:r>
        <w:r>
          <w:rPr>
            <w:webHidden/>
          </w:rPr>
          <w:fldChar w:fldCharType="begin"/>
        </w:r>
        <w:r>
          <w:rPr>
            <w:webHidden/>
          </w:rPr>
          <w:instrText xml:space="preserve"> PAGEREF _Toc188966556 \h </w:instrText>
        </w:r>
        <w:r>
          <w:rPr>
            <w:webHidden/>
          </w:rPr>
        </w:r>
        <w:r>
          <w:rPr>
            <w:webHidden/>
          </w:rPr>
          <w:fldChar w:fldCharType="separate"/>
        </w:r>
        <w:r w:rsidR="00D43412">
          <w:rPr>
            <w:webHidden/>
          </w:rPr>
          <w:t>93</w:t>
        </w:r>
        <w:r>
          <w:rPr>
            <w:webHidden/>
          </w:rPr>
          <w:fldChar w:fldCharType="end"/>
        </w:r>
      </w:hyperlink>
    </w:p>
    <w:p w14:paraId="00CA88D7" w14:textId="2D0AC87F"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57" w:history="1">
        <w:r w:rsidRPr="00603569">
          <w:rPr>
            <w:rStyle w:val="Hyperlink"/>
            <w:noProof/>
          </w:rPr>
          <w:t>3.1</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Routes</w:t>
        </w:r>
        <w:r>
          <w:rPr>
            <w:noProof/>
            <w:webHidden/>
          </w:rPr>
          <w:tab/>
        </w:r>
        <w:r>
          <w:rPr>
            <w:noProof/>
            <w:webHidden/>
          </w:rPr>
          <w:tab/>
        </w:r>
        <w:r>
          <w:rPr>
            <w:noProof/>
            <w:webHidden/>
          </w:rPr>
          <w:fldChar w:fldCharType="begin"/>
        </w:r>
        <w:r>
          <w:rPr>
            <w:noProof/>
            <w:webHidden/>
          </w:rPr>
          <w:instrText xml:space="preserve"> PAGEREF _Toc188966557 \h </w:instrText>
        </w:r>
        <w:r>
          <w:rPr>
            <w:noProof/>
            <w:webHidden/>
          </w:rPr>
        </w:r>
        <w:r>
          <w:rPr>
            <w:noProof/>
            <w:webHidden/>
          </w:rPr>
          <w:fldChar w:fldCharType="separate"/>
        </w:r>
        <w:r w:rsidR="00D43412">
          <w:rPr>
            <w:noProof/>
            <w:webHidden/>
          </w:rPr>
          <w:t>93</w:t>
        </w:r>
        <w:r>
          <w:rPr>
            <w:noProof/>
            <w:webHidden/>
          </w:rPr>
          <w:fldChar w:fldCharType="end"/>
        </w:r>
      </w:hyperlink>
    </w:p>
    <w:p w14:paraId="74F05873" w14:textId="2F15BBCA"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58" w:history="1">
        <w:r w:rsidRPr="00603569">
          <w:rPr>
            <w:rStyle w:val="Hyperlink"/>
            <w:noProof/>
          </w:rPr>
          <w:t>3.2</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Aerodromes and aircraft landing areas / sites</w:t>
        </w:r>
        <w:r>
          <w:rPr>
            <w:noProof/>
            <w:webHidden/>
          </w:rPr>
          <w:tab/>
        </w:r>
        <w:r>
          <w:rPr>
            <w:noProof/>
            <w:webHidden/>
          </w:rPr>
          <w:fldChar w:fldCharType="begin"/>
        </w:r>
        <w:r>
          <w:rPr>
            <w:noProof/>
            <w:webHidden/>
          </w:rPr>
          <w:instrText xml:space="preserve"> PAGEREF _Toc188966558 \h </w:instrText>
        </w:r>
        <w:r>
          <w:rPr>
            <w:noProof/>
            <w:webHidden/>
          </w:rPr>
        </w:r>
        <w:r>
          <w:rPr>
            <w:noProof/>
            <w:webHidden/>
          </w:rPr>
          <w:fldChar w:fldCharType="separate"/>
        </w:r>
        <w:r w:rsidR="00D43412">
          <w:rPr>
            <w:noProof/>
            <w:webHidden/>
          </w:rPr>
          <w:t>93</w:t>
        </w:r>
        <w:r>
          <w:rPr>
            <w:noProof/>
            <w:webHidden/>
          </w:rPr>
          <w:fldChar w:fldCharType="end"/>
        </w:r>
      </w:hyperlink>
    </w:p>
    <w:p w14:paraId="437E32C5" w14:textId="66008991" w:rsidR="00EE1EE5" w:rsidRDefault="00EE1EE5">
      <w:pPr>
        <w:pStyle w:val="TOC1"/>
        <w:tabs>
          <w:tab w:val="left" w:pos="1418"/>
        </w:tabs>
        <w:rPr>
          <w:rFonts w:asciiTheme="minorHAnsi" w:eastAsiaTheme="minorEastAsia" w:hAnsiTheme="minorHAnsi"/>
          <w:b w:val="0"/>
          <w:color w:val="auto"/>
          <w:kern w:val="2"/>
          <w:sz w:val="24"/>
          <w:szCs w:val="24"/>
          <w:lang w:eastAsia="en-AU"/>
          <w14:ligatures w14:val="standardContextual"/>
        </w:rPr>
      </w:pPr>
      <w:hyperlink w:anchor="_Toc188966559" w:history="1">
        <w:r w:rsidRPr="00603569">
          <w:rPr>
            <w:rStyle w:val="Hyperlink"/>
          </w:rPr>
          <w:t>VOLUME 4</w:t>
        </w:r>
        <w:r>
          <w:rPr>
            <w:rFonts w:asciiTheme="minorHAnsi" w:eastAsiaTheme="minorEastAsia" w:hAnsiTheme="minorHAnsi"/>
            <w:b w:val="0"/>
            <w:color w:val="auto"/>
            <w:kern w:val="2"/>
            <w:sz w:val="24"/>
            <w:szCs w:val="24"/>
            <w:lang w:eastAsia="en-AU"/>
            <w14:ligatures w14:val="standardContextual"/>
          </w:rPr>
          <w:tab/>
        </w:r>
        <w:r w:rsidRPr="00603569">
          <w:rPr>
            <w:rStyle w:val="Hyperlink"/>
          </w:rPr>
          <w:t>TRAINING AND CHECKING</w:t>
        </w:r>
        <w:r>
          <w:rPr>
            <w:webHidden/>
          </w:rPr>
          <w:tab/>
        </w:r>
        <w:r>
          <w:rPr>
            <w:webHidden/>
          </w:rPr>
          <w:fldChar w:fldCharType="begin"/>
        </w:r>
        <w:r>
          <w:rPr>
            <w:webHidden/>
          </w:rPr>
          <w:instrText xml:space="preserve"> PAGEREF _Toc188966559 \h </w:instrText>
        </w:r>
        <w:r>
          <w:rPr>
            <w:webHidden/>
          </w:rPr>
        </w:r>
        <w:r>
          <w:rPr>
            <w:webHidden/>
          </w:rPr>
          <w:fldChar w:fldCharType="separate"/>
        </w:r>
        <w:r w:rsidR="00D43412">
          <w:rPr>
            <w:webHidden/>
          </w:rPr>
          <w:t>94</w:t>
        </w:r>
        <w:r>
          <w:rPr>
            <w:webHidden/>
          </w:rPr>
          <w:fldChar w:fldCharType="end"/>
        </w:r>
      </w:hyperlink>
    </w:p>
    <w:p w14:paraId="5B6E7985" w14:textId="53434D80"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60" w:history="1">
        <w:r w:rsidRPr="00603569">
          <w:rPr>
            <w:rStyle w:val="Hyperlink"/>
            <w:noProof/>
          </w:rPr>
          <w:t>Introduction</w:t>
        </w:r>
        <w:r>
          <w:rPr>
            <w:noProof/>
            <w:webHidden/>
          </w:rPr>
          <w:tab/>
        </w:r>
        <w:r>
          <w:rPr>
            <w:noProof/>
            <w:webHidden/>
          </w:rPr>
          <w:tab/>
        </w:r>
        <w:r>
          <w:rPr>
            <w:noProof/>
            <w:webHidden/>
          </w:rPr>
          <w:fldChar w:fldCharType="begin"/>
        </w:r>
        <w:r>
          <w:rPr>
            <w:noProof/>
            <w:webHidden/>
          </w:rPr>
          <w:instrText xml:space="preserve"> PAGEREF _Toc188966560 \h </w:instrText>
        </w:r>
        <w:r>
          <w:rPr>
            <w:noProof/>
            <w:webHidden/>
          </w:rPr>
        </w:r>
        <w:r>
          <w:rPr>
            <w:noProof/>
            <w:webHidden/>
          </w:rPr>
          <w:fldChar w:fldCharType="separate"/>
        </w:r>
        <w:r w:rsidR="00D43412">
          <w:rPr>
            <w:noProof/>
            <w:webHidden/>
          </w:rPr>
          <w:t>94</w:t>
        </w:r>
        <w:r>
          <w:rPr>
            <w:noProof/>
            <w:webHidden/>
          </w:rPr>
          <w:fldChar w:fldCharType="end"/>
        </w:r>
      </w:hyperlink>
    </w:p>
    <w:p w14:paraId="3838C7DF" w14:textId="6B658003"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61" w:history="1">
        <w:r w:rsidRPr="00603569">
          <w:rPr>
            <w:rStyle w:val="Hyperlink"/>
            <w:noProof/>
          </w:rPr>
          <w:t>4.1</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Description of training and checking system</w:t>
        </w:r>
        <w:r>
          <w:rPr>
            <w:noProof/>
            <w:webHidden/>
          </w:rPr>
          <w:tab/>
        </w:r>
        <w:r>
          <w:rPr>
            <w:noProof/>
            <w:webHidden/>
          </w:rPr>
          <w:fldChar w:fldCharType="begin"/>
        </w:r>
        <w:r>
          <w:rPr>
            <w:noProof/>
            <w:webHidden/>
          </w:rPr>
          <w:instrText xml:space="preserve"> PAGEREF _Toc188966561 \h </w:instrText>
        </w:r>
        <w:r>
          <w:rPr>
            <w:noProof/>
            <w:webHidden/>
          </w:rPr>
        </w:r>
        <w:r>
          <w:rPr>
            <w:noProof/>
            <w:webHidden/>
          </w:rPr>
          <w:fldChar w:fldCharType="separate"/>
        </w:r>
        <w:r w:rsidR="00D43412">
          <w:rPr>
            <w:noProof/>
            <w:webHidden/>
          </w:rPr>
          <w:t>97</w:t>
        </w:r>
        <w:r>
          <w:rPr>
            <w:noProof/>
            <w:webHidden/>
          </w:rPr>
          <w:fldChar w:fldCharType="end"/>
        </w:r>
      </w:hyperlink>
    </w:p>
    <w:p w14:paraId="755886B5" w14:textId="7A31D088"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62" w:history="1">
        <w:r w:rsidRPr="00603569">
          <w:rPr>
            <w:rStyle w:val="Hyperlink"/>
            <w:noProof/>
          </w:rPr>
          <w:t>4.2</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Training facilities</w:t>
        </w:r>
        <w:r>
          <w:rPr>
            <w:noProof/>
            <w:webHidden/>
          </w:rPr>
          <w:tab/>
        </w:r>
        <w:r>
          <w:rPr>
            <w:noProof/>
            <w:webHidden/>
          </w:rPr>
          <w:fldChar w:fldCharType="begin"/>
        </w:r>
        <w:r>
          <w:rPr>
            <w:noProof/>
            <w:webHidden/>
          </w:rPr>
          <w:instrText xml:space="preserve"> PAGEREF _Toc188966562 \h </w:instrText>
        </w:r>
        <w:r>
          <w:rPr>
            <w:noProof/>
            <w:webHidden/>
          </w:rPr>
        </w:r>
        <w:r>
          <w:rPr>
            <w:noProof/>
            <w:webHidden/>
          </w:rPr>
          <w:fldChar w:fldCharType="separate"/>
        </w:r>
        <w:r w:rsidR="00D43412">
          <w:rPr>
            <w:noProof/>
            <w:webHidden/>
          </w:rPr>
          <w:t>97</w:t>
        </w:r>
        <w:r>
          <w:rPr>
            <w:noProof/>
            <w:webHidden/>
          </w:rPr>
          <w:fldChar w:fldCharType="end"/>
        </w:r>
      </w:hyperlink>
    </w:p>
    <w:p w14:paraId="6034BFA5" w14:textId="5D51B8F0"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63" w:history="1">
        <w:r w:rsidRPr="00603569">
          <w:rPr>
            <w:rStyle w:val="Hyperlink"/>
            <w:noProof/>
          </w:rPr>
          <w:t>4.3</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Training and checking events</w:t>
        </w:r>
        <w:r>
          <w:rPr>
            <w:noProof/>
            <w:webHidden/>
          </w:rPr>
          <w:tab/>
        </w:r>
        <w:r>
          <w:rPr>
            <w:noProof/>
            <w:webHidden/>
          </w:rPr>
          <w:fldChar w:fldCharType="begin"/>
        </w:r>
        <w:r>
          <w:rPr>
            <w:noProof/>
            <w:webHidden/>
          </w:rPr>
          <w:instrText xml:space="preserve"> PAGEREF _Toc188966563 \h </w:instrText>
        </w:r>
        <w:r>
          <w:rPr>
            <w:noProof/>
            <w:webHidden/>
          </w:rPr>
        </w:r>
        <w:r>
          <w:rPr>
            <w:noProof/>
            <w:webHidden/>
          </w:rPr>
          <w:fldChar w:fldCharType="separate"/>
        </w:r>
        <w:r w:rsidR="00D43412">
          <w:rPr>
            <w:noProof/>
            <w:webHidden/>
          </w:rPr>
          <w:t>98</w:t>
        </w:r>
        <w:r>
          <w:rPr>
            <w:noProof/>
            <w:webHidden/>
          </w:rPr>
          <w:fldChar w:fldCharType="end"/>
        </w:r>
      </w:hyperlink>
    </w:p>
    <w:p w14:paraId="62A8FA60" w14:textId="250E1021"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64" w:history="1">
        <w:r w:rsidRPr="00603569">
          <w:rPr>
            <w:rStyle w:val="Hyperlink"/>
            <w:noProof/>
          </w:rPr>
          <w:t>4.4</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Forms</w:t>
        </w:r>
        <w:r>
          <w:rPr>
            <w:noProof/>
            <w:webHidden/>
          </w:rPr>
          <w:tab/>
        </w:r>
        <w:r>
          <w:rPr>
            <w:noProof/>
            <w:webHidden/>
          </w:rPr>
          <w:tab/>
        </w:r>
        <w:r>
          <w:rPr>
            <w:noProof/>
            <w:webHidden/>
          </w:rPr>
          <w:fldChar w:fldCharType="begin"/>
        </w:r>
        <w:r>
          <w:rPr>
            <w:noProof/>
            <w:webHidden/>
          </w:rPr>
          <w:instrText xml:space="preserve"> PAGEREF _Toc188966564 \h </w:instrText>
        </w:r>
        <w:r>
          <w:rPr>
            <w:noProof/>
            <w:webHidden/>
          </w:rPr>
        </w:r>
        <w:r>
          <w:rPr>
            <w:noProof/>
            <w:webHidden/>
          </w:rPr>
          <w:fldChar w:fldCharType="separate"/>
        </w:r>
        <w:r w:rsidR="00D43412">
          <w:rPr>
            <w:noProof/>
            <w:webHidden/>
          </w:rPr>
          <w:t>133</w:t>
        </w:r>
        <w:r>
          <w:rPr>
            <w:noProof/>
            <w:webHidden/>
          </w:rPr>
          <w:fldChar w:fldCharType="end"/>
        </w:r>
      </w:hyperlink>
    </w:p>
    <w:p w14:paraId="079A2220" w14:textId="02682D5D" w:rsidR="00EE1EE5" w:rsidRDefault="00EE1EE5">
      <w:pPr>
        <w:pStyle w:val="TOC1"/>
        <w:tabs>
          <w:tab w:val="left" w:pos="1418"/>
        </w:tabs>
        <w:rPr>
          <w:rFonts w:asciiTheme="minorHAnsi" w:eastAsiaTheme="minorEastAsia" w:hAnsiTheme="minorHAnsi"/>
          <w:b w:val="0"/>
          <w:color w:val="auto"/>
          <w:kern w:val="2"/>
          <w:sz w:val="24"/>
          <w:szCs w:val="24"/>
          <w:lang w:eastAsia="en-AU"/>
          <w14:ligatures w14:val="standardContextual"/>
        </w:rPr>
      </w:pPr>
      <w:hyperlink w:anchor="_Toc188966565" w:history="1">
        <w:r w:rsidRPr="00603569">
          <w:rPr>
            <w:rStyle w:val="Hyperlink"/>
          </w:rPr>
          <w:t>VOLUME 5</w:t>
        </w:r>
        <w:r>
          <w:rPr>
            <w:rFonts w:asciiTheme="minorHAnsi" w:eastAsiaTheme="minorEastAsia" w:hAnsiTheme="minorHAnsi"/>
            <w:b w:val="0"/>
            <w:color w:val="auto"/>
            <w:kern w:val="2"/>
            <w:sz w:val="24"/>
            <w:szCs w:val="24"/>
            <w:lang w:eastAsia="en-AU"/>
            <w14:ligatures w14:val="standardContextual"/>
          </w:rPr>
          <w:tab/>
        </w:r>
        <w:r w:rsidRPr="00603569">
          <w:rPr>
            <w:rStyle w:val="Hyperlink"/>
          </w:rPr>
          <w:t>SAFETY MANAGEMENT SYSTEM, HUMAN FACTORS &amp; NON-TECHNICAL SKILLS</w:t>
        </w:r>
        <w:r>
          <w:rPr>
            <w:webHidden/>
          </w:rPr>
          <w:tab/>
        </w:r>
        <w:r>
          <w:rPr>
            <w:webHidden/>
          </w:rPr>
          <w:fldChar w:fldCharType="begin"/>
        </w:r>
        <w:r>
          <w:rPr>
            <w:webHidden/>
          </w:rPr>
          <w:instrText xml:space="preserve"> PAGEREF _Toc188966565 \h </w:instrText>
        </w:r>
        <w:r>
          <w:rPr>
            <w:webHidden/>
          </w:rPr>
        </w:r>
        <w:r>
          <w:rPr>
            <w:webHidden/>
          </w:rPr>
          <w:fldChar w:fldCharType="separate"/>
        </w:r>
        <w:r w:rsidR="00D43412">
          <w:rPr>
            <w:webHidden/>
          </w:rPr>
          <w:t>185</w:t>
        </w:r>
        <w:r>
          <w:rPr>
            <w:webHidden/>
          </w:rPr>
          <w:fldChar w:fldCharType="end"/>
        </w:r>
      </w:hyperlink>
    </w:p>
    <w:p w14:paraId="3F1BD2A8" w14:textId="7277C971"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66" w:history="1">
        <w:r w:rsidRPr="00603569">
          <w:rPr>
            <w:rStyle w:val="Hyperlink"/>
            <w:noProof/>
          </w:rPr>
          <w:t>5.1</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Safety management system</w:t>
        </w:r>
        <w:r>
          <w:rPr>
            <w:noProof/>
            <w:webHidden/>
          </w:rPr>
          <w:tab/>
        </w:r>
        <w:r>
          <w:rPr>
            <w:noProof/>
            <w:webHidden/>
          </w:rPr>
          <w:fldChar w:fldCharType="begin"/>
        </w:r>
        <w:r>
          <w:rPr>
            <w:noProof/>
            <w:webHidden/>
          </w:rPr>
          <w:instrText xml:space="preserve"> PAGEREF _Toc188966566 \h </w:instrText>
        </w:r>
        <w:r>
          <w:rPr>
            <w:noProof/>
            <w:webHidden/>
          </w:rPr>
        </w:r>
        <w:r>
          <w:rPr>
            <w:noProof/>
            <w:webHidden/>
          </w:rPr>
          <w:fldChar w:fldCharType="separate"/>
        </w:r>
        <w:r w:rsidR="00D43412">
          <w:rPr>
            <w:noProof/>
            <w:webHidden/>
          </w:rPr>
          <w:t>185</w:t>
        </w:r>
        <w:r>
          <w:rPr>
            <w:noProof/>
            <w:webHidden/>
          </w:rPr>
          <w:fldChar w:fldCharType="end"/>
        </w:r>
      </w:hyperlink>
    </w:p>
    <w:p w14:paraId="296D573E" w14:textId="162578B8"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67" w:history="1">
        <w:r w:rsidRPr="00603569">
          <w:rPr>
            <w:rStyle w:val="Hyperlink"/>
            <w:noProof/>
          </w:rPr>
          <w:t>5.2</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Human factors &amp; non-technical skills (HF / NTS) training program</w:t>
        </w:r>
        <w:r>
          <w:rPr>
            <w:noProof/>
            <w:webHidden/>
          </w:rPr>
          <w:tab/>
        </w:r>
        <w:r>
          <w:rPr>
            <w:noProof/>
            <w:webHidden/>
          </w:rPr>
          <w:fldChar w:fldCharType="begin"/>
        </w:r>
        <w:r>
          <w:rPr>
            <w:noProof/>
            <w:webHidden/>
          </w:rPr>
          <w:instrText xml:space="preserve"> PAGEREF _Toc188966567 \h </w:instrText>
        </w:r>
        <w:r>
          <w:rPr>
            <w:noProof/>
            <w:webHidden/>
          </w:rPr>
        </w:r>
        <w:r>
          <w:rPr>
            <w:noProof/>
            <w:webHidden/>
          </w:rPr>
          <w:fldChar w:fldCharType="separate"/>
        </w:r>
        <w:r w:rsidR="00D43412">
          <w:rPr>
            <w:noProof/>
            <w:webHidden/>
          </w:rPr>
          <w:t>185</w:t>
        </w:r>
        <w:r>
          <w:rPr>
            <w:noProof/>
            <w:webHidden/>
          </w:rPr>
          <w:fldChar w:fldCharType="end"/>
        </w:r>
      </w:hyperlink>
    </w:p>
    <w:p w14:paraId="62B8A1B0" w14:textId="58F88C7E" w:rsidR="00EE1EE5" w:rsidRDefault="00EE1EE5">
      <w:pPr>
        <w:pStyle w:val="TOC1"/>
        <w:tabs>
          <w:tab w:val="left" w:pos="1418"/>
        </w:tabs>
        <w:rPr>
          <w:rFonts w:asciiTheme="minorHAnsi" w:eastAsiaTheme="minorEastAsia" w:hAnsiTheme="minorHAnsi"/>
          <w:b w:val="0"/>
          <w:color w:val="auto"/>
          <w:kern w:val="2"/>
          <w:sz w:val="24"/>
          <w:szCs w:val="24"/>
          <w:lang w:eastAsia="en-AU"/>
          <w14:ligatures w14:val="standardContextual"/>
        </w:rPr>
      </w:pPr>
      <w:hyperlink w:anchor="_Toc188966568" w:history="1">
        <w:r w:rsidRPr="00603569">
          <w:rPr>
            <w:rStyle w:val="Hyperlink"/>
          </w:rPr>
          <w:t>VOLUME 6</w:t>
        </w:r>
        <w:r>
          <w:rPr>
            <w:rFonts w:asciiTheme="minorHAnsi" w:eastAsiaTheme="minorEastAsia" w:hAnsiTheme="minorHAnsi"/>
            <w:b w:val="0"/>
            <w:color w:val="auto"/>
            <w:kern w:val="2"/>
            <w:sz w:val="24"/>
            <w:szCs w:val="24"/>
            <w:lang w:eastAsia="en-AU"/>
            <w14:ligatures w14:val="standardContextual"/>
          </w:rPr>
          <w:tab/>
        </w:r>
        <w:r w:rsidRPr="00603569">
          <w:rPr>
            <w:rStyle w:val="Hyperlink"/>
          </w:rPr>
          <w:t>DANGEROUS GOODS</w:t>
        </w:r>
        <w:r>
          <w:rPr>
            <w:webHidden/>
          </w:rPr>
          <w:tab/>
        </w:r>
        <w:r>
          <w:rPr>
            <w:webHidden/>
          </w:rPr>
          <w:fldChar w:fldCharType="begin"/>
        </w:r>
        <w:r>
          <w:rPr>
            <w:webHidden/>
          </w:rPr>
          <w:instrText xml:space="preserve"> PAGEREF _Toc188966568 \h </w:instrText>
        </w:r>
        <w:r>
          <w:rPr>
            <w:webHidden/>
          </w:rPr>
        </w:r>
        <w:r>
          <w:rPr>
            <w:webHidden/>
          </w:rPr>
          <w:fldChar w:fldCharType="separate"/>
        </w:r>
        <w:r w:rsidR="00D43412">
          <w:rPr>
            <w:webHidden/>
          </w:rPr>
          <w:t>188</w:t>
        </w:r>
        <w:r>
          <w:rPr>
            <w:webHidden/>
          </w:rPr>
          <w:fldChar w:fldCharType="end"/>
        </w:r>
      </w:hyperlink>
    </w:p>
    <w:p w14:paraId="601FD7AB" w14:textId="38E610D2"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69" w:history="1">
        <w:r w:rsidRPr="00603569">
          <w:rPr>
            <w:rStyle w:val="Hyperlink"/>
            <w:noProof/>
          </w:rPr>
          <w:t>6.1</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Dangerous goods manual</w:t>
        </w:r>
        <w:r>
          <w:rPr>
            <w:noProof/>
            <w:webHidden/>
          </w:rPr>
          <w:tab/>
        </w:r>
        <w:r>
          <w:rPr>
            <w:noProof/>
            <w:webHidden/>
          </w:rPr>
          <w:fldChar w:fldCharType="begin"/>
        </w:r>
        <w:r>
          <w:rPr>
            <w:noProof/>
            <w:webHidden/>
          </w:rPr>
          <w:instrText xml:space="preserve"> PAGEREF _Toc188966569 \h </w:instrText>
        </w:r>
        <w:r>
          <w:rPr>
            <w:noProof/>
            <w:webHidden/>
          </w:rPr>
        </w:r>
        <w:r>
          <w:rPr>
            <w:noProof/>
            <w:webHidden/>
          </w:rPr>
          <w:fldChar w:fldCharType="separate"/>
        </w:r>
        <w:r w:rsidR="00D43412">
          <w:rPr>
            <w:noProof/>
            <w:webHidden/>
          </w:rPr>
          <w:t>188</w:t>
        </w:r>
        <w:r>
          <w:rPr>
            <w:noProof/>
            <w:webHidden/>
          </w:rPr>
          <w:fldChar w:fldCharType="end"/>
        </w:r>
      </w:hyperlink>
    </w:p>
    <w:p w14:paraId="40A1A931" w14:textId="4B9B7F3D" w:rsidR="00EE1EE5" w:rsidRDefault="00EE1EE5">
      <w:pPr>
        <w:pStyle w:val="TOC1"/>
        <w:tabs>
          <w:tab w:val="left" w:pos="1418"/>
        </w:tabs>
        <w:rPr>
          <w:rFonts w:asciiTheme="minorHAnsi" w:eastAsiaTheme="minorEastAsia" w:hAnsiTheme="minorHAnsi"/>
          <w:b w:val="0"/>
          <w:color w:val="auto"/>
          <w:kern w:val="2"/>
          <w:sz w:val="24"/>
          <w:szCs w:val="24"/>
          <w:lang w:eastAsia="en-AU"/>
          <w14:ligatures w14:val="standardContextual"/>
        </w:rPr>
      </w:pPr>
      <w:hyperlink w:anchor="_Toc188966570" w:history="1">
        <w:r w:rsidRPr="00603569">
          <w:rPr>
            <w:rStyle w:val="Hyperlink"/>
          </w:rPr>
          <w:t>VOLUME 7</w:t>
        </w:r>
        <w:r>
          <w:rPr>
            <w:rFonts w:asciiTheme="minorHAnsi" w:eastAsiaTheme="minorEastAsia" w:hAnsiTheme="minorHAnsi"/>
            <w:b w:val="0"/>
            <w:color w:val="auto"/>
            <w:kern w:val="2"/>
            <w:sz w:val="24"/>
            <w:szCs w:val="24"/>
            <w:lang w:eastAsia="en-AU"/>
            <w14:ligatures w14:val="standardContextual"/>
          </w:rPr>
          <w:tab/>
        </w:r>
        <w:r w:rsidRPr="00603569">
          <w:rPr>
            <w:rStyle w:val="Hyperlink"/>
          </w:rPr>
          <w:t>FATIGUE MANAGEMENT</w:t>
        </w:r>
        <w:r>
          <w:rPr>
            <w:webHidden/>
          </w:rPr>
          <w:tab/>
        </w:r>
        <w:r>
          <w:rPr>
            <w:webHidden/>
          </w:rPr>
          <w:fldChar w:fldCharType="begin"/>
        </w:r>
        <w:r>
          <w:rPr>
            <w:webHidden/>
          </w:rPr>
          <w:instrText xml:space="preserve"> PAGEREF _Toc188966570 \h </w:instrText>
        </w:r>
        <w:r>
          <w:rPr>
            <w:webHidden/>
          </w:rPr>
        </w:r>
        <w:r>
          <w:rPr>
            <w:webHidden/>
          </w:rPr>
          <w:fldChar w:fldCharType="separate"/>
        </w:r>
        <w:r w:rsidR="00D43412">
          <w:rPr>
            <w:webHidden/>
          </w:rPr>
          <w:t>189</w:t>
        </w:r>
        <w:r>
          <w:rPr>
            <w:webHidden/>
          </w:rPr>
          <w:fldChar w:fldCharType="end"/>
        </w:r>
      </w:hyperlink>
    </w:p>
    <w:p w14:paraId="14E49020" w14:textId="65ABCD35"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71" w:history="1">
        <w:r w:rsidRPr="00603569">
          <w:rPr>
            <w:rStyle w:val="Hyperlink"/>
            <w:noProof/>
          </w:rPr>
          <w:t>7.1</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Fatigue management manual</w:t>
        </w:r>
        <w:r>
          <w:rPr>
            <w:noProof/>
            <w:webHidden/>
          </w:rPr>
          <w:tab/>
        </w:r>
        <w:r>
          <w:rPr>
            <w:noProof/>
            <w:webHidden/>
          </w:rPr>
          <w:fldChar w:fldCharType="begin"/>
        </w:r>
        <w:r>
          <w:rPr>
            <w:noProof/>
            <w:webHidden/>
          </w:rPr>
          <w:instrText xml:space="preserve"> PAGEREF _Toc188966571 \h </w:instrText>
        </w:r>
        <w:r>
          <w:rPr>
            <w:noProof/>
            <w:webHidden/>
          </w:rPr>
        </w:r>
        <w:r>
          <w:rPr>
            <w:noProof/>
            <w:webHidden/>
          </w:rPr>
          <w:fldChar w:fldCharType="separate"/>
        </w:r>
        <w:r w:rsidR="00D43412">
          <w:rPr>
            <w:noProof/>
            <w:webHidden/>
          </w:rPr>
          <w:t>189</w:t>
        </w:r>
        <w:r>
          <w:rPr>
            <w:noProof/>
            <w:webHidden/>
          </w:rPr>
          <w:fldChar w:fldCharType="end"/>
        </w:r>
      </w:hyperlink>
    </w:p>
    <w:p w14:paraId="1F79CE81" w14:textId="448B7D7D" w:rsidR="00EE1EE5" w:rsidRDefault="00EE1EE5">
      <w:pPr>
        <w:pStyle w:val="TOC1"/>
        <w:tabs>
          <w:tab w:val="left" w:pos="1418"/>
        </w:tabs>
        <w:rPr>
          <w:rFonts w:asciiTheme="minorHAnsi" w:eastAsiaTheme="minorEastAsia" w:hAnsiTheme="minorHAnsi"/>
          <w:b w:val="0"/>
          <w:color w:val="auto"/>
          <w:kern w:val="2"/>
          <w:sz w:val="24"/>
          <w:szCs w:val="24"/>
          <w:lang w:eastAsia="en-AU"/>
          <w14:ligatures w14:val="standardContextual"/>
        </w:rPr>
      </w:pPr>
      <w:hyperlink w:anchor="_Toc188966572" w:history="1">
        <w:r w:rsidRPr="00603569">
          <w:rPr>
            <w:rStyle w:val="Hyperlink"/>
          </w:rPr>
          <w:t>VOLUME 8</w:t>
        </w:r>
        <w:r>
          <w:rPr>
            <w:rFonts w:asciiTheme="minorHAnsi" w:eastAsiaTheme="minorEastAsia" w:hAnsiTheme="minorHAnsi"/>
            <w:b w:val="0"/>
            <w:color w:val="auto"/>
            <w:kern w:val="2"/>
            <w:sz w:val="24"/>
            <w:szCs w:val="24"/>
            <w:lang w:eastAsia="en-AU"/>
            <w14:ligatures w14:val="standardContextual"/>
          </w:rPr>
          <w:tab/>
        </w:r>
        <w:r w:rsidRPr="00603569">
          <w:rPr>
            <w:rStyle w:val="Hyperlink"/>
          </w:rPr>
          <w:t>DRUG AND ALCOHOL MANAGEMENT PLAN</w:t>
        </w:r>
        <w:r>
          <w:rPr>
            <w:webHidden/>
          </w:rPr>
          <w:tab/>
        </w:r>
        <w:r>
          <w:rPr>
            <w:webHidden/>
          </w:rPr>
          <w:fldChar w:fldCharType="begin"/>
        </w:r>
        <w:r>
          <w:rPr>
            <w:webHidden/>
          </w:rPr>
          <w:instrText xml:space="preserve"> PAGEREF _Toc188966572 \h </w:instrText>
        </w:r>
        <w:r>
          <w:rPr>
            <w:webHidden/>
          </w:rPr>
        </w:r>
        <w:r>
          <w:rPr>
            <w:webHidden/>
          </w:rPr>
          <w:fldChar w:fldCharType="separate"/>
        </w:r>
        <w:r w:rsidR="00D43412">
          <w:rPr>
            <w:webHidden/>
          </w:rPr>
          <w:t>190</w:t>
        </w:r>
        <w:r>
          <w:rPr>
            <w:webHidden/>
          </w:rPr>
          <w:fldChar w:fldCharType="end"/>
        </w:r>
      </w:hyperlink>
    </w:p>
    <w:p w14:paraId="1EF3EB27" w14:textId="3A0C7A27"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73" w:history="1">
        <w:r w:rsidRPr="00603569">
          <w:rPr>
            <w:rStyle w:val="Hyperlink"/>
            <w:noProof/>
          </w:rPr>
          <w:t>8.1</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Drug and alcohol management plan (DAMP)</w:t>
        </w:r>
        <w:r>
          <w:rPr>
            <w:noProof/>
            <w:webHidden/>
          </w:rPr>
          <w:tab/>
        </w:r>
        <w:r>
          <w:rPr>
            <w:noProof/>
            <w:webHidden/>
          </w:rPr>
          <w:fldChar w:fldCharType="begin"/>
        </w:r>
        <w:r>
          <w:rPr>
            <w:noProof/>
            <w:webHidden/>
          </w:rPr>
          <w:instrText xml:space="preserve"> PAGEREF _Toc188966573 \h </w:instrText>
        </w:r>
        <w:r>
          <w:rPr>
            <w:noProof/>
            <w:webHidden/>
          </w:rPr>
        </w:r>
        <w:r>
          <w:rPr>
            <w:noProof/>
            <w:webHidden/>
          </w:rPr>
          <w:fldChar w:fldCharType="separate"/>
        </w:r>
        <w:r w:rsidR="00D43412">
          <w:rPr>
            <w:noProof/>
            <w:webHidden/>
          </w:rPr>
          <w:t>190</w:t>
        </w:r>
        <w:r>
          <w:rPr>
            <w:noProof/>
            <w:webHidden/>
          </w:rPr>
          <w:fldChar w:fldCharType="end"/>
        </w:r>
      </w:hyperlink>
    </w:p>
    <w:p w14:paraId="0E910B2A" w14:textId="02FC19E5" w:rsidR="00EE1EE5" w:rsidRDefault="00EE1EE5">
      <w:pPr>
        <w:pStyle w:val="TOC1"/>
        <w:tabs>
          <w:tab w:val="left" w:pos="1418"/>
        </w:tabs>
        <w:rPr>
          <w:rFonts w:asciiTheme="minorHAnsi" w:eastAsiaTheme="minorEastAsia" w:hAnsiTheme="minorHAnsi"/>
          <w:b w:val="0"/>
          <w:color w:val="auto"/>
          <w:kern w:val="2"/>
          <w:sz w:val="24"/>
          <w:szCs w:val="24"/>
          <w:lang w:eastAsia="en-AU"/>
          <w14:ligatures w14:val="standardContextual"/>
        </w:rPr>
      </w:pPr>
      <w:hyperlink w:anchor="_Toc188966574" w:history="1">
        <w:r w:rsidRPr="00603569">
          <w:rPr>
            <w:rStyle w:val="Hyperlink"/>
          </w:rPr>
          <w:t>VOLUME 9</w:t>
        </w:r>
        <w:r>
          <w:rPr>
            <w:rFonts w:asciiTheme="minorHAnsi" w:eastAsiaTheme="minorEastAsia" w:hAnsiTheme="minorHAnsi"/>
            <w:b w:val="0"/>
            <w:color w:val="auto"/>
            <w:kern w:val="2"/>
            <w:sz w:val="24"/>
            <w:szCs w:val="24"/>
            <w:lang w:eastAsia="en-AU"/>
            <w14:ligatures w14:val="standardContextual"/>
          </w:rPr>
          <w:tab/>
        </w:r>
        <w:r w:rsidRPr="00603569">
          <w:rPr>
            <w:rStyle w:val="Hyperlink"/>
          </w:rPr>
          <w:t>FORMS</w:t>
        </w:r>
        <w:r>
          <w:rPr>
            <w:webHidden/>
          </w:rPr>
          <w:tab/>
        </w:r>
        <w:r>
          <w:rPr>
            <w:webHidden/>
          </w:rPr>
          <w:fldChar w:fldCharType="begin"/>
        </w:r>
        <w:r>
          <w:rPr>
            <w:webHidden/>
          </w:rPr>
          <w:instrText xml:space="preserve"> PAGEREF _Toc188966574 \h </w:instrText>
        </w:r>
        <w:r>
          <w:rPr>
            <w:webHidden/>
          </w:rPr>
        </w:r>
        <w:r>
          <w:rPr>
            <w:webHidden/>
          </w:rPr>
          <w:fldChar w:fldCharType="separate"/>
        </w:r>
        <w:r w:rsidR="00D43412">
          <w:rPr>
            <w:webHidden/>
          </w:rPr>
          <w:t>191</w:t>
        </w:r>
        <w:r>
          <w:rPr>
            <w:webHidden/>
          </w:rPr>
          <w:fldChar w:fldCharType="end"/>
        </w:r>
      </w:hyperlink>
    </w:p>
    <w:p w14:paraId="6D66157C" w14:textId="3B62B8C6" w:rsidR="00EE1EE5" w:rsidRDefault="00EE1EE5">
      <w:pPr>
        <w:pStyle w:val="TOC2"/>
        <w:rPr>
          <w:rFonts w:asciiTheme="minorHAnsi" w:eastAsiaTheme="minorEastAsia" w:hAnsiTheme="minorHAnsi"/>
          <w:noProof/>
          <w:color w:val="auto"/>
          <w:kern w:val="2"/>
          <w:sz w:val="24"/>
          <w:szCs w:val="24"/>
          <w:lang w:eastAsia="en-AU"/>
          <w14:ligatures w14:val="standardContextual"/>
        </w:rPr>
      </w:pPr>
      <w:hyperlink w:anchor="_Toc188966575" w:history="1">
        <w:r w:rsidRPr="00603569">
          <w:rPr>
            <w:rStyle w:val="Hyperlink"/>
            <w:noProof/>
          </w:rPr>
          <w:t>9.1</w:t>
        </w:r>
        <w:r>
          <w:rPr>
            <w:rFonts w:asciiTheme="minorHAnsi" w:eastAsiaTheme="minorEastAsia" w:hAnsiTheme="minorHAnsi"/>
            <w:noProof/>
            <w:color w:val="auto"/>
            <w:kern w:val="2"/>
            <w:sz w:val="24"/>
            <w:szCs w:val="24"/>
            <w:lang w:eastAsia="en-AU"/>
            <w14:ligatures w14:val="standardContextual"/>
          </w:rPr>
          <w:tab/>
        </w:r>
        <w:r w:rsidRPr="00603569">
          <w:rPr>
            <w:rStyle w:val="Hyperlink"/>
            <w:noProof/>
          </w:rPr>
          <w:t>Forms</w:t>
        </w:r>
        <w:r>
          <w:rPr>
            <w:noProof/>
            <w:webHidden/>
          </w:rPr>
          <w:tab/>
        </w:r>
        <w:r>
          <w:rPr>
            <w:noProof/>
            <w:webHidden/>
          </w:rPr>
          <w:tab/>
        </w:r>
        <w:r>
          <w:rPr>
            <w:noProof/>
            <w:webHidden/>
          </w:rPr>
          <w:fldChar w:fldCharType="begin"/>
        </w:r>
        <w:r>
          <w:rPr>
            <w:noProof/>
            <w:webHidden/>
          </w:rPr>
          <w:instrText xml:space="preserve"> PAGEREF _Toc188966575 \h </w:instrText>
        </w:r>
        <w:r>
          <w:rPr>
            <w:noProof/>
            <w:webHidden/>
          </w:rPr>
        </w:r>
        <w:r>
          <w:rPr>
            <w:noProof/>
            <w:webHidden/>
          </w:rPr>
          <w:fldChar w:fldCharType="separate"/>
        </w:r>
        <w:r w:rsidR="00D43412">
          <w:rPr>
            <w:noProof/>
            <w:webHidden/>
          </w:rPr>
          <w:t>191</w:t>
        </w:r>
        <w:r>
          <w:rPr>
            <w:noProof/>
            <w:webHidden/>
          </w:rPr>
          <w:fldChar w:fldCharType="end"/>
        </w:r>
      </w:hyperlink>
    </w:p>
    <w:p w14:paraId="7DE33659" w14:textId="00531DFA" w:rsidR="00F10C42" w:rsidRDefault="006920D9" w:rsidP="000D5BEA">
      <w:pPr>
        <w:pStyle w:val="unHeading1"/>
      </w:pPr>
      <w:r w:rsidRPr="00E26587">
        <w:rPr>
          <w:caps/>
          <w:color w:val="FFFFFF" w:themeColor="background1"/>
        </w:rPr>
        <w:lastRenderedPageBreak/>
        <w:fldChar w:fldCharType="end"/>
      </w:r>
      <w:bookmarkStart w:id="1" w:name="_Toc188966517"/>
      <w:r w:rsidR="000B0761">
        <w:t>Glossary</w:t>
      </w:r>
      <w:bookmarkEnd w:id="1"/>
    </w:p>
    <w:p w14:paraId="6EBEBCC7" w14:textId="77777777" w:rsidR="00DF5458" w:rsidRDefault="00DF5458" w:rsidP="00DF5458">
      <w:pPr>
        <w:pStyle w:val="unHeading2"/>
      </w:pPr>
      <w:bookmarkStart w:id="2" w:name="_Toc188966518"/>
      <w:r>
        <w:t>Acronyms, abbreviations and definitions</w:t>
      </w:r>
      <w:bookmarkEnd w:id="2"/>
    </w:p>
    <w:p w14:paraId="1318D028" w14:textId="23A1E349" w:rsidR="00F10C42" w:rsidRDefault="000B0761" w:rsidP="002959C6">
      <w:pPr>
        <w:pStyle w:val="TableTitle"/>
      </w:pPr>
      <w:r w:rsidRPr="000B0761">
        <w:t xml:space="preserve">Sample Aviation- specific </w:t>
      </w:r>
      <w:r w:rsidR="00046EC5">
        <w:t>a</w:t>
      </w:r>
      <w:r w:rsidRPr="000B0761">
        <w:t>cronyms</w:t>
      </w:r>
      <w:r w:rsidR="00046EC5">
        <w:t>,</w:t>
      </w:r>
      <w:r w:rsidRPr="000B0761">
        <w:t xml:space="preserve"> abbreviations</w:t>
      </w:r>
      <w:r w:rsidR="00046EC5">
        <w:t xml:space="preserve"> and definitions</w:t>
      </w:r>
    </w:p>
    <w:p w14:paraId="64FB230D" w14:textId="5C29391D" w:rsidR="00DF5458" w:rsidRPr="00DF5458" w:rsidRDefault="00046EC5" w:rsidP="00DF5458">
      <w:r w:rsidRPr="00D71BBD">
        <w:t>For the meaning of terms used in this document, refer to the CASR Part 1 Dictionary at the end of Volume 5 of CASR, or the CASA-produced Consolidated Dictionary. Operator-specific terms are defined here</w:t>
      </w:r>
      <w:r>
        <w:t>.</w:t>
      </w:r>
    </w:p>
    <w:tbl>
      <w:tblPr>
        <w:tblStyle w:val="SD-generalcontent"/>
        <w:tblW w:w="9634" w:type="dxa"/>
        <w:tblLook w:val="0620" w:firstRow="1" w:lastRow="0" w:firstColumn="0" w:lastColumn="0" w:noHBand="1" w:noVBand="1"/>
        <w:tblCaption w:val="Acronyms and abbreviations"/>
        <w:tblDescription w:val="List of Acronyms and abbreviations"/>
      </w:tblPr>
      <w:tblGrid>
        <w:gridCol w:w="2122"/>
        <w:gridCol w:w="7512"/>
      </w:tblGrid>
      <w:tr w:rsidR="00B63514" w:rsidRPr="00957EB3" w14:paraId="1279F885" w14:textId="77777777" w:rsidTr="00D56A26">
        <w:trPr>
          <w:cnfStyle w:val="100000000000" w:firstRow="1" w:lastRow="0" w:firstColumn="0" w:lastColumn="0" w:oddVBand="0" w:evenVBand="0" w:oddHBand="0" w:evenHBand="0" w:firstRowFirstColumn="0" w:firstRowLastColumn="0" w:lastRowFirstColumn="0" w:lastRowLastColumn="0"/>
          <w:tblHeader/>
        </w:trPr>
        <w:tc>
          <w:tcPr>
            <w:tcW w:w="2122" w:type="dxa"/>
          </w:tcPr>
          <w:p w14:paraId="393D8228" w14:textId="77777777" w:rsidR="00F10C42" w:rsidRPr="00957EB3" w:rsidRDefault="00F10C42" w:rsidP="00957EB3">
            <w:r w:rsidRPr="00957EB3">
              <w:t>Acronym</w:t>
            </w:r>
            <w:r w:rsidR="00957EB3" w:rsidRPr="00957EB3">
              <w:t xml:space="preserve"> and </w:t>
            </w:r>
            <w:r w:rsidRPr="00957EB3">
              <w:t>abbreviation</w:t>
            </w:r>
          </w:p>
        </w:tc>
        <w:tc>
          <w:tcPr>
            <w:tcW w:w="7512" w:type="dxa"/>
            <w:tcBorders>
              <w:bottom w:val="single" w:sz="4" w:space="0" w:color="0080A2"/>
            </w:tcBorders>
          </w:tcPr>
          <w:p w14:paraId="07B6FFA4" w14:textId="77777777" w:rsidR="00F10C42" w:rsidRPr="00957EB3" w:rsidRDefault="00F10C42" w:rsidP="00957EB3">
            <w:r w:rsidRPr="00957EB3">
              <w:t>Description</w:t>
            </w:r>
          </w:p>
        </w:tc>
      </w:tr>
      <w:tr w:rsidR="00F10C42" w:rsidRPr="00957EB3" w14:paraId="7F7C3527" w14:textId="77777777" w:rsidTr="00D56A26">
        <w:tc>
          <w:tcPr>
            <w:tcW w:w="2122" w:type="dxa"/>
            <w:tcBorders>
              <w:right w:val="single" w:sz="4" w:space="0" w:color="0080A2"/>
            </w:tcBorders>
          </w:tcPr>
          <w:p w14:paraId="6C3FB3CC" w14:textId="0F5FB873" w:rsidR="00F10C42" w:rsidRPr="000B0761" w:rsidRDefault="00F10C42" w:rsidP="000B0761"/>
        </w:tc>
        <w:tc>
          <w:tcPr>
            <w:tcW w:w="7512" w:type="dxa"/>
            <w:tcBorders>
              <w:left w:val="single" w:sz="4" w:space="0" w:color="0080A2"/>
            </w:tcBorders>
          </w:tcPr>
          <w:p w14:paraId="62E17CC3" w14:textId="0C64BAD2" w:rsidR="00F10C42" w:rsidRPr="000B0761" w:rsidRDefault="00F10C42" w:rsidP="000B0761"/>
        </w:tc>
      </w:tr>
      <w:tr w:rsidR="00F10C42" w:rsidRPr="00957EB3" w14:paraId="1A6F8193" w14:textId="77777777" w:rsidTr="00D56A26">
        <w:tc>
          <w:tcPr>
            <w:tcW w:w="2122" w:type="dxa"/>
            <w:tcBorders>
              <w:right w:val="single" w:sz="4" w:space="0" w:color="0080A2"/>
            </w:tcBorders>
          </w:tcPr>
          <w:p w14:paraId="5B102415" w14:textId="6ACEE186" w:rsidR="00F10C42" w:rsidRPr="000B0761" w:rsidRDefault="00F10C42" w:rsidP="000B0761"/>
        </w:tc>
        <w:tc>
          <w:tcPr>
            <w:tcW w:w="7512" w:type="dxa"/>
            <w:tcBorders>
              <w:left w:val="single" w:sz="4" w:space="0" w:color="0080A2"/>
            </w:tcBorders>
          </w:tcPr>
          <w:p w14:paraId="154530D8" w14:textId="6633C30E" w:rsidR="00F10C42" w:rsidRPr="000B0761" w:rsidRDefault="00F10C42" w:rsidP="000B0761"/>
        </w:tc>
      </w:tr>
      <w:tr w:rsidR="00F10C42" w:rsidRPr="00957EB3" w14:paraId="59D84450" w14:textId="77777777" w:rsidTr="00D56A26">
        <w:tc>
          <w:tcPr>
            <w:tcW w:w="2122" w:type="dxa"/>
            <w:tcBorders>
              <w:right w:val="single" w:sz="4" w:space="0" w:color="0080A2"/>
            </w:tcBorders>
          </w:tcPr>
          <w:p w14:paraId="42CA933C" w14:textId="56BC5C97" w:rsidR="00F10C42" w:rsidRPr="000B0761" w:rsidRDefault="00F10C42" w:rsidP="000B0761"/>
        </w:tc>
        <w:tc>
          <w:tcPr>
            <w:tcW w:w="7512" w:type="dxa"/>
            <w:tcBorders>
              <w:left w:val="single" w:sz="4" w:space="0" w:color="0080A2"/>
            </w:tcBorders>
          </w:tcPr>
          <w:p w14:paraId="707F2C6D" w14:textId="1DAED209" w:rsidR="00F10C42" w:rsidRPr="000B0761" w:rsidRDefault="00F10C42" w:rsidP="000B0761"/>
        </w:tc>
      </w:tr>
      <w:tr w:rsidR="00F10C42" w:rsidRPr="00957EB3" w14:paraId="3BE401FF" w14:textId="77777777" w:rsidTr="00D56A26">
        <w:tc>
          <w:tcPr>
            <w:tcW w:w="2122" w:type="dxa"/>
            <w:tcBorders>
              <w:right w:val="single" w:sz="4" w:space="0" w:color="0080A2"/>
            </w:tcBorders>
          </w:tcPr>
          <w:p w14:paraId="58C18E7F" w14:textId="08B4EF50" w:rsidR="00F10C42" w:rsidRPr="000B0761" w:rsidRDefault="00F10C42" w:rsidP="000B0761"/>
        </w:tc>
        <w:tc>
          <w:tcPr>
            <w:tcW w:w="7512" w:type="dxa"/>
            <w:tcBorders>
              <w:left w:val="single" w:sz="4" w:space="0" w:color="0080A2"/>
            </w:tcBorders>
          </w:tcPr>
          <w:p w14:paraId="14848B63" w14:textId="1338E4F9" w:rsidR="00F10C42" w:rsidRPr="000B0761" w:rsidRDefault="00F10C42" w:rsidP="000B0761"/>
        </w:tc>
      </w:tr>
      <w:tr w:rsidR="00F10C42" w:rsidRPr="00957EB3" w14:paraId="4DB9BC5E" w14:textId="77777777" w:rsidTr="00D56A26">
        <w:tc>
          <w:tcPr>
            <w:tcW w:w="2122" w:type="dxa"/>
            <w:tcBorders>
              <w:right w:val="single" w:sz="4" w:space="0" w:color="0080A2"/>
            </w:tcBorders>
          </w:tcPr>
          <w:p w14:paraId="352D73D8" w14:textId="5B5F9869" w:rsidR="00F10C42" w:rsidRPr="000B0761" w:rsidRDefault="00F10C42" w:rsidP="000B0761"/>
        </w:tc>
        <w:tc>
          <w:tcPr>
            <w:tcW w:w="7512" w:type="dxa"/>
            <w:tcBorders>
              <w:left w:val="single" w:sz="4" w:space="0" w:color="0080A2"/>
            </w:tcBorders>
          </w:tcPr>
          <w:p w14:paraId="2BC20800" w14:textId="204D9526" w:rsidR="00F10C42" w:rsidRPr="000B0761" w:rsidRDefault="00F10C42" w:rsidP="000B0761"/>
        </w:tc>
      </w:tr>
      <w:tr w:rsidR="00F10C42" w:rsidRPr="00957EB3" w14:paraId="61B01DFF" w14:textId="77777777" w:rsidTr="00D56A26">
        <w:tc>
          <w:tcPr>
            <w:tcW w:w="2122" w:type="dxa"/>
            <w:tcBorders>
              <w:right w:val="single" w:sz="4" w:space="0" w:color="0080A2"/>
            </w:tcBorders>
          </w:tcPr>
          <w:p w14:paraId="697C5037" w14:textId="70403CF1" w:rsidR="00F10C42" w:rsidRPr="000B0761" w:rsidRDefault="00F10C42" w:rsidP="000B0761"/>
        </w:tc>
        <w:tc>
          <w:tcPr>
            <w:tcW w:w="7512" w:type="dxa"/>
            <w:tcBorders>
              <w:left w:val="single" w:sz="4" w:space="0" w:color="0080A2"/>
            </w:tcBorders>
          </w:tcPr>
          <w:p w14:paraId="611E47AA" w14:textId="7D66EA87" w:rsidR="00F10C42" w:rsidRPr="000B0761" w:rsidRDefault="00F10C42" w:rsidP="000B0761"/>
        </w:tc>
      </w:tr>
      <w:tr w:rsidR="000B0761" w:rsidRPr="00957EB3" w14:paraId="5736C0CA" w14:textId="77777777" w:rsidTr="00D56A26">
        <w:tc>
          <w:tcPr>
            <w:tcW w:w="2122" w:type="dxa"/>
            <w:tcBorders>
              <w:right w:val="single" w:sz="4" w:space="0" w:color="0080A2"/>
            </w:tcBorders>
          </w:tcPr>
          <w:p w14:paraId="34254973" w14:textId="77777777" w:rsidR="000B0761" w:rsidRPr="000B0761" w:rsidRDefault="000B0761" w:rsidP="000B0761"/>
        </w:tc>
        <w:tc>
          <w:tcPr>
            <w:tcW w:w="7512" w:type="dxa"/>
            <w:tcBorders>
              <w:left w:val="single" w:sz="4" w:space="0" w:color="0080A2"/>
            </w:tcBorders>
          </w:tcPr>
          <w:p w14:paraId="157F7EF9" w14:textId="77777777" w:rsidR="000B0761" w:rsidRPr="000B0761" w:rsidRDefault="000B0761" w:rsidP="000B0761"/>
        </w:tc>
      </w:tr>
      <w:tr w:rsidR="000B0761" w:rsidRPr="00957EB3" w14:paraId="25FFF7AD" w14:textId="77777777" w:rsidTr="00D56A26">
        <w:tc>
          <w:tcPr>
            <w:tcW w:w="2122" w:type="dxa"/>
            <w:tcBorders>
              <w:right w:val="single" w:sz="4" w:space="0" w:color="0080A2"/>
            </w:tcBorders>
          </w:tcPr>
          <w:p w14:paraId="66F77F15" w14:textId="77777777" w:rsidR="000B0761" w:rsidRPr="000B0761" w:rsidRDefault="000B0761" w:rsidP="000B0761"/>
        </w:tc>
        <w:tc>
          <w:tcPr>
            <w:tcW w:w="7512" w:type="dxa"/>
            <w:tcBorders>
              <w:left w:val="single" w:sz="4" w:space="0" w:color="0080A2"/>
            </w:tcBorders>
          </w:tcPr>
          <w:p w14:paraId="3FD33E0B" w14:textId="77777777" w:rsidR="000B0761" w:rsidRPr="000B0761" w:rsidRDefault="000B0761" w:rsidP="000B0761"/>
        </w:tc>
      </w:tr>
      <w:tr w:rsidR="000B0761" w:rsidRPr="00957EB3" w14:paraId="6C139E34" w14:textId="77777777" w:rsidTr="00D56A26">
        <w:tc>
          <w:tcPr>
            <w:tcW w:w="2122" w:type="dxa"/>
            <w:tcBorders>
              <w:right w:val="single" w:sz="4" w:space="0" w:color="0080A2"/>
            </w:tcBorders>
          </w:tcPr>
          <w:p w14:paraId="3296D9CD" w14:textId="77777777" w:rsidR="000B0761" w:rsidRPr="000B0761" w:rsidRDefault="000B0761" w:rsidP="000B0761"/>
        </w:tc>
        <w:tc>
          <w:tcPr>
            <w:tcW w:w="7512" w:type="dxa"/>
            <w:tcBorders>
              <w:left w:val="single" w:sz="4" w:space="0" w:color="0080A2"/>
            </w:tcBorders>
          </w:tcPr>
          <w:p w14:paraId="602E522E" w14:textId="77777777" w:rsidR="000B0761" w:rsidRPr="000B0761" w:rsidRDefault="000B0761" w:rsidP="000B0761"/>
        </w:tc>
      </w:tr>
      <w:tr w:rsidR="000B0761" w:rsidRPr="00957EB3" w14:paraId="18266036" w14:textId="77777777" w:rsidTr="00D56A26">
        <w:tc>
          <w:tcPr>
            <w:tcW w:w="2122" w:type="dxa"/>
            <w:tcBorders>
              <w:right w:val="single" w:sz="4" w:space="0" w:color="0080A2"/>
            </w:tcBorders>
          </w:tcPr>
          <w:p w14:paraId="0212F4CD" w14:textId="77777777" w:rsidR="000B0761" w:rsidRPr="000B0761" w:rsidRDefault="000B0761" w:rsidP="000B0761"/>
        </w:tc>
        <w:tc>
          <w:tcPr>
            <w:tcW w:w="7512" w:type="dxa"/>
            <w:tcBorders>
              <w:left w:val="single" w:sz="4" w:space="0" w:color="0080A2"/>
            </w:tcBorders>
          </w:tcPr>
          <w:p w14:paraId="2C46187E" w14:textId="77777777" w:rsidR="000B0761" w:rsidRPr="000B0761" w:rsidRDefault="000B0761" w:rsidP="000B0761"/>
        </w:tc>
      </w:tr>
      <w:tr w:rsidR="000B0761" w:rsidRPr="00957EB3" w14:paraId="510E8B7F" w14:textId="77777777" w:rsidTr="00D56A26">
        <w:tc>
          <w:tcPr>
            <w:tcW w:w="2122" w:type="dxa"/>
            <w:tcBorders>
              <w:right w:val="single" w:sz="4" w:space="0" w:color="0080A2"/>
            </w:tcBorders>
          </w:tcPr>
          <w:p w14:paraId="1EAD43DF" w14:textId="77777777" w:rsidR="000B0761" w:rsidRPr="000B0761" w:rsidRDefault="000B0761" w:rsidP="000B0761"/>
        </w:tc>
        <w:tc>
          <w:tcPr>
            <w:tcW w:w="7512" w:type="dxa"/>
            <w:tcBorders>
              <w:left w:val="single" w:sz="4" w:space="0" w:color="0080A2"/>
            </w:tcBorders>
          </w:tcPr>
          <w:p w14:paraId="781176FC" w14:textId="77777777" w:rsidR="000B0761" w:rsidRPr="000B0761" w:rsidRDefault="000B0761" w:rsidP="000B0761"/>
        </w:tc>
      </w:tr>
      <w:tr w:rsidR="000B0761" w:rsidRPr="00957EB3" w14:paraId="416A0890" w14:textId="77777777" w:rsidTr="00D56A26">
        <w:tc>
          <w:tcPr>
            <w:tcW w:w="2122" w:type="dxa"/>
            <w:tcBorders>
              <w:right w:val="single" w:sz="4" w:space="0" w:color="0080A2"/>
            </w:tcBorders>
          </w:tcPr>
          <w:p w14:paraId="6238A9D9" w14:textId="77777777" w:rsidR="000B0761" w:rsidRPr="000B0761" w:rsidRDefault="000B0761" w:rsidP="000B0761"/>
        </w:tc>
        <w:tc>
          <w:tcPr>
            <w:tcW w:w="7512" w:type="dxa"/>
            <w:tcBorders>
              <w:left w:val="single" w:sz="4" w:space="0" w:color="0080A2"/>
            </w:tcBorders>
          </w:tcPr>
          <w:p w14:paraId="32D8C77E" w14:textId="77777777" w:rsidR="000B0761" w:rsidRPr="000B0761" w:rsidRDefault="000B0761" w:rsidP="000B0761"/>
        </w:tc>
      </w:tr>
      <w:tr w:rsidR="000B0761" w:rsidRPr="00957EB3" w14:paraId="6B9F1710" w14:textId="77777777" w:rsidTr="00D56A26">
        <w:tc>
          <w:tcPr>
            <w:tcW w:w="2122" w:type="dxa"/>
            <w:tcBorders>
              <w:right w:val="single" w:sz="4" w:space="0" w:color="0080A2"/>
            </w:tcBorders>
          </w:tcPr>
          <w:p w14:paraId="5536CD7B" w14:textId="77777777" w:rsidR="000B0761" w:rsidRPr="000B0761" w:rsidRDefault="000B0761" w:rsidP="000B0761"/>
        </w:tc>
        <w:tc>
          <w:tcPr>
            <w:tcW w:w="7512" w:type="dxa"/>
            <w:tcBorders>
              <w:left w:val="single" w:sz="4" w:space="0" w:color="0080A2"/>
            </w:tcBorders>
          </w:tcPr>
          <w:p w14:paraId="3275C8A4" w14:textId="77777777" w:rsidR="000B0761" w:rsidRPr="000B0761" w:rsidRDefault="000B0761" w:rsidP="000B0761"/>
        </w:tc>
      </w:tr>
      <w:tr w:rsidR="000B0761" w:rsidRPr="00957EB3" w14:paraId="6C108CCB" w14:textId="77777777" w:rsidTr="00D56A26">
        <w:tc>
          <w:tcPr>
            <w:tcW w:w="2122" w:type="dxa"/>
            <w:tcBorders>
              <w:right w:val="single" w:sz="4" w:space="0" w:color="0080A2"/>
            </w:tcBorders>
          </w:tcPr>
          <w:p w14:paraId="4416EBD9" w14:textId="77777777" w:rsidR="000B0761" w:rsidRPr="000B0761" w:rsidRDefault="000B0761" w:rsidP="000B0761"/>
        </w:tc>
        <w:tc>
          <w:tcPr>
            <w:tcW w:w="7512" w:type="dxa"/>
            <w:tcBorders>
              <w:left w:val="single" w:sz="4" w:space="0" w:color="0080A2"/>
            </w:tcBorders>
          </w:tcPr>
          <w:p w14:paraId="3E62B6EE" w14:textId="77777777" w:rsidR="000B0761" w:rsidRPr="000B0761" w:rsidRDefault="000B0761" w:rsidP="000B0761"/>
        </w:tc>
      </w:tr>
      <w:tr w:rsidR="000B0761" w:rsidRPr="00957EB3" w14:paraId="7CBA3EE4" w14:textId="77777777" w:rsidTr="00D56A26">
        <w:tc>
          <w:tcPr>
            <w:tcW w:w="2122" w:type="dxa"/>
            <w:tcBorders>
              <w:right w:val="single" w:sz="4" w:space="0" w:color="0080A2"/>
            </w:tcBorders>
          </w:tcPr>
          <w:p w14:paraId="771BBCEF" w14:textId="77777777" w:rsidR="000B0761" w:rsidRPr="000B0761" w:rsidRDefault="000B0761" w:rsidP="000B0761"/>
        </w:tc>
        <w:tc>
          <w:tcPr>
            <w:tcW w:w="7512" w:type="dxa"/>
            <w:tcBorders>
              <w:left w:val="single" w:sz="4" w:space="0" w:color="0080A2"/>
            </w:tcBorders>
          </w:tcPr>
          <w:p w14:paraId="7E2C18A4" w14:textId="77777777" w:rsidR="000B0761" w:rsidRPr="000B0761" w:rsidRDefault="000B0761" w:rsidP="000B0761"/>
        </w:tc>
      </w:tr>
      <w:tr w:rsidR="000B0761" w:rsidRPr="00957EB3" w14:paraId="0990EC58" w14:textId="77777777" w:rsidTr="00D56A26">
        <w:tc>
          <w:tcPr>
            <w:tcW w:w="2122" w:type="dxa"/>
            <w:tcBorders>
              <w:right w:val="single" w:sz="4" w:space="0" w:color="0080A2"/>
            </w:tcBorders>
          </w:tcPr>
          <w:p w14:paraId="69590665" w14:textId="77777777" w:rsidR="000B0761" w:rsidRPr="000B0761" w:rsidRDefault="000B0761" w:rsidP="000B0761"/>
        </w:tc>
        <w:tc>
          <w:tcPr>
            <w:tcW w:w="7512" w:type="dxa"/>
            <w:tcBorders>
              <w:left w:val="single" w:sz="4" w:space="0" w:color="0080A2"/>
            </w:tcBorders>
          </w:tcPr>
          <w:p w14:paraId="17574223" w14:textId="77777777" w:rsidR="000B0761" w:rsidRPr="000B0761" w:rsidRDefault="000B0761" w:rsidP="000B0761"/>
        </w:tc>
      </w:tr>
      <w:tr w:rsidR="000B0761" w:rsidRPr="00957EB3" w14:paraId="3C37ADA9" w14:textId="77777777" w:rsidTr="00D56A26">
        <w:tc>
          <w:tcPr>
            <w:tcW w:w="2122" w:type="dxa"/>
            <w:tcBorders>
              <w:right w:val="single" w:sz="4" w:space="0" w:color="0080A2"/>
            </w:tcBorders>
          </w:tcPr>
          <w:p w14:paraId="6799E494" w14:textId="77777777" w:rsidR="000B0761" w:rsidRPr="000B0761" w:rsidRDefault="000B0761" w:rsidP="000B0761"/>
        </w:tc>
        <w:tc>
          <w:tcPr>
            <w:tcW w:w="7512" w:type="dxa"/>
            <w:tcBorders>
              <w:left w:val="single" w:sz="4" w:space="0" w:color="0080A2"/>
            </w:tcBorders>
          </w:tcPr>
          <w:p w14:paraId="15E2E353" w14:textId="77777777" w:rsidR="000B0761" w:rsidRPr="000B0761" w:rsidRDefault="000B0761" w:rsidP="000B0761"/>
        </w:tc>
      </w:tr>
      <w:tr w:rsidR="000B0761" w:rsidRPr="00957EB3" w14:paraId="42D41D5E" w14:textId="77777777" w:rsidTr="00D56A26">
        <w:tc>
          <w:tcPr>
            <w:tcW w:w="2122" w:type="dxa"/>
            <w:tcBorders>
              <w:right w:val="single" w:sz="4" w:space="0" w:color="0080A2"/>
            </w:tcBorders>
          </w:tcPr>
          <w:p w14:paraId="5D91B37E" w14:textId="77777777" w:rsidR="000B0761" w:rsidRPr="000B0761" w:rsidRDefault="000B0761" w:rsidP="000B0761"/>
        </w:tc>
        <w:tc>
          <w:tcPr>
            <w:tcW w:w="7512" w:type="dxa"/>
            <w:tcBorders>
              <w:left w:val="single" w:sz="4" w:space="0" w:color="0080A2"/>
            </w:tcBorders>
          </w:tcPr>
          <w:p w14:paraId="399FCEFA" w14:textId="77777777" w:rsidR="000B0761" w:rsidRPr="000B0761" w:rsidRDefault="000B0761" w:rsidP="000B0761"/>
        </w:tc>
      </w:tr>
      <w:tr w:rsidR="000B0761" w:rsidRPr="00957EB3" w14:paraId="357BD499" w14:textId="77777777" w:rsidTr="00D56A26">
        <w:tc>
          <w:tcPr>
            <w:tcW w:w="2122" w:type="dxa"/>
            <w:tcBorders>
              <w:right w:val="single" w:sz="4" w:space="0" w:color="0080A2"/>
            </w:tcBorders>
          </w:tcPr>
          <w:p w14:paraId="7324D247" w14:textId="77777777" w:rsidR="000B0761" w:rsidRPr="000B0761" w:rsidRDefault="000B0761" w:rsidP="000B0761"/>
        </w:tc>
        <w:tc>
          <w:tcPr>
            <w:tcW w:w="7512" w:type="dxa"/>
            <w:tcBorders>
              <w:left w:val="single" w:sz="4" w:space="0" w:color="0080A2"/>
            </w:tcBorders>
          </w:tcPr>
          <w:p w14:paraId="66A3D052" w14:textId="77777777" w:rsidR="000B0761" w:rsidRPr="000B0761" w:rsidRDefault="000B0761" w:rsidP="000B0761"/>
        </w:tc>
      </w:tr>
      <w:tr w:rsidR="000B0761" w:rsidRPr="00957EB3" w14:paraId="166A20A4" w14:textId="77777777" w:rsidTr="00D56A26">
        <w:tc>
          <w:tcPr>
            <w:tcW w:w="2122" w:type="dxa"/>
            <w:tcBorders>
              <w:right w:val="single" w:sz="4" w:space="0" w:color="0080A2"/>
            </w:tcBorders>
          </w:tcPr>
          <w:p w14:paraId="0437ABA8" w14:textId="77777777" w:rsidR="000B0761" w:rsidRPr="000B0761" w:rsidRDefault="000B0761" w:rsidP="000B0761"/>
        </w:tc>
        <w:tc>
          <w:tcPr>
            <w:tcW w:w="7512" w:type="dxa"/>
            <w:tcBorders>
              <w:left w:val="single" w:sz="4" w:space="0" w:color="0080A2"/>
            </w:tcBorders>
          </w:tcPr>
          <w:p w14:paraId="66C10859" w14:textId="77777777" w:rsidR="000B0761" w:rsidRPr="000B0761" w:rsidRDefault="000B0761" w:rsidP="000B0761"/>
        </w:tc>
      </w:tr>
      <w:tr w:rsidR="000B0761" w:rsidRPr="00957EB3" w14:paraId="2B84F8CC" w14:textId="77777777" w:rsidTr="00D56A26">
        <w:tc>
          <w:tcPr>
            <w:tcW w:w="2122" w:type="dxa"/>
            <w:tcBorders>
              <w:right w:val="single" w:sz="4" w:space="0" w:color="0080A2"/>
            </w:tcBorders>
          </w:tcPr>
          <w:p w14:paraId="1F2E4320" w14:textId="77777777" w:rsidR="000B0761" w:rsidRPr="000B0761" w:rsidRDefault="000B0761" w:rsidP="000B0761"/>
        </w:tc>
        <w:tc>
          <w:tcPr>
            <w:tcW w:w="7512" w:type="dxa"/>
            <w:tcBorders>
              <w:left w:val="single" w:sz="4" w:space="0" w:color="0080A2"/>
            </w:tcBorders>
          </w:tcPr>
          <w:p w14:paraId="4CD1E682" w14:textId="77777777" w:rsidR="000B0761" w:rsidRPr="000B0761" w:rsidRDefault="000B0761" w:rsidP="000B0761"/>
        </w:tc>
      </w:tr>
      <w:tr w:rsidR="000B0761" w:rsidRPr="00957EB3" w14:paraId="22705FE2" w14:textId="77777777" w:rsidTr="00D56A26">
        <w:tc>
          <w:tcPr>
            <w:tcW w:w="2122" w:type="dxa"/>
            <w:tcBorders>
              <w:right w:val="single" w:sz="4" w:space="0" w:color="0080A2"/>
            </w:tcBorders>
          </w:tcPr>
          <w:p w14:paraId="1BA79A57" w14:textId="77777777" w:rsidR="000B0761" w:rsidRPr="000B0761" w:rsidRDefault="000B0761" w:rsidP="000B0761"/>
        </w:tc>
        <w:tc>
          <w:tcPr>
            <w:tcW w:w="7512" w:type="dxa"/>
            <w:tcBorders>
              <w:left w:val="single" w:sz="4" w:space="0" w:color="0080A2"/>
            </w:tcBorders>
          </w:tcPr>
          <w:p w14:paraId="07D8C7A9" w14:textId="77777777" w:rsidR="000B0761" w:rsidRPr="000B0761" w:rsidRDefault="000B0761" w:rsidP="000B0761"/>
        </w:tc>
      </w:tr>
      <w:tr w:rsidR="000B0761" w:rsidRPr="00957EB3" w14:paraId="10CC3A08" w14:textId="77777777" w:rsidTr="00D56A26">
        <w:tc>
          <w:tcPr>
            <w:tcW w:w="2122" w:type="dxa"/>
            <w:tcBorders>
              <w:right w:val="single" w:sz="4" w:space="0" w:color="0080A2"/>
            </w:tcBorders>
          </w:tcPr>
          <w:p w14:paraId="320A58E5" w14:textId="77777777" w:rsidR="000B0761" w:rsidRPr="000B0761" w:rsidRDefault="000B0761" w:rsidP="000B0761"/>
        </w:tc>
        <w:tc>
          <w:tcPr>
            <w:tcW w:w="7512" w:type="dxa"/>
            <w:tcBorders>
              <w:left w:val="single" w:sz="4" w:space="0" w:color="0080A2"/>
            </w:tcBorders>
          </w:tcPr>
          <w:p w14:paraId="520123EE" w14:textId="77777777" w:rsidR="000B0761" w:rsidRPr="000B0761" w:rsidRDefault="000B0761" w:rsidP="000B0761"/>
        </w:tc>
      </w:tr>
      <w:tr w:rsidR="000B0761" w:rsidRPr="00957EB3" w14:paraId="5BADA309" w14:textId="77777777" w:rsidTr="00D56A26">
        <w:tc>
          <w:tcPr>
            <w:tcW w:w="2122" w:type="dxa"/>
            <w:tcBorders>
              <w:right w:val="single" w:sz="4" w:space="0" w:color="0080A2"/>
            </w:tcBorders>
          </w:tcPr>
          <w:p w14:paraId="5BF917D3" w14:textId="77777777" w:rsidR="000B0761" w:rsidRPr="000B0761" w:rsidRDefault="000B0761" w:rsidP="000B0761"/>
        </w:tc>
        <w:tc>
          <w:tcPr>
            <w:tcW w:w="7512" w:type="dxa"/>
            <w:tcBorders>
              <w:left w:val="single" w:sz="4" w:space="0" w:color="0080A2"/>
            </w:tcBorders>
          </w:tcPr>
          <w:p w14:paraId="7E13E10D" w14:textId="77777777" w:rsidR="000B0761" w:rsidRPr="000B0761" w:rsidRDefault="000B0761" w:rsidP="000B0761"/>
        </w:tc>
      </w:tr>
      <w:tr w:rsidR="000B0761" w:rsidRPr="00957EB3" w14:paraId="027FB095" w14:textId="77777777" w:rsidTr="00D56A26">
        <w:tc>
          <w:tcPr>
            <w:tcW w:w="2122" w:type="dxa"/>
            <w:tcBorders>
              <w:right w:val="single" w:sz="4" w:space="0" w:color="0080A2"/>
            </w:tcBorders>
          </w:tcPr>
          <w:p w14:paraId="08A338A1" w14:textId="77777777" w:rsidR="000B0761" w:rsidRPr="000B0761" w:rsidRDefault="000B0761" w:rsidP="000B0761"/>
        </w:tc>
        <w:tc>
          <w:tcPr>
            <w:tcW w:w="7512" w:type="dxa"/>
            <w:tcBorders>
              <w:left w:val="single" w:sz="4" w:space="0" w:color="0080A2"/>
            </w:tcBorders>
          </w:tcPr>
          <w:p w14:paraId="78C040B7" w14:textId="77777777" w:rsidR="000B0761" w:rsidRPr="000B0761" w:rsidRDefault="000B0761" w:rsidP="000B0761"/>
        </w:tc>
      </w:tr>
    </w:tbl>
    <w:p w14:paraId="00061DA9" w14:textId="23C39BBE" w:rsidR="00B63514" w:rsidRDefault="00B63514" w:rsidP="00046EC5">
      <w:pPr>
        <w:pStyle w:val="TableTitle"/>
        <w:numPr>
          <w:ilvl w:val="0"/>
          <w:numId w:val="0"/>
        </w:numPr>
        <w:ind w:left="1134"/>
      </w:pPr>
    </w:p>
    <w:p w14:paraId="1996F096" w14:textId="77777777" w:rsidR="00B63514" w:rsidRDefault="00B63514" w:rsidP="00966E0B">
      <w:pPr>
        <w:pStyle w:val="unHeading2"/>
      </w:pPr>
      <w:bookmarkStart w:id="3" w:name="_Toc188966519"/>
      <w:bookmarkStart w:id="4" w:name="_Toc109384656"/>
      <w:bookmarkStart w:id="5" w:name="_Toc109384882"/>
      <w:bookmarkStart w:id="6" w:name="_Toc109384912"/>
      <w:bookmarkStart w:id="7" w:name="_Toc109972451"/>
      <w:r>
        <w:t>Reference material</w:t>
      </w:r>
      <w:bookmarkEnd w:id="3"/>
    </w:p>
    <w:p w14:paraId="4959423C" w14:textId="0EE16589" w:rsidR="00B63514" w:rsidRDefault="000B0761" w:rsidP="002959C6">
      <w:pPr>
        <w:pStyle w:val="TableTitle"/>
      </w:pPr>
      <w:r w:rsidRPr="000B0761">
        <w:t>Sample Aviation-specific Reference material</w:t>
      </w:r>
    </w:p>
    <w:tbl>
      <w:tblPr>
        <w:tblStyle w:val="SD-generalcontent"/>
        <w:tblW w:w="9634" w:type="dxa"/>
        <w:tblLook w:val="0620" w:firstRow="1" w:lastRow="0" w:firstColumn="0" w:lastColumn="0" w:noHBand="1" w:noVBand="1"/>
        <w:tblCaption w:val="Definitions"/>
        <w:tblDescription w:val="The definitions used in this advisory circular are listed in this table."/>
      </w:tblPr>
      <w:tblGrid>
        <w:gridCol w:w="2122"/>
        <w:gridCol w:w="7512"/>
      </w:tblGrid>
      <w:tr w:rsidR="00B63514" w:rsidRPr="00B63514" w14:paraId="5EA4EA01" w14:textId="77777777" w:rsidTr="00CB692D">
        <w:trPr>
          <w:cnfStyle w:val="100000000000" w:firstRow="1" w:lastRow="0" w:firstColumn="0" w:lastColumn="0" w:oddVBand="0" w:evenVBand="0" w:oddHBand="0" w:evenHBand="0" w:firstRowFirstColumn="0" w:firstRowLastColumn="0" w:lastRowFirstColumn="0" w:lastRowLastColumn="0"/>
          <w:tblHeader/>
        </w:trPr>
        <w:tc>
          <w:tcPr>
            <w:tcW w:w="2122" w:type="dxa"/>
          </w:tcPr>
          <w:p w14:paraId="6C907795" w14:textId="77777777" w:rsidR="00B63514" w:rsidRPr="00B63514" w:rsidRDefault="00B63514" w:rsidP="00637885">
            <w:pPr>
              <w:pStyle w:val="Tabletext"/>
              <w:rPr>
                <w:color w:val="FFFFFF" w:themeColor="background1"/>
              </w:rPr>
            </w:pPr>
            <w:r w:rsidRPr="00B63514">
              <w:rPr>
                <w:color w:val="FFFFFF" w:themeColor="background1"/>
              </w:rPr>
              <w:t>Document type</w:t>
            </w:r>
          </w:p>
        </w:tc>
        <w:tc>
          <w:tcPr>
            <w:tcW w:w="7512" w:type="dxa"/>
            <w:tcBorders>
              <w:bottom w:val="single" w:sz="4" w:space="0" w:color="0080A2"/>
            </w:tcBorders>
          </w:tcPr>
          <w:p w14:paraId="7D486DB0" w14:textId="77777777" w:rsidR="00B63514" w:rsidRPr="00B63514" w:rsidRDefault="00B63514" w:rsidP="00637885">
            <w:pPr>
              <w:pStyle w:val="Tabletext"/>
              <w:rPr>
                <w:color w:val="FFFFFF" w:themeColor="background1"/>
              </w:rPr>
            </w:pPr>
            <w:r w:rsidRPr="00B63514">
              <w:rPr>
                <w:color w:val="FFFFFF" w:themeColor="background1"/>
              </w:rPr>
              <w:t>Title</w:t>
            </w:r>
          </w:p>
        </w:tc>
      </w:tr>
      <w:tr w:rsidR="003363E7" w:rsidRPr="00957EB3" w14:paraId="6EC55A3C" w14:textId="77777777" w:rsidTr="00CB692D">
        <w:tc>
          <w:tcPr>
            <w:tcW w:w="2122" w:type="dxa"/>
            <w:tcBorders>
              <w:right w:val="single" w:sz="4" w:space="0" w:color="0080A2"/>
            </w:tcBorders>
          </w:tcPr>
          <w:p w14:paraId="77B205F2" w14:textId="34A4A820" w:rsidR="003363E7" w:rsidRPr="00957EB3" w:rsidRDefault="003363E7" w:rsidP="00957EB3">
            <w:pPr>
              <w:pStyle w:val="Tabletext"/>
            </w:pPr>
          </w:p>
        </w:tc>
        <w:tc>
          <w:tcPr>
            <w:tcW w:w="7512" w:type="dxa"/>
            <w:tcBorders>
              <w:left w:val="single" w:sz="4" w:space="0" w:color="0080A2"/>
            </w:tcBorders>
          </w:tcPr>
          <w:p w14:paraId="039B101A" w14:textId="40E88E37" w:rsidR="003363E7" w:rsidRPr="00957EB3" w:rsidRDefault="003363E7" w:rsidP="00957EB3">
            <w:pPr>
              <w:pStyle w:val="Tabletext"/>
            </w:pPr>
          </w:p>
        </w:tc>
      </w:tr>
      <w:tr w:rsidR="003363E7" w:rsidRPr="00957EB3" w14:paraId="3E1D0036" w14:textId="77777777" w:rsidTr="00CB692D">
        <w:tc>
          <w:tcPr>
            <w:tcW w:w="2122" w:type="dxa"/>
            <w:tcBorders>
              <w:right w:val="single" w:sz="4" w:space="0" w:color="0080A2"/>
            </w:tcBorders>
          </w:tcPr>
          <w:p w14:paraId="242390C2" w14:textId="4C3BA111" w:rsidR="003363E7" w:rsidRPr="00957EB3" w:rsidRDefault="003363E7" w:rsidP="00957EB3">
            <w:pPr>
              <w:pStyle w:val="Tabletext"/>
            </w:pPr>
          </w:p>
        </w:tc>
        <w:tc>
          <w:tcPr>
            <w:tcW w:w="7512" w:type="dxa"/>
            <w:tcBorders>
              <w:left w:val="single" w:sz="4" w:space="0" w:color="0080A2"/>
            </w:tcBorders>
          </w:tcPr>
          <w:p w14:paraId="037517C1" w14:textId="2BD2ACCB" w:rsidR="003363E7" w:rsidRPr="00957EB3" w:rsidRDefault="003363E7" w:rsidP="00957EB3">
            <w:pPr>
              <w:pStyle w:val="Tabletext"/>
            </w:pPr>
          </w:p>
        </w:tc>
      </w:tr>
      <w:tr w:rsidR="003363E7" w:rsidRPr="00957EB3" w14:paraId="465497C2" w14:textId="77777777" w:rsidTr="00CB692D">
        <w:tc>
          <w:tcPr>
            <w:tcW w:w="2122" w:type="dxa"/>
            <w:tcBorders>
              <w:right w:val="single" w:sz="4" w:space="0" w:color="0080A2"/>
            </w:tcBorders>
          </w:tcPr>
          <w:p w14:paraId="799DDAD3" w14:textId="3835C51A" w:rsidR="003363E7" w:rsidRPr="00957EB3" w:rsidRDefault="003363E7" w:rsidP="00957EB3">
            <w:pPr>
              <w:pStyle w:val="Tabletext"/>
            </w:pPr>
          </w:p>
        </w:tc>
        <w:tc>
          <w:tcPr>
            <w:tcW w:w="7512" w:type="dxa"/>
            <w:tcBorders>
              <w:left w:val="single" w:sz="4" w:space="0" w:color="0080A2"/>
            </w:tcBorders>
          </w:tcPr>
          <w:p w14:paraId="37E0CE3C" w14:textId="269EE14B" w:rsidR="003363E7" w:rsidRPr="00957EB3" w:rsidRDefault="003363E7" w:rsidP="00957EB3">
            <w:pPr>
              <w:pStyle w:val="Tabletext"/>
            </w:pPr>
          </w:p>
        </w:tc>
      </w:tr>
      <w:tr w:rsidR="003363E7" w:rsidRPr="00957EB3" w14:paraId="5BC97C93" w14:textId="77777777" w:rsidTr="00CB692D">
        <w:tc>
          <w:tcPr>
            <w:tcW w:w="2122" w:type="dxa"/>
            <w:tcBorders>
              <w:right w:val="single" w:sz="4" w:space="0" w:color="0080A2"/>
            </w:tcBorders>
          </w:tcPr>
          <w:p w14:paraId="364EBDA7" w14:textId="39139604" w:rsidR="003363E7" w:rsidRPr="00957EB3" w:rsidRDefault="003363E7" w:rsidP="00957EB3">
            <w:pPr>
              <w:pStyle w:val="Tabletext"/>
            </w:pPr>
          </w:p>
        </w:tc>
        <w:tc>
          <w:tcPr>
            <w:tcW w:w="7512" w:type="dxa"/>
            <w:tcBorders>
              <w:left w:val="single" w:sz="4" w:space="0" w:color="0080A2"/>
            </w:tcBorders>
          </w:tcPr>
          <w:p w14:paraId="05CE70C9" w14:textId="01D73B89" w:rsidR="003363E7" w:rsidRPr="00957EB3" w:rsidRDefault="003363E7" w:rsidP="00957EB3">
            <w:pPr>
              <w:pStyle w:val="Tabletext"/>
            </w:pPr>
          </w:p>
        </w:tc>
      </w:tr>
      <w:tr w:rsidR="003363E7" w:rsidRPr="00957EB3" w14:paraId="0D304011" w14:textId="77777777" w:rsidTr="00CB692D">
        <w:tc>
          <w:tcPr>
            <w:tcW w:w="2122" w:type="dxa"/>
            <w:tcBorders>
              <w:right w:val="single" w:sz="4" w:space="0" w:color="0080A2"/>
            </w:tcBorders>
          </w:tcPr>
          <w:p w14:paraId="5BBCFE06" w14:textId="1CB323DD" w:rsidR="003363E7" w:rsidRPr="00957EB3" w:rsidRDefault="003363E7" w:rsidP="00957EB3">
            <w:pPr>
              <w:pStyle w:val="Tabletext"/>
            </w:pPr>
          </w:p>
        </w:tc>
        <w:tc>
          <w:tcPr>
            <w:tcW w:w="7512" w:type="dxa"/>
            <w:tcBorders>
              <w:left w:val="single" w:sz="4" w:space="0" w:color="0080A2"/>
            </w:tcBorders>
          </w:tcPr>
          <w:p w14:paraId="7C6A1839" w14:textId="3F6EE77B" w:rsidR="003363E7" w:rsidRPr="00957EB3" w:rsidRDefault="003363E7" w:rsidP="00957EB3">
            <w:pPr>
              <w:pStyle w:val="Tabletext"/>
            </w:pPr>
          </w:p>
        </w:tc>
      </w:tr>
      <w:tr w:rsidR="003363E7" w:rsidRPr="00957EB3" w14:paraId="4F621456" w14:textId="77777777" w:rsidTr="00CB692D">
        <w:tc>
          <w:tcPr>
            <w:tcW w:w="2122" w:type="dxa"/>
            <w:tcBorders>
              <w:right w:val="single" w:sz="4" w:space="0" w:color="0080A2"/>
            </w:tcBorders>
          </w:tcPr>
          <w:p w14:paraId="0F167B4F" w14:textId="330F7BF0" w:rsidR="003363E7" w:rsidRPr="00957EB3" w:rsidRDefault="003363E7" w:rsidP="00957EB3">
            <w:pPr>
              <w:pStyle w:val="Tabletext"/>
            </w:pPr>
          </w:p>
        </w:tc>
        <w:tc>
          <w:tcPr>
            <w:tcW w:w="7512" w:type="dxa"/>
            <w:tcBorders>
              <w:left w:val="single" w:sz="4" w:space="0" w:color="0080A2"/>
            </w:tcBorders>
          </w:tcPr>
          <w:p w14:paraId="6C8542D7" w14:textId="1F73A862" w:rsidR="003363E7" w:rsidRPr="00957EB3" w:rsidRDefault="003363E7" w:rsidP="00957EB3">
            <w:pPr>
              <w:pStyle w:val="Tabletext"/>
            </w:pPr>
          </w:p>
        </w:tc>
      </w:tr>
      <w:tr w:rsidR="003363E7" w:rsidRPr="00957EB3" w14:paraId="0C8C07EF" w14:textId="77777777" w:rsidTr="00CB692D">
        <w:tc>
          <w:tcPr>
            <w:tcW w:w="2122" w:type="dxa"/>
            <w:tcBorders>
              <w:right w:val="single" w:sz="4" w:space="0" w:color="0080A2"/>
            </w:tcBorders>
          </w:tcPr>
          <w:p w14:paraId="00B3062E" w14:textId="02CC74FB" w:rsidR="003363E7" w:rsidRPr="00957EB3" w:rsidRDefault="003363E7" w:rsidP="00957EB3">
            <w:pPr>
              <w:pStyle w:val="Tabletext"/>
            </w:pPr>
          </w:p>
        </w:tc>
        <w:tc>
          <w:tcPr>
            <w:tcW w:w="7512" w:type="dxa"/>
            <w:tcBorders>
              <w:left w:val="single" w:sz="4" w:space="0" w:color="0080A2"/>
            </w:tcBorders>
          </w:tcPr>
          <w:p w14:paraId="6F00CB81" w14:textId="741272D6" w:rsidR="003363E7" w:rsidRPr="00957EB3" w:rsidRDefault="003363E7" w:rsidP="00957EB3">
            <w:pPr>
              <w:pStyle w:val="Tabletext"/>
            </w:pPr>
          </w:p>
        </w:tc>
      </w:tr>
      <w:tr w:rsidR="003363E7" w:rsidRPr="00957EB3" w14:paraId="08F1444A" w14:textId="77777777" w:rsidTr="00CB692D">
        <w:tc>
          <w:tcPr>
            <w:tcW w:w="2122" w:type="dxa"/>
            <w:tcBorders>
              <w:right w:val="single" w:sz="4" w:space="0" w:color="0080A2"/>
            </w:tcBorders>
          </w:tcPr>
          <w:p w14:paraId="73190269" w14:textId="23E2CFCC" w:rsidR="003363E7" w:rsidRPr="00957EB3" w:rsidRDefault="003363E7" w:rsidP="00957EB3">
            <w:pPr>
              <w:pStyle w:val="Tabletext"/>
            </w:pPr>
          </w:p>
        </w:tc>
        <w:tc>
          <w:tcPr>
            <w:tcW w:w="7512" w:type="dxa"/>
            <w:tcBorders>
              <w:left w:val="single" w:sz="4" w:space="0" w:color="0080A2"/>
            </w:tcBorders>
          </w:tcPr>
          <w:p w14:paraId="217E64E4" w14:textId="78B070C3" w:rsidR="003363E7" w:rsidRPr="00957EB3" w:rsidRDefault="003363E7" w:rsidP="00957EB3">
            <w:pPr>
              <w:pStyle w:val="Tabletext"/>
            </w:pPr>
          </w:p>
        </w:tc>
      </w:tr>
      <w:tr w:rsidR="003363E7" w:rsidRPr="00957EB3" w14:paraId="280557CA" w14:textId="77777777" w:rsidTr="00CB692D">
        <w:tc>
          <w:tcPr>
            <w:tcW w:w="2122" w:type="dxa"/>
            <w:tcBorders>
              <w:right w:val="single" w:sz="4" w:space="0" w:color="0080A2"/>
            </w:tcBorders>
          </w:tcPr>
          <w:p w14:paraId="2AD58CF9" w14:textId="78039886" w:rsidR="003363E7" w:rsidRPr="00957EB3" w:rsidRDefault="003363E7" w:rsidP="00957EB3">
            <w:pPr>
              <w:pStyle w:val="Tabletext"/>
            </w:pPr>
          </w:p>
        </w:tc>
        <w:tc>
          <w:tcPr>
            <w:tcW w:w="7512" w:type="dxa"/>
            <w:tcBorders>
              <w:left w:val="single" w:sz="4" w:space="0" w:color="0080A2"/>
            </w:tcBorders>
          </w:tcPr>
          <w:p w14:paraId="5D8DE7E0" w14:textId="4F4A7F54" w:rsidR="003363E7" w:rsidRPr="00957EB3" w:rsidRDefault="003363E7" w:rsidP="00957EB3">
            <w:pPr>
              <w:pStyle w:val="Tabletext"/>
            </w:pPr>
          </w:p>
        </w:tc>
      </w:tr>
      <w:tr w:rsidR="003363E7" w:rsidRPr="00957EB3" w14:paraId="323A7715" w14:textId="77777777" w:rsidTr="00CB692D">
        <w:tc>
          <w:tcPr>
            <w:tcW w:w="2122" w:type="dxa"/>
            <w:tcBorders>
              <w:right w:val="single" w:sz="4" w:space="0" w:color="0080A2"/>
            </w:tcBorders>
          </w:tcPr>
          <w:p w14:paraId="7005AAEF" w14:textId="77777777" w:rsidR="003363E7" w:rsidRPr="00957EB3" w:rsidRDefault="003363E7" w:rsidP="00957EB3">
            <w:pPr>
              <w:pStyle w:val="Tabletext"/>
            </w:pPr>
          </w:p>
        </w:tc>
        <w:tc>
          <w:tcPr>
            <w:tcW w:w="7512" w:type="dxa"/>
            <w:tcBorders>
              <w:left w:val="single" w:sz="4" w:space="0" w:color="0080A2"/>
            </w:tcBorders>
          </w:tcPr>
          <w:p w14:paraId="247B88C3" w14:textId="77777777" w:rsidR="003363E7" w:rsidRPr="00957EB3" w:rsidRDefault="003363E7" w:rsidP="00957EB3">
            <w:pPr>
              <w:pStyle w:val="Tabletext"/>
            </w:pPr>
          </w:p>
        </w:tc>
      </w:tr>
      <w:tr w:rsidR="003363E7" w:rsidRPr="00957EB3" w14:paraId="28448744" w14:textId="77777777" w:rsidTr="00CB692D">
        <w:tc>
          <w:tcPr>
            <w:tcW w:w="2122" w:type="dxa"/>
            <w:tcBorders>
              <w:right w:val="single" w:sz="4" w:space="0" w:color="0080A2"/>
            </w:tcBorders>
          </w:tcPr>
          <w:p w14:paraId="07F73D18" w14:textId="77777777" w:rsidR="003363E7" w:rsidRPr="00957EB3" w:rsidRDefault="003363E7" w:rsidP="00957EB3">
            <w:pPr>
              <w:pStyle w:val="Tabletext"/>
            </w:pPr>
          </w:p>
        </w:tc>
        <w:tc>
          <w:tcPr>
            <w:tcW w:w="7512" w:type="dxa"/>
            <w:tcBorders>
              <w:left w:val="single" w:sz="4" w:space="0" w:color="0080A2"/>
            </w:tcBorders>
          </w:tcPr>
          <w:p w14:paraId="32EF7ABE" w14:textId="77777777" w:rsidR="003363E7" w:rsidRPr="00957EB3" w:rsidRDefault="003363E7" w:rsidP="00957EB3">
            <w:pPr>
              <w:pStyle w:val="Tabletext"/>
            </w:pPr>
          </w:p>
        </w:tc>
      </w:tr>
      <w:tr w:rsidR="003363E7" w:rsidRPr="00957EB3" w14:paraId="67B85BD2" w14:textId="77777777" w:rsidTr="00CB692D">
        <w:tc>
          <w:tcPr>
            <w:tcW w:w="2122" w:type="dxa"/>
            <w:tcBorders>
              <w:right w:val="single" w:sz="4" w:space="0" w:color="0080A2"/>
            </w:tcBorders>
          </w:tcPr>
          <w:p w14:paraId="6806170A" w14:textId="77777777" w:rsidR="003363E7" w:rsidRPr="00957EB3" w:rsidRDefault="003363E7" w:rsidP="00957EB3">
            <w:pPr>
              <w:pStyle w:val="Tabletext"/>
            </w:pPr>
          </w:p>
        </w:tc>
        <w:tc>
          <w:tcPr>
            <w:tcW w:w="7512" w:type="dxa"/>
            <w:tcBorders>
              <w:left w:val="single" w:sz="4" w:space="0" w:color="0080A2"/>
            </w:tcBorders>
          </w:tcPr>
          <w:p w14:paraId="4CAEC495" w14:textId="77777777" w:rsidR="003363E7" w:rsidRPr="00957EB3" w:rsidRDefault="003363E7" w:rsidP="00957EB3">
            <w:pPr>
              <w:pStyle w:val="Tabletext"/>
            </w:pPr>
          </w:p>
        </w:tc>
      </w:tr>
    </w:tbl>
    <w:p w14:paraId="26A7835F" w14:textId="77777777" w:rsidR="00B63514" w:rsidRDefault="00B63514">
      <w:pPr>
        <w:suppressAutoHyphens w:val="0"/>
        <w:rPr>
          <w:rFonts w:eastAsiaTheme="majorEastAsia" w:cstheme="majorBidi"/>
          <w:b/>
          <w:color w:val="023E5C" w:themeColor="text2"/>
          <w:kern w:val="32"/>
          <w:sz w:val="36"/>
          <w:szCs w:val="26"/>
        </w:rPr>
      </w:pPr>
      <w:r>
        <w:br w:type="page"/>
      </w:r>
    </w:p>
    <w:p w14:paraId="0367A590" w14:textId="7EB59084" w:rsidR="000D7DD6" w:rsidRDefault="00F117EC" w:rsidP="00966E0B">
      <w:pPr>
        <w:pStyle w:val="unHeading1"/>
      </w:pPr>
      <w:bookmarkStart w:id="8" w:name="_Toc188966520"/>
      <w:r>
        <w:lastRenderedPageBreak/>
        <w:t>Revision history</w:t>
      </w:r>
      <w:bookmarkEnd w:id="8"/>
    </w:p>
    <w:p w14:paraId="3A4734D1" w14:textId="79737863" w:rsidR="00B63514" w:rsidRDefault="00426C67" w:rsidP="00B63514">
      <w:r w:rsidRPr="00426C67">
        <w:t>Amendments to this exposition are dated and a new version number assigned accordingly. In addition to recording the date of change for each section or page of this exposition, a summary of the changes is recorded in the Details column.</w:t>
      </w:r>
    </w:p>
    <w:p w14:paraId="58C215E8" w14:textId="6CD98145" w:rsidR="00B63514" w:rsidRDefault="00F117EC" w:rsidP="002959C6">
      <w:pPr>
        <w:pStyle w:val="TableTitle"/>
      </w:pPr>
      <w:r>
        <w:t>Revision history</w:t>
      </w:r>
    </w:p>
    <w:tbl>
      <w:tblPr>
        <w:tblStyle w:val="SD-MOStable"/>
        <w:tblW w:w="9776" w:type="dxa"/>
        <w:tblLook w:val="0620" w:firstRow="1" w:lastRow="0" w:firstColumn="0" w:lastColumn="0" w:noHBand="1" w:noVBand="1"/>
        <w:tblCaption w:val="Definitions"/>
        <w:tblDescription w:val="The definitions used in this advisory circular are listed in this table."/>
      </w:tblPr>
      <w:tblGrid>
        <w:gridCol w:w="1129"/>
        <w:gridCol w:w="1843"/>
        <w:gridCol w:w="1985"/>
        <w:gridCol w:w="4819"/>
      </w:tblGrid>
      <w:tr w:rsidR="001275F8" w:rsidRPr="00226B59" w14:paraId="3891EBDD" w14:textId="77777777" w:rsidTr="00426C67">
        <w:trPr>
          <w:cnfStyle w:val="100000000000" w:firstRow="1" w:lastRow="0" w:firstColumn="0" w:lastColumn="0" w:oddVBand="0" w:evenVBand="0" w:oddHBand="0" w:evenHBand="0" w:firstRowFirstColumn="0" w:firstRowLastColumn="0" w:lastRowFirstColumn="0" w:lastRowLastColumn="0"/>
          <w:tblHeader/>
        </w:trPr>
        <w:tc>
          <w:tcPr>
            <w:tcW w:w="1129" w:type="dxa"/>
          </w:tcPr>
          <w:p w14:paraId="28CF5946" w14:textId="77777777" w:rsidR="00B63514" w:rsidRPr="00226B59" w:rsidRDefault="00B63514" w:rsidP="00226B59">
            <w:r w:rsidRPr="00226B59">
              <w:t>Version number</w:t>
            </w:r>
          </w:p>
        </w:tc>
        <w:tc>
          <w:tcPr>
            <w:tcW w:w="1843" w:type="dxa"/>
          </w:tcPr>
          <w:p w14:paraId="35A08CCD" w14:textId="77777777" w:rsidR="00B63514" w:rsidRPr="00226B59" w:rsidRDefault="00B63514" w:rsidP="00226B59">
            <w:r w:rsidRPr="00226B59">
              <w:t>Date</w:t>
            </w:r>
          </w:p>
        </w:tc>
        <w:tc>
          <w:tcPr>
            <w:tcW w:w="1985" w:type="dxa"/>
          </w:tcPr>
          <w:p w14:paraId="6B465B0E" w14:textId="77777777" w:rsidR="00B63514" w:rsidRPr="00226B59" w:rsidRDefault="00B63514" w:rsidP="00226B59">
            <w:r w:rsidRPr="00226B59">
              <w:t xml:space="preserve">Parts </w:t>
            </w:r>
            <w:r w:rsidR="00226B59" w:rsidRPr="00226B59">
              <w:t xml:space="preserve">and </w:t>
            </w:r>
            <w:r w:rsidRPr="00226B59">
              <w:t>sections</w:t>
            </w:r>
          </w:p>
        </w:tc>
        <w:tc>
          <w:tcPr>
            <w:tcW w:w="4819" w:type="dxa"/>
          </w:tcPr>
          <w:p w14:paraId="052005FA" w14:textId="77777777" w:rsidR="00B63514" w:rsidRPr="00226B59" w:rsidRDefault="00B63514" w:rsidP="00226B59">
            <w:r w:rsidRPr="00226B59">
              <w:t>Details</w:t>
            </w:r>
          </w:p>
        </w:tc>
      </w:tr>
      <w:tr w:rsidR="00426C67" w:rsidRPr="00957EB3" w14:paraId="486B93A3" w14:textId="77777777" w:rsidTr="00226B59">
        <w:tc>
          <w:tcPr>
            <w:tcW w:w="1129" w:type="dxa"/>
          </w:tcPr>
          <w:p w14:paraId="51123EEC" w14:textId="5A32A568" w:rsidR="00426C67" w:rsidRPr="00426C67" w:rsidRDefault="00426C67" w:rsidP="00426C67">
            <w:pPr>
              <w:pStyle w:val="Tabletext"/>
            </w:pPr>
          </w:p>
        </w:tc>
        <w:tc>
          <w:tcPr>
            <w:tcW w:w="1843" w:type="dxa"/>
          </w:tcPr>
          <w:p w14:paraId="4404C212" w14:textId="2493EE88" w:rsidR="00426C67" w:rsidRPr="00426C67" w:rsidRDefault="00426C67" w:rsidP="00426C67">
            <w:pPr>
              <w:pStyle w:val="Tabletext"/>
              <w:rPr>
                <w:rStyle w:val="Authorinstruction"/>
              </w:rPr>
            </w:pPr>
          </w:p>
        </w:tc>
        <w:tc>
          <w:tcPr>
            <w:tcW w:w="1985" w:type="dxa"/>
          </w:tcPr>
          <w:p w14:paraId="0595FA52" w14:textId="6F838BB7" w:rsidR="00426C67" w:rsidRPr="00426C67" w:rsidRDefault="00426C67" w:rsidP="00426C67">
            <w:pPr>
              <w:pStyle w:val="Tabletext"/>
            </w:pPr>
          </w:p>
        </w:tc>
        <w:tc>
          <w:tcPr>
            <w:tcW w:w="4819" w:type="dxa"/>
          </w:tcPr>
          <w:p w14:paraId="65B0BDBB" w14:textId="47FDD28F" w:rsidR="00426C67" w:rsidRPr="00426C67" w:rsidRDefault="00426C67" w:rsidP="00426C67">
            <w:pPr>
              <w:pStyle w:val="Tabletext"/>
            </w:pPr>
          </w:p>
        </w:tc>
      </w:tr>
      <w:tr w:rsidR="00426C67" w:rsidRPr="00957EB3" w14:paraId="1FDDC19E" w14:textId="77777777" w:rsidTr="00226B59">
        <w:tc>
          <w:tcPr>
            <w:tcW w:w="1129" w:type="dxa"/>
          </w:tcPr>
          <w:p w14:paraId="620BB2D9" w14:textId="408B0E20" w:rsidR="00426C67" w:rsidRPr="00426C67" w:rsidRDefault="00426C67" w:rsidP="00426C67">
            <w:pPr>
              <w:pStyle w:val="Tabletext"/>
              <w:rPr>
                <w:rStyle w:val="Authorinstruction"/>
              </w:rPr>
            </w:pPr>
            <w:r w:rsidRPr="00426C67">
              <w:rPr>
                <w:rStyle w:val="Authorinstruction"/>
              </w:rPr>
              <w:t>{2.0}</w:t>
            </w:r>
          </w:p>
        </w:tc>
        <w:tc>
          <w:tcPr>
            <w:tcW w:w="1843" w:type="dxa"/>
          </w:tcPr>
          <w:p w14:paraId="75D9187A" w14:textId="31A9C6C8" w:rsidR="00426C67" w:rsidRPr="00426C67" w:rsidRDefault="00426C67" w:rsidP="00426C67">
            <w:pPr>
              <w:pStyle w:val="Tabletext"/>
              <w:rPr>
                <w:rStyle w:val="Authorinstruction"/>
              </w:rPr>
            </w:pPr>
            <w:r w:rsidRPr="00426C67">
              <w:rPr>
                <w:rStyle w:val="Authorinstruction"/>
              </w:rPr>
              <w:t>{insert date change is made to each section or page}</w:t>
            </w:r>
          </w:p>
        </w:tc>
        <w:tc>
          <w:tcPr>
            <w:tcW w:w="1985" w:type="dxa"/>
          </w:tcPr>
          <w:p w14:paraId="248D04DF" w14:textId="593BA25F" w:rsidR="00426C67" w:rsidRPr="00426C67" w:rsidRDefault="00426C67" w:rsidP="00426C67">
            <w:pPr>
              <w:pStyle w:val="Tabletext"/>
              <w:rPr>
                <w:rStyle w:val="Authorinstruction"/>
              </w:rPr>
            </w:pPr>
            <w:r w:rsidRPr="00426C67">
              <w:rPr>
                <w:rStyle w:val="Authorinstruction"/>
              </w:rPr>
              <w:t>{e.g. Section 1.6.3}</w:t>
            </w:r>
          </w:p>
        </w:tc>
        <w:tc>
          <w:tcPr>
            <w:tcW w:w="4819" w:type="dxa"/>
          </w:tcPr>
          <w:p w14:paraId="51009EED" w14:textId="5FD10DCC" w:rsidR="00426C67" w:rsidRPr="00426C67" w:rsidRDefault="00426C67" w:rsidP="00426C67">
            <w:pPr>
              <w:pStyle w:val="Tabletext"/>
              <w:rPr>
                <w:rStyle w:val="Authorinstruction"/>
              </w:rPr>
            </w:pPr>
            <w:r w:rsidRPr="00426C67">
              <w:rPr>
                <w:rStyle w:val="Authorinstruction"/>
              </w:rPr>
              <w:t>{Summary of changes made}.</w:t>
            </w:r>
          </w:p>
        </w:tc>
      </w:tr>
      <w:tr w:rsidR="008E5F52" w:rsidRPr="00957EB3" w14:paraId="124C8018" w14:textId="77777777" w:rsidTr="00226B59">
        <w:tc>
          <w:tcPr>
            <w:tcW w:w="1129" w:type="dxa"/>
          </w:tcPr>
          <w:p w14:paraId="195983DF" w14:textId="0C67418E" w:rsidR="008E5F52" w:rsidRPr="00957EB3" w:rsidRDefault="008E5F52" w:rsidP="008E5F52">
            <w:pPr>
              <w:pStyle w:val="Tabletext"/>
            </w:pPr>
            <w:r>
              <w:t>1.0</w:t>
            </w:r>
          </w:p>
        </w:tc>
        <w:tc>
          <w:tcPr>
            <w:tcW w:w="1843" w:type="dxa"/>
          </w:tcPr>
          <w:p w14:paraId="1A24C1B4" w14:textId="704A9C1B" w:rsidR="008E5F52" w:rsidRPr="00957EB3" w:rsidRDefault="008E5F52" w:rsidP="008E5F52">
            <w:pPr>
              <w:pStyle w:val="Tabletext"/>
            </w:pPr>
            <w:r w:rsidRPr="00426C67">
              <w:rPr>
                <w:rStyle w:val="Authorinstruction"/>
              </w:rPr>
              <w:t>{insert date}</w:t>
            </w:r>
          </w:p>
        </w:tc>
        <w:tc>
          <w:tcPr>
            <w:tcW w:w="1985" w:type="dxa"/>
          </w:tcPr>
          <w:p w14:paraId="0F27D901" w14:textId="7953A87F" w:rsidR="008E5F52" w:rsidRPr="00957EB3" w:rsidRDefault="008E5F52" w:rsidP="008E5F52">
            <w:pPr>
              <w:pStyle w:val="Tabletext"/>
            </w:pPr>
            <w:r>
              <w:t>All</w:t>
            </w:r>
          </w:p>
        </w:tc>
        <w:tc>
          <w:tcPr>
            <w:tcW w:w="4819" w:type="dxa"/>
          </w:tcPr>
          <w:p w14:paraId="06BCC133" w14:textId="19741789" w:rsidR="008E5F52" w:rsidRPr="00957EB3" w:rsidRDefault="008E5F52" w:rsidP="008E5F52">
            <w:pPr>
              <w:pStyle w:val="Tabletext"/>
            </w:pPr>
            <w:r>
              <w:t>Initial issue</w:t>
            </w:r>
          </w:p>
        </w:tc>
      </w:tr>
    </w:tbl>
    <w:p w14:paraId="57FA07DF" w14:textId="77777777" w:rsidR="00426C67" w:rsidRDefault="00426C67" w:rsidP="00966E0B">
      <w:pPr>
        <w:pStyle w:val="unHeading1"/>
      </w:pPr>
      <w:bookmarkStart w:id="9" w:name="_Toc96684810"/>
      <w:bookmarkStart w:id="10" w:name="_Toc96685406"/>
      <w:bookmarkStart w:id="11" w:name="_Toc184214757"/>
      <w:bookmarkStart w:id="12" w:name="_Toc188966521"/>
      <w:r>
        <w:lastRenderedPageBreak/>
        <w:t>Distribution list</w:t>
      </w:r>
      <w:bookmarkEnd w:id="9"/>
      <w:bookmarkEnd w:id="10"/>
      <w:bookmarkEnd w:id="11"/>
      <w:bookmarkEnd w:id="12"/>
    </w:p>
    <w:p w14:paraId="2E0CDC37" w14:textId="77777777" w:rsidR="00426C67" w:rsidRPr="00426C67" w:rsidRDefault="00426C67" w:rsidP="00B81CA3">
      <w:pPr>
        <w:pStyle w:val="Sampletext"/>
      </w:pPr>
      <w:r w:rsidRPr="00426C67">
        <w:t>Sample text</w:t>
      </w:r>
    </w:p>
    <w:p w14:paraId="3E68FA87" w14:textId="77777777" w:rsidR="00426C67" w:rsidRDefault="00426C67" w:rsidP="00426C67">
      <w:r>
        <w:t xml:space="preserve">A copy of this exposition is retained in the </w:t>
      </w:r>
      <w:r w:rsidRPr="00426C67">
        <w:rPr>
          <w:rStyle w:val="Authorinstruction"/>
        </w:rPr>
        <w:t>{insert office location}.</w:t>
      </w:r>
      <w:r>
        <w:t xml:space="preserve"> If requested, this exposition is made available to CASA for inspection.</w:t>
      </w:r>
    </w:p>
    <w:p w14:paraId="5C5FF0FF" w14:textId="77777777" w:rsidR="00426C67" w:rsidRDefault="00426C67" w:rsidP="00426C67">
      <w:r>
        <w:t>Electronic or printed sections and full copies of this exposition are distributed as follows:</w:t>
      </w:r>
    </w:p>
    <w:p w14:paraId="67AD4C50" w14:textId="77777777" w:rsidR="00426C67" w:rsidRDefault="00426C67" w:rsidP="00426C67">
      <w:pPr>
        <w:pStyle w:val="Caption"/>
      </w:pPr>
      <w:r>
        <w:t>Table: Distribution list</w:t>
      </w:r>
    </w:p>
    <w:tbl>
      <w:tblPr>
        <w:tblStyle w:val="SD-MOStable"/>
        <w:tblW w:w="0" w:type="auto"/>
        <w:tblLook w:val="0620" w:firstRow="1" w:lastRow="0" w:firstColumn="0" w:lastColumn="0" w:noHBand="1" w:noVBand="1"/>
        <w:tblCaption w:val="Revision history"/>
        <w:tblDescription w:val="List of revisions to this manual"/>
      </w:tblPr>
      <w:tblGrid>
        <w:gridCol w:w="1506"/>
        <w:gridCol w:w="4720"/>
        <w:gridCol w:w="1280"/>
        <w:gridCol w:w="1657"/>
      </w:tblGrid>
      <w:tr w:rsidR="00426C67" w:rsidRPr="00426C67" w14:paraId="7E69F30E" w14:textId="77777777" w:rsidTr="00426C67">
        <w:trPr>
          <w:cnfStyle w:val="100000000000" w:firstRow="1" w:lastRow="0" w:firstColumn="0" w:lastColumn="0" w:oddVBand="0" w:evenVBand="0" w:oddHBand="0" w:evenHBand="0" w:firstRowFirstColumn="0" w:firstRowLastColumn="0" w:lastRowFirstColumn="0" w:lastRowLastColumn="0"/>
        </w:trPr>
        <w:tc>
          <w:tcPr>
            <w:tcW w:w="1506" w:type="dxa"/>
          </w:tcPr>
          <w:p w14:paraId="7E55858E" w14:textId="77777777" w:rsidR="00426C67" w:rsidRPr="00426C67" w:rsidRDefault="00426C67" w:rsidP="00426C67">
            <w:r w:rsidRPr="00426C67">
              <w:t>Copy No.</w:t>
            </w:r>
          </w:p>
        </w:tc>
        <w:tc>
          <w:tcPr>
            <w:tcW w:w="4720" w:type="dxa"/>
          </w:tcPr>
          <w:p w14:paraId="31F19964" w14:textId="77777777" w:rsidR="00426C67" w:rsidRPr="00426C67" w:rsidRDefault="00426C67" w:rsidP="00426C67">
            <w:r w:rsidRPr="00426C67">
              <w:t>Exposition holder</w:t>
            </w:r>
          </w:p>
        </w:tc>
        <w:tc>
          <w:tcPr>
            <w:tcW w:w="1280" w:type="dxa"/>
          </w:tcPr>
          <w:p w14:paraId="1C964E19" w14:textId="77777777" w:rsidR="00426C67" w:rsidRPr="00426C67" w:rsidRDefault="00426C67" w:rsidP="00426C67">
            <w:r w:rsidRPr="00426C67">
              <w:t>Electronic copy</w:t>
            </w:r>
          </w:p>
        </w:tc>
        <w:tc>
          <w:tcPr>
            <w:tcW w:w="1657" w:type="dxa"/>
          </w:tcPr>
          <w:p w14:paraId="4D3ED479" w14:textId="77777777" w:rsidR="00426C67" w:rsidRPr="00426C67" w:rsidRDefault="00426C67" w:rsidP="00426C67">
            <w:r w:rsidRPr="00426C67">
              <w:t>Hard copy</w:t>
            </w:r>
          </w:p>
        </w:tc>
      </w:tr>
      <w:tr w:rsidR="00426C67" w:rsidRPr="00426C67" w14:paraId="521CE682" w14:textId="77777777" w:rsidTr="00426C67">
        <w:tc>
          <w:tcPr>
            <w:tcW w:w="1506" w:type="dxa"/>
          </w:tcPr>
          <w:p w14:paraId="419E5CC4" w14:textId="77777777" w:rsidR="00426C67" w:rsidRPr="00426C67" w:rsidRDefault="00426C67" w:rsidP="00426C67">
            <w:r w:rsidRPr="00426C67">
              <w:t>1</w:t>
            </w:r>
          </w:p>
        </w:tc>
        <w:tc>
          <w:tcPr>
            <w:tcW w:w="4720" w:type="dxa"/>
          </w:tcPr>
          <w:p w14:paraId="7359AEA1" w14:textId="77777777" w:rsidR="00426C67" w:rsidRPr="00426C67" w:rsidRDefault="00426C67" w:rsidP="00426C67">
            <w:pPr>
              <w:rPr>
                <w:rStyle w:val="Authorinstruction"/>
              </w:rPr>
            </w:pPr>
            <w:r w:rsidRPr="00426C67">
              <w:rPr>
                <w:rStyle w:val="Authorinstruction"/>
              </w:rPr>
              <w:t>{insert name, position, organisation}</w:t>
            </w:r>
          </w:p>
        </w:tc>
        <w:tc>
          <w:tcPr>
            <w:tcW w:w="1280" w:type="dxa"/>
          </w:tcPr>
          <w:p w14:paraId="528D581D" w14:textId="77777777" w:rsidR="00426C67" w:rsidRPr="00426C67" w:rsidRDefault="00426C67" w:rsidP="00426C67">
            <w:r w:rsidRPr="00426C67">
              <w:t>All / section</w:t>
            </w:r>
          </w:p>
        </w:tc>
        <w:tc>
          <w:tcPr>
            <w:tcW w:w="1657" w:type="dxa"/>
          </w:tcPr>
          <w:p w14:paraId="137A33AB" w14:textId="77777777" w:rsidR="00426C67" w:rsidRPr="00426C67" w:rsidRDefault="00426C67" w:rsidP="00426C67"/>
        </w:tc>
      </w:tr>
      <w:tr w:rsidR="00426C67" w:rsidRPr="00426C67" w14:paraId="771C3EC5" w14:textId="77777777" w:rsidTr="00426C67">
        <w:tc>
          <w:tcPr>
            <w:tcW w:w="1506" w:type="dxa"/>
          </w:tcPr>
          <w:p w14:paraId="39C3FCB1" w14:textId="77777777" w:rsidR="00426C67" w:rsidRPr="00426C67" w:rsidRDefault="00426C67" w:rsidP="00426C67">
            <w:r w:rsidRPr="00426C67">
              <w:t>2</w:t>
            </w:r>
          </w:p>
        </w:tc>
        <w:tc>
          <w:tcPr>
            <w:tcW w:w="4720" w:type="dxa"/>
          </w:tcPr>
          <w:p w14:paraId="2EC1E89F" w14:textId="77777777" w:rsidR="00426C67" w:rsidRPr="00426C67" w:rsidRDefault="00426C67" w:rsidP="00426C67"/>
        </w:tc>
        <w:tc>
          <w:tcPr>
            <w:tcW w:w="1280" w:type="dxa"/>
          </w:tcPr>
          <w:p w14:paraId="6005D8D4" w14:textId="77777777" w:rsidR="00426C67" w:rsidRPr="00426C67" w:rsidRDefault="00426C67" w:rsidP="00426C67"/>
        </w:tc>
        <w:tc>
          <w:tcPr>
            <w:tcW w:w="1657" w:type="dxa"/>
          </w:tcPr>
          <w:p w14:paraId="5B5C1847" w14:textId="77777777" w:rsidR="00426C67" w:rsidRPr="00426C67" w:rsidRDefault="00426C67" w:rsidP="00426C67"/>
        </w:tc>
      </w:tr>
      <w:tr w:rsidR="00426C67" w:rsidRPr="00426C67" w14:paraId="70B47690" w14:textId="77777777" w:rsidTr="00426C67">
        <w:tc>
          <w:tcPr>
            <w:tcW w:w="1506" w:type="dxa"/>
          </w:tcPr>
          <w:p w14:paraId="11A109C0" w14:textId="77777777" w:rsidR="00426C67" w:rsidRPr="00426C67" w:rsidRDefault="00426C67" w:rsidP="00426C67">
            <w:r w:rsidRPr="00426C67">
              <w:t>3</w:t>
            </w:r>
          </w:p>
        </w:tc>
        <w:tc>
          <w:tcPr>
            <w:tcW w:w="4720" w:type="dxa"/>
          </w:tcPr>
          <w:p w14:paraId="69FFB9BA" w14:textId="77777777" w:rsidR="00426C67" w:rsidRPr="00426C67" w:rsidRDefault="00426C67" w:rsidP="00426C67"/>
        </w:tc>
        <w:tc>
          <w:tcPr>
            <w:tcW w:w="1280" w:type="dxa"/>
          </w:tcPr>
          <w:p w14:paraId="12851081" w14:textId="77777777" w:rsidR="00426C67" w:rsidRPr="00426C67" w:rsidRDefault="00426C67" w:rsidP="00426C67"/>
        </w:tc>
        <w:tc>
          <w:tcPr>
            <w:tcW w:w="1657" w:type="dxa"/>
          </w:tcPr>
          <w:p w14:paraId="15D6E8FA" w14:textId="77777777" w:rsidR="00426C67" w:rsidRPr="00426C67" w:rsidRDefault="00426C67" w:rsidP="00426C67"/>
        </w:tc>
      </w:tr>
    </w:tbl>
    <w:p w14:paraId="563577E9" w14:textId="4216F3D4" w:rsidR="00426C67" w:rsidRDefault="00426C67" w:rsidP="00426C67">
      <w:r w:rsidRPr="00426C67">
        <w:rPr>
          <w:rStyle w:val="Authorinstruction"/>
        </w:rPr>
        <w:t>{Sample Aviation}</w:t>
      </w:r>
      <w:r>
        <w:t xml:space="preserve"> makes this </w:t>
      </w:r>
      <w:r w:rsidR="00F117EC">
        <w:t>exposition</w:t>
      </w:r>
      <w:r>
        <w:t xml:space="preserve"> available to all relevant persons including staff.</w:t>
      </w:r>
    </w:p>
    <w:p w14:paraId="5C45FA63" w14:textId="77777777" w:rsidR="00426C67" w:rsidRDefault="00426C67" w:rsidP="00426C67">
      <w:r>
        <w:t>Persons printing this exposition should be aware that any hard copies are uncontrolled and may not be the most up-to-date version.</w:t>
      </w:r>
    </w:p>
    <w:p w14:paraId="72608C1B" w14:textId="77777777" w:rsidR="00426C67" w:rsidRDefault="00426C67" w:rsidP="00966E0B">
      <w:pPr>
        <w:pStyle w:val="Heading1"/>
      </w:pPr>
      <w:bookmarkStart w:id="13" w:name="_Toc96683557"/>
      <w:bookmarkStart w:id="14" w:name="_Toc96684811"/>
      <w:bookmarkStart w:id="15" w:name="_Toc96685407"/>
      <w:bookmarkStart w:id="16" w:name="_Toc184214758"/>
      <w:bookmarkStart w:id="17" w:name="_Toc188966522"/>
      <w:r>
        <w:lastRenderedPageBreak/>
        <w:t>POLICY AND PROCEDURES</w:t>
      </w:r>
      <w:bookmarkEnd w:id="13"/>
      <w:bookmarkEnd w:id="14"/>
      <w:bookmarkEnd w:id="15"/>
      <w:bookmarkEnd w:id="16"/>
      <w:bookmarkEnd w:id="17"/>
    </w:p>
    <w:p w14:paraId="7CEBD43A" w14:textId="77777777" w:rsidR="00426C67" w:rsidRPr="00426C67" w:rsidRDefault="00426C67" w:rsidP="00966E0B">
      <w:pPr>
        <w:pStyle w:val="Heading2"/>
      </w:pPr>
      <w:bookmarkStart w:id="18" w:name="_Toc96683558"/>
      <w:bookmarkStart w:id="19" w:name="_Toc96684812"/>
      <w:bookmarkStart w:id="20" w:name="_Toc96685408"/>
      <w:bookmarkStart w:id="21" w:name="_Toc184214759"/>
      <w:bookmarkStart w:id="22" w:name="_Toc188966523"/>
      <w:r w:rsidRPr="00426C67">
        <w:t>General – Organisation</w:t>
      </w:r>
      <w:bookmarkEnd w:id="18"/>
      <w:bookmarkEnd w:id="19"/>
      <w:bookmarkEnd w:id="20"/>
      <w:bookmarkEnd w:id="21"/>
      <w:bookmarkEnd w:id="22"/>
    </w:p>
    <w:p w14:paraId="7E39AEFA" w14:textId="77777777" w:rsidR="00426C67" w:rsidRPr="00426C67" w:rsidRDefault="00426C67" w:rsidP="00966E0B">
      <w:pPr>
        <w:pStyle w:val="Heading3"/>
      </w:pPr>
      <w:bookmarkStart w:id="23" w:name="_Toc96683559"/>
      <w:bookmarkStart w:id="24" w:name="_Toc96684813"/>
      <w:r w:rsidRPr="00426C67">
        <w:t>CEO statement</w:t>
      </w:r>
      <w:bookmarkEnd w:id="23"/>
      <w:bookmarkEnd w:id="24"/>
    </w:p>
    <w:p w14:paraId="05FA9B0B" w14:textId="1197BCDC" w:rsidR="00426C67" w:rsidRPr="00B81CA3" w:rsidRDefault="00426C67" w:rsidP="00B81CA3">
      <w:pPr>
        <w:pStyle w:val="Sampletext"/>
        <w:rPr>
          <w:rStyle w:val="bold"/>
          <w:b/>
          <w:bCs w:val="0"/>
        </w:rPr>
      </w:pPr>
      <w:r w:rsidRPr="00B81CA3">
        <w:rPr>
          <w:rStyle w:val="bold"/>
          <w:b/>
          <w:bCs w:val="0"/>
        </w:rPr>
        <w:t>Sample text 1</w:t>
      </w:r>
    </w:p>
    <w:p w14:paraId="7A1AAFF6" w14:textId="77777777" w:rsidR="00426C67" w:rsidRDefault="00426C67" w:rsidP="00426C67">
      <w:r w:rsidRPr="001B7B0D">
        <w:t>I</w:t>
      </w:r>
      <w:r>
        <w:t xml:space="preserve">, </w:t>
      </w:r>
      <w:r w:rsidRPr="00426C67">
        <w:rPr>
          <w:rStyle w:val="Authorinstruction"/>
        </w:rPr>
        <w:t>{insert CEO’s full name}</w:t>
      </w:r>
      <w:r>
        <w:t>, the Chief Executive Officer, have the authority to ensure that all activities required by the operation are financed and provided to the standard required, and that all necessary resources are available to enable compliance with this exposition.</w:t>
      </w:r>
    </w:p>
    <w:p w14:paraId="6CDD6EB2" w14:textId="77777777" w:rsidR="00426C67" w:rsidRDefault="00426C67" w:rsidP="00426C67">
      <w:r>
        <w:t xml:space="preserve">In support of the ongoing commitment to safety by </w:t>
      </w:r>
      <w:r w:rsidRPr="00426C67">
        <w:rPr>
          <w:rStyle w:val="Authorinstruction"/>
        </w:rPr>
        <w:t>{Sample Aviation}</w:t>
      </w:r>
      <w:r>
        <w:t xml:space="preserve">, I will establish and promote policies for the safety management of </w:t>
      </w:r>
      <w:r w:rsidRPr="00426C67">
        <w:rPr>
          <w:rStyle w:val="Authorinstruction"/>
        </w:rPr>
        <w:t>{Sample Aviation}</w:t>
      </w:r>
      <w:r>
        <w:t xml:space="preserve"> and its employees in accordance with this exposition. This exposition is approved by CASA and must be complied with to ensure all authorised activities are conducted safely and to the standards required by the civil aviation legislation.</w:t>
      </w:r>
    </w:p>
    <w:p w14:paraId="05EC8619" w14:textId="77777777" w:rsidR="00426C67" w:rsidRPr="00426C67" w:rsidRDefault="00426C67" w:rsidP="00426C67">
      <w:pPr>
        <w:rPr>
          <w:rStyle w:val="Authorinstruction"/>
        </w:rPr>
      </w:pPr>
      <w:r w:rsidRPr="00426C67">
        <w:rPr>
          <w:rStyle w:val="Authorinstruction"/>
        </w:rPr>
        <w:t>{This exposition defines the procedures upon which the air operator’s certificate (AOC) of {Sample Aviation} as an air transport operator is based. I will ensure that all {Sample Aviation} activities are conducted in accordance with this exposition, and with the conditions of the air operator’s certificate (AOC).}</w:t>
      </w:r>
    </w:p>
    <w:p w14:paraId="5DE1220E" w14:textId="77777777" w:rsidR="00426C67" w:rsidRDefault="00426C67" w:rsidP="00426C67">
      <w:r>
        <w:t xml:space="preserve">The procedures in this exposition do not override the necessity of complying with any new or amended regulations as published from time to time; where these new or amended regulations conflict with these procedures, </w:t>
      </w:r>
      <w:r w:rsidRPr="00426C67">
        <w:rPr>
          <w:rStyle w:val="Authorinstruction"/>
        </w:rPr>
        <w:t>{Sample Aviation}</w:t>
      </w:r>
      <w:r>
        <w:t xml:space="preserve"> procedures will be adjusted using our management of change process.</w:t>
      </w:r>
    </w:p>
    <w:p w14:paraId="20E45D09" w14:textId="77777777" w:rsidR="00426C67" w:rsidRDefault="00426C67" w:rsidP="00426C67">
      <w:r>
        <w:t>If reasonably directed by CASA to include or revise information, procedures or instructions in this exposition, or require changes to key personnel, I will ensure changes are made in accordance with any such direction.</w:t>
      </w:r>
    </w:p>
    <w:p w14:paraId="73D1F5F6" w14:textId="77777777" w:rsidR="00426C67" w:rsidRPr="00426C67" w:rsidRDefault="00426C67" w:rsidP="00426C67">
      <w:pPr>
        <w:rPr>
          <w:rStyle w:val="bold"/>
        </w:rPr>
      </w:pPr>
      <w:r w:rsidRPr="00426C67">
        <w:rPr>
          <w:rStyle w:val="bold"/>
        </w:rPr>
        <w:t>Signed:</w:t>
      </w:r>
    </w:p>
    <w:p w14:paraId="58D5DA72" w14:textId="77777777" w:rsidR="00426C67" w:rsidRPr="00426C67" w:rsidRDefault="00426C67" w:rsidP="00426C67">
      <w:pPr>
        <w:rPr>
          <w:rStyle w:val="bold"/>
        </w:rPr>
      </w:pPr>
      <w:r w:rsidRPr="00426C67">
        <w:rPr>
          <w:rStyle w:val="bold"/>
        </w:rPr>
        <w:t>Name:</w:t>
      </w:r>
    </w:p>
    <w:p w14:paraId="1F2A3FD3" w14:textId="77777777" w:rsidR="00426C67" w:rsidRPr="00426C67" w:rsidRDefault="00426C67" w:rsidP="00426C67">
      <w:r w:rsidRPr="00426C67">
        <w:rPr>
          <w:rStyle w:val="bold"/>
        </w:rPr>
        <w:t>Position:</w:t>
      </w:r>
      <w:r>
        <w:t xml:space="preserve"> Chief Executive Officer, </w:t>
      </w:r>
      <w:r w:rsidRPr="00426C67">
        <w:rPr>
          <w:rStyle w:val="Authorinstruction"/>
        </w:rPr>
        <w:t>{Sample Aviation}</w:t>
      </w:r>
    </w:p>
    <w:p w14:paraId="32DF5785" w14:textId="77777777" w:rsidR="00426C67" w:rsidRPr="00426C67" w:rsidRDefault="00426C67" w:rsidP="00426C67">
      <w:pPr>
        <w:rPr>
          <w:rStyle w:val="bold"/>
        </w:rPr>
      </w:pPr>
      <w:r w:rsidRPr="00426C67">
        <w:rPr>
          <w:rStyle w:val="bold"/>
        </w:rPr>
        <w:t>Date:</w:t>
      </w:r>
    </w:p>
    <w:p w14:paraId="3D2D694D" w14:textId="77777777" w:rsidR="00426C67" w:rsidRPr="00426C67" w:rsidRDefault="00426C67" w:rsidP="00B81CA3">
      <w:pPr>
        <w:pStyle w:val="Sampletext"/>
      </w:pPr>
      <w:r w:rsidRPr="00426C67">
        <w:t>Sample text 2</w:t>
      </w:r>
    </w:p>
    <w:p w14:paraId="122D7C9A" w14:textId="77777777" w:rsidR="00426C67" w:rsidRDefault="00426C67" w:rsidP="00426C67">
      <w:r>
        <w:t>Replace paragraph 3 above with this paragraph:</w:t>
      </w:r>
    </w:p>
    <w:p w14:paraId="7611DA50" w14:textId="77777777" w:rsidR="00426C67" w:rsidRDefault="00426C67" w:rsidP="00426C67">
      <w:r>
        <w:t xml:space="preserve">This exposition defines the procedures upon which the air operator’s certificate (AOC) and aerial work certificate of </w:t>
      </w:r>
      <w:r w:rsidRPr="00426C67">
        <w:rPr>
          <w:rStyle w:val="Authorinstruction"/>
        </w:rPr>
        <w:t>{Sample Aviation}</w:t>
      </w:r>
      <w:r>
        <w:t xml:space="preserve">, as an air transport and aerial work operator, is based. I will ensure that all </w:t>
      </w:r>
      <w:r w:rsidRPr="00426C67">
        <w:rPr>
          <w:rStyle w:val="Authorinstruction"/>
        </w:rPr>
        <w:t>{Sample Aviation}</w:t>
      </w:r>
      <w:r>
        <w:t xml:space="preserve"> activities are conducted in accordance with this exposition, and with the conditions of the air transport operator’s certificate (AOC) and aerial work certificate.</w:t>
      </w:r>
    </w:p>
    <w:p w14:paraId="25F11C03" w14:textId="77777777" w:rsidR="00426C67" w:rsidRPr="00426C67" w:rsidRDefault="00426C67" w:rsidP="00B81CA3">
      <w:pPr>
        <w:pStyle w:val="Sampletext"/>
      </w:pPr>
      <w:r w:rsidRPr="00426C67">
        <w:t>Sample text 3</w:t>
      </w:r>
    </w:p>
    <w:p w14:paraId="2DCC56C3" w14:textId="77777777" w:rsidR="00426C67" w:rsidRDefault="00426C67" w:rsidP="00426C67">
      <w:r>
        <w:t>Replace paragraph 3 above with this paragraph:</w:t>
      </w:r>
    </w:p>
    <w:p w14:paraId="13294F1C" w14:textId="77777777" w:rsidR="00426C67" w:rsidRDefault="00426C67" w:rsidP="00426C67">
      <w:r>
        <w:t xml:space="preserve">This document defines the procedures upon which the aerial work certificate of </w:t>
      </w:r>
      <w:r w:rsidRPr="00426C67">
        <w:rPr>
          <w:rStyle w:val="Authorinstruction"/>
        </w:rPr>
        <w:t>{Sample Aviation}</w:t>
      </w:r>
      <w:r>
        <w:t xml:space="preserve"> as an aerial work operator is based. I will ensure that all </w:t>
      </w:r>
      <w:r w:rsidRPr="00426C67">
        <w:rPr>
          <w:rStyle w:val="Authorinstruction"/>
        </w:rPr>
        <w:t>{Sample Aviation}</w:t>
      </w:r>
      <w:r>
        <w:t xml:space="preserve"> activities are conducted in accordance with this exposition, and with the conditions of the aerial work certificate.</w:t>
      </w:r>
    </w:p>
    <w:p w14:paraId="32CC979A" w14:textId="32013085" w:rsidR="00426C67" w:rsidRPr="00426C67" w:rsidRDefault="00426C67" w:rsidP="00966E0B">
      <w:pPr>
        <w:pStyle w:val="Heading3"/>
      </w:pPr>
      <w:bookmarkStart w:id="25" w:name="_Toc96683560"/>
      <w:bookmarkStart w:id="26" w:name="_Toc96684814"/>
      <w:r w:rsidRPr="00426C67">
        <w:lastRenderedPageBreak/>
        <w:t>Operator information</w:t>
      </w:r>
      <w:bookmarkEnd w:id="25"/>
      <w:bookmarkEnd w:id="26"/>
    </w:p>
    <w:p w14:paraId="6DE0ABC9" w14:textId="77777777" w:rsidR="00426C67" w:rsidRPr="00426C67" w:rsidRDefault="00426C67" w:rsidP="00B81CA3">
      <w:pPr>
        <w:pStyle w:val="Sampletext"/>
      </w:pPr>
      <w:r w:rsidRPr="00426C67">
        <w:t>Sample text</w:t>
      </w:r>
    </w:p>
    <w:p w14:paraId="5F2B2ABD" w14:textId="77777777" w:rsidR="00426C67" w:rsidRPr="00426C67" w:rsidRDefault="00426C67" w:rsidP="00966E0B">
      <w:pPr>
        <w:pStyle w:val="Heading4"/>
      </w:pPr>
      <w:bookmarkStart w:id="27" w:name="_Toc96683561"/>
      <w:r w:rsidRPr="00426C67">
        <w:t>Organisation details</w:t>
      </w:r>
      <w:bookmarkEnd w:id="27"/>
    </w:p>
    <w:p w14:paraId="16138415" w14:textId="4030EFF4" w:rsidR="00426C67" w:rsidRDefault="00426C67" w:rsidP="002959C6">
      <w:pPr>
        <w:pStyle w:val="TableTitle"/>
      </w:pPr>
      <w:r>
        <w:t>Organisation details</w:t>
      </w:r>
    </w:p>
    <w:tbl>
      <w:tblPr>
        <w:tblStyle w:val="SD-MOStable"/>
        <w:tblW w:w="9634" w:type="dxa"/>
        <w:tblLook w:val="0620" w:firstRow="1" w:lastRow="0" w:firstColumn="0" w:lastColumn="0" w:noHBand="1" w:noVBand="1"/>
      </w:tblPr>
      <w:tblGrid>
        <w:gridCol w:w="3924"/>
        <w:gridCol w:w="5710"/>
      </w:tblGrid>
      <w:tr w:rsidR="00426C67" w:rsidRPr="00426C67" w14:paraId="3C3C9E7F" w14:textId="77777777" w:rsidTr="00426C67">
        <w:trPr>
          <w:cnfStyle w:val="100000000000" w:firstRow="1" w:lastRow="0" w:firstColumn="0" w:lastColumn="0" w:oddVBand="0" w:evenVBand="0" w:oddHBand="0" w:evenHBand="0" w:firstRowFirstColumn="0" w:firstRowLastColumn="0" w:lastRowFirstColumn="0" w:lastRowLastColumn="0"/>
          <w:tblHeader/>
        </w:trPr>
        <w:tc>
          <w:tcPr>
            <w:tcW w:w="3924" w:type="dxa"/>
          </w:tcPr>
          <w:p w14:paraId="05BED0EE" w14:textId="77777777" w:rsidR="00426C67" w:rsidRPr="00426C67" w:rsidRDefault="00426C67" w:rsidP="00426C67">
            <w:r w:rsidRPr="00426C67">
              <w:t>Description</w:t>
            </w:r>
          </w:p>
        </w:tc>
        <w:tc>
          <w:tcPr>
            <w:tcW w:w="5710" w:type="dxa"/>
          </w:tcPr>
          <w:p w14:paraId="0461EFE4" w14:textId="77777777" w:rsidR="00426C67" w:rsidRPr="00426C67" w:rsidRDefault="00426C67" w:rsidP="00426C67">
            <w:r w:rsidRPr="00426C67">
              <w:t>Details</w:t>
            </w:r>
          </w:p>
        </w:tc>
      </w:tr>
      <w:tr w:rsidR="00426C67" w:rsidRPr="00426C67" w14:paraId="7D58FF60" w14:textId="77777777" w:rsidTr="00426C67">
        <w:tc>
          <w:tcPr>
            <w:tcW w:w="3924" w:type="dxa"/>
          </w:tcPr>
          <w:p w14:paraId="7C994F77" w14:textId="77777777" w:rsidR="00426C67" w:rsidRPr="00426C67" w:rsidRDefault="00426C67" w:rsidP="00426C67">
            <w:r w:rsidRPr="00426C67">
              <w:t>Name of company</w:t>
            </w:r>
          </w:p>
        </w:tc>
        <w:tc>
          <w:tcPr>
            <w:tcW w:w="5710" w:type="dxa"/>
          </w:tcPr>
          <w:p w14:paraId="208A8690" w14:textId="77777777" w:rsidR="00426C67" w:rsidRPr="00426C67" w:rsidRDefault="00426C67" w:rsidP="00426C67"/>
        </w:tc>
      </w:tr>
      <w:tr w:rsidR="00426C67" w:rsidRPr="00426C67" w14:paraId="7C9BB23D" w14:textId="77777777" w:rsidTr="00426C67">
        <w:tc>
          <w:tcPr>
            <w:tcW w:w="3924" w:type="dxa"/>
          </w:tcPr>
          <w:p w14:paraId="5A4A0780" w14:textId="77777777" w:rsidR="00426C67" w:rsidRPr="00426C67" w:rsidRDefault="00426C67" w:rsidP="00426C67">
            <w:r w:rsidRPr="00426C67">
              <w:t>Trading name</w:t>
            </w:r>
          </w:p>
        </w:tc>
        <w:tc>
          <w:tcPr>
            <w:tcW w:w="5710" w:type="dxa"/>
          </w:tcPr>
          <w:p w14:paraId="650E9CA1" w14:textId="77777777" w:rsidR="00426C67" w:rsidRPr="00426C67" w:rsidRDefault="00426C67" w:rsidP="00426C67"/>
        </w:tc>
      </w:tr>
      <w:tr w:rsidR="00426C67" w:rsidRPr="00426C67" w14:paraId="72CDCB6C" w14:textId="77777777" w:rsidTr="00426C67">
        <w:tc>
          <w:tcPr>
            <w:tcW w:w="3924" w:type="dxa"/>
          </w:tcPr>
          <w:p w14:paraId="7C11C19F" w14:textId="77777777" w:rsidR="00426C67" w:rsidRPr="00426C67" w:rsidRDefault="00426C67" w:rsidP="00426C67">
            <w:r w:rsidRPr="00426C67">
              <w:t>Registered office address (per ACN)</w:t>
            </w:r>
          </w:p>
        </w:tc>
        <w:tc>
          <w:tcPr>
            <w:tcW w:w="5710" w:type="dxa"/>
          </w:tcPr>
          <w:p w14:paraId="503DED84" w14:textId="77777777" w:rsidR="00426C67" w:rsidRPr="00426C67" w:rsidRDefault="00426C67" w:rsidP="00426C67"/>
        </w:tc>
      </w:tr>
      <w:tr w:rsidR="00426C67" w:rsidRPr="00426C67" w14:paraId="239F0695" w14:textId="77777777" w:rsidTr="00426C67">
        <w:tc>
          <w:tcPr>
            <w:tcW w:w="3924" w:type="dxa"/>
          </w:tcPr>
          <w:p w14:paraId="5C01F2B5" w14:textId="77777777" w:rsidR="00426C67" w:rsidRPr="00426C67" w:rsidRDefault="00426C67" w:rsidP="00426C67">
            <w:r w:rsidRPr="00426C67">
              <w:t>ARN</w:t>
            </w:r>
          </w:p>
        </w:tc>
        <w:tc>
          <w:tcPr>
            <w:tcW w:w="5710" w:type="dxa"/>
          </w:tcPr>
          <w:p w14:paraId="51C8E8FD" w14:textId="77777777" w:rsidR="00426C67" w:rsidRPr="00426C67" w:rsidRDefault="00426C67" w:rsidP="00426C67"/>
        </w:tc>
      </w:tr>
      <w:tr w:rsidR="00426C67" w:rsidRPr="00426C67" w14:paraId="1524D85D" w14:textId="77777777" w:rsidTr="00426C67">
        <w:tc>
          <w:tcPr>
            <w:tcW w:w="3924" w:type="dxa"/>
          </w:tcPr>
          <w:p w14:paraId="26CC3F59" w14:textId="77777777" w:rsidR="00426C67" w:rsidRPr="00426C67" w:rsidRDefault="00426C67" w:rsidP="00426C67">
            <w:r w:rsidRPr="00426C67">
              <w:t>ABN</w:t>
            </w:r>
          </w:p>
        </w:tc>
        <w:tc>
          <w:tcPr>
            <w:tcW w:w="5710" w:type="dxa"/>
          </w:tcPr>
          <w:p w14:paraId="04A6FC2C" w14:textId="77777777" w:rsidR="00426C67" w:rsidRPr="00426C67" w:rsidRDefault="00426C67" w:rsidP="00426C67"/>
        </w:tc>
      </w:tr>
      <w:tr w:rsidR="00426C67" w:rsidRPr="00426C67" w14:paraId="4E0F6356" w14:textId="77777777" w:rsidTr="00426C67">
        <w:tc>
          <w:tcPr>
            <w:tcW w:w="3924" w:type="dxa"/>
          </w:tcPr>
          <w:p w14:paraId="418D19FD" w14:textId="77777777" w:rsidR="00426C67" w:rsidRPr="00426C67" w:rsidRDefault="00426C67" w:rsidP="00426C67">
            <w:r w:rsidRPr="00426C67">
              <w:t>Operational headquarters address</w:t>
            </w:r>
          </w:p>
        </w:tc>
        <w:tc>
          <w:tcPr>
            <w:tcW w:w="5710" w:type="dxa"/>
          </w:tcPr>
          <w:p w14:paraId="5D2ACD35" w14:textId="77777777" w:rsidR="00426C67" w:rsidRPr="00426C67" w:rsidRDefault="00426C67" w:rsidP="00426C67"/>
        </w:tc>
      </w:tr>
      <w:tr w:rsidR="00426C67" w:rsidRPr="00426C67" w14:paraId="68C2F49F" w14:textId="77777777" w:rsidTr="00426C67">
        <w:tc>
          <w:tcPr>
            <w:tcW w:w="3924" w:type="dxa"/>
          </w:tcPr>
          <w:p w14:paraId="3F62C876" w14:textId="77777777" w:rsidR="00426C67" w:rsidRPr="00426C67" w:rsidRDefault="00426C67" w:rsidP="00426C67">
            <w:r w:rsidRPr="00426C67">
              <w:t>phone</w:t>
            </w:r>
          </w:p>
        </w:tc>
        <w:tc>
          <w:tcPr>
            <w:tcW w:w="5710" w:type="dxa"/>
          </w:tcPr>
          <w:p w14:paraId="4BB13820" w14:textId="77777777" w:rsidR="00426C67" w:rsidRPr="00426C67" w:rsidRDefault="00426C67" w:rsidP="00426C67"/>
        </w:tc>
      </w:tr>
      <w:tr w:rsidR="00426C67" w:rsidRPr="00426C67" w14:paraId="2FE92F00" w14:textId="77777777" w:rsidTr="00426C67">
        <w:tc>
          <w:tcPr>
            <w:tcW w:w="3924" w:type="dxa"/>
          </w:tcPr>
          <w:p w14:paraId="1A2F5F2A" w14:textId="77777777" w:rsidR="00426C67" w:rsidRPr="00426C67" w:rsidRDefault="00426C67" w:rsidP="00426C67">
            <w:r w:rsidRPr="00426C67">
              <w:t>fax</w:t>
            </w:r>
          </w:p>
        </w:tc>
        <w:tc>
          <w:tcPr>
            <w:tcW w:w="5710" w:type="dxa"/>
          </w:tcPr>
          <w:p w14:paraId="26629B36" w14:textId="77777777" w:rsidR="00426C67" w:rsidRPr="00426C67" w:rsidRDefault="00426C67" w:rsidP="00426C67"/>
        </w:tc>
      </w:tr>
      <w:tr w:rsidR="00426C67" w:rsidRPr="00426C67" w14:paraId="1C10E6A5" w14:textId="77777777" w:rsidTr="00426C67">
        <w:tc>
          <w:tcPr>
            <w:tcW w:w="3924" w:type="dxa"/>
          </w:tcPr>
          <w:p w14:paraId="1FBCD850" w14:textId="77777777" w:rsidR="00426C67" w:rsidRPr="00426C67" w:rsidRDefault="00426C67" w:rsidP="00426C67">
            <w:r w:rsidRPr="00426C67">
              <w:t>email</w:t>
            </w:r>
          </w:p>
        </w:tc>
        <w:tc>
          <w:tcPr>
            <w:tcW w:w="5710" w:type="dxa"/>
          </w:tcPr>
          <w:p w14:paraId="2AC32937" w14:textId="77777777" w:rsidR="00426C67" w:rsidRPr="00426C67" w:rsidRDefault="00426C67" w:rsidP="00426C67"/>
        </w:tc>
      </w:tr>
      <w:tr w:rsidR="00426C67" w:rsidRPr="00426C67" w14:paraId="10DF7FB0" w14:textId="77777777" w:rsidTr="00426C67">
        <w:tc>
          <w:tcPr>
            <w:tcW w:w="3924" w:type="dxa"/>
          </w:tcPr>
          <w:p w14:paraId="4F6CFC3E" w14:textId="77777777" w:rsidR="00426C67" w:rsidRPr="00426C67" w:rsidRDefault="00426C67" w:rsidP="00426C67">
            <w:r w:rsidRPr="00426C67">
              <w:t>Main operating base address</w:t>
            </w:r>
          </w:p>
        </w:tc>
        <w:tc>
          <w:tcPr>
            <w:tcW w:w="5710" w:type="dxa"/>
          </w:tcPr>
          <w:p w14:paraId="2315A81F" w14:textId="77777777" w:rsidR="00426C67" w:rsidRPr="00426C67" w:rsidRDefault="00426C67" w:rsidP="00426C67"/>
        </w:tc>
      </w:tr>
      <w:tr w:rsidR="00426C67" w:rsidRPr="00426C67" w14:paraId="18022B09" w14:textId="77777777" w:rsidTr="00426C67">
        <w:tc>
          <w:tcPr>
            <w:tcW w:w="3924" w:type="dxa"/>
          </w:tcPr>
          <w:p w14:paraId="69322EEB" w14:textId="77777777" w:rsidR="00426C67" w:rsidRPr="00426C67" w:rsidRDefault="00426C67" w:rsidP="00426C67">
            <w:r w:rsidRPr="00426C67">
              <w:t>phone</w:t>
            </w:r>
          </w:p>
        </w:tc>
        <w:tc>
          <w:tcPr>
            <w:tcW w:w="5710" w:type="dxa"/>
          </w:tcPr>
          <w:p w14:paraId="453EDF1D" w14:textId="77777777" w:rsidR="00426C67" w:rsidRPr="00426C67" w:rsidRDefault="00426C67" w:rsidP="00426C67"/>
        </w:tc>
      </w:tr>
      <w:tr w:rsidR="00426C67" w:rsidRPr="00426C67" w14:paraId="3EE80A7E" w14:textId="77777777" w:rsidTr="00426C67">
        <w:tc>
          <w:tcPr>
            <w:tcW w:w="3924" w:type="dxa"/>
          </w:tcPr>
          <w:p w14:paraId="2639C765" w14:textId="77777777" w:rsidR="00426C67" w:rsidRPr="00426C67" w:rsidRDefault="00426C67" w:rsidP="00426C67">
            <w:r w:rsidRPr="00426C67">
              <w:t>Additional operational facilities addresses</w:t>
            </w:r>
          </w:p>
        </w:tc>
        <w:tc>
          <w:tcPr>
            <w:tcW w:w="5710" w:type="dxa"/>
          </w:tcPr>
          <w:p w14:paraId="11A34057" w14:textId="77777777" w:rsidR="00426C67" w:rsidRPr="00426C67" w:rsidRDefault="00426C67" w:rsidP="00426C67"/>
        </w:tc>
      </w:tr>
    </w:tbl>
    <w:p w14:paraId="66E76926" w14:textId="77777777" w:rsidR="00426C67" w:rsidRPr="00426C67" w:rsidRDefault="00426C67" w:rsidP="00966E0B">
      <w:pPr>
        <w:pStyle w:val="unHeading4"/>
      </w:pPr>
      <w:r w:rsidRPr="00426C67">
        <w:t>Key personnel</w:t>
      </w:r>
    </w:p>
    <w:p w14:paraId="56B9CDCA" w14:textId="763696FC" w:rsidR="00426C67" w:rsidRDefault="00426C67" w:rsidP="002959C6">
      <w:pPr>
        <w:pStyle w:val="TableTitle"/>
      </w:pPr>
      <w:r>
        <w:t>Key personnel</w:t>
      </w:r>
    </w:p>
    <w:tbl>
      <w:tblPr>
        <w:tblStyle w:val="SD-MOStable"/>
        <w:tblW w:w="9634" w:type="dxa"/>
        <w:tblLook w:val="0620" w:firstRow="1" w:lastRow="0" w:firstColumn="0" w:lastColumn="0" w:noHBand="1" w:noVBand="1"/>
      </w:tblPr>
      <w:tblGrid>
        <w:gridCol w:w="2689"/>
        <w:gridCol w:w="2315"/>
        <w:gridCol w:w="2315"/>
        <w:gridCol w:w="2315"/>
      </w:tblGrid>
      <w:tr w:rsidR="00426C67" w:rsidRPr="00426C67" w14:paraId="7D87545C" w14:textId="77777777" w:rsidTr="00426C67">
        <w:trPr>
          <w:cnfStyle w:val="100000000000" w:firstRow="1" w:lastRow="0" w:firstColumn="0" w:lastColumn="0" w:oddVBand="0" w:evenVBand="0" w:oddHBand="0" w:evenHBand="0" w:firstRowFirstColumn="0" w:firstRowLastColumn="0" w:lastRowFirstColumn="0" w:lastRowLastColumn="0"/>
          <w:tblHeader/>
        </w:trPr>
        <w:tc>
          <w:tcPr>
            <w:tcW w:w="2689" w:type="dxa"/>
          </w:tcPr>
          <w:p w14:paraId="3118A94F" w14:textId="77777777" w:rsidR="00426C67" w:rsidRPr="00426C67" w:rsidRDefault="00426C67" w:rsidP="00426C67">
            <w:r w:rsidRPr="00426C67">
              <w:t>Position</w:t>
            </w:r>
          </w:p>
        </w:tc>
        <w:tc>
          <w:tcPr>
            <w:tcW w:w="2315" w:type="dxa"/>
          </w:tcPr>
          <w:p w14:paraId="1A23F6E5" w14:textId="77777777" w:rsidR="00426C67" w:rsidRPr="00426C67" w:rsidRDefault="00426C67" w:rsidP="00426C67">
            <w:r w:rsidRPr="00426C67">
              <w:t>Name</w:t>
            </w:r>
          </w:p>
        </w:tc>
        <w:tc>
          <w:tcPr>
            <w:tcW w:w="2315" w:type="dxa"/>
          </w:tcPr>
          <w:p w14:paraId="70C375B2" w14:textId="77777777" w:rsidR="00426C67" w:rsidRPr="00426C67" w:rsidRDefault="00426C67" w:rsidP="00426C67">
            <w:r w:rsidRPr="00426C67">
              <w:t>Phone</w:t>
            </w:r>
          </w:p>
        </w:tc>
        <w:tc>
          <w:tcPr>
            <w:tcW w:w="2315" w:type="dxa"/>
          </w:tcPr>
          <w:p w14:paraId="15872AF2" w14:textId="77777777" w:rsidR="00426C67" w:rsidRPr="00426C67" w:rsidRDefault="00426C67" w:rsidP="00426C67">
            <w:r w:rsidRPr="00426C67">
              <w:t>Email</w:t>
            </w:r>
          </w:p>
        </w:tc>
      </w:tr>
      <w:tr w:rsidR="00426C67" w:rsidRPr="00426C67" w14:paraId="1E103D4F" w14:textId="77777777" w:rsidTr="00426C67">
        <w:tc>
          <w:tcPr>
            <w:tcW w:w="2689" w:type="dxa"/>
          </w:tcPr>
          <w:p w14:paraId="4BBC5471" w14:textId="77777777" w:rsidR="00426C67" w:rsidRPr="00426C67" w:rsidRDefault="00426C67" w:rsidP="00426C67">
            <w:r w:rsidRPr="00426C67">
              <w:t>Chief executive officer (CEO) (substantive)</w:t>
            </w:r>
          </w:p>
        </w:tc>
        <w:tc>
          <w:tcPr>
            <w:tcW w:w="2315" w:type="dxa"/>
          </w:tcPr>
          <w:p w14:paraId="1300592E" w14:textId="77777777" w:rsidR="00426C67" w:rsidRPr="00426C67" w:rsidRDefault="00426C67" w:rsidP="00426C67"/>
        </w:tc>
        <w:tc>
          <w:tcPr>
            <w:tcW w:w="2315" w:type="dxa"/>
          </w:tcPr>
          <w:p w14:paraId="0F6A034B" w14:textId="77777777" w:rsidR="00426C67" w:rsidRPr="00426C67" w:rsidRDefault="00426C67" w:rsidP="00426C67"/>
        </w:tc>
        <w:tc>
          <w:tcPr>
            <w:tcW w:w="2315" w:type="dxa"/>
          </w:tcPr>
          <w:p w14:paraId="710D15F5" w14:textId="77777777" w:rsidR="00426C67" w:rsidRPr="00426C67" w:rsidRDefault="00426C67" w:rsidP="00426C67"/>
        </w:tc>
      </w:tr>
      <w:tr w:rsidR="00426C67" w:rsidRPr="00426C67" w14:paraId="716F8A70" w14:textId="77777777" w:rsidTr="00426C67">
        <w:tc>
          <w:tcPr>
            <w:tcW w:w="2689" w:type="dxa"/>
          </w:tcPr>
          <w:p w14:paraId="700CC95A" w14:textId="77777777" w:rsidR="00426C67" w:rsidRPr="00426C67" w:rsidRDefault="00426C67" w:rsidP="00426C67">
            <w:r w:rsidRPr="00426C67">
              <w:t>Chief executive officer (CEO) (alternate)</w:t>
            </w:r>
          </w:p>
        </w:tc>
        <w:tc>
          <w:tcPr>
            <w:tcW w:w="2315" w:type="dxa"/>
          </w:tcPr>
          <w:p w14:paraId="359570BD" w14:textId="77777777" w:rsidR="00426C67" w:rsidRPr="00426C67" w:rsidRDefault="00426C67" w:rsidP="00426C67"/>
        </w:tc>
        <w:tc>
          <w:tcPr>
            <w:tcW w:w="2315" w:type="dxa"/>
          </w:tcPr>
          <w:p w14:paraId="4112E3FE" w14:textId="77777777" w:rsidR="00426C67" w:rsidRPr="00426C67" w:rsidRDefault="00426C67" w:rsidP="00426C67"/>
        </w:tc>
        <w:tc>
          <w:tcPr>
            <w:tcW w:w="2315" w:type="dxa"/>
          </w:tcPr>
          <w:p w14:paraId="0CC15F3E" w14:textId="77777777" w:rsidR="00426C67" w:rsidRPr="00426C67" w:rsidRDefault="00426C67" w:rsidP="00426C67"/>
        </w:tc>
      </w:tr>
      <w:tr w:rsidR="00426C67" w:rsidRPr="00426C67" w14:paraId="14A75038" w14:textId="77777777" w:rsidTr="00426C67">
        <w:tc>
          <w:tcPr>
            <w:tcW w:w="2689" w:type="dxa"/>
          </w:tcPr>
          <w:p w14:paraId="5F1EDE60" w14:textId="77777777" w:rsidR="00426C67" w:rsidRPr="00426C67" w:rsidRDefault="00426C67" w:rsidP="00426C67">
            <w:r w:rsidRPr="00426C67">
              <w:t>Head of flying operations (HOFO) (substantive)</w:t>
            </w:r>
          </w:p>
        </w:tc>
        <w:tc>
          <w:tcPr>
            <w:tcW w:w="2315" w:type="dxa"/>
          </w:tcPr>
          <w:p w14:paraId="3E45F419" w14:textId="77777777" w:rsidR="00426C67" w:rsidRPr="00426C67" w:rsidRDefault="00426C67" w:rsidP="00426C67"/>
        </w:tc>
        <w:tc>
          <w:tcPr>
            <w:tcW w:w="2315" w:type="dxa"/>
          </w:tcPr>
          <w:p w14:paraId="1CB23A27" w14:textId="77777777" w:rsidR="00426C67" w:rsidRPr="00426C67" w:rsidRDefault="00426C67" w:rsidP="00426C67"/>
        </w:tc>
        <w:tc>
          <w:tcPr>
            <w:tcW w:w="2315" w:type="dxa"/>
          </w:tcPr>
          <w:p w14:paraId="7C6DA030" w14:textId="77777777" w:rsidR="00426C67" w:rsidRPr="00426C67" w:rsidRDefault="00426C67" w:rsidP="00426C67"/>
        </w:tc>
      </w:tr>
      <w:tr w:rsidR="00426C67" w:rsidRPr="00426C67" w14:paraId="7AA4ED64" w14:textId="77777777" w:rsidTr="00426C67">
        <w:tc>
          <w:tcPr>
            <w:tcW w:w="2689" w:type="dxa"/>
          </w:tcPr>
          <w:p w14:paraId="71BD34B4" w14:textId="77777777" w:rsidR="00426C67" w:rsidRPr="00426C67" w:rsidRDefault="00426C67" w:rsidP="00426C67">
            <w:r w:rsidRPr="00426C67">
              <w:t>Head of flying operations (HOFO) (alternate)</w:t>
            </w:r>
          </w:p>
        </w:tc>
        <w:tc>
          <w:tcPr>
            <w:tcW w:w="2315" w:type="dxa"/>
          </w:tcPr>
          <w:p w14:paraId="029BDEB9" w14:textId="77777777" w:rsidR="00426C67" w:rsidRPr="00426C67" w:rsidRDefault="00426C67" w:rsidP="00426C67"/>
        </w:tc>
        <w:tc>
          <w:tcPr>
            <w:tcW w:w="2315" w:type="dxa"/>
          </w:tcPr>
          <w:p w14:paraId="30BC001A" w14:textId="77777777" w:rsidR="00426C67" w:rsidRPr="00426C67" w:rsidRDefault="00426C67" w:rsidP="00426C67"/>
        </w:tc>
        <w:tc>
          <w:tcPr>
            <w:tcW w:w="2315" w:type="dxa"/>
          </w:tcPr>
          <w:p w14:paraId="375CB552" w14:textId="77777777" w:rsidR="00426C67" w:rsidRPr="00426C67" w:rsidRDefault="00426C67" w:rsidP="00426C67"/>
        </w:tc>
      </w:tr>
      <w:tr w:rsidR="00426C67" w:rsidRPr="00426C67" w14:paraId="56FEA930" w14:textId="77777777" w:rsidTr="00426C67">
        <w:tc>
          <w:tcPr>
            <w:tcW w:w="2689" w:type="dxa"/>
          </w:tcPr>
          <w:p w14:paraId="24341708" w14:textId="77777777" w:rsidR="00426C67" w:rsidRPr="00426C67" w:rsidRDefault="00426C67" w:rsidP="00426C67">
            <w:r w:rsidRPr="00426C67">
              <w:t>Head of Operations</w:t>
            </w:r>
          </w:p>
          <w:p w14:paraId="7D645190" w14:textId="77777777" w:rsidR="00426C67" w:rsidRPr="00426C67" w:rsidRDefault="00426C67" w:rsidP="00426C67">
            <w:r w:rsidRPr="00426C67">
              <w:t>(HOO) (substantive)</w:t>
            </w:r>
          </w:p>
        </w:tc>
        <w:tc>
          <w:tcPr>
            <w:tcW w:w="2315" w:type="dxa"/>
          </w:tcPr>
          <w:p w14:paraId="0C9A0258" w14:textId="77777777" w:rsidR="00426C67" w:rsidRPr="00426C67" w:rsidRDefault="00426C67" w:rsidP="00426C67"/>
        </w:tc>
        <w:tc>
          <w:tcPr>
            <w:tcW w:w="2315" w:type="dxa"/>
          </w:tcPr>
          <w:p w14:paraId="0B58955B" w14:textId="77777777" w:rsidR="00426C67" w:rsidRPr="00426C67" w:rsidRDefault="00426C67" w:rsidP="00426C67"/>
        </w:tc>
        <w:tc>
          <w:tcPr>
            <w:tcW w:w="2315" w:type="dxa"/>
          </w:tcPr>
          <w:p w14:paraId="60667E0D" w14:textId="77777777" w:rsidR="00426C67" w:rsidRPr="00426C67" w:rsidRDefault="00426C67" w:rsidP="00426C67"/>
        </w:tc>
      </w:tr>
      <w:tr w:rsidR="00426C67" w:rsidRPr="00426C67" w14:paraId="74A0CA5B" w14:textId="77777777" w:rsidTr="00426C67">
        <w:tc>
          <w:tcPr>
            <w:tcW w:w="2689" w:type="dxa"/>
          </w:tcPr>
          <w:p w14:paraId="02AD88EF" w14:textId="4760596D" w:rsidR="00426C67" w:rsidRPr="00426C67" w:rsidRDefault="00426C67" w:rsidP="00426C67">
            <w:r w:rsidRPr="00426C67">
              <w:lastRenderedPageBreak/>
              <w:t>Head of Operations</w:t>
            </w:r>
            <w:r w:rsidR="00DE45A5">
              <w:t xml:space="preserve"> (HOO) (alternate)</w:t>
            </w:r>
          </w:p>
        </w:tc>
        <w:tc>
          <w:tcPr>
            <w:tcW w:w="2315" w:type="dxa"/>
          </w:tcPr>
          <w:p w14:paraId="566ADAEA" w14:textId="77777777" w:rsidR="00426C67" w:rsidRPr="00426C67" w:rsidRDefault="00426C67" w:rsidP="00426C67"/>
        </w:tc>
        <w:tc>
          <w:tcPr>
            <w:tcW w:w="2315" w:type="dxa"/>
          </w:tcPr>
          <w:p w14:paraId="5C5D35A6" w14:textId="77777777" w:rsidR="00426C67" w:rsidRPr="00426C67" w:rsidRDefault="00426C67" w:rsidP="00426C67"/>
        </w:tc>
        <w:tc>
          <w:tcPr>
            <w:tcW w:w="2315" w:type="dxa"/>
          </w:tcPr>
          <w:p w14:paraId="7EE00EB2" w14:textId="77777777" w:rsidR="00426C67" w:rsidRPr="00426C67" w:rsidRDefault="00426C67" w:rsidP="00426C67"/>
        </w:tc>
      </w:tr>
      <w:tr w:rsidR="00426C67" w:rsidRPr="00426C67" w14:paraId="080EAED3" w14:textId="77777777" w:rsidTr="00426C67">
        <w:tc>
          <w:tcPr>
            <w:tcW w:w="2689" w:type="dxa"/>
          </w:tcPr>
          <w:p w14:paraId="57800376" w14:textId="77777777" w:rsidR="00426C67" w:rsidRPr="00426C67" w:rsidRDefault="00426C67" w:rsidP="00426C67">
            <w:r w:rsidRPr="00426C67">
              <w:t>Head of training and checking (HOTC) (substantive)</w:t>
            </w:r>
          </w:p>
        </w:tc>
        <w:tc>
          <w:tcPr>
            <w:tcW w:w="2315" w:type="dxa"/>
          </w:tcPr>
          <w:p w14:paraId="6511B030" w14:textId="77777777" w:rsidR="00426C67" w:rsidRPr="00426C67" w:rsidRDefault="00426C67" w:rsidP="00426C67"/>
        </w:tc>
        <w:tc>
          <w:tcPr>
            <w:tcW w:w="2315" w:type="dxa"/>
          </w:tcPr>
          <w:p w14:paraId="72A117F9" w14:textId="77777777" w:rsidR="00426C67" w:rsidRPr="00426C67" w:rsidRDefault="00426C67" w:rsidP="00426C67"/>
        </w:tc>
        <w:tc>
          <w:tcPr>
            <w:tcW w:w="2315" w:type="dxa"/>
          </w:tcPr>
          <w:p w14:paraId="292192EF" w14:textId="77777777" w:rsidR="00426C67" w:rsidRPr="00426C67" w:rsidRDefault="00426C67" w:rsidP="00426C67"/>
        </w:tc>
      </w:tr>
      <w:tr w:rsidR="00426C67" w:rsidRPr="00426C67" w14:paraId="0609ABB0" w14:textId="77777777" w:rsidTr="00426C67">
        <w:tc>
          <w:tcPr>
            <w:tcW w:w="2689" w:type="dxa"/>
          </w:tcPr>
          <w:p w14:paraId="36557985" w14:textId="77777777" w:rsidR="00426C67" w:rsidRPr="00426C67" w:rsidRDefault="00426C67" w:rsidP="00426C67">
            <w:r w:rsidRPr="00426C67">
              <w:t>Head of training and checking (HOTC) (alternate)</w:t>
            </w:r>
          </w:p>
        </w:tc>
        <w:tc>
          <w:tcPr>
            <w:tcW w:w="2315" w:type="dxa"/>
          </w:tcPr>
          <w:p w14:paraId="0823A4E2" w14:textId="77777777" w:rsidR="00426C67" w:rsidRPr="00426C67" w:rsidRDefault="00426C67" w:rsidP="00426C67"/>
        </w:tc>
        <w:tc>
          <w:tcPr>
            <w:tcW w:w="2315" w:type="dxa"/>
          </w:tcPr>
          <w:p w14:paraId="5A79231A" w14:textId="77777777" w:rsidR="00426C67" w:rsidRPr="00426C67" w:rsidRDefault="00426C67" w:rsidP="00426C67"/>
        </w:tc>
        <w:tc>
          <w:tcPr>
            <w:tcW w:w="2315" w:type="dxa"/>
          </w:tcPr>
          <w:p w14:paraId="744494B4" w14:textId="77777777" w:rsidR="00426C67" w:rsidRPr="00426C67" w:rsidRDefault="00426C67" w:rsidP="00426C67"/>
        </w:tc>
      </w:tr>
      <w:tr w:rsidR="00426C67" w:rsidRPr="00426C67" w14:paraId="7973A415" w14:textId="77777777" w:rsidTr="00426C67">
        <w:tc>
          <w:tcPr>
            <w:tcW w:w="2689" w:type="dxa"/>
          </w:tcPr>
          <w:p w14:paraId="3C0C40CD" w14:textId="77777777" w:rsidR="00426C67" w:rsidRPr="00426C67" w:rsidRDefault="00426C67" w:rsidP="00426C67">
            <w:r w:rsidRPr="00426C67">
              <w:t>Safety manager (SM)</w:t>
            </w:r>
          </w:p>
        </w:tc>
        <w:tc>
          <w:tcPr>
            <w:tcW w:w="2315" w:type="dxa"/>
          </w:tcPr>
          <w:p w14:paraId="3D1EC559" w14:textId="77777777" w:rsidR="00426C67" w:rsidRPr="00426C67" w:rsidRDefault="00426C67" w:rsidP="00426C67"/>
        </w:tc>
        <w:tc>
          <w:tcPr>
            <w:tcW w:w="2315" w:type="dxa"/>
          </w:tcPr>
          <w:p w14:paraId="6085CF1B" w14:textId="77777777" w:rsidR="00426C67" w:rsidRPr="00426C67" w:rsidRDefault="00426C67" w:rsidP="00426C67"/>
        </w:tc>
        <w:tc>
          <w:tcPr>
            <w:tcW w:w="2315" w:type="dxa"/>
          </w:tcPr>
          <w:p w14:paraId="08672E9B" w14:textId="77777777" w:rsidR="00426C67" w:rsidRPr="00426C67" w:rsidRDefault="00426C67" w:rsidP="00426C67"/>
        </w:tc>
      </w:tr>
    </w:tbl>
    <w:p w14:paraId="646AA72C" w14:textId="77777777" w:rsidR="00426C67" w:rsidRPr="00426C67" w:rsidRDefault="00426C67" w:rsidP="00966E0B">
      <w:pPr>
        <w:pStyle w:val="unHeading4"/>
      </w:pPr>
      <w:r w:rsidRPr="00426C67">
        <w:t>Third-party service providers</w:t>
      </w:r>
    </w:p>
    <w:p w14:paraId="6A9C3267" w14:textId="594AC0D1" w:rsidR="00426C67" w:rsidRDefault="00426C67" w:rsidP="002959C6">
      <w:pPr>
        <w:pStyle w:val="TableTitle"/>
      </w:pPr>
      <w:r>
        <w:t>Third-party service providers</w:t>
      </w:r>
    </w:p>
    <w:tbl>
      <w:tblPr>
        <w:tblStyle w:val="SD-MOStable"/>
        <w:tblW w:w="9634" w:type="dxa"/>
        <w:tblLook w:val="0620" w:firstRow="1" w:lastRow="0" w:firstColumn="0" w:lastColumn="0" w:noHBand="1" w:noVBand="1"/>
      </w:tblPr>
      <w:tblGrid>
        <w:gridCol w:w="2660"/>
        <w:gridCol w:w="2324"/>
        <w:gridCol w:w="2325"/>
        <w:gridCol w:w="2325"/>
      </w:tblGrid>
      <w:tr w:rsidR="00426C67" w:rsidRPr="00426C67" w14:paraId="5282DD66" w14:textId="77777777" w:rsidTr="00426C67">
        <w:trPr>
          <w:cnfStyle w:val="100000000000" w:firstRow="1" w:lastRow="0" w:firstColumn="0" w:lastColumn="0" w:oddVBand="0" w:evenVBand="0" w:oddHBand="0" w:evenHBand="0" w:firstRowFirstColumn="0" w:firstRowLastColumn="0" w:lastRowFirstColumn="0" w:lastRowLastColumn="0"/>
          <w:tblHeader/>
        </w:trPr>
        <w:tc>
          <w:tcPr>
            <w:tcW w:w="2660" w:type="dxa"/>
          </w:tcPr>
          <w:p w14:paraId="05467715" w14:textId="77777777" w:rsidR="00426C67" w:rsidRPr="00426C67" w:rsidRDefault="00426C67" w:rsidP="00426C67">
            <w:r w:rsidRPr="00426C67">
              <w:t>Service</w:t>
            </w:r>
          </w:p>
        </w:tc>
        <w:tc>
          <w:tcPr>
            <w:tcW w:w="2324" w:type="dxa"/>
          </w:tcPr>
          <w:p w14:paraId="7B53160D" w14:textId="77777777" w:rsidR="00426C67" w:rsidRPr="00426C67" w:rsidRDefault="00426C67" w:rsidP="00426C67">
            <w:r w:rsidRPr="00426C67">
              <w:t>Contact name</w:t>
            </w:r>
          </w:p>
        </w:tc>
        <w:tc>
          <w:tcPr>
            <w:tcW w:w="2325" w:type="dxa"/>
          </w:tcPr>
          <w:p w14:paraId="3D81DE1E" w14:textId="77777777" w:rsidR="00426C67" w:rsidRPr="00426C67" w:rsidRDefault="00426C67" w:rsidP="00426C67">
            <w:r w:rsidRPr="00426C67">
              <w:t>Phone</w:t>
            </w:r>
          </w:p>
        </w:tc>
        <w:tc>
          <w:tcPr>
            <w:tcW w:w="2325" w:type="dxa"/>
          </w:tcPr>
          <w:p w14:paraId="3A33063B" w14:textId="77777777" w:rsidR="00426C67" w:rsidRPr="00426C67" w:rsidRDefault="00426C67" w:rsidP="00426C67">
            <w:r w:rsidRPr="00426C67">
              <w:t>Email</w:t>
            </w:r>
          </w:p>
        </w:tc>
      </w:tr>
      <w:tr w:rsidR="00426C67" w:rsidRPr="00426C67" w14:paraId="53D1141A" w14:textId="77777777" w:rsidTr="00426C67">
        <w:tc>
          <w:tcPr>
            <w:tcW w:w="2660" w:type="dxa"/>
          </w:tcPr>
          <w:p w14:paraId="01747557" w14:textId="77777777" w:rsidR="00426C67" w:rsidRPr="00426C67" w:rsidRDefault="00426C67" w:rsidP="00426C67">
            <w:r w:rsidRPr="00426C67">
              <w:t>Aircraft maintenance</w:t>
            </w:r>
          </w:p>
        </w:tc>
        <w:tc>
          <w:tcPr>
            <w:tcW w:w="2324" w:type="dxa"/>
          </w:tcPr>
          <w:p w14:paraId="6BC63191" w14:textId="77777777" w:rsidR="00426C67" w:rsidRPr="00426C67" w:rsidRDefault="00426C67" w:rsidP="00426C67"/>
        </w:tc>
        <w:tc>
          <w:tcPr>
            <w:tcW w:w="2325" w:type="dxa"/>
          </w:tcPr>
          <w:p w14:paraId="2D6872E7" w14:textId="77777777" w:rsidR="00426C67" w:rsidRPr="00426C67" w:rsidRDefault="00426C67" w:rsidP="00426C67"/>
        </w:tc>
        <w:tc>
          <w:tcPr>
            <w:tcW w:w="2325" w:type="dxa"/>
          </w:tcPr>
          <w:p w14:paraId="1B0CC43D" w14:textId="77777777" w:rsidR="00426C67" w:rsidRPr="00426C67" w:rsidRDefault="00426C67" w:rsidP="00426C67"/>
        </w:tc>
      </w:tr>
      <w:tr w:rsidR="00426C67" w:rsidRPr="00426C67" w14:paraId="3B5CF756" w14:textId="77777777" w:rsidTr="00426C67">
        <w:tc>
          <w:tcPr>
            <w:tcW w:w="2660" w:type="dxa"/>
          </w:tcPr>
          <w:p w14:paraId="16FD0F47" w14:textId="77777777" w:rsidR="00426C67" w:rsidRPr="00426C67" w:rsidRDefault="00426C67" w:rsidP="00426C67">
            <w:r w:rsidRPr="00426C67">
              <w:t>Aviation fuel services</w:t>
            </w:r>
          </w:p>
        </w:tc>
        <w:tc>
          <w:tcPr>
            <w:tcW w:w="2324" w:type="dxa"/>
          </w:tcPr>
          <w:p w14:paraId="053FC481" w14:textId="77777777" w:rsidR="00426C67" w:rsidRPr="00426C67" w:rsidRDefault="00426C67" w:rsidP="00426C67"/>
        </w:tc>
        <w:tc>
          <w:tcPr>
            <w:tcW w:w="2325" w:type="dxa"/>
          </w:tcPr>
          <w:p w14:paraId="7A6234B1" w14:textId="77777777" w:rsidR="00426C67" w:rsidRPr="00426C67" w:rsidRDefault="00426C67" w:rsidP="00426C67"/>
        </w:tc>
        <w:tc>
          <w:tcPr>
            <w:tcW w:w="2325" w:type="dxa"/>
          </w:tcPr>
          <w:p w14:paraId="248C7478" w14:textId="77777777" w:rsidR="00426C67" w:rsidRPr="00426C67" w:rsidRDefault="00426C67" w:rsidP="00426C67"/>
        </w:tc>
      </w:tr>
    </w:tbl>
    <w:p w14:paraId="78896C9D" w14:textId="77777777" w:rsidR="00426C67" w:rsidRPr="00426C67" w:rsidRDefault="00426C67" w:rsidP="00966E0B">
      <w:pPr>
        <w:pStyle w:val="Heading4"/>
      </w:pPr>
      <w:bookmarkStart w:id="28" w:name="_Toc96683562"/>
      <w:r w:rsidRPr="00426C67">
        <w:t>Organisational structure</w:t>
      </w:r>
      <w:bookmarkEnd w:id="28"/>
    </w:p>
    <w:p w14:paraId="4B18C316" w14:textId="229E66A3" w:rsidR="00426C67" w:rsidRPr="00426C67" w:rsidRDefault="00426C67" w:rsidP="00B81CA3">
      <w:pPr>
        <w:pStyle w:val="Sampletext"/>
      </w:pPr>
      <w:r w:rsidRPr="00426C67">
        <w:t>Sample text 1</w:t>
      </w:r>
    </w:p>
    <w:p w14:paraId="10010D2B" w14:textId="77777777" w:rsidR="00426C67" w:rsidRDefault="00426C67" w:rsidP="00426C67">
      <w:r w:rsidRPr="00426C67">
        <w:rPr>
          <w:rStyle w:val="Authorinstruction"/>
        </w:rPr>
        <w:t>{Sample Aviation}</w:t>
      </w:r>
      <w:r>
        <w:t xml:space="preserve"> is managed by the Chief Executive Officer (CEO), overseen by </w:t>
      </w:r>
      <w:r w:rsidRPr="00426C67">
        <w:rPr>
          <w:rStyle w:val="Authorinstruction"/>
        </w:rPr>
        <w:t>{a board of directors / senior management / owners}</w:t>
      </w:r>
      <w:r>
        <w:t xml:space="preserve">, with administrative staff reporting directly to the CEO. The CEO is responsible for ensuring the organisational structure is suitable to effectively manage </w:t>
      </w:r>
      <w:r w:rsidRPr="00426C67">
        <w:rPr>
          <w:rStyle w:val="Authorinstruction"/>
        </w:rPr>
        <w:t>{Sample Aviation}</w:t>
      </w:r>
      <w:r>
        <w:t>’s activities.</w:t>
      </w:r>
    </w:p>
    <w:p w14:paraId="1362ECDC" w14:textId="77777777" w:rsidR="00426C67" w:rsidRDefault="00426C67" w:rsidP="00426C67">
      <w:r>
        <w:t>The Head of Flight Operations (HOFO) manages and ensures the safety of flight operations.</w:t>
      </w:r>
    </w:p>
    <w:p w14:paraId="55257D47" w14:textId="77777777" w:rsidR="00426C67" w:rsidRDefault="00426C67" w:rsidP="00426C67">
      <w:r>
        <w:t>The Head of Training and Checking (HOTC) manages and ensures the safety of the training and checking activities of flight crew.</w:t>
      </w:r>
    </w:p>
    <w:p w14:paraId="1A43DFF7" w14:textId="77777777" w:rsidR="00426C67" w:rsidRDefault="00426C67" w:rsidP="00426C67">
      <w:r>
        <w:t>The Safety Manager (SM) manages the safety management system.</w:t>
      </w:r>
    </w:p>
    <w:p w14:paraId="38F3D209" w14:textId="77777777" w:rsidR="00426C67" w:rsidRDefault="00426C67" w:rsidP="00426C67">
      <w:r>
        <w:t>The CEO, HOFO, HOTC and SM are key personnel.</w:t>
      </w:r>
    </w:p>
    <w:p w14:paraId="7CCD6BCC" w14:textId="77777777" w:rsidR="00426C67" w:rsidRDefault="00426C67" w:rsidP="00426C67">
      <w:r>
        <w:t>Pilots, other crew members and ground crew are employed on a full-time, part-time or casual basis depending on demand and the level of activity. Maintenance is subcontracted to the maintenance organisation detailed in the third-party service providers table above.</w:t>
      </w:r>
    </w:p>
    <w:p w14:paraId="6FAD6AB7" w14:textId="09990726" w:rsidR="00426C67" w:rsidRPr="00426C67" w:rsidRDefault="00426C67" w:rsidP="00B81CA3">
      <w:pPr>
        <w:pStyle w:val="Sampletext"/>
      </w:pPr>
      <w:r w:rsidRPr="00426C67">
        <w:t>Sample text 2</w:t>
      </w:r>
    </w:p>
    <w:p w14:paraId="6AE3E730" w14:textId="77777777" w:rsidR="00426C67" w:rsidRDefault="00426C67" w:rsidP="00426C67">
      <w:r w:rsidRPr="00426C67">
        <w:rPr>
          <w:rStyle w:val="Authorinstruction"/>
        </w:rPr>
        <w:t>{Sample Aviation}</w:t>
      </w:r>
      <w:r>
        <w:t xml:space="preserve"> is managed by the Chief Executive Officer (CEO), overseen by a board of directors, with administrative staff reporting directly to the CEO. The CEO is responsible for ensuring the organisational structure is suitable to effectively manage </w:t>
      </w:r>
      <w:r w:rsidRPr="00426C67">
        <w:rPr>
          <w:rStyle w:val="Authorinstruction"/>
        </w:rPr>
        <w:t>{Sample Aviation}</w:t>
      </w:r>
      <w:r>
        <w:t>’s activities.</w:t>
      </w:r>
    </w:p>
    <w:p w14:paraId="44290E41" w14:textId="77777777" w:rsidR="00426C67" w:rsidRDefault="00426C67" w:rsidP="00426C67">
      <w:r>
        <w:t>The Head of Operations (HOO) manages and ensures the safety of flight operations.</w:t>
      </w:r>
    </w:p>
    <w:p w14:paraId="7614AA27" w14:textId="77777777" w:rsidR="00426C67" w:rsidRDefault="00426C67" w:rsidP="00426C67">
      <w:r>
        <w:t>The CEO and HOO are key personnel.</w:t>
      </w:r>
    </w:p>
    <w:p w14:paraId="11D09282" w14:textId="77777777" w:rsidR="00426C67" w:rsidRDefault="00426C67" w:rsidP="00426C67">
      <w:r>
        <w:t>Pilots, task specialists and ground crew are employed on a full-time, part-time or casual basis depending on demand and the level of activity. Maintenance is subcontracted to the maintenance organisation detailed in the third-party service providers table above.</w:t>
      </w:r>
    </w:p>
    <w:p w14:paraId="219B35B0" w14:textId="77777777" w:rsidR="00426C67" w:rsidRDefault="00426C67" w:rsidP="00966E0B">
      <w:pPr>
        <w:pStyle w:val="Heading4"/>
      </w:pPr>
      <w:bookmarkStart w:id="29" w:name="_Toc96683563"/>
      <w:r w:rsidRPr="003A38B4">
        <w:lastRenderedPageBreak/>
        <w:t>Organisational diagram</w:t>
      </w:r>
      <w:bookmarkEnd w:id="29"/>
    </w:p>
    <w:p w14:paraId="5A6765F2" w14:textId="77777777" w:rsidR="00426C67" w:rsidRPr="00426C67" w:rsidRDefault="00426C67" w:rsidP="00966E0B">
      <w:pPr>
        <w:pStyle w:val="unHeading5"/>
      </w:pPr>
      <w:r w:rsidRPr="00426C67">
        <w:t>Sample diagram 1</w:t>
      </w:r>
    </w:p>
    <w:p w14:paraId="4BBED9EB" w14:textId="77777777" w:rsidR="00426C67" w:rsidRPr="00426C67" w:rsidRDefault="00426C67" w:rsidP="00426C67">
      <w:r w:rsidRPr="00426C67">
        <w:rPr>
          <w:noProof/>
        </w:rPr>
        <mc:AlternateContent>
          <mc:Choice Requires="wpg">
            <w:drawing>
              <wp:inline distT="0" distB="0" distL="0" distR="0" wp14:anchorId="1185D034" wp14:editId="55912811">
                <wp:extent cx="3448800" cy="5991224"/>
                <wp:effectExtent l="57150" t="38100" r="75565" b="86360"/>
                <wp:docPr id="702592331" name="Group 702592331" descr="Organisational structure "/>
                <wp:cNvGraphicFramePr/>
                <a:graphic xmlns:a="http://schemas.openxmlformats.org/drawingml/2006/main">
                  <a:graphicData uri="http://schemas.microsoft.com/office/word/2010/wordprocessingGroup">
                    <wpg:wgp>
                      <wpg:cNvGrpSpPr/>
                      <wpg:grpSpPr>
                        <a:xfrm>
                          <a:off x="0" y="0"/>
                          <a:ext cx="3448800" cy="5991224"/>
                          <a:chOff x="0" y="0"/>
                          <a:chExt cx="3633001" cy="5906493"/>
                        </a:xfrm>
                      </wpg:grpSpPr>
                      <wps:wsp>
                        <wps:cNvPr id="219801529" name="Rounded Rectangle 9"/>
                        <wps:cNvSpPr/>
                        <wps:spPr>
                          <a:xfrm>
                            <a:off x="0" y="834886"/>
                            <a:ext cx="1525905" cy="584715"/>
                          </a:xfrm>
                          <a:prstGeom prst="roundRect">
                            <a:avLst/>
                          </a:prstGeom>
                        </wps:spPr>
                        <wps:style>
                          <a:lnRef idx="1">
                            <a:schemeClr val="dk1"/>
                          </a:lnRef>
                          <a:fillRef idx="2">
                            <a:schemeClr val="dk1"/>
                          </a:fillRef>
                          <a:effectRef idx="1">
                            <a:schemeClr val="dk1"/>
                          </a:effectRef>
                          <a:fontRef idx="minor">
                            <a:schemeClr val="dk1"/>
                          </a:fontRef>
                        </wps:style>
                        <wps:txbx>
                          <w:txbxContent>
                            <w:p w14:paraId="0D49C449" w14:textId="77777777" w:rsidR="00426C67" w:rsidRPr="000B54CF" w:rsidRDefault="00426C67" w:rsidP="00426C67">
                              <w:pPr>
                                <w:spacing w:after="0"/>
                                <w:jc w:val="center"/>
                                <w:rPr>
                                  <w:b/>
                                  <w:bCs/>
                                </w:rPr>
                              </w:pPr>
                              <w:r>
                                <w:rPr>
                                  <w:b/>
                                  <w:bCs/>
                                </w:rPr>
                                <w:t>Chief Executive Officer (CEO)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328204" name="Rounded Rectangle 9"/>
                        <wps:cNvSpPr/>
                        <wps:spPr>
                          <a:xfrm>
                            <a:off x="0" y="0"/>
                            <a:ext cx="1525905" cy="452120"/>
                          </a:xfrm>
                          <a:prstGeom prst="roundRect">
                            <a:avLst/>
                          </a:prstGeom>
                        </wps:spPr>
                        <wps:style>
                          <a:lnRef idx="1">
                            <a:schemeClr val="dk1"/>
                          </a:lnRef>
                          <a:fillRef idx="2">
                            <a:schemeClr val="dk1"/>
                          </a:fillRef>
                          <a:effectRef idx="1">
                            <a:schemeClr val="dk1"/>
                          </a:effectRef>
                          <a:fontRef idx="minor">
                            <a:schemeClr val="dk1"/>
                          </a:fontRef>
                        </wps:style>
                        <wps:txbx>
                          <w:txbxContent>
                            <w:p w14:paraId="61FBE212" w14:textId="77777777" w:rsidR="00426C67" w:rsidRPr="000B54CF" w:rsidRDefault="00426C67" w:rsidP="00426C67">
                              <w:pPr>
                                <w:jc w:val="center"/>
                                <w:rPr>
                                  <w:b/>
                                  <w:bCs/>
                                </w:rPr>
                              </w:pPr>
                              <w:r>
                                <w:rPr>
                                  <w:b/>
                                  <w:bCs/>
                                </w:rPr>
                                <w:t>Directors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9450207" name="Straight Connector 889450207"/>
                        <wps:cNvCnPr/>
                        <wps:spPr>
                          <a:xfrm>
                            <a:off x="769786" y="470784"/>
                            <a:ext cx="0" cy="367389"/>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4263354" name="Rounded Rectangle 9"/>
                        <wps:cNvSpPr/>
                        <wps:spPr>
                          <a:xfrm>
                            <a:off x="7951" y="2615978"/>
                            <a:ext cx="1525905" cy="576022"/>
                          </a:xfrm>
                          <a:prstGeom prst="roundRect">
                            <a:avLst/>
                          </a:prstGeom>
                        </wps:spPr>
                        <wps:style>
                          <a:lnRef idx="1">
                            <a:schemeClr val="dk1"/>
                          </a:lnRef>
                          <a:fillRef idx="2">
                            <a:schemeClr val="dk1"/>
                          </a:fillRef>
                          <a:effectRef idx="1">
                            <a:schemeClr val="dk1"/>
                          </a:effectRef>
                          <a:fontRef idx="minor">
                            <a:schemeClr val="dk1"/>
                          </a:fontRef>
                        </wps:style>
                        <wps:txbx>
                          <w:txbxContent>
                            <w:p w14:paraId="171CC1EB" w14:textId="77777777" w:rsidR="00426C67" w:rsidRPr="000B54CF" w:rsidRDefault="00426C67" w:rsidP="00426C67">
                              <w:pPr>
                                <w:spacing w:after="0"/>
                                <w:jc w:val="center"/>
                                <w:rPr>
                                  <w:b/>
                                  <w:bCs/>
                                </w:rPr>
                              </w:pPr>
                              <w:r>
                                <w:rPr>
                                  <w:b/>
                                  <w:bCs/>
                                </w:rPr>
                                <w:t>Head of Flying Operations HOFO)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319058" name="Straight Connector 420319058"/>
                        <wps:cNvCnPr/>
                        <wps:spPr>
                          <a:xfrm>
                            <a:off x="762953" y="1419601"/>
                            <a:ext cx="15459" cy="119547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9579114" name="Straight Connector 2059579114"/>
                        <wps:cNvCnPr/>
                        <wps:spPr>
                          <a:xfrm>
                            <a:off x="770904" y="3192000"/>
                            <a:ext cx="5231" cy="2181149"/>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5304421" name="Rounded Rectangle 9"/>
                        <wps:cNvSpPr/>
                        <wps:spPr>
                          <a:xfrm>
                            <a:off x="1264258" y="3649649"/>
                            <a:ext cx="1525905" cy="452120"/>
                          </a:xfrm>
                          <a:prstGeom prst="roundRect">
                            <a:avLst/>
                          </a:prstGeom>
                        </wps:spPr>
                        <wps:style>
                          <a:lnRef idx="1">
                            <a:schemeClr val="dk1"/>
                          </a:lnRef>
                          <a:fillRef idx="2">
                            <a:schemeClr val="dk1"/>
                          </a:fillRef>
                          <a:effectRef idx="1">
                            <a:schemeClr val="dk1"/>
                          </a:effectRef>
                          <a:fontRef idx="minor">
                            <a:schemeClr val="dk1"/>
                          </a:fontRef>
                        </wps:style>
                        <wps:txbx>
                          <w:txbxContent>
                            <w:p w14:paraId="779E3EC9" w14:textId="77777777" w:rsidR="00426C67" w:rsidRPr="000B54CF" w:rsidRDefault="00426C67" w:rsidP="00426C67">
                              <w:pPr>
                                <w:spacing w:after="0"/>
                                <w:jc w:val="center"/>
                                <w:rPr>
                                  <w:b/>
                                  <w:bCs/>
                                </w:rPr>
                              </w:pPr>
                              <w:r>
                                <w:rPr>
                                  <w:b/>
                                  <w:bCs/>
                                </w:rPr>
                                <w:t>Pilots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496636" name="Straight Connector 809496636"/>
                        <wps:cNvCnPr/>
                        <wps:spPr>
                          <a:xfrm>
                            <a:off x="785688" y="1965629"/>
                            <a:ext cx="133841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4265357" name="Rounded Rectangle 9"/>
                        <wps:cNvSpPr/>
                        <wps:spPr>
                          <a:xfrm>
                            <a:off x="2107096" y="1685677"/>
                            <a:ext cx="1525905" cy="513715"/>
                          </a:xfrm>
                          <a:prstGeom prst="roundRect">
                            <a:avLst/>
                          </a:prstGeom>
                        </wps:spPr>
                        <wps:style>
                          <a:lnRef idx="1">
                            <a:schemeClr val="dk1"/>
                          </a:lnRef>
                          <a:fillRef idx="2">
                            <a:schemeClr val="dk1"/>
                          </a:fillRef>
                          <a:effectRef idx="1">
                            <a:schemeClr val="dk1"/>
                          </a:effectRef>
                          <a:fontRef idx="minor">
                            <a:schemeClr val="dk1"/>
                          </a:fontRef>
                        </wps:style>
                        <wps:txbx>
                          <w:txbxContent>
                            <w:p w14:paraId="5FD47F3F" w14:textId="77777777" w:rsidR="00426C67" w:rsidRPr="000B54CF" w:rsidRDefault="00426C67" w:rsidP="00426C67">
                              <w:pPr>
                                <w:spacing w:after="0"/>
                                <w:jc w:val="center"/>
                                <w:rPr>
                                  <w:b/>
                                  <w:bCs/>
                                </w:rPr>
                              </w:pPr>
                              <w:r>
                                <w:rPr>
                                  <w:b/>
                                  <w:bCs/>
                                </w:rP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537192" name="Rounded Rectangle 9"/>
                        <wps:cNvSpPr/>
                        <wps:spPr>
                          <a:xfrm>
                            <a:off x="2099144" y="858741"/>
                            <a:ext cx="1525905" cy="560861"/>
                          </a:xfrm>
                          <a:prstGeom prst="roundRect">
                            <a:avLst/>
                          </a:prstGeom>
                        </wps:spPr>
                        <wps:style>
                          <a:lnRef idx="1">
                            <a:schemeClr val="dk1"/>
                          </a:lnRef>
                          <a:fillRef idx="2">
                            <a:schemeClr val="dk1"/>
                          </a:fillRef>
                          <a:effectRef idx="1">
                            <a:schemeClr val="dk1"/>
                          </a:effectRef>
                          <a:fontRef idx="minor">
                            <a:schemeClr val="dk1"/>
                          </a:fontRef>
                        </wps:style>
                        <wps:txbx>
                          <w:txbxContent>
                            <w:p w14:paraId="223CE5B8" w14:textId="77777777" w:rsidR="00426C67" w:rsidRPr="000B54CF" w:rsidRDefault="00426C67" w:rsidP="00426C67">
                              <w:pPr>
                                <w:spacing w:after="0"/>
                                <w:jc w:val="center"/>
                                <w:rPr>
                                  <w:b/>
                                  <w:bCs/>
                                </w:rPr>
                              </w:pPr>
                              <w:r>
                                <w:rPr>
                                  <w:b/>
                                  <w:bCs/>
                                </w:rPr>
                                <w:t>Safety Manager (SM)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770060" name="Straight Connector 378770060"/>
                        <wps:cNvCnPr/>
                        <wps:spPr>
                          <a:xfrm>
                            <a:off x="1517208" y="1106888"/>
                            <a:ext cx="60384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1868051" name="Straight Connector 931868051"/>
                        <wps:cNvCnPr/>
                        <wps:spPr>
                          <a:xfrm>
                            <a:off x="1533111" y="2872078"/>
                            <a:ext cx="60384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1114726" name="Rounded Rectangle 9"/>
                        <wps:cNvSpPr/>
                        <wps:spPr>
                          <a:xfrm>
                            <a:off x="2107062" y="2615828"/>
                            <a:ext cx="1525905" cy="576173"/>
                          </a:xfrm>
                          <a:prstGeom prst="roundRect">
                            <a:avLst/>
                          </a:prstGeom>
                        </wps:spPr>
                        <wps:style>
                          <a:lnRef idx="1">
                            <a:schemeClr val="dk1"/>
                          </a:lnRef>
                          <a:fillRef idx="2">
                            <a:schemeClr val="dk1"/>
                          </a:fillRef>
                          <a:effectRef idx="1">
                            <a:schemeClr val="dk1"/>
                          </a:effectRef>
                          <a:fontRef idx="minor">
                            <a:schemeClr val="dk1"/>
                          </a:fontRef>
                        </wps:style>
                        <wps:txbx>
                          <w:txbxContent>
                            <w:p w14:paraId="26528734" w14:textId="77777777" w:rsidR="00426C67" w:rsidRPr="000B54CF" w:rsidRDefault="00426C67" w:rsidP="00426C67">
                              <w:pPr>
                                <w:spacing w:after="0"/>
                                <w:jc w:val="center"/>
                                <w:rPr>
                                  <w:b/>
                                  <w:bCs/>
                                </w:rPr>
                              </w:pPr>
                              <w:r>
                                <w:rPr>
                                  <w:b/>
                                  <w:bCs/>
                                </w:rPr>
                                <w:t>Head of Training and Checking (HOTC)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0330928" name="Rounded Rectangle 9"/>
                        <wps:cNvSpPr/>
                        <wps:spPr>
                          <a:xfrm>
                            <a:off x="1264258" y="4387327"/>
                            <a:ext cx="1525905" cy="452120"/>
                          </a:xfrm>
                          <a:prstGeom prst="roundRect">
                            <a:avLst/>
                          </a:prstGeom>
                        </wps:spPr>
                        <wps:style>
                          <a:lnRef idx="1">
                            <a:schemeClr val="dk1"/>
                          </a:lnRef>
                          <a:fillRef idx="2">
                            <a:schemeClr val="dk1"/>
                          </a:fillRef>
                          <a:effectRef idx="1">
                            <a:schemeClr val="dk1"/>
                          </a:effectRef>
                          <a:fontRef idx="minor">
                            <a:schemeClr val="dk1"/>
                          </a:fontRef>
                        </wps:style>
                        <wps:txbx>
                          <w:txbxContent>
                            <w:p w14:paraId="3B839821" w14:textId="77777777" w:rsidR="00426C67" w:rsidRPr="000B54CF" w:rsidRDefault="00426C67" w:rsidP="00426C67">
                              <w:pPr>
                                <w:spacing w:after="0"/>
                                <w:jc w:val="center"/>
                                <w:rPr>
                                  <w:b/>
                                  <w:bCs/>
                                </w:rPr>
                              </w:pPr>
                              <w:r>
                                <w:rPr>
                                  <w:b/>
                                  <w:bCs/>
                                </w:rPr>
                                <w:t>Operational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334648" name="Rounded Rectangle 9"/>
                        <wps:cNvSpPr/>
                        <wps:spPr>
                          <a:xfrm>
                            <a:off x="1264173" y="5108318"/>
                            <a:ext cx="1525905" cy="798175"/>
                          </a:xfrm>
                          <a:prstGeom prst="roundRect">
                            <a:avLst/>
                          </a:prstGeom>
                        </wps:spPr>
                        <wps:style>
                          <a:lnRef idx="1">
                            <a:schemeClr val="dk1"/>
                          </a:lnRef>
                          <a:fillRef idx="2">
                            <a:schemeClr val="dk1"/>
                          </a:fillRef>
                          <a:effectRef idx="1">
                            <a:schemeClr val="dk1"/>
                          </a:effectRef>
                          <a:fontRef idx="minor">
                            <a:schemeClr val="dk1"/>
                          </a:fontRef>
                        </wps:style>
                        <wps:txbx>
                          <w:txbxContent>
                            <w:p w14:paraId="5D2A7AE1" w14:textId="77777777" w:rsidR="00426C67" w:rsidRPr="00FA19CA" w:rsidRDefault="00426C67" w:rsidP="00426C67">
                              <w:pPr>
                                <w:spacing w:after="0"/>
                                <w:jc w:val="center"/>
                                <w:rPr>
                                  <w:b/>
                                  <w:bCs/>
                                </w:rPr>
                              </w:pPr>
                              <w:r w:rsidRPr="00641EF2">
                                <w:rPr>
                                  <w:b/>
                                  <w:bCs/>
                                </w:rPr>
                                <w:t>Other crew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8777931" name="Straight Connector 1728777931"/>
                        <wps:cNvCnPr/>
                        <wps:spPr>
                          <a:xfrm>
                            <a:off x="769786" y="3889844"/>
                            <a:ext cx="494068"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85649168" name="Straight Connector 1885649168"/>
                        <wps:cNvCnPr/>
                        <wps:spPr>
                          <a:xfrm>
                            <a:off x="777737" y="4619572"/>
                            <a:ext cx="494068"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8106117" name="Straight Connector 498106117"/>
                        <wps:cNvCnPr/>
                        <wps:spPr>
                          <a:xfrm>
                            <a:off x="777737" y="5368787"/>
                            <a:ext cx="49403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185D034" id="Group 702592331" o:spid="_x0000_s1027" alt="Organisational structure " style="width:271.55pt;height:471.75pt;mso-position-horizontal-relative:char;mso-position-vertical-relative:line" coordsize="36330,59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">
                <v:roundrect id="Rounded Rectangle 9" o:spid="_x0000_s1028" style="position:absolute;top:8348;width:15259;height:5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" fillcolor="#555 [2160]" strokecolor="black [3200]" strokeweight=".5pt">
                  <v:fill color2="#313131 [2608]" rotate="t" colors="0 #9b9b9b;.5 #8e8e8e;1 #797979" focus="100%" type="gradient">
                    <o:fill v:ext="view" type="gradientUnscaled"/>
                  </v:fill>
                  <v:stroke joinstyle="miter"/>
                  <v:textbox>
                    <w:txbxContent>
                      <w:p w14:paraId="0D49C449" w14:textId="77777777" w:rsidR="00426C67" w:rsidRPr="000B54CF" w:rsidRDefault="00426C67" w:rsidP="00426C67">
                        <w:pPr>
                          <w:spacing w:after="0"/>
                          <w:jc w:val="center"/>
                          <w:rPr>
                            <w:b/>
                            <w:bCs/>
                          </w:rPr>
                        </w:pPr>
                        <w:r>
                          <w:rPr>
                            <w:b/>
                            <w:bCs/>
                          </w:rPr>
                          <w:t>Chief Executive Officer (CEO)</w:t>
                        </w:r>
                      </w:p>
                    </w:txbxContent>
                  </v:textbox>
                </v:roundrect>
                <v:roundrect id="Rounded Rectangle 9" o:spid="_x0000_s1029" style="position:absolute;width:15259;height:45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" fillcolor="#555 [2160]" strokecolor="black [3200]" strokeweight=".5pt">
                  <v:fill color2="#313131 [2608]" rotate="t" colors="0 #9b9b9b;.5 #8e8e8e;1 #797979" focus="100%" type="gradient">
                    <o:fill v:ext="view" type="gradientUnscaled"/>
                  </v:fill>
                  <v:stroke joinstyle="miter"/>
                  <v:textbox>
                    <w:txbxContent>
                      <w:p w14:paraId="61FBE212" w14:textId="77777777" w:rsidR="00426C67" w:rsidRPr="000B54CF" w:rsidRDefault="00426C67" w:rsidP="00426C67">
                        <w:pPr>
                          <w:jc w:val="center"/>
                          <w:rPr>
                            <w:b/>
                            <w:bCs/>
                          </w:rPr>
                        </w:pPr>
                        <w:r>
                          <w:rPr>
                            <w:b/>
                            <w:bCs/>
                          </w:rPr>
                          <w:t>Directors</w:t>
                        </w:r>
                      </w:p>
                    </w:txbxContent>
                  </v:textbox>
                </v:roundrect>
                <v:line id="Straight Connector 889450207" o:spid="_x0000_s1030" style="position:absolute;visibility:visible;mso-wrap-style:square" from="7697,4707" to="7697,8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" strokecolor="black [3213]" strokeweight="1.25pt">
                  <v:stroke joinstyle="miter"/>
                </v:line>
                <v:roundrect id="Rounded Rectangle 9" o:spid="_x0000_s1031" style="position:absolute;left:79;top:26159;width:15259;height:57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" fillcolor="#555 [2160]" strokecolor="black [3200]" strokeweight=".5pt">
                  <v:fill color2="#313131 [2608]" rotate="t" colors="0 #9b9b9b;.5 #8e8e8e;1 #797979" focus="100%" type="gradient">
                    <o:fill v:ext="view" type="gradientUnscaled"/>
                  </v:fill>
                  <v:stroke joinstyle="miter"/>
                  <v:textbox>
                    <w:txbxContent>
                      <w:p w14:paraId="171CC1EB" w14:textId="77777777" w:rsidR="00426C67" w:rsidRPr="000B54CF" w:rsidRDefault="00426C67" w:rsidP="00426C67">
                        <w:pPr>
                          <w:spacing w:after="0"/>
                          <w:jc w:val="center"/>
                          <w:rPr>
                            <w:b/>
                            <w:bCs/>
                          </w:rPr>
                        </w:pPr>
                        <w:r>
                          <w:rPr>
                            <w:b/>
                            <w:bCs/>
                          </w:rPr>
                          <w:t>Head of Flying Operations HOFO)</w:t>
                        </w:r>
                      </w:p>
                    </w:txbxContent>
                  </v:textbox>
                </v:roundrect>
                <v:line id="Straight Connector 420319058" o:spid="_x0000_s1032" style="position:absolute;visibility:visible;mso-wrap-style:square" from="7629,14196" to="7784,26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" strokecolor="black [3213]" strokeweight="1.25pt">
                  <v:stroke joinstyle="miter"/>
                </v:line>
                <v:line id="Straight Connector 2059579114" o:spid="_x0000_s1033" style="position:absolute;visibility:visible;mso-wrap-style:square" from="7709,31920" to="7761,53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" strokecolor="black [3213]" strokeweight="1.25pt">
                  <v:stroke joinstyle="miter"/>
                </v:line>
                <v:roundrect id="Rounded Rectangle 9" o:spid="_x0000_s1034" style="position:absolute;left:12642;top:36496;width:15259;height:45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" fillcolor="#555 [2160]" strokecolor="black [3200]" strokeweight=".5pt">
                  <v:fill color2="#313131 [2608]" rotate="t" colors="0 #9b9b9b;.5 #8e8e8e;1 #797979" focus="100%" type="gradient">
                    <o:fill v:ext="view" type="gradientUnscaled"/>
                  </v:fill>
                  <v:stroke joinstyle="miter"/>
                  <v:textbox>
                    <w:txbxContent>
                      <w:p w14:paraId="779E3EC9" w14:textId="77777777" w:rsidR="00426C67" w:rsidRPr="000B54CF" w:rsidRDefault="00426C67" w:rsidP="00426C67">
                        <w:pPr>
                          <w:spacing w:after="0"/>
                          <w:jc w:val="center"/>
                          <w:rPr>
                            <w:b/>
                            <w:bCs/>
                          </w:rPr>
                        </w:pPr>
                        <w:r>
                          <w:rPr>
                            <w:b/>
                            <w:bCs/>
                          </w:rPr>
                          <w:t>Pilots</w:t>
                        </w:r>
                      </w:p>
                    </w:txbxContent>
                  </v:textbox>
                </v:roundrect>
                <v:line id="Straight Connector 809496636" o:spid="_x0000_s1035" style="position:absolute;visibility:visible;mso-wrap-style:square" from="7856,19656" to="21241,19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" strokecolor="black [3213]" strokeweight="1.25pt">
                  <v:stroke joinstyle="miter"/>
                </v:line>
                <v:roundrect id="Rounded Rectangle 9" o:spid="_x0000_s1036" style="position:absolute;left:21070;top:16856;width:15260;height:51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" fillcolor="#555 [2160]" strokecolor="black [3200]" strokeweight=".5pt">
                  <v:fill color2="#313131 [2608]" rotate="t" colors="0 #9b9b9b;.5 #8e8e8e;1 #797979" focus="100%" type="gradient">
                    <o:fill v:ext="view" type="gradientUnscaled"/>
                  </v:fill>
                  <v:stroke joinstyle="miter"/>
                  <v:textbox>
                    <w:txbxContent>
                      <w:p w14:paraId="5FD47F3F" w14:textId="77777777" w:rsidR="00426C67" w:rsidRPr="000B54CF" w:rsidRDefault="00426C67" w:rsidP="00426C67">
                        <w:pPr>
                          <w:spacing w:after="0"/>
                          <w:jc w:val="center"/>
                          <w:rPr>
                            <w:b/>
                            <w:bCs/>
                          </w:rPr>
                        </w:pPr>
                        <w:r>
                          <w:rPr>
                            <w:b/>
                            <w:bCs/>
                          </w:rPr>
                          <w:t>Administration</w:t>
                        </w:r>
                      </w:p>
                    </w:txbxContent>
                  </v:textbox>
                </v:roundrect>
                <v:roundrect id="Rounded Rectangle 9" o:spid="_x0000_s1037" style="position:absolute;left:20991;top:8587;width:15259;height:56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" fillcolor="#555 [2160]" strokecolor="black [3200]" strokeweight=".5pt">
                  <v:fill color2="#313131 [2608]" rotate="t" colors="0 #9b9b9b;.5 #8e8e8e;1 #797979" focus="100%" type="gradient">
                    <o:fill v:ext="view" type="gradientUnscaled"/>
                  </v:fill>
                  <v:stroke joinstyle="miter"/>
                  <v:textbox>
                    <w:txbxContent>
                      <w:p w14:paraId="223CE5B8" w14:textId="77777777" w:rsidR="00426C67" w:rsidRPr="000B54CF" w:rsidRDefault="00426C67" w:rsidP="00426C67">
                        <w:pPr>
                          <w:spacing w:after="0"/>
                          <w:jc w:val="center"/>
                          <w:rPr>
                            <w:b/>
                            <w:bCs/>
                          </w:rPr>
                        </w:pPr>
                        <w:r>
                          <w:rPr>
                            <w:b/>
                            <w:bCs/>
                          </w:rPr>
                          <w:t>Safety Manager (SM)</w:t>
                        </w:r>
                      </w:p>
                    </w:txbxContent>
                  </v:textbox>
                </v:roundrect>
                <v:line id="Straight Connector 378770060" o:spid="_x0000_s1038" style="position:absolute;visibility:visible;mso-wrap-style:square" from="15172,11068" to="21210,11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" strokecolor="black [3213]" strokeweight="1.25pt">
                  <v:stroke joinstyle="miter"/>
                </v:line>
                <v:line id="Straight Connector 931868051" o:spid="_x0000_s1039" style="position:absolute;visibility:visible;mso-wrap-style:square" from="15331,28720" to="21369,28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" strokecolor="black [3213]" strokeweight="1.25pt">
                  <v:stroke joinstyle="miter"/>
                </v:line>
                <v:roundrect id="Rounded Rectangle 9" o:spid="_x0000_s1040" style="position:absolute;left:21070;top:26158;width:15259;height:5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" fillcolor="#555 [2160]" strokecolor="black [3200]" strokeweight=".5pt">
                  <v:fill color2="#313131 [2608]" rotate="t" colors="0 #9b9b9b;.5 #8e8e8e;1 #797979" focus="100%" type="gradient">
                    <o:fill v:ext="view" type="gradientUnscaled"/>
                  </v:fill>
                  <v:stroke joinstyle="miter"/>
                  <v:textbox>
                    <w:txbxContent>
                      <w:p w14:paraId="26528734" w14:textId="77777777" w:rsidR="00426C67" w:rsidRPr="000B54CF" w:rsidRDefault="00426C67" w:rsidP="00426C67">
                        <w:pPr>
                          <w:spacing w:after="0"/>
                          <w:jc w:val="center"/>
                          <w:rPr>
                            <w:b/>
                            <w:bCs/>
                          </w:rPr>
                        </w:pPr>
                        <w:r>
                          <w:rPr>
                            <w:b/>
                            <w:bCs/>
                          </w:rPr>
                          <w:t>Head of Training and Checking (HOTC)</w:t>
                        </w:r>
                      </w:p>
                    </w:txbxContent>
                  </v:textbox>
                </v:roundrect>
                <v:roundrect id="Rounded Rectangle 9" o:spid="_x0000_s1041" style="position:absolute;left:12642;top:43873;width:15259;height:45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" fillcolor="#555 [2160]" strokecolor="black [3200]" strokeweight=".5pt">
                  <v:fill color2="#313131 [2608]" rotate="t" colors="0 #9b9b9b;.5 #8e8e8e;1 #797979" focus="100%" type="gradient">
                    <o:fill v:ext="view" type="gradientUnscaled"/>
                  </v:fill>
                  <v:stroke joinstyle="miter"/>
                  <v:textbox>
                    <w:txbxContent>
                      <w:p w14:paraId="3B839821" w14:textId="77777777" w:rsidR="00426C67" w:rsidRPr="000B54CF" w:rsidRDefault="00426C67" w:rsidP="00426C67">
                        <w:pPr>
                          <w:spacing w:after="0"/>
                          <w:jc w:val="center"/>
                          <w:rPr>
                            <w:b/>
                            <w:bCs/>
                          </w:rPr>
                        </w:pPr>
                        <w:r>
                          <w:rPr>
                            <w:b/>
                            <w:bCs/>
                          </w:rPr>
                          <w:t>Operational Staff</w:t>
                        </w:r>
                      </w:p>
                    </w:txbxContent>
                  </v:textbox>
                </v:roundrect>
                <v:roundrect id="Rounded Rectangle 9" o:spid="_x0000_s1042" style="position:absolute;left:12641;top:51083;width:15259;height:7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textbox>
                    <w:txbxContent>
                      <w:p w14:paraId="5D2A7AE1" w14:textId="77777777" w:rsidR="00426C67" w:rsidRPr="00FA19CA" w:rsidRDefault="00426C67" w:rsidP="00426C67">
                        <w:pPr>
                          <w:spacing w:after="0"/>
                          <w:jc w:val="center"/>
                          <w:rPr>
                            <w:b/>
                            <w:bCs/>
                          </w:rPr>
                        </w:pPr>
                        <w:r w:rsidRPr="00641EF2">
                          <w:rPr>
                            <w:b/>
                            <w:bCs/>
                          </w:rPr>
                          <w:t>Other crew members</w:t>
                        </w:r>
                      </w:p>
                    </w:txbxContent>
                  </v:textbox>
                </v:roundrect>
                <v:line id="Straight Connector 1728777931" o:spid="_x0000_s1043" style="position:absolute;visibility:visible;mso-wrap-style:square" from="7697,38898" to="12638,38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" strokecolor="black [3213]" strokeweight="1.25pt">
                  <v:stroke joinstyle="miter"/>
                </v:line>
                <v:line id="Straight Connector 1885649168" o:spid="_x0000_s1044" style="position:absolute;visibility:visible;mso-wrap-style:square" from="7777,46195" to="12718,4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" strokecolor="black [3213]" strokeweight="1.25pt">
                  <v:stroke joinstyle="miter"/>
                </v:line>
                <v:line id="Straight Connector 498106117" o:spid="_x0000_s1045" style="position:absolute;visibility:visible;mso-wrap-style:square" from="7777,53687" to="12717,53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" strokecolor="black [3213]" strokeweight="1.25pt">
                  <v:stroke joinstyle="miter"/>
                </v:line>
                <w10:anchorlock/>
              </v:group>
            </w:pict>
          </mc:Fallback>
        </mc:AlternateContent>
      </w:r>
    </w:p>
    <w:p w14:paraId="73BAE083" w14:textId="7985B215" w:rsidR="00426C67" w:rsidRPr="002959C6" w:rsidRDefault="00426C67" w:rsidP="002959C6">
      <w:pPr>
        <w:pStyle w:val="FigureTitle"/>
      </w:pPr>
      <w:r w:rsidRPr="002959C6">
        <w:t>Organisational structure</w:t>
      </w:r>
    </w:p>
    <w:p w14:paraId="42EBBBBB" w14:textId="77777777" w:rsidR="00426C67" w:rsidRPr="00426C67" w:rsidRDefault="00426C67" w:rsidP="00966E0B">
      <w:pPr>
        <w:pStyle w:val="unHeading5"/>
      </w:pPr>
      <w:r w:rsidRPr="00426C67">
        <w:lastRenderedPageBreak/>
        <w:t>Sample diagram 2</w:t>
      </w:r>
    </w:p>
    <w:p w14:paraId="688DDAFC" w14:textId="77777777" w:rsidR="00426C67" w:rsidRPr="00426C67" w:rsidRDefault="00426C67" w:rsidP="00426C67">
      <w:r w:rsidRPr="00426C67">
        <w:rPr>
          <w:noProof/>
        </w:rPr>
        <mc:AlternateContent>
          <mc:Choice Requires="wpg">
            <w:drawing>
              <wp:inline distT="0" distB="0" distL="0" distR="0" wp14:anchorId="3CBAF176" wp14:editId="6ACE1B2C">
                <wp:extent cx="3448800" cy="5256000"/>
                <wp:effectExtent l="57150" t="38100" r="75565" b="97155"/>
                <wp:docPr id="22" name="Group 22" descr="Organisational structure "/>
                <wp:cNvGraphicFramePr/>
                <a:graphic xmlns:a="http://schemas.openxmlformats.org/drawingml/2006/main">
                  <a:graphicData uri="http://schemas.microsoft.com/office/word/2010/wordprocessingGroup">
                    <wpg:wgp>
                      <wpg:cNvGrpSpPr/>
                      <wpg:grpSpPr>
                        <a:xfrm>
                          <a:off x="0" y="0"/>
                          <a:ext cx="3448800" cy="5256000"/>
                          <a:chOff x="0" y="0"/>
                          <a:chExt cx="3633001" cy="5596614"/>
                        </a:xfrm>
                      </wpg:grpSpPr>
                      <wps:wsp>
                        <wps:cNvPr id="23" name="Rounded Rectangle 9"/>
                        <wps:cNvSpPr/>
                        <wps:spPr>
                          <a:xfrm>
                            <a:off x="0" y="834886"/>
                            <a:ext cx="1525905" cy="584715"/>
                          </a:xfrm>
                          <a:prstGeom prst="roundRect">
                            <a:avLst/>
                          </a:prstGeom>
                        </wps:spPr>
                        <wps:style>
                          <a:lnRef idx="1">
                            <a:schemeClr val="dk1"/>
                          </a:lnRef>
                          <a:fillRef idx="2">
                            <a:schemeClr val="dk1"/>
                          </a:fillRef>
                          <a:effectRef idx="1">
                            <a:schemeClr val="dk1"/>
                          </a:effectRef>
                          <a:fontRef idx="minor">
                            <a:schemeClr val="dk1"/>
                          </a:fontRef>
                        </wps:style>
                        <wps:txbx>
                          <w:txbxContent>
                            <w:p w14:paraId="6CAEFA0E" w14:textId="77777777" w:rsidR="00426C67" w:rsidRPr="000B54CF" w:rsidRDefault="00426C67" w:rsidP="00426C67">
                              <w:pPr>
                                <w:spacing w:after="0"/>
                                <w:jc w:val="center"/>
                                <w:rPr>
                                  <w:b/>
                                  <w:bCs/>
                                </w:rPr>
                              </w:pPr>
                              <w:r>
                                <w:rPr>
                                  <w:b/>
                                  <w:bCs/>
                                </w:rPr>
                                <w:t>Chief Executive Officer (CEO)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9"/>
                        <wps:cNvSpPr/>
                        <wps:spPr>
                          <a:xfrm>
                            <a:off x="0" y="0"/>
                            <a:ext cx="1525905" cy="452120"/>
                          </a:xfrm>
                          <a:prstGeom prst="roundRect">
                            <a:avLst/>
                          </a:prstGeom>
                        </wps:spPr>
                        <wps:style>
                          <a:lnRef idx="1">
                            <a:schemeClr val="dk1"/>
                          </a:lnRef>
                          <a:fillRef idx="2">
                            <a:schemeClr val="dk1"/>
                          </a:fillRef>
                          <a:effectRef idx="1">
                            <a:schemeClr val="dk1"/>
                          </a:effectRef>
                          <a:fontRef idx="minor">
                            <a:schemeClr val="dk1"/>
                          </a:fontRef>
                        </wps:style>
                        <wps:txbx>
                          <w:txbxContent>
                            <w:p w14:paraId="373887E4" w14:textId="77777777" w:rsidR="00426C67" w:rsidRPr="000B54CF" w:rsidRDefault="00426C67" w:rsidP="00426C67">
                              <w:pPr>
                                <w:jc w:val="center"/>
                                <w:rPr>
                                  <w:b/>
                                  <w:bCs/>
                                </w:rPr>
                              </w:pPr>
                              <w:r>
                                <w:rPr>
                                  <w:b/>
                                  <w:bCs/>
                                </w:rPr>
                                <w:t>Directors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769786" y="470784"/>
                            <a:ext cx="0" cy="367389"/>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Rounded Rectangle 9"/>
                        <wps:cNvSpPr/>
                        <wps:spPr>
                          <a:xfrm>
                            <a:off x="7951" y="2615978"/>
                            <a:ext cx="1525905" cy="576022"/>
                          </a:xfrm>
                          <a:prstGeom prst="roundRect">
                            <a:avLst/>
                          </a:prstGeom>
                        </wps:spPr>
                        <wps:style>
                          <a:lnRef idx="1">
                            <a:schemeClr val="dk1"/>
                          </a:lnRef>
                          <a:fillRef idx="2">
                            <a:schemeClr val="dk1"/>
                          </a:fillRef>
                          <a:effectRef idx="1">
                            <a:schemeClr val="dk1"/>
                          </a:effectRef>
                          <a:fontRef idx="minor">
                            <a:schemeClr val="dk1"/>
                          </a:fontRef>
                        </wps:style>
                        <wps:txbx>
                          <w:txbxContent>
                            <w:p w14:paraId="42566D88" w14:textId="77777777" w:rsidR="00426C67" w:rsidRPr="000B54CF" w:rsidRDefault="00426C67" w:rsidP="00426C67">
                              <w:pPr>
                                <w:spacing w:after="0"/>
                                <w:jc w:val="center"/>
                                <w:rPr>
                                  <w:b/>
                                  <w:bCs/>
                                </w:rPr>
                              </w:pPr>
                              <w:r>
                                <w:rPr>
                                  <w:b/>
                                  <w:bCs/>
                                </w:rPr>
                                <w:t>Head of Operations (HOFO)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762953" y="1419601"/>
                            <a:ext cx="15459" cy="119547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770904" y="3192000"/>
                            <a:ext cx="5231" cy="2181149"/>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Rounded Rectangle 9"/>
                        <wps:cNvSpPr/>
                        <wps:spPr>
                          <a:xfrm>
                            <a:off x="1264258" y="3649649"/>
                            <a:ext cx="1525905" cy="452120"/>
                          </a:xfrm>
                          <a:prstGeom prst="roundRect">
                            <a:avLst/>
                          </a:prstGeom>
                        </wps:spPr>
                        <wps:style>
                          <a:lnRef idx="1">
                            <a:schemeClr val="dk1"/>
                          </a:lnRef>
                          <a:fillRef idx="2">
                            <a:schemeClr val="dk1"/>
                          </a:fillRef>
                          <a:effectRef idx="1">
                            <a:schemeClr val="dk1"/>
                          </a:effectRef>
                          <a:fontRef idx="minor">
                            <a:schemeClr val="dk1"/>
                          </a:fontRef>
                        </wps:style>
                        <wps:txbx>
                          <w:txbxContent>
                            <w:p w14:paraId="1B3F7212" w14:textId="77777777" w:rsidR="00426C67" w:rsidRPr="000B54CF" w:rsidRDefault="00426C67" w:rsidP="00426C67">
                              <w:pPr>
                                <w:spacing w:after="0"/>
                                <w:jc w:val="center"/>
                                <w:rPr>
                                  <w:b/>
                                  <w:bCs/>
                                </w:rPr>
                              </w:pPr>
                              <w:r>
                                <w:rPr>
                                  <w:b/>
                                  <w:bCs/>
                                </w:rPr>
                                <w:t>Pilots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785688" y="1965629"/>
                            <a:ext cx="133841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Rounded Rectangle 9"/>
                        <wps:cNvSpPr/>
                        <wps:spPr>
                          <a:xfrm>
                            <a:off x="2107096" y="1685677"/>
                            <a:ext cx="1525905" cy="513715"/>
                          </a:xfrm>
                          <a:prstGeom prst="roundRect">
                            <a:avLst/>
                          </a:prstGeom>
                        </wps:spPr>
                        <wps:style>
                          <a:lnRef idx="1">
                            <a:schemeClr val="dk1"/>
                          </a:lnRef>
                          <a:fillRef idx="2">
                            <a:schemeClr val="dk1"/>
                          </a:fillRef>
                          <a:effectRef idx="1">
                            <a:schemeClr val="dk1"/>
                          </a:effectRef>
                          <a:fontRef idx="minor">
                            <a:schemeClr val="dk1"/>
                          </a:fontRef>
                        </wps:style>
                        <wps:txbx>
                          <w:txbxContent>
                            <w:p w14:paraId="05EBB6CA" w14:textId="77777777" w:rsidR="00426C67" w:rsidRPr="000B54CF" w:rsidRDefault="00426C67" w:rsidP="00426C67">
                              <w:pPr>
                                <w:spacing w:after="0"/>
                                <w:jc w:val="center"/>
                                <w:rPr>
                                  <w:b/>
                                  <w:bCs/>
                                </w:rPr>
                              </w:pPr>
                              <w:r>
                                <w:rPr>
                                  <w:b/>
                                  <w:bCs/>
                                </w:rP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9"/>
                        <wps:cNvSpPr/>
                        <wps:spPr>
                          <a:xfrm>
                            <a:off x="1264258" y="4387327"/>
                            <a:ext cx="1525905" cy="452120"/>
                          </a:xfrm>
                          <a:prstGeom prst="roundRect">
                            <a:avLst/>
                          </a:prstGeom>
                        </wps:spPr>
                        <wps:style>
                          <a:lnRef idx="1">
                            <a:schemeClr val="dk1"/>
                          </a:lnRef>
                          <a:fillRef idx="2">
                            <a:schemeClr val="dk1"/>
                          </a:fillRef>
                          <a:effectRef idx="1">
                            <a:schemeClr val="dk1"/>
                          </a:effectRef>
                          <a:fontRef idx="minor">
                            <a:schemeClr val="dk1"/>
                          </a:fontRef>
                        </wps:style>
                        <wps:txbx>
                          <w:txbxContent>
                            <w:p w14:paraId="4EEA5487" w14:textId="77777777" w:rsidR="00426C67" w:rsidRPr="000B54CF" w:rsidRDefault="00426C67" w:rsidP="00426C67">
                              <w:pPr>
                                <w:spacing w:after="0"/>
                                <w:jc w:val="center"/>
                                <w:rPr>
                                  <w:b/>
                                  <w:bCs/>
                                </w:rPr>
                              </w:pPr>
                              <w:r>
                                <w:rPr>
                                  <w:b/>
                                  <w:bCs/>
                                </w:rPr>
                                <w:t>Operational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9"/>
                        <wps:cNvSpPr/>
                        <wps:spPr>
                          <a:xfrm>
                            <a:off x="1264258" y="5144494"/>
                            <a:ext cx="1525905" cy="452120"/>
                          </a:xfrm>
                          <a:prstGeom prst="roundRect">
                            <a:avLst/>
                          </a:prstGeom>
                        </wps:spPr>
                        <wps:style>
                          <a:lnRef idx="1">
                            <a:schemeClr val="dk1"/>
                          </a:lnRef>
                          <a:fillRef idx="2">
                            <a:schemeClr val="dk1"/>
                          </a:fillRef>
                          <a:effectRef idx="1">
                            <a:schemeClr val="dk1"/>
                          </a:effectRef>
                          <a:fontRef idx="minor">
                            <a:schemeClr val="dk1"/>
                          </a:fontRef>
                        </wps:style>
                        <wps:txbx>
                          <w:txbxContent>
                            <w:p w14:paraId="7F9E399E" w14:textId="77777777" w:rsidR="00426C67" w:rsidRPr="000B54CF" w:rsidRDefault="00426C67" w:rsidP="00426C67">
                              <w:pPr>
                                <w:spacing w:after="0"/>
                                <w:jc w:val="center"/>
                                <w:rPr>
                                  <w:b/>
                                  <w:bCs/>
                                </w:rPr>
                              </w:pPr>
                              <w:r>
                                <w:rPr>
                                  <w:b/>
                                  <w:bCs/>
                                </w:rPr>
                                <w:t>Task Specialists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769786" y="3889844"/>
                            <a:ext cx="494068"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777737" y="4619572"/>
                            <a:ext cx="494068"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777737" y="5368787"/>
                            <a:ext cx="49403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CBAF176" id="Group 22" o:spid="_x0000_s1046" alt="Organisational structure " style="width:271.55pt;height:413.85pt;mso-position-horizontal-relative:char;mso-position-vertical-relative:line" coordsize="36330,5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">
                <v:roundrect id="Rounded Rectangle 9" o:spid="_x0000_s1047" style="position:absolute;top:8348;width:15259;height:5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" fillcolor="#555 [2160]" strokecolor="black [3200]" strokeweight=".5pt">
                  <v:fill color2="#313131 [2608]" rotate="t" colors="0 #9b9b9b;.5 #8e8e8e;1 #797979" focus="100%" type="gradient">
                    <o:fill v:ext="view" type="gradientUnscaled"/>
                  </v:fill>
                  <v:stroke joinstyle="miter"/>
                  <v:textbox>
                    <w:txbxContent>
                      <w:p w14:paraId="6CAEFA0E" w14:textId="77777777" w:rsidR="00426C67" w:rsidRPr="000B54CF" w:rsidRDefault="00426C67" w:rsidP="00426C67">
                        <w:pPr>
                          <w:spacing w:after="0"/>
                          <w:jc w:val="center"/>
                          <w:rPr>
                            <w:b/>
                            <w:bCs/>
                          </w:rPr>
                        </w:pPr>
                        <w:r>
                          <w:rPr>
                            <w:b/>
                            <w:bCs/>
                          </w:rPr>
                          <w:t>Chief Executive Officer (CEO)</w:t>
                        </w:r>
                      </w:p>
                    </w:txbxContent>
                  </v:textbox>
                </v:roundrect>
                <v:roundrect id="Rounded Rectangle 9" o:spid="_x0000_s1048" style="position:absolute;width:15259;height:45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" fillcolor="#555 [2160]" strokecolor="black [3200]" strokeweight=".5pt">
                  <v:fill color2="#313131 [2608]" rotate="t" colors="0 #9b9b9b;.5 #8e8e8e;1 #797979" focus="100%" type="gradient">
                    <o:fill v:ext="view" type="gradientUnscaled"/>
                  </v:fill>
                  <v:stroke joinstyle="miter"/>
                  <v:textbox>
                    <w:txbxContent>
                      <w:p w14:paraId="373887E4" w14:textId="77777777" w:rsidR="00426C67" w:rsidRPr="000B54CF" w:rsidRDefault="00426C67" w:rsidP="00426C67">
                        <w:pPr>
                          <w:jc w:val="center"/>
                          <w:rPr>
                            <w:b/>
                            <w:bCs/>
                          </w:rPr>
                        </w:pPr>
                        <w:r>
                          <w:rPr>
                            <w:b/>
                            <w:bCs/>
                          </w:rPr>
                          <w:t>Directors</w:t>
                        </w:r>
                      </w:p>
                    </w:txbxContent>
                  </v:textbox>
                </v:roundrect>
                <v:line id="Straight Connector 25" o:spid="_x0000_s1049" style="position:absolute;visibility:visible;mso-wrap-style:square" from="7697,4707" to="7697,8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" strokecolor="black [3213]" strokeweight="1.25pt">
                  <v:stroke joinstyle="miter"/>
                </v:line>
                <v:roundrect id="Rounded Rectangle 9" o:spid="_x0000_s1050" style="position:absolute;left:79;top:26159;width:15259;height:57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" fillcolor="#555 [2160]" strokecolor="black [3200]" strokeweight=".5pt">
                  <v:fill color2="#313131 [2608]" rotate="t" colors="0 #9b9b9b;.5 #8e8e8e;1 #797979" focus="100%" type="gradient">
                    <o:fill v:ext="view" type="gradientUnscaled"/>
                  </v:fill>
                  <v:stroke joinstyle="miter"/>
                  <v:textbox>
                    <w:txbxContent>
                      <w:p w14:paraId="42566D88" w14:textId="77777777" w:rsidR="00426C67" w:rsidRPr="000B54CF" w:rsidRDefault="00426C67" w:rsidP="00426C67">
                        <w:pPr>
                          <w:spacing w:after="0"/>
                          <w:jc w:val="center"/>
                          <w:rPr>
                            <w:b/>
                            <w:bCs/>
                          </w:rPr>
                        </w:pPr>
                        <w:r>
                          <w:rPr>
                            <w:b/>
                            <w:bCs/>
                          </w:rPr>
                          <w:t>Head of Operations (HOFO)</w:t>
                        </w:r>
                      </w:p>
                    </w:txbxContent>
                  </v:textbox>
                </v:roundrect>
                <v:line id="Straight Connector 27" o:spid="_x0000_s1051" style="position:absolute;visibility:visible;mso-wrap-style:square" from="7629,14196" to="7784,26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" strokecolor="black [3213]" strokeweight="1.25pt">
                  <v:stroke joinstyle="miter"/>
                </v:line>
                <v:line id="Straight Connector 28" o:spid="_x0000_s1052" style="position:absolute;visibility:visible;mso-wrap-style:square" from="7709,31920" to="7761,53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" strokecolor="black [3213]" strokeweight="1.25pt">
                  <v:stroke joinstyle="miter"/>
                </v:line>
                <v:roundrect id="Rounded Rectangle 9" o:spid="_x0000_s1053" style="position:absolute;left:12642;top:36496;width:15259;height:45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" fillcolor="#555 [2160]" strokecolor="black [3200]" strokeweight=".5pt">
                  <v:fill color2="#313131 [2608]" rotate="t" colors="0 #9b9b9b;.5 #8e8e8e;1 #797979" focus="100%" type="gradient">
                    <o:fill v:ext="view" type="gradientUnscaled"/>
                  </v:fill>
                  <v:stroke joinstyle="miter"/>
                  <v:textbox>
                    <w:txbxContent>
                      <w:p w14:paraId="1B3F7212" w14:textId="77777777" w:rsidR="00426C67" w:rsidRPr="000B54CF" w:rsidRDefault="00426C67" w:rsidP="00426C67">
                        <w:pPr>
                          <w:spacing w:after="0"/>
                          <w:jc w:val="center"/>
                          <w:rPr>
                            <w:b/>
                            <w:bCs/>
                          </w:rPr>
                        </w:pPr>
                        <w:r>
                          <w:rPr>
                            <w:b/>
                            <w:bCs/>
                          </w:rPr>
                          <w:t>Pilots</w:t>
                        </w:r>
                      </w:p>
                    </w:txbxContent>
                  </v:textbox>
                </v:roundrect>
                <v:line id="Straight Connector 30" o:spid="_x0000_s1054" style="position:absolute;visibility:visible;mso-wrap-style:square" from="7856,19656" to="21241,19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" strokecolor="black [3213]" strokeweight="1.25pt">
                  <v:stroke joinstyle="miter"/>
                </v:line>
                <v:roundrect id="Rounded Rectangle 9" o:spid="_x0000_s1055" style="position:absolute;left:21070;top:16856;width:15260;height:51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" fillcolor="#555 [2160]" strokecolor="black [3200]" strokeweight=".5pt">
                  <v:fill color2="#313131 [2608]" rotate="t" colors="0 #9b9b9b;.5 #8e8e8e;1 #797979" focus="100%" type="gradient">
                    <o:fill v:ext="view" type="gradientUnscaled"/>
                  </v:fill>
                  <v:stroke joinstyle="miter"/>
                  <v:textbox>
                    <w:txbxContent>
                      <w:p w14:paraId="05EBB6CA" w14:textId="77777777" w:rsidR="00426C67" w:rsidRPr="000B54CF" w:rsidRDefault="00426C67" w:rsidP="00426C67">
                        <w:pPr>
                          <w:spacing w:after="0"/>
                          <w:jc w:val="center"/>
                          <w:rPr>
                            <w:b/>
                            <w:bCs/>
                          </w:rPr>
                        </w:pPr>
                        <w:r>
                          <w:rPr>
                            <w:b/>
                            <w:bCs/>
                          </w:rPr>
                          <w:t>Administration</w:t>
                        </w:r>
                      </w:p>
                    </w:txbxContent>
                  </v:textbox>
                </v:roundrect>
                <v:roundrect id="Rounded Rectangle 9" o:spid="_x0000_s1056" style="position:absolute;left:12642;top:43873;width:15259;height:45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" fillcolor="#555 [2160]" strokecolor="black [3200]" strokeweight=".5pt">
                  <v:fill color2="#313131 [2608]" rotate="t" colors="0 #9b9b9b;.5 #8e8e8e;1 #797979" focus="100%" type="gradient">
                    <o:fill v:ext="view" type="gradientUnscaled"/>
                  </v:fill>
                  <v:stroke joinstyle="miter"/>
                  <v:textbox>
                    <w:txbxContent>
                      <w:p w14:paraId="4EEA5487" w14:textId="77777777" w:rsidR="00426C67" w:rsidRPr="000B54CF" w:rsidRDefault="00426C67" w:rsidP="00426C67">
                        <w:pPr>
                          <w:spacing w:after="0"/>
                          <w:jc w:val="center"/>
                          <w:rPr>
                            <w:b/>
                            <w:bCs/>
                          </w:rPr>
                        </w:pPr>
                        <w:r>
                          <w:rPr>
                            <w:b/>
                            <w:bCs/>
                          </w:rPr>
                          <w:t>Operational Staff</w:t>
                        </w:r>
                      </w:p>
                    </w:txbxContent>
                  </v:textbox>
                </v:roundrect>
                <v:roundrect id="Rounded Rectangle 9" o:spid="_x0000_s1057" style="position:absolute;left:12642;top:51444;width:15259;height:4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" fillcolor="#555 [2160]" strokecolor="black [3200]" strokeweight=".5pt">
                  <v:fill color2="#313131 [2608]" rotate="t" colors="0 #9b9b9b;.5 #8e8e8e;1 #797979" focus="100%" type="gradient">
                    <o:fill v:ext="view" type="gradientUnscaled"/>
                  </v:fill>
                  <v:stroke joinstyle="miter"/>
                  <v:textbox>
                    <w:txbxContent>
                      <w:p w14:paraId="7F9E399E" w14:textId="77777777" w:rsidR="00426C67" w:rsidRPr="000B54CF" w:rsidRDefault="00426C67" w:rsidP="00426C67">
                        <w:pPr>
                          <w:spacing w:after="0"/>
                          <w:jc w:val="center"/>
                          <w:rPr>
                            <w:b/>
                            <w:bCs/>
                          </w:rPr>
                        </w:pPr>
                        <w:r>
                          <w:rPr>
                            <w:b/>
                            <w:bCs/>
                          </w:rPr>
                          <w:t>Task Specialists</w:t>
                        </w:r>
                      </w:p>
                    </w:txbxContent>
                  </v:textbox>
                </v:roundrect>
                <v:line id="Straight Connector 38" o:spid="_x0000_s1058" style="position:absolute;visibility:visible;mso-wrap-style:square" from="7697,38898" to="12638,38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" strokecolor="black [3213]" strokeweight="1.25pt">
                  <v:stroke joinstyle="miter"/>
                </v:line>
                <v:line id="Straight Connector 39" o:spid="_x0000_s1059" style="position:absolute;visibility:visible;mso-wrap-style:square" from="7777,46195" to="12718,4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" strokecolor="black [3213]" strokeweight="1.25pt">
                  <v:stroke joinstyle="miter"/>
                </v:line>
                <v:line id="Straight Connector 40" o:spid="_x0000_s1060" style="position:absolute;visibility:visible;mso-wrap-style:square" from="7777,53687" to="12717,53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" strokecolor="black [3213]" strokeweight="1.25pt">
                  <v:stroke joinstyle="miter"/>
                </v:line>
                <w10:anchorlock/>
              </v:group>
            </w:pict>
          </mc:Fallback>
        </mc:AlternateContent>
      </w:r>
    </w:p>
    <w:p w14:paraId="2516DE86" w14:textId="7D3F580F" w:rsidR="00426C67" w:rsidRDefault="00426C67" w:rsidP="002959C6">
      <w:pPr>
        <w:pStyle w:val="FigureTitle"/>
      </w:pPr>
      <w:r>
        <w:t>Organisational structure</w:t>
      </w:r>
    </w:p>
    <w:p w14:paraId="79638082" w14:textId="77777777" w:rsidR="00426C67" w:rsidRPr="00BE4B3E" w:rsidRDefault="00426C67" w:rsidP="00966E0B">
      <w:pPr>
        <w:pStyle w:val="Heading4"/>
      </w:pPr>
      <w:bookmarkStart w:id="30" w:name="_Toc96683564"/>
      <w:r w:rsidRPr="00426C67">
        <w:t>Internal</w:t>
      </w:r>
      <w:r w:rsidRPr="00BE4B3E">
        <w:t xml:space="preserve"> reporting structure and communication</w:t>
      </w:r>
      <w:bookmarkEnd w:id="30"/>
    </w:p>
    <w:p w14:paraId="79460684" w14:textId="77777777" w:rsidR="00426C67" w:rsidRPr="00426C67" w:rsidRDefault="00426C67" w:rsidP="00B81CA3">
      <w:pPr>
        <w:pStyle w:val="Sampletext"/>
      </w:pPr>
      <w:r w:rsidRPr="00426C67">
        <w:t>Sample text</w:t>
      </w:r>
    </w:p>
    <w:p w14:paraId="0E74E992" w14:textId="77777777" w:rsidR="00426C67" w:rsidRDefault="00426C67" w:rsidP="00426C67">
      <w:r>
        <w:t xml:space="preserve">The following reporting and communication lines apply within </w:t>
      </w:r>
      <w:r w:rsidRPr="00426C67">
        <w:rPr>
          <w:rStyle w:val="Authorinstruction"/>
        </w:rPr>
        <w:t>{Sample Aviation}</w:t>
      </w:r>
      <w:r>
        <w:t>:</w:t>
      </w:r>
    </w:p>
    <w:p w14:paraId="36314401" w14:textId="77777777" w:rsidR="00426C67" w:rsidRPr="00426C67" w:rsidRDefault="00426C67" w:rsidP="00426C67">
      <w:pPr>
        <w:pStyle w:val="ListBullet"/>
      </w:pPr>
      <w:r>
        <w:t xml:space="preserve">the CEO reports to the Directors and communicates with the HOFO, HOTC, SM and </w:t>
      </w:r>
      <w:r w:rsidRPr="00426C67">
        <w:t>administrative staff</w:t>
      </w:r>
    </w:p>
    <w:p w14:paraId="1B0ABC86" w14:textId="77777777" w:rsidR="00426C67" w:rsidRPr="00426C67" w:rsidRDefault="00426C67" w:rsidP="00426C67">
      <w:pPr>
        <w:pStyle w:val="ListBullet"/>
      </w:pPr>
      <w:r>
        <w:t>the HOFO reports to the CEO</w:t>
      </w:r>
    </w:p>
    <w:p w14:paraId="05EF1236" w14:textId="77777777" w:rsidR="00426C67" w:rsidRPr="00426C67" w:rsidRDefault="00426C67" w:rsidP="00426C67">
      <w:pPr>
        <w:pStyle w:val="ListBullet"/>
      </w:pPr>
      <w:r>
        <w:t>the SM reports to the CEO</w:t>
      </w:r>
    </w:p>
    <w:p w14:paraId="3F9A5791" w14:textId="77777777" w:rsidR="00426C67" w:rsidRPr="00426C67" w:rsidRDefault="00426C67" w:rsidP="00426C67">
      <w:pPr>
        <w:pStyle w:val="ListBullet"/>
      </w:pPr>
      <w:r>
        <w:t>the HOTC reports to the HOFO</w:t>
      </w:r>
    </w:p>
    <w:p w14:paraId="1F1E2720" w14:textId="77777777" w:rsidR="00426C67" w:rsidRPr="00426C67" w:rsidRDefault="00426C67" w:rsidP="00426C67">
      <w:pPr>
        <w:pStyle w:val="ListBullet"/>
      </w:pPr>
      <w:r>
        <w:t>pilots, task specialists and other operational staff report to the HOFO</w:t>
      </w:r>
    </w:p>
    <w:p w14:paraId="62CFBB1C" w14:textId="77777777" w:rsidR="00426C67" w:rsidRPr="00426C67" w:rsidRDefault="00426C67" w:rsidP="00426C67">
      <w:pPr>
        <w:pStyle w:val="ListBullet"/>
      </w:pPr>
      <w:r>
        <w:t>administrative staff report to the CEO.</w:t>
      </w:r>
    </w:p>
    <w:p w14:paraId="5649FBC2" w14:textId="77777777" w:rsidR="00426C67" w:rsidRPr="00BE4B3E" w:rsidRDefault="00426C67" w:rsidP="00966E0B">
      <w:pPr>
        <w:pStyle w:val="Heading4"/>
      </w:pPr>
      <w:r w:rsidRPr="00426C67">
        <w:lastRenderedPageBreak/>
        <w:t>Authorised</w:t>
      </w:r>
      <w:r>
        <w:t xml:space="preserve"> </w:t>
      </w:r>
      <w:r w:rsidRPr="00426C67">
        <w:t>activities</w:t>
      </w:r>
    </w:p>
    <w:p w14:paraId="6F4C3277" w14:textId="77777777" w:rsidR="00426C67" w:rsidRPr="002959C6" w:rsidRDefault="00426C67" w:rsidP="00B81CA3">
      <w:pPr>
        <w:pStyle w:val="Sampletext"/>
      </w:pPr>
      <w:r w:rsidRPr="002959C6">
        <w:t>Sample text 1</w:t>
      </w:r>
    </w:p>
    <w:p w14:paraId="5938FC22" w14:textId="77777777" w:rsidR="00426C67" w:rsidRDefault="00426C67" w:rsidP="00426C67">
      <w:r w:rsidRPr="00426C67">
        <w:rPr>
          <w:rStyle w:val="Authorinstruction"/>
        </w:rPr>
        <w:t>{Sample Aviation}</w:t>
      </w:r>
      <w:r w:rsidRPr="00B86167">
        <w:t xml:space="preserve"> </w:t>
      </w:r>
      <w:r>
        <w:t xml:space="preserve">conducts passenger transport operations and cargo transport operations within Australia (domestic), </w:t>
      </w:r>
      <w:r w:rsidRPr="00B86167">
        <w:t>and operations are undertaken in accordance with the procedures in this exposition.</w:t>
      </w:r>
      <w:r>
        <w:t xml:space="preserve"> </w:t>
      </w:r>
    </w:p>
    <w:p w14:paraId="7A2D9CC2" w14:textId="2DC4B6AB" w:rsidR="00426C67" w:rsidRPr="002959C6" w:rsidRDefault="00426C67" w:rsidP="00B81CA3">
      <w:pPr>
        <w:pStyle w:val="Sampletext"/>
      </w:pPr>
      <w:r w:rsidRPr="002959C6">
        <w:t>Sample text 2</w:t>
      </w:r>
    </w:p>
    <w:p w14:paraId="42E3BAB5" w14:textId="77777777" w:rsidR="00426C67" w:rsidRDefault="00426C67" w:rsidP="00426C67">
      <w:r w:rsidRPr="00426C67">
        <w:rPr>
          <w:rStyle w:val="Authorinstruction"/>
        </w:rPr>
        <w:t>{Sample Aviation}</w:t>
      </w:r>
      <w:r w:rsidRPr="00426C67">
        <w:t xml:space="preserve"> </w:t>
      </w:r>
      <w:r>
        <w:t xml:space="preserve">conducts aerial work task specialist operations within Australia (domestic), </w:t>
      </w:r>
      <w:r w:rsidRPr="00B86167">
        <w:t xml:space="preserve">and operations </w:t>
      </w:r>
      <w:r>
        <w:t>are undertaken in accordance with the procedures in this exposition.</w:t>
      </w:r>
    </w:p>
    <w:p w14:paraId="357E91E3" w14:textId="77777777" w:rsidR="00426C67" w:rsidRDefault="00426C67" w:rsidP="00966E0B">
      <w:pPr>
        <w:pStyle w:val="Heading3"/>
      </w:pPr>
      <w:bookmarkStart w:id="31" w:name="_Toc96683565"/>
      <w:bookmarkStart w:id="32" w:name="_Toc96684815"/>
      <w:r w:rsidRPr="00426C67">
        <w:t>Providing</w:t>
      </w:r>
      <w:r>
        <w:t xml:space="preserve"> personnel with this document</w:t>
      </w:r>
      <w:bookmarkEnd w:id="31"/>
      <w:bookmarkEnd w:id="32"/>
    </w:p>
    <w:p w14:paraId="53AF8D07" w14:textId="77777777" w:rsidR="00426C67" w:rsidRPr="002959C6" w:rsidRDefault="00426C67" w:rsidP="00B81CA3">
      <w:pPr>
        <w:pStyle w:val="Sampletext"/>
      </w:pPr>
      <w:r w:rsidRPr="002959C6">
        <w:t>Sample text</w:t>
      </w:r>
    </w:p>
    <w:p w14:paraId="10C21E09" w14:textId="77777777" w:rsidR="00426C67" w:rsidRDefault="00426C67" w:rsidP="00426C67">
      <w:r>
        <w:t>This exposition is available to all staff through the company online portal. New staff will be provided with access to the portal prior to commencing duties.</w:t>
      </w:r>
    </w:p>
    <w:p w14:paraId="0207069B" w14:textId="77777777" w:rsidR="00426C67" w:rsidRPr="004303BF" w:rsidRDefault="00426C67" w:rsidP="00426C67">
      <w:r w:rsidRPr="00426C67">
        <w:rPr>
          <w:rStyle w:val="Authorinstruction"/>
        </w:rPr>
        <w:t>{Sample Aviation}</w:t>
      </w:r>
      <w:r>
        <w:t xml:space="preserve"> personnel must ensure, prior to departing on a flight, that they will have access to the sections of the exposition that relate to their duties and responsibilities during that flight. If electronic access cannot be assured, a printed copy will be carried for use during that flight only.</w:t>
      </w:r>
    </w:p>
    <w:p w14:paraId="629518C9" w14:textId="77777777" w:rsidR="00426C67" w:rsidRDefault="00426C67" w:rsidP="00966E0B">
      <w:pPr>
        <w:pStyle w:val="Heading3"/>
      </w:pPr>
      <w:bookmarkStart w:id="33" w:name="_Toc96683566"/>
      <w:bookmarkStart w:id="34" w:name="_Toc96684816"/>
      <w:r w:rsidRPr="00426C67">
        <w:t>Compliance</w:t>
      </w:r>
      <w:r>
        <w:t xml:space="preserve"> with this document by personnel</w:t>
      </w:r>
      <w:bookmarkEnd w:id="33"/>
      <w:bookmarkEnd w:id="34"/>
    </w:p>
    <w:p w14:paraId="0CE4C4DF" w14:textId="77777777" w:rsidR="00426C67" w:rsidRPr="00426C67" w:rsidRDefault="00426C67" w:rsidP="00B81CA3">
      <w:pPr>
        <w:pStyle w:val="Sampletext"/>
      </w:pPr>
      <w:r w:rsidRPr="00426C67">
        <w:t>Sample text</w:t>
      </w:r>
    </w:p>
    <w:p w14:paraId="3F614E11" w14:textId="77777777" w:rsidR="00426C67" w:rsidRDefault="00426C67" w:rsidP="00426C67">
      <w:r w:rsidRPr="00426C67">
        <w:rPr>
          <w:rStyle w:val="Authorinstruction"/>
        </w:rPr>
        <w:t>{Sample Aviation}</w:t>
      </w:r>
      <w:r>
        <w:t xml:space="preserve"> requires all personnel to understand and comply with the requirements of the exposition.</w:t>
      </w:r>
    </w:p>
    <w:p w14:paraId="12FCBEB7" w14:textId="77777777" w:rsidR="00426C67" w:rsidRDefault="00426C67" w:rsidP="00426C67">
      <w:r>
        <w:t>If a requirement is not understood, or it is not possible to comply with the requirement, clarification from the HOFO or CEO must be sought prior to undertaking a duty or responsibility.</w:t>
      </w:r>
    </w:p>
    <w:p w14:paraId="052D3279" w14:textId="77777777" w:rsidR="00426C67" w:rsidRDefault="00426C67" w:rsidP="00426C67">
      <w:r>
        <w:t>Any ongoing issues or concerns that prevent personnel meeting the requirements should be addressed to the CEO in writing.</w:t>
      </w:r>
    </w:p>
    <w:p w14:paraId="31F60414" w14:textId="77777777" w:rsidR="00426C67" w:rsidRDefault="00426C67" w:rsidP="00966E0B">
      <w:pPr>
        <w:pStyle w:val="Heading2"/>
      </w:pPr>
      <w:bookmarkStart w:id="35" w:name="_Toc96683567"/>
      <w:bookmarkStart w:id="36" w:name="_Toc96684817"/>
      <w:bookmarkStart w:id="37" w:name="_Toc96685409"/>
      <w:bookmarkStart w:id="38" w:name="_Toc184214760"/>
      <w:bookmarkStart w:id="39" w:name="_Toc188966524"/>
      <w:r w:rsidRPr="002959C6">
        <w:t>Safety</w:t>
      </w:r>
      <w:r w:rsidRPr="00646F41">
        <w:t xml:space="preserve"> </w:t>
      </w:r>
      <w:r>
        <w:t>p</w:t>
      </w:r>
      <w:r w:rsidRPr="00646F41">
        <w:t>olicy</w:t>
      </w:r>
      <w:bookmarkEnd w:id="35"/>
      <w:bookmarkEnd w:id="36"/>
      <w:bookmarkEnd w:id="37"/>
      <w:bookmarkEnd w:id="38"/>
      <w:bookmarkEnd w:id="39"/>
    </w:p>
    <w:p w14:paraId="46074EFA" w14:textId="77777777" w:rsidR="00426C67" w:rsidRPr="002959C6" w:rsidRDefault="00426C67" w:rsidP="00B81CA3">
      <w:pPr>
        <w:pStyle w:val="Sampletext"/>
      </w:pPr>
      <w:r w:rsidRPr="002959C6">
        <w:t>Sample text 1</w:t>
      </w:r>
    </w:p>
    <w:p w14:paraId="216DB340" w14:textId="77777777" w:rsidR="00426C67" w:rsidRDefault="00426C67" w:rsidP="00426C67">
      <w:r w:rsidRPr="002959C6">
        <w:rPr>
          <w:rStyle w:val="Authorinstruction"/>
        </w:rPr>
        <w:t>{Sample Aviation}</w:t>
      </w:r>
      <w:r>
        <w:t xml:space="preserve"> is not required to have a Safety Management System. </w:t>
      </w:r>
    </w:p>
    <w:p w14:paraId="08825D58" w14:textId="77777777" w:rsidR="00426C67" w:rsidRPr="00426C67" w:rsidRDefault="00426C67" w:rsidP="00B81CA3">
      <w:pPr>
        <w:pStyle w:val="Sampletext"/>
      </w:pPr>
      <w:r w:rsidRPr="00426C67">
        <w:t>Sample text 2</w:t>
      </w:r>
    </w:p>
    <w:p w14:paraId="0C43AA33" w14:textId="77777777" w:rsidR="00426C67" w:rsidRPr="00431AD7" w:rsidRDefault="00426C67" w:rsidP="00426C67">
      <w:r w:rsidRPr="002959C6">
        <w:rPr>
          <w:rStyle w:val="Authorinstruction"/>
        </w:rPr>
        <w:t>{Sample Aviation}</w:t>
      </w:r>
      <w:r w:rsidRPr="00467F17">
        <w:t xml:space="preserve"> </w:t>
      </w:r>
      <w:r>
        <w:t>has a Safety Management System which is found in Volume 5 of this exposition.</w:t>
      </w:r>
    </w:p>
    <w:p w14:paraId="1AE526F8" w14:textId="77777777" w:rsidR="00426C67" w:rsidRPr="00426C67" w:rsidRDefault="00426C67" w:rsidP="00B81CA3">
      <w:pPr>
        <w:pStyle w:val="Sampletext"/>
      </w:pPr>
      <w:r w:rsidRPr="00426C67">
        <w:t>Sample text 3</w:t>
      </w:r>
    </w:p>
    <w:p w14:paraId="6414B3A9" w14:textId="41AC760D" w:rsidR="00426C67" w:rsidRDefault="00426C67" w:rsidP="00426C67">
      <w:r w:rsidRPr="002959C6">
        <w:rPr>
          <w:rStyle w:val="Authorinstruction"/>
        </w:rPr>
        <w:t>{Sample Aviation}</w:t>
      </w:r>
      <w:r w:rsidRPr="00426C67">
        <w:t xml:space="preserve"> </w:t>
      </w:r>
      <w:r>
        <w:t>has elected to defer the requirement for a formal Safety Management System in accordance with CASA EX</w:t>
      </w:r>
      <w:r w:rsidR="00455EA1">
        <w:t>73</w:t>
      </w:r>
      <w:r>
        <w:t>/2</w:t>
      </w:r>
      <w:r w:rsidR="00455EA1">
        <w:t>4</w:t>
      </w:r>
      <w:r>
        <w:t xml:space="preserve"> and will comply with the conditions of the deferral instrument using the following procedures:</w:t>
      </w:r>
    </w:p>
    <w:p w14:paraId="093D43BF" w14:textId="77777777" w:rsidR="00426C67" w:rsidRDefault="00426C67" w:rsidP="00426C67">
      <w:r w:rsidRPr="00A827A6">
        <w:t xml:space="preserve">All personnel are required to seek and identify safety risks arising from </w:t>
      </w:r>
      <w:r>
        <w:t>our</w:t>
      </w:r>
      <w:r w:rsidRPr="00A827A6">
        <w:t xml:space="preserve"> operations. Typical hazards which may pose safety risks may occur in any area of operations and include</w:t>
      </w:r>
      <w:r>
        <w:t>,</w:t>
      </w:r>
      <w:r w:rsidRPr="00A827A6">
        <w:t xml:space="preserve"> but are not limited to</w:t>
      </w:r>
      <w:r>
        <w:t>:</w:t>
      </w:r>
    </w:p>
    <w:p w14:paraId="0E5CB8B4" w14:textId="77777777" w:rsidR="00426C67" w:rsidRPr="00426C67" w:rsidRDefault="00426C67" w:rsidP="00426C67">
      <w:pPr>
        <w:pStyle w:val="ListBullet"/>
      </w:pPr>
      <w:r>
        <w:t>a</w:t>
      </w:r>
      <w:r w:rsidRPr="00426C67">
        <w:t>ircraft operational matters on the ground and in flight</w:t>
      </w:r>
    </w:p>
    <w:p w14:paraId="16267B5A" w14:textId="77777777" w:rsidR="00426C67" w:rsidRPr="00426C67" w:rsidRDefault="00426C67" w:rsidP="00426C67">
      <w:pPr>
        <w:pStyle w:val="ListBullet"/>
      </w:pPr>
      <w:r>
        <w:t>o</w:t>
      </w:r>
      <w:r w:rsidRPr="00426C67">
        <w:t>rganisational matters such as rostering, communication, documentation</w:t>
      </w:r>
    </w:p>
    <w:p w14:paraId="5D56FABE" w14:textId="77777777" w:rsidR="00426C67" w:rsidRPr="00426C67" w:rsidRDefault="00426C67" w:rsidP="00426C67">
      <w:pPr>
        <w:pStyle w:val="ListBullet"/>
      </w:pPr>
      <w:r>
        <w:t>e</w:t>
      </w:r>
      <w:r w:rsidRPr="00426C67">
        <w:t>xternal factors such as environment, ATS, aerodromes</w:t>
      </w:r>
    </w:p>
    <w:p w14:paraId="6CDE3D10" w14:textId="77777777" w:rsidR="00426C67" w:rsidRPr="00426C67" w:rsidRDefault="00426C67" w:rsidP="00426C67">
      <w:pPr>
        <w:pStyle w:val="ListBullet"/>
      </w:pPr>
      <w:r>
        <w:t>h</w:t>
      </w:r>
      <w:r w:rsidRPr="00426C67">
        <w:t>uman factors such as fatigue, training, experience</w:t>
      </w:r>
    </w:p>
    <w:p w14:paraId="24D97A30" w14:textId="77777777" w:rsidR="00426C67" w:rsidRPr="00426C67" w:rsidRDefault="00426C67" w:rsidP="00426C67">
      <w:pPr>
        <w:pStyle w:val="ListBullet"/>
      </w:pPr>
      <w:r>
        <w:lastRenderedPageBreak/>
        <w:t>a</w:t>
      </w:r>
      <w:r w:rsidRPr="00426C67">
        <w:t>ny other matter that the reporter considers relevant to the operation.</w:t>
      </w:r>
    </w:p>
    <w:p w14:paraId="46314227" w14:textId="77777777" w:rsidR="00426C67" w:rsidRPr="00A827A6" w:rsidRDefault="00426C67" w:rsidP="00426C67">
      <w:r w:rsidRPr="00A827A6">
        <w:t>Personnel are required to bring any safety risks identified to the attention of the HOFO or CEO by:</w:t>
      </w:r>
    </w:p>
    <w:p w14:paraId="6AC3AD47" w14:textId="77777777" w:rsidR="00426C67" w:rsidRPr="00426C67" w:rsidRDefault="00426C67" w:rsidP="00426C67">
      <w:pPr>
        <w:pStyle w:val="ListBullet"/>
      </w:pPr>
      <w:r>
        <w:t>c</w:t>
      </w:r>
      <w:r w:rsidRPr="00426C67">
        <w:t>ompleting the Risk Assessment Form (Form A17) and forwarding it to the HOFO or CEO, or</w:t>
      </w:r>
    </w:p>
    <w:p w14:paraId="6FDB7833" w14:textId="77777777" w:rsidR="00426C67" w:rsidRPr="00426C67" w:rsidRDefault="00426C67" w:rsidP="00426C67">
      <w:pPr>
        <w:pStyle w:val="ListBullet"/>
      </w:pPr>
      <w:r w:rsidRPr="00A827A6">
        <w:t>phon</w:t>
      </w:r>
      <w:r w:rsidRPr="00426C67">
        <w:t>ing, texting, emailing or writing directly to the HOFO or CEO.</w:t>
      </w:r>
    </w:p>
    <w:p w14:paraId="519F1C96" w14:textId="77777777" w:rsidR="00426C67" w:rsidRPr="00A827A6" w:rsidRDefault="00426C67" w:rsidP="002959C6">
      <w:pPr>
        <w:pStyle w:val="normalafterlisttable"/>
      </w:pPr>
      <w:r w:rsidRPr="00A827A6">
        <w:t>The CEO and HOFO will:</w:t>
      </w:r>
    </w:p>
    <w:p w14:paraId="60187B3C" w14:textId="77777777" w:rsidR="00426C67" w:rsidRPr="00426C67" w:rsidRDefault="00426C67" w:rsidP="00426C67">
      <w:pPr>
        <w:pStyle w:val="ListBullet"/>
      </w:pPr>
      <w:r>
        <w:t>e</w:t>
      </w:r>
      <w:r w:rsidRPr="00426C67">
        <w:t>nsure the risk is added to the Risk Register (Form A18)</w:t>
      </w:r>
    </w:p>
    <w:p w14:paraId="263C9759" w14:textId="77777777" w:rsidR="00426C67" w:rsidRPr="00426C67" w:rsidRDefault="00426C67" w:rsidP="00426C67">
      <w:pPr>
        <w:pStyle w:val="ListBullet"/>
      </w:pPr>
      <w:r>
        <w:t>r</w:t>
      </w:r>
      <w:r w:rsidRPr="00426C67">
        <w:t>eview the risk and develop corrective safety controls if required</w:t>
      </w:r>
    </w:p>
    <w:p w14:paraId="7D86F00B" w14:textId="77777777" w:rsidR="00426C67" w:rsidRPr="00426C67" w:rsidRDefault="00426C67" w:rsidP="00426C67">
      <w:pPr>
        <w:pStyle w:val="ListBullet"/>
      </w:pPr>
      <w:r>
        <w:t>a</w:t>
      </w:r>
      <w:r w:rsidRPr="00426C67">
        <w:t>ction safety controls and if required, action the change management process and exposition continuous improvement process</w:t>
      </w:r>
    </w:p>
    <w:p w14:paraId="5A5E1200" w14:textId="1B64B503" w:rsidR="00426C67" w:rsidRPr="00431AD7" w:rsidRDefault="00426C67" w:rsidP="00A21375">
      <w:pPr>
        <w:pStyle w:val="ListBullet"/>
      </w:pPr>
      <w:r>
        <w:t>p</w:t>
      </w:r>
      <w:r w:rsidRPr="00426C67">
        <w:t>ublish the risk and the proposed control measures in a notice to personnel as soon as possible.</w:t>
      </w:r>
    </w:p>
    <w:p w14:paraId="65E56A0E" w14:textId="77777777" w:rsidR="00426C67" w:rsidRDefault="00426C67" w:rsidP="00966E0B">
      <w:pPr>
        <w:pStyle w:val="Heading3"/>
      </w:pPr>
      <w:bookmarkStart w:id="40" w:name="_Toc96683568"/>
      <w:bookmarkStart w:id="41" w:name="_Toc96684818"/>
      <w:r>
        <w:t xml:space="preserve">Safety policy </w:t>
      </w:r>
      <w:r w:rsidRPr="002959C6">
        <w:t>statement</w:t>
      </w:r>
      <w:bookmarkEnd w:id="40"/>
      <w:bookmarkEnd w:id="41"/>
    </w:p>
    <w:p w14:paraId="2D22960B" w14:textId="77777777" w:rsidR="00426C67" w:rsidRPr="00426C67" w:rsidRDefault="00426C67" w:rsidP="00B81CA3">
      <w:pPr>
        <w:pStyle w:val="Sampletext"/>
      </w:pPr>
      <w:r w:rsidRPr="00426C67">
        <w:t>Sample text</w:t>
      </w:r>
    </w:p>
    <w:p w14:paraId="22E3009C" w14:textId="77777777" w:rsidR="00426C67" w:rsidRDefault="00426C67" w:rsidP="00426C67">
      <w:r>
        <w:t xml:space="preserve">Safety is the first priority of </w:t>
      </w:r>
      <w:r w:rsidRPr="002959C6">
        <w:rPr>
          <w:rStyle w:val="Authorinstruction"/>
        </w:rPr>
        <w:t xml:space="preserve">{Sample Aviation} </w:t>
      </w:r>
      <w:r>
        <w:t>in all its activities. We are committed to developing and implementing strategies to ensure all our aviation activities uphold the highest level of safety performance. We also strive to provide safe and secure working conditions for our personnel, and to foster positive safety attitudes.</w:t>
      </w:r>
    </w:p>
    <w:p w14:paraId="799B27A0" w14:textId="77777777" w:rsidR="00426C67" w:rsidRDefault="00426C67" w:rsidP="00426C67">
      <w:r>
        <w:t>The Directors, the CEO, and management are committed to developing a safety culture in all our activities to aim for an accident-free workplace. We regularly review our safety goals, performance and this safety statement, and maintain an updated safety policy.</w:t>
      </w:r>
    </w:p>
    <w:p w14:paraId="504C25DA" w14:textId="77777777" w:rsidR="00426C67" w:rsidRDefault="00426C67" w:rsidP="00426C67">
      <w:r w:rsidRPr="002959C6">
        <w:rPr>
          <w:rStyle w:val="Authorinstruction"/>
        </w:rPr>
        <w:t xml:space="preserve">{Sample Aviation} </w:t>
      </w:r>
      <w:r>
        <w:t xml:space="preserve">seeks to develop a culture of open reporting of all safety hazards, and to support effective communication throughout the organisation. To help </w:t>
      </w:r>
      <w:r w:rsidRPr="002959C6">
        <w:rPr>
          <w:rStyle w:val="Authorinstruction"/>
        </w:rPr>
        <w:t xml:space="preserve">{Sample Aviation} </w:t>
      </w:r>
      <w:r>
        <w:t>continuously improve its safety performance, personnel are encouraged to report each event or factor they think could affect safety directly to the CEO or HOFO.</w:t>
      </w:r>
    </w:p>
    <w:p w14:paraId="1454F86F" w14:textId="77777777" w:rsidR="00426C67" w:rsidRDefault="00426C67" w:rsidP="00426C67">
      <w:r>
        <w:t>Our policy is to apply just-culture principles to any report which identifies a new safety issue and to deal with the issue in a timely manner.</w:t>
      </w:r>
    </w:p>
    <w:p w14:paraId="1ACB84CE" w14:textId="77777777" w:rsidR="00426C67" w:rsidRDefault="00426C67" w:rsidP="00426C67">
      <w:r>
        <w:t xml:space="preserve">The chief executive officer is responsible for ensuring there are processes in place for identifying and addressing deficiencies in the operations. The chief executive officer is also responsible for establishing and </w:t>
      </w:r>
      <w:bookmarkStart w:id="42" w:name="_Hlk92716216"/>
      <w:r>
        <w:t xml:space="preserve">regularly reviewing the safety performance indicators and </w:t>
      </w:r>
      <w:bookmarkEnd w:id="42"/>
      <w:r>
        <w:t>targets.</w:t>
      </w:r>
    </w:p>
    <w:p w14:paraId="0CB29B72" w14:textId="77777777" w:rsidR="00426C67" w:rsidRPr="002959C6" w:rsidRDefault="00426C67" w:rsidP="00426C67">
      <w:pPr>
        <w:rPr>
          <w:rStyle w:val="Authorinstruction"/>
        </w:rPr>
      </w:pPr>
      <w:r w:rsidRPr="002959C6">
        <w:rPr>
          <w:rStyle w:val="Authorinstruction"/>
        </w:rPr>
        <w:t>{Insert CEO signature}</w:t>
      </w:r>
    </w:p>
    <w:p w14:paraId="3B021844" w14:textId="77777777" w:rsidR="00426C67" w:rsidRDefault="00426C67" w:rsidP="00966E0B">
      <w:pPr>
        <w:pStyle w:val="Heading3"/>
      </w:pPr>
      <w:bookmarkStart w:id="43" w:name="_Toc96683569"/>
      <w:bookmarkStart w:id="44" w:name="_Toc96684819"/>
      <w:r>
        <w:t>Flight data analysis program</w:t>
      </w:r>
      <w:bookmarkEnd w:id="43"/>
      <w:bookmarkEnd w:id="44"/>
    </w:p>
    <w:p w14:paraId="5A69B6DA" w14:textId="77777777" w:rsidR="00426C67" w:rsidRPr="00426C67" w:rsidRDefault="00426C67" w:rsidP="00B81CA3">
      <w:pPr>
        <w:pStyle w:val="Sampletext"/>
      </w:pPr>
      <w:r w:rsidRPr="00426C67">
        <w:t>Sample text 1</w:t>
      </w:r>
    </w:p>
    <w:p w14:paraId="2498B458" w14:textId="77777777" w:rsidR="00426C67" w:rsidRDefault="00426C67" w:rsidP="00426C67">
      <w:r w:rsidRPr="002959C6">
        <w:rPr>
          <w:rStyle w:val="Authorinstruction"/>
        </w:rPr>
        <w:t>{Sample Aviation}</w:t>
      </w:r>
      <w:r w:rsidRPr="00387F42">
        <w:t xml:space="preserve"> </w:t>
      </w:r>
      <w:r>
        <w:t>is not required to have a flight data analysis program.</w:t>
      </w:r>
    </w:p>
    <w:p w14:paraId="114B6412" w14:textId="77777777" w:rsidR="00426C67" w:rsidRPr="002959C6" w:rsidRDefault="00426C67" w:rsidP="00B81CA3">
      <w:pPr>
        <w:pStyle w:val="Sampletext"/>
      </w:pPr>
      <w:r w:rsidRPr="002959C6">
        <w:t xml:space="preserve">Sample text 2 </w:t>
      </w:r>
    </w:p>
    <w:p w14:paraId="144AC0B0" w14:textId="77777777" w:rsidR="00426C67" w:rsidRDefault="00426C67" w:rsidP="00426C67">
      <w:r w:rsidRPr="002959C6">
        <w:rPr>
          <w:rStyle w:val="Authorinstruction"/>
        </w:rPr>
        <w:t>{Sample Aviation}</w:t>
      </w:r>
      <w:r>
        <w:t xml:space="preserve"> has a flight data analysis program to regularly record and analyse the operational flight data of individual and aggregated operations for the purpose of improving the safety of flight operations. The types of data recorded and the method of recording the data is set out below. </w:t>
      </w:r>
      <w:r w:rsidRPr="00460438">
        <w:rPr>
          <w:rStyle w:val="Authorinstruction"/>
        </w:rPr>
        <w:t xml:space="preserve">{Sample Aviation} </w:t>
      </w:r>
      <w:r>
        <w:t>will ensure that the identity of the person who is the source of the data is protected appropriately.</w:t>
      </w:r>
    </w:p>
    <w:p w14:paraId="12CED19E" w14:textId="77777777" w:rsidR="00426C67" w:rsidRPr="002959C6" w:rsidRDefault="00426C67" w:rsidP="00426C67">
      <w:pPr>
        <w:rPr>
          <w:rStyle w:val="Authorinstruction"/>
        </w:rPr>
      </w:pPr>
      <w:r w:rsidRPr="002959C6">
        <w:rPr>
          <w:rStyle w:val="Authorinstruction"/>
        </w:rPr>
        <w:t>{Insert process}</w:t>
      </w:r>
    </w:p>
    <w:p w14:paraId="234C5E49" w14:textId="77777777" w:rsidR="00426C67" w:rsidRDefault="00426C67" w:rsidP="00966E0B">
      <w:pPr>
        <w:pStyle w:val="Heading2"/>
      </w:pPr>
      <w:bookmarkStart w:id="45" w:name="_Toc96683570"/>
      <w:bookmarkStart w:id="46" w:name="_Toc96684820"/>
      <w:bookmarkStart w:id="47" w:name="_Toc96685410"/>
      <w:bookmarkStart w:id="48" w:name="_Toc184214761"/>
      <w:bookmarkStart w:id="49" w:name="_Toc188966525"/>
      <w:r>
        <w:lastRenderedPageBreak/>
        <w:t xml:space="preserve">Key </w:t>
      </w:r>
      <w:r w:rsidRPr="002959C6">
        <w:t>personnel</w:t>
      </w:r>
      <w:bookmarkEnd w:id="45"/>
      <w:bookmarkEnd w:id="46"/>
      <w:bookmarkEnd w:id="47"/>
      <w:bookmarkEnd w:id="48"/>
      <w:bookmarkEnd w:id="49"/>
    </w:p>
    <w:p w14:paraId="43C9DFB9" w14:textId="77777777" w:rsidR="00426C67" w:rsidRDefault="00426C67" w:rsidP="00966E0B">
      <w:pPr>
        <w:pStyle w:val="Heading3"/>
      </w:pPr>
      <w:bookmarkStart w:id="50" w:name="_Toc96683571"/>
      <w:bookmarkStart w:id="51" w:name="_Toc96684821"/>
      <w:r>
        <w:t>List of key personnel</w:t>
      </w:r>
      <w:bookmarkEnd w:id="50"/>
      <w:bookmarkEnd w:id="51"/>
    </w:p>
    <w:p w14:paraId="3298A7CE" w14:textId="77777777" w:rsidR="00426C67" w:rsidRPr="002959C6" w:rsidRDefault="00426C67" w:rsidP="00B81CA3">
      <w:pPr>
        <w:pStyle w:val="Sampletext"/>
      </w:pPr>
      <w:r w:rsidRPr="002959C6">
        <w:t>Sample text</w:t>
      </w:r>
    </w:p>
    <w:p w14:paraId="256A5D62" w14:textId="77777777" w:rsidR="00426C67" w:rsidRDefault="00426C67" w:rsidP="00426C67">
      <w:r w:rsidRPr="002959C6">
        <w:rPr>
          <w:rStyle w:val="Authorinstruction"/>
        </w:rPr>
        <w:t>{Sample Aviation}</w:t>
      </w:r>
      <w:r w:rsidRPr="00426C67">
        <w:t xml:space="preserve"> </w:t>
      </w:r>
      <w:r>
        <w:t>has the following key personnel:</w:t>
      </w:r>
    </w:p>
    <w:p w14:paraId="7C8D4061" w14:textId="77777777" w:rsidR="00426C67" w:rsidRPr="00CB1D44" w:rsidRDefault="00426C67" w:rsidP="00426C67">
      <w:pPr>
        <w:pStyle w:val="Caption"/>
      </w:pPr>
      <w:r w:rsidRPr="00CB1D44">
        <w:t>Table: Key personnel</w:t>
      </w:r>
    </w:p>
    <w:tbl>
      <w:tblPr>
        <w:tblStyle w:val="SD-MOStable"/>
        <w:tblW w:w="9634" w:type="dxa"/>
        <w:tblLook w:val="0620" w:firstRow="1" w:lastRow="0" w:firstColumn="0" w:lastColumn="0" w:noHBand="1" w:noVBand="1"/>
      </w:tblPr>
      <w:tblGrid>
        <w:gridCol w:w="3211"/>
        <w:gridCol w:w="3211"/>
        <w:gridCol w:w="3212"/>
      </w:tblGrid>
      <w:tr w:rsidR="00426C67" w:rsidRPr="002959C6" w14:paraId="7B5BBDE9" w14:textId="77777777" w:rsidTr="002959C6">
        <w:trPr>
          <w:cnfStyle w:val="100000000000" w:firstRow="1" w:lastRow="0" w:firstColumn="0" w:lastColumn="0" w:oddVBand="0" w:evenVBand="0" w:oddHBand="0" w:evenHBand="0" w:firstRowFirstColumn="0" w:firstRowLastColumn="0" w:lastRowFirstColumn="0" w:lastRowLastColumn="0"/>
          <w:tblHeader/>
        </w:trPr>
        <w:tc>
          <w:tcPr>
            <w:tcW w:w="3211" w:type="dxa"/>
          </w:tcPr>
          <w:p w14:paraId="51EBC9E4" w14:textId="77777777" w:rsidR="00426C67" w:rsidRPr="002959C6" w:rsidRDefault="00426C67" w:rsidP="002959C6">
            <w:r w:rsidRPr="002959C6">
              <w:t>Position</w:t>
            </w:r>
          </w:p>
        </w:tc>
        <w:tc>
          <w:tcPr>
            <w:tcW w:w="3211" w:type="dxa"/>
          </w:tcPr>
          <w:p w14:paraId="5DAD0505" w14:textId="77777777" w:rsidR="00426C67" w:rsidRPr="002959C6" w:rsidRDefault="00426C67" w:rsidP="002959C6">
            <w:r w:rsidRPr="002959C6">
              <w:t>Key person</w:t>
            </w:r>
          </w:p>
        </w:tc>
        <w:tc>
          <w:tcPr>
            <w:tcW w:w="3212" w:type="dxa"/>
          </w:tcPr>
          <w:p w14:paraId="51A67ECF" w14:textId="77777777" w:rsidR="00426C67" w:rsidRPr="002959C6" w:rsidRDefault="00426C67" w:rsidP="002959C6">
            <w:r w:rsidRPr="002959C6">
              <w:t>Authorised alternate</w:t>
            </w:r>
          </w:p>
        </w:tc>
      </w:tr>
      <w:tr w:rsidR="00426C67" w:rsidRPr="002959C6" w14:paraId="40F13426" w14:textId="77777777" w:rsidTr="002959C6">
        <w:tc>
          <w:tcPr>
            <w:tcW w:w="3211" w:type="dxa"/>
          </w:tcPr>
          <w:p w14:paraId="0991975F" w14:textId="77777777" w:rsidR="00426C67" w:rsidRPr="002959C6" w:rsidRDefault="00426C67" w:rsidP="002959C6">
            <w:r w:rsidRPr="002959C6">
              <w:t>Chief executive officer (CEO)</w:t>
            </w:r>
          </w:p>
        </w:tc>
        <w:tc>
          <w:tcPr>
            <w:tcW w:w="3211" w:type="dxa"/>
          </w:tcPr>
          <w:p w14:paraId="3168D794" w14:textId="77777777" w:rsidR="00426C67" w:rsidRPr="002959C6" w:rsidRDefault="00426C67" w:rsidP="002959C6"/>
        </w:tc>
        <w:tc>
          <w:tcPr>
            <w:tcW w:w="3212" w:type="dxa"/>
          </w:tcPr>
          <w:p w14:paraId="1E2307DC" w14:textId="77777777" w:rsidR="00426C67" w:rsidRPr="002959C6" w:rsidRDefault="00426C67" w:rsidP="002959C6"/>
        </w:tc>
      </w:tr>
      <w:tr w:rsidR="00426C67" w:rsidRPr="002959C6" w14:paraId="7B0B9066" w14:textId="77777777" w:rsidTr="002959C6">
        <w:tc>
          <w:tcPr>
            <w:tcW w:w="3211" w:type="dxa"/>
          </w:tcPr>
          <w:p w14:paraId="006A7C9C" w14:textId="77777777" w:rsidR="00426C67" w:rsidRPr="002959C6" w:rsidRDefault="00426C67" w:rsidP="002959C6">
            <w:r w:rsidRPr="002959C6">
              <w:t>Head of flying operations (HOFO)</w:t>
            </w:r>
          </w:p>
        </w:tc>
        <w:tc>
          <w:tcPr>
            <w:tcW w:w="3211" w:type="dxa"/>
          </w:tcPr>
          <w:p w14:paraId="103B283E" w14:textId="77777777" w:rsidR="00426C67" w:rsidRPr="002959C6" w:rsidRDefault="00426C67" w:rsidP="002959C6"/>
        </w:tc>
        <w:tc>
          <w:tcPr>
            <w:tcW w:w="3212" w:type="dxa"/>
          </w:tcPr>
          <w:p w14:paraId="48839583" w14:textId="77777777" w:rsidR="00426C67" w:rsidRPr="002959C6" w:rsidRDefault="00426C67" w:rsidP="002959C6"/>
        </w:tc>
      </w:tr>
      <w:tr w:rsidR="0026309F" w:rsidRPr="002959C6" w14:paraId="583BBCAE" w14:textId="77777777" w:rsidTr="002959C6">
        <w:tc>
          <w:tcPr>
            <w:tcW w:w="3211" w:type="dxa"/>
          </w:tcPr>
          <w:p w14:paraId="3630A3D9" w14:textId="4C7BE0C2" w:rsidR="0026309F" w:rsidRPr="0026309F" w:rsidRDefault="0026309F" w:rsidP="0026309F">
            <w:r w:rsidRPr="002959C6">
              <w:t>Head of operations (HOO)</w:t>
            </w:r>
          </w:p>
        </w:tc>
        <w:tc>
          <w:tcPr>
            <w:tcW w:w="3211" w:type="dxa"/>
          </w:tcPr>
          <w:p w14:paraId="030A86C4" w14:textId="77777777" w:rsidR="0026309F" w:rsidRPr="002959C6" w:rsidRDefault="0026309F" w:rsidP="0026309F"/>
        </w:tc>
        <w:tc>
          <w:tcPr>
            <w:tcW w:w="3212" w:type="dxa"/>
          </w:tcPr>
          <w:p w14:paraId="45E0B2E4" w14:textId="77777777" w:rsidR="0026309F" w:rsidRPr="002959C6" w:rsidRDefault="0026309F" w:rsidP="0026309F"/>
        </w:tc>
      </w:tr>
      <w:tr w:rsidR="0026309F" w:rsidRPr="002959C6" w14:paraId="22DEB192" w14:textId="77777777" w:rsidTr="00632C58">
        <w:tc>
          <w:tcPr>
            <w:tcW w:w="3211" w:type="dxa"/>
          </w:tcPr>
          <w:p w14:paraId="6A3A5F10" w14:textId="77777777" w:rsidR="0026309F" w:rsidRPr="0026309F" w:rsidRDefault="0026309F" w:rsidP="0026309F">
            <w:r w:rsidRPr="002959C6">
              <w:t>Head of training and checking (HOTC)</w:t>
            </w:r>
          </w:p>
        </w:tc>
        <w:tc>
          <w:tcPr>
            <w:tcW w:w="3211" w:type="dxa"/>
          </w:tcPr>
          <w:p w14:paraId="5C5DDAED" w14:textId="77777777" w:rsidR="0026309F" w:rsidRPr="002959C6" w:rsidRDefault="0026309F" w:rsidP="0026309F"/>
        </w:tc>
        <w:tc>
          <w:tcPr>
            <w:tcW w:w="3212" w:type="dxa"/>
          </w:tcPr>
          <w:p w14:paraId="17A4A871" w14:textId="77777777" w:rsidR="0026309F" w:rsidRPr="002959C6" w:rsidRDefault="0026309F" w:rsidP="0026309F"/>
        </w:tc>
      </w:tr>
      <w:tr w:rsidR="00426C67" w:rsidRPr="002959C6" w14:paraId="6FDCB983" w14:textId="77777777" w:rsidTr="002959C6">
        <w:tc>
          <w:tcPr>
            <w:tcW w:w="3211" w:type="dxa"/>
          </w:tcPr>
          <w:p w14:paraId="2DF4080B" w14:textId="77777777" w:rsidR="00426C67" w:rsidRPr="002959C6" w:rsidRDefault="00426C67" w:rsidP="002959C6">
            <w:r w:rsidRPr="002959C6">
              <w:t>Safety manager (SM)</w:t>
            </w:r>
          </w:p>
        </w:tc>
        <w:tc>
          <w:tcPr>
            <w:tcW w:w="3211" w:type="dxa"/>
          </w:tcPr>
          <w:p w14:paraId="05E557A8" w14:textId="77777777" w:rsidR="00426C67" w:rsidRPr="002959C6" w:rsidRDefault="00426C67" w:rsidP="002959C6"/>
        </w:tc>
        <w:tc>
          <w:tcPr>
            <w:tcW w:w="3212" w:type="dxa"/>
          </w:tcPr>
          <w:p w14:paraId="4A606A59" w14:textId="77777777" w:rsidR="00426C67" w:rsidRPr="002959C6" w:rsidRDefault="00426C67" w:rsidP="002959C6"/>
        </w:tc>
      </w:tr>
    </w:tbl>
    <w:p w14:paraId="01C5C6FD" w14:textId="77777777" w:rsidR="00426C67" w:rsidRDefault="00426C67" w:rsidP="00966E0B">
      <w:pPr>
        <w:pStyle w:val="Heading3"/>
      </w:pPr>
      <w:bookmarkStart w:id="52" w:name="_Key_personnel_positions"/>
      <w:bookmarkStart w:id="53" w:name="_Toc96683572"/>
      <w:bookmarkStart w:id="54" w:name="_Toc96684822"/>
      <w:bookmarkEnd w:id="52"/>
      <w:r>
        <w:t>Key personnel positions must be filled</w:t>
      </w:r>
      <w:bookmarkEnd w:id="53"/>
      <w:bookmarkEnd w:id="54"/>
    </w:p>
    <w:p w14:paraId="1B6F76B5" w14:textId="77777777" w:rsidR="00426C67" w:rsidRPr="002959C6" w:rsidRDefault="00426C67" w:rsidP="00B81CA3">
      <w:pPr>
        <w:pStyle w:val="Sampletext"/>
      </w:pPr>
      <w:r w:rsidRPr="002959C6">
        <w:t>Sample text 1</w:t>
      </w:r>
    </w:p>
    <w:p w14:paraId="1E29CA56" w14:textId="77777777" w:rsidR="00426C67" w:rsidRDefault="00426C67" w:rsidP="00426C67">
      <w:r w:rsidRPr="002959C6">
        <w:rPr>
          <w:rStyle w:val="Authorinstruction"/>
        </w:rPr>
        <w:t>{Sample Aviation}</w:t>
      </w:r>
      <w:r w:rsidRPr="001F209F">
        <w:t xml:space="preserve"> </w:t>
      </w:r>
      <w:r>
        <w:t xml:space="preserve">will </w:t>
      </w:r>
      <w:r w:rsidRPr="001F209F">
        <w:t>ensure operations are not conducted unless each key personnel position is filled</w:t>
      </w:r>
      <w:r>
        <w:t xml:space="preserve"> by the substantive person or the authorised alternate</w:t>
      </w:r>
      <w:r w:rsidRPr="001F209F">
        <w:t>.</w:t>
      </w:r>
    </w:p>
    <w:p w14:paraId="444401C9" w14:textId="77777777" w:rsidR="00426C67" w:rsidRPr="002959C6" w:rsidRDefault="00426C67" w:rsidP="00B81CA3">
      <w:pPr>
        <w:pStyle w:val="Sampletext"/>
      </w:pPr>
      <w:r w:rsidRPr="002959C6">
        <w:t>Sample text 2</w:t>
      </w:r>
    </w:p>
    <w:p w14:paraId="00054CDF" w14:textId="77777777" w:rsidR="00426C67" w:rsidRPr="001F209F" w:rsidRDefault="00426C67" w:rsidP="00426C67">
      <w:r w:rsidRPr="002959C6">
        <w:rPr>
          <w:rStyle w:val="Authorinstruction"/>
        </w:rPr>
        <w:t>{Sample Aviation}</w:t>
      </w:r>
      <w:r w:rsidRPr="001F209F">
        <w:t xml:space="preserve"> </w:t>
      </w:r>
      <w:r>
        <w:t xml:space="preserve">will </w:t>
      </w:r>
      <w:r w:rsidRPr="001F209F">
        <w:t>ensure key personnel position</w:t>
      </w:r>
      <w:r>
        <w:t xml:space="preserve">s are </w:t>
      </w:r>
      <w:r w:rsidRPr="001F209F">
        <w:t>filled</w:t>
      </w:r>
      <w:r>
        <w:t xml:space="preserve"> within </w:t>
      </w:r>
      <w:r w:rsidRPr="00426C67">
        <w:t xml:space="preserve">{X} </w:t>
      </w:r>
      <w:r>
        <w:t>days.</w:t>
      </w:r>
    </w:p>
    <w:p w14:paraId="6662BA1C" w14:textId="77777777" w:rsidR="00426C67" w:rsidRDefault="00426C67" w:rsidP="00966E0B">
      <w:pPr>
        <w:pStyle w:val="Heading3"/>
      </w:pPr>
      <w:bookmarkStart w:id="55" w:name="_Toc96683573"/>
      <w:bookmarkStart w:id="56" w:name="_Toc96684823"/>
      <w:r>
        <w:t xml:space="preserve">Appointment of key </w:t>
      </w:r>
      <w:r w:rsidRPr="002959C6">
        <w:t>personnel</w:t>
      </w:r>
      <w:bookmarkEnd w:id="55"/>
      <w:bookmarkEnd w:id="56"/>
    </w:p>
    <w:p w14:paraId="748ABFBA" w14:textId="77777777" w:rsidR="00426C67" w:rsidRPr="000F1763" w:rsidRDefault="00426C67" w:rsidP="00B81CA3">
      <w:pPr>
        <w:pStyle w:val="Sampletext"/>
      </w:pPr>
      <w:r w:rsidRPr="000F1763">
        <w:t>Sample text</w:t>
      </w:r>
    </w:p>
    <w:p w14:paraId="09EA3E6E" w14:textId="48C4D4ED" w:rsidR="00426C67" w:rsidRDefault="00426C67" w:rsidP="00426C67">
      <w:r>
        <w:t xml:space="preserve">The </w:t>
      </w:r>
      <w:r w:rsidRPr="002959C6">
        <w:rPr>
          <w:rStyle w:val="Authorinstruction"/>
        </w:rPr>
        <w:t>{board of directors / senior management / owners}</w:t>
      </w:r>
      <w:r w:rsidRPr="006471E8">
        <w:t>,</w:t>
      </w:r>
      <w:r>
        <w:t xml:space="preserve"> appoints the CEO. All other key personnel appointments are made by the CEO. Prior to any key personnel appointment, the CEO will review the nominee’s application to ensure the minimum experience and qualification criteria are met. All appointments will follow the procedures set out in section </w:t>
      </w:r>
      <w:hyperlink w:anchor="_Management_of_change" w:history="1">
        <w:r w:rsidRPr="008C7739">
          <w:rPr>
            <w:rStyle w:val="Hyperlink"/>
          </w:rPr>
          <w:t>Management of change</w:t>
        </w:r>
      </w:hyperlink>
      <w:r w:rsidRPr="008C7739">
        <w:t>.</w:t>
      </w:r>
    </w:p>
    <w:p w14:paraId="7A69BF2D" w14:textId="77777777" w:rsidR="00426C67" w:rsidRDefault="00426C67" w:rsidP="00426C67">
      <w:r>
        <w:t xml:space="preserve">Where the person is to be appointed to the key personnel position of CEO, the </w:t>
      </w:r>
      <w:r w:rsidRPr="002959C6">
        <w:rPr>
          <w:rStyle w:val="Authorinstruction"/>
        </w:rPr>
        <w:t>{board of directors / senior management / owners}</w:t>
      </w:r>
      <w:r>
        <w:t xml:space="preserve">, appoints the CEO of </w:t>
      </w:r>
      <w:r w:rsidRPr="002959C6">
        <w:rPr>
          <w:rStyle w:val="Authorinstruction"/>
        </w:rPr>
        <w:t xml:space="preserve">{Sample Aviation} </w:t>
      </w:r>
      <w:r>
        <w:t>or a person nominated by them must review the nominee’s application to ensure the minimum experience and qualification criteria are met.</w:t>
      </w:r>
    </w:p>
    <w:p w14:paraId="45D80A8C" w14:textId="77777777" w:rsidR="00426C67" w:rsidRDefault="00426C67" w:rsidP="00426C67">
      <w:r w:rsidRPr="002959C6">
        <w:rPr>
          <w:rStyle w:val="Authorinstruction"/>
        </w:rPr>
        <w:t>{Sample Aviation}</w:t>
      </w:r>
      <w:r>
        <w:t xml:space="preserve">’s key personnel, and authorised alternates, must be familiar with the responsibilities of their position prior to carrying out their duties. Another key person, or a person nominated by the CEO with suitable knowledge and experience, will conduct familiarisation training in accordance </w:t>
      </w:r>
      <w:r w:rsidRPr="00025089">
        <w:t>with Form A11</w:t>
      </w:r>
      <w:r>
        <w:t xml:space="preserve"> -</w:t>
      </w:r>
      <w:r w:rsidRPr="00025089">
        <w:t xml:space="preserve">Key </w:t>
      </w:r>
      <w:r>
        <w:t>P</w:t>
      </w:r>
      <w:r w:rsidRPr="00025089">
        <w:t xml:space="preserve">ersonnel </w:t>
      </w:r>
      <w:r>
        <w:t>F</w:t>
      </w:r>
      <w:r w:rsidRPr="00025089">
        <w:t xml:space="preserve">amiliarisation </w:t>
      </w:r>
      <w:r>
        <w:t>T</w:t>
      </w:r>
      <w:r w:rsidRPr="00025089">
        <w:t xml:space="preserve">raining </w:t>
      </w:r>
      <w:r>
        <w:t>R</w:t>
      </w:r>
      <w:r w:rsidRPr="00025089">
        <w:t>ecord</w:t>
      </w:r>
      <w:r>
        <w:t>, which will be retained in the person’s training file.</w:t>
      </w:r>
    </w:p>
    <w:p w14:paraId="0C19779A" w14:textId="77777777" w:rsidR="00426C67" w:rsidRPr="005F7C75" w:rsidRDefault="00426C67" w:rsidP="00426C67">
      <w:r>
        <w:t>Authorised alternate persons will be included in ongoing management communications to ensure they remain familiar with current matters.</w:t>
      </w:r>
    </w:p>
    <w:p w14:paraId="480E0126" w14:textId="77777777" w:rsidR="00426C67" w:rsidRDefault="00426C67" w:rsidP="00966E0B">
      <w:pPr>
        <w:pStyle w:val="Heading3"/>
      </w:pPr>
      <w:bookmarkStart w:id="57" w:name="_Toc96683574"/>
      <w:bookmarkStart w:id="58" w:name="_Toc96684824"/>
      <w:r>
        <w:lastRenderedPageBreak/>
        <w:t xml:space="preserve">Procedures for </w:t>
      </w:r>
      <w:r w:rsidRPr="002959C6">
        <w:t>when</w:t>
      </w:r>
      <w:r>
        <w:t xml:space="preserve"> key personnel cannot carry out their responsibilities</w:t>
      </w:r>
      <w:bookmarkEnd w:id="57"/>
      <w:bookmarkEnd w:id="58"/>
    </w:p>
    <w:p w14:paraId="5C4EDD1A" w14:textId="77777777" w:rsidR="00426C67" w:rsidRDefault="00426C67" w:rsidP="00B81CA3">
      <w:pPr>
        <w:pStyle w:val="Sampletext"/>
      </w:pPr>
      <w:r w:rsidRPr="000F1763">
        <w:t>Sample text</w:t>
      </w:r>
      <w:r>
        <w:t xml:space="preserve"> 1</w:t>
      </w:r>
    </w:p>
    <w:p w14:paraId="58852787" w14:textId="77777777" w:rsidR="00426C67" w:rsidRPr="00B81CA3" w:rsidRDefault="00426C67" w:rsidP="00B81CA3">
      <w:pPr>
        <w:pStyle w:val="normalafterlisttable"/>
        <w:rPr>
          <w:rStyle w:val="bold"/>
        </w:rPr>
      </w:pPr>
      <w:r w:rsidRPr="00B81CA3">
        <w:rPr>
          <w:rStyle w:val="bold"/>
        </w:rPr>
        <w:t>Temporary absence (less than 35 days)</w:t>
      </w:r>
    </w:p>
    <w:p w14:paraId="074A5444" w14:textId="77777777" w:rsidR="00426C67" w:rsidRDefault="00426C67" w:rsidP="00426C67">
      <w:r>
        <w:t xml:space="preserve">In </w:t>
      </w:r>
      <w:r w:rsidRPr="00460438">
        <w:rPr>
          <w:rStyle w:val="Authorinstruction"/>
        </w:rPr>
        <w:t>{Sample Aviation}</w:t>
      </w:r>
      <w:r w:rsidRPr="00426C67">
        <w:t xml:space="preserve"> </w:t>
      </w:r>
      <w:r>
        <w:t>a key person can continue to carry out their responsibilities if they are not physically present (absent) provided:</w:t>
      </w:r>
    </w:p>
    <w:p w14:paraId="498F6F99" w14:textId="77777777" w:rsidR="00426C67" w:rsidRPr="00426C67" w:rsidRDefault="00426C67" w:rsidP="00426C67">
      <w:pPr>
        <w:pStyle w:val="ListBullet"/>
      </w:pPr>
      <w:r>
        <w:t>t</w:t>
      </w:r>
      <w:r w:rsidRPr="00426C67">
        <w:t>heir duties are being carried out by suitably trained personnel or adequately managed systems</w:t>
      </w:r>
    </w:p>
    <w:p w14:paraId="1EB91195" w14:textId="77777777" w:rsidR="00426C67" w:rsidRPr="00426C67" w:rsidRDefault="00426C67" w:rsidP="00426C67">
      <w:pPr>
        <w:pStyle w:val="ListBullet"/>
      </w:pPr>
      <w:r>
        <w:t>t</w:t>
      </w:r>
      <w:r w:rsidRPr="00426C67">
        <w:t xml:space="preserve">hey can effectively supervise and oversight the performance of these assigned duties </w:t>
      </w:r>
    </w:p>
    <w:p w14:paraId="3CE4422B" w14:textId="77777777" w:rsidR="00426C67" w:rsidRPr="00426C67" w:rsidRDefault="00426C67" w:rsidP="00426C67">
      <w:pPr>
        <w:pStyle w:val="ListBullet"/>
      </w:pPr>
      <w:r>
        <w:t>t</w:t>
      </w:r>
      <w:r w:rsidRPr="00426C67">
        <w:t>hey can continue to have knowledge of pertinent operational matters as necessary for their role.</w:t>
      </w:r>
    </w:p>
    <w:p w14:paraId="1BCB3893" w14:textId="77777777" w:rsidR="00426C67" w:rsidRDefault="00426C67" w:rsidP="002959C6">
      <w:pPr>
        <w:pStyle w:val="normalafterlisttable"/>
      </w:pPr>
      <w:r>
        <w:t>For a temporary absence, the CEO (or other key person) will notify personnel of the temporary arrangement and monitor the effectiveness of the organisational structure and performance of assigned duties.</w:t>
      </w:r>
    </w:p>
    <w:p w14:paraId="5E4627C8" w14:textId="77777777" w:rsidR="00426C67" w:rsidRPr="00B81CA3" w:rsidRDefault="00426C67" w:rsidP="00B81CA3">
      <w:pPr>
        <w:pStyle w:val="normalafterlisttable"/>
        <w:rPr>
          <w:rStyle w:val="bold"/>
        </w:rPr>
      </w:pPr>
      <w:r w:rsidRPr="00B81CA3">
        <w:rPr>
          <w:rStyle w:val="bold"/>
        </w:rPr>
        <w:t>Key personnel permanent absence (more than 35 days or position vacancy) – authorised alternate available</w:t>
      </w:r>
    </w:p>
    <w:p w14:paraId="44710F54" w14:textId="77777777" w:rsidR="00426C67" w:rsidRDefault="00426C67" w:rsidP="00426C67">
      <w:r w:rsidRPr="000929C4">
        <w:t>During any planned or unplanned absence of a key person that continues for longer than 35</w:t>
      </w:r>
      <w:r w:rsidRPr="001C73BF">
        <w:t xml:space="preserve"> </w:t>
      </w:r>
      <w:r w:rsidRPr="00A70B12">
        <w:t xml:space="preserve">days, the authorised alternate will be appointed to assume the responsibilities of </w:t>
      </w:r>
      <w:r w:rsidRPr="00D7006A">
        <w:t>the</w:t>
      </w:r>
      <w:r w:rsidRPr="00025089">
        <w:t xml:space="preserve"> </w:t>
      </w:r>
      <w:r w:rsidRPr="00D7006A">
        <w:t>position</w:t>
      </w:r>
      <w:r w:rsidRPr="00A70B12">
        <w:t>.</w:t>
      </w:r>
    </w:p>
    <w:p w14:paraId="4065E408" w14:textId="77777777" w:rsidR="00426C67" w:rsidRDefault="00426C67" w:rsidP="00426C67">
      <w:r>
        <w:t>The CEO (or other key person) will notify CASA of the appointment of an authorised alternate to a key person position:</w:t>
      </w:r>
    </w:p>
    <w:p w14:paraId="1FE9CA92" w14:textId="77777777" w:rsidR="00426C67" w:rsidRPr="00426C67" w:rsidRDefault="00426C67" w:rsidP="002959C6">
      <w:pPr>
        <w:pStyle w:val="ListBullet"/>
      </w:pPr>
      <w:r>
        <w:t xml:space="preserve">prior to commencement if the appointment if </w:t>
      </w:r>
      <w:r w:rsidRPr="00426C67">
        <w:t>the absence is planned</w:t>
      </w:r>
    </w:p>
    <w:p w14:paraId="670CF756" w14:textId="77777777" w:rsidR="00426C67" w:rsidRPr="00426C67" w:rsidRDefault="00426C67" w:rsidP="002959C6">
      <w:pPr>
        <w:pStyle w:val="ListBullet"/>
      </w:pPr>
      <w:r>
        <w:t>within 3 days of becoming aware of the matter</w:t>
      </w:r>
      <w:r w:rsidRPr="00426C67">
        <w:t>.</w:t>
      </w:r>
    </w:p>
    <w:p w14:paraId="77799633" w14:textId="77777777" w:rsidR="00426C67" w:rsidRPr="00B81CA3" w:rsidRDefault="00426C67" w:rsidP="00B81CA3">
      <w:pPr>
        <w:pStyle w:val="normalafterlisttable"/>
        <w:rPr>
          <w:rStyle w:val="bold"/>
        </w:rPr>
      </w:pPr>
      <w:r w:rsidRPr="00B81CA3">
        <w:rPr>
          <w:rStyle w:val="bold"/>
        </w:rPr>
        <w:t>Key personnel permanent absence (more than 35 days or position vacancy) – no authorised alternate available</w:t>
      </w:r>
    </w:p>
    <w:p w14:paraId="0E841B51" w14:textId="77777777" w:rsidR="00426C67" w:rsidRDefault="00426C67" w:rsidP="00426C67">
      <w:r w:rsidRPr="000929C4">
        <w:t>During any planned or unplanned absence of a key person that continues for longer than 35</w:t>
      </w:r>
      <w:r w:rsidRPr="001C73BF">
        <w:t xml:space="preserve"> </w:t>
      </w:r>
      <w:r w:rsidRPr="00A70B12">
        <w:t>days</w:t>
      </w:r>
      <w:r>
        <w:t>,</w:t>
      </w:r>
      <w:r w:rsidRPr="00A70B12">
        <w:t xml:space="preserve"> </w:t>
      </w:r>
      <w:r>
        <w:t xml:space="preserve">the </w:t>
      </w:r>
      <w:r w:rsidRPr="00A70B12">
        <w:t>CEO (or other key person) will appoint an appropriate person and arrange for them to be authorised by CASA. Operations will need to cease if a key personnel position is not filled</w:t>
      </w:r>
      <w:r>
        <w:t xml:space="preserve"> by an authorised person</w:t>
      </w:r>
      <w:r w:rsidRPr="00A70B12">
        <w:t>.</w:t>
      </w:r>
    </w:p>
    <w:p w14:paraId="7D189E68" w14:textId="77777777" w:rsidR="00426C67" w:rsidRDefault="00426C67" w:rsidP="00426C67">
      <w:r>
        <w:t>The CEO (or other key person) will notify CASA of the permanent absence of a person in a key person position:</w:t>
      </w:r>
    </w:p>
    <w:p w14:paraId="3481ED86" w14:textId="77777777" w:rsidR="00426C67" w:rsidRPr="00426C67" w:rsidRDefault="00426C67" w:rsidP="002959C6">
      <w:pPr>
        <w:pStyle w:val="ListBullet"/>
      </w:pPr>
      <w:r>
        <w:t xml:space="preserve">prior to commencement if the absence if </w:t>
      </w:r>
      <w:r w:rsidRPr="00426C67">
        <w:t>the absence is planned</w:t>
      </w:r>
    </w:p>
    <w:p w14:paraId="7781FD53" w14:textId="77777777" w:rsidR="00426C67" w:rsidRPr="00426C67" w:rsidRDefault="00426C67" w:rsidP="002959C6">
      <w:pPr>
        <w:pStyle w:val="ListBullet"/>
      </w:pPr>
      <w:r>
        <w:t>within 24 hours of becoming aware of the matter</w:t>
      </w:r>
      <w:r w:rsidRPr="00426C67">
        <w:t>.</w:t>
      </w:r>
    </w:p>
    <w:p w14:paraId="50E05C93" w14:textId="77777777" w:rsidR="00426C67" w:rsidRPr="00B81CA3" w:rsidRDefault="00426C67" w:rsidP="00B81CA3">
      <w:pPr>
        <w:pStyle w:val="normalafterlisttable"/>
        <w:rPr>
          <w:rStyle w:val="bold"/>
        </w:rPr>
      </w:pPr>
      <w:r w:rsidRPr="00B81CA3">
        <w:rPr>
          <w:rStyle w:val="bold"/>
        </w:rPr>
        <w:t>Appointing a new authorised alternate</w:t>
      </w:r>
    </w:p>
    <w:p w14:paraId="4A4C6452" w14:textId="77777777" w:rsidR="00426C67" w:rsidRDefault="00426C67" w:rsidP="00426C67">
      <w:r>
        <w:t>The CEO (or other key person) will:</w:t>
      </w:r>
    </w:p>
    <w:p w14:paraId="6FB16D5C" w14:textId="47F1711F" w:rsidR="00426C67" w:rsidRPr="00426C67" w:rsidRDefault="00426C67" w:rsidP="00426C67">
      <w:pPr>
        <w:pStyle w:val="ListBullet"/>
      </w:pPr>
      <w:r>
        <w:t>a</w:t>
      </w:r>
      <w:r w:rsidRPr="00426C67">
        <w:t xml:space="preserve">ction the significant change process outlined in section </w:t>
      </w:r>
      <w:hyperlink w:anchor="_Management_of_change" w:history="1">
        <w:r w:rsidR="008C7739" w:rsidRPr="008C7739">
          <w:rPr>
            <w:rStyle w:val="Hyperlink"/>
          </w:rPr>
          <w:t>Management of change</w:t>
        </w:r>
      </w:hyperlink>
      <w:r w:rsidR="008C7739">
        <w:t>.</w:t>
      </w:r>
    </w:p>
    <w:p w14:paraId="04BD5EE2" w14:textId="77777777" w:rsidR="00426C67" w:rsidRPr="00426C67" w:rsidRDefault="00426C67" w:rsidP="00426C67">
      <w:pPr>
        <w:pStyle w:val="ListBullet"/>
      </w:pPr>
      <w:r>
        <w:t xml:space="preserve">notify CASA of </w:t>
      </w:r>
      <w:r w:rsidRPr="00426C67">
        <w:t>the appointment of a person in a key person position and apply for their approval</w:t>
      </w:r>
    </w:p>
    <w:p w14:paraId="6FEDAC56" w14:textId="77777777" w:rsidR="00426C67" w:rsidRPr="00426C67" w:rsidRDefault="00426C67" w:rsidP="00426C67">
      <w:pPr>
        <w:pStyle w:val="ListBullet"/>
      </w:pPr>
      <w:r>
        <w:t>w</w:t>
      </w:r>
      <w:r w:rsidRPr="00426C67">
        <w:t xml:space="preserve">hen approval is granted update the Key personnel register and Exposition and notify all personnel. </w:t>
      </w:r>
    </w:p>
    <w:p w14:paraId="0BF94DD7" w14:textId="77777777" w:rsidR="00426C67" w:rsidRPr="000F1763" w:rsidRDefault="00426C67" w:rsidP="00B81CA3">
      <w:pPr>
        <w:pStyle w:val="Sampletext"/>
      </w:pPr>
      <w:r w:rsidRPr="000F1763">
        <w:t>Sample text</w:t>
      </w:r>
      <w:r>
        <w:t xml:space="preserve"> 2</w:t>
      </w:r>
    </w:p>
    <w:p w14:paraId="762BE879" w14:textId="77777777" w:rsidR="00426C67" w:rsidRPr="00B81CA3" w:rsidRDefault="00426C67" w:rsidP="00B81CA3">
      <w:pPr>
        <w:pStyle w:val="normalafterlisttable"/>
        <w:rPr>
          <w:rStyle w:val="bold"/>
        </w:rPr>
      </w:pPr>
      <w:r w:rsidRPr="00B81CA3">
        <w:rPr>
          <w:rStyle w:val="bold"/>
        </w:rPr>
        <w:t>Temporary absence (less than 35 days)</w:t>
      </w:r>
    </w:p>
    <w:p w14:paraId="0D827314" w14:textId="77777777" w:rsidR="00426C67" w:rsidRDefault="00426C67" w:rsidP="00426C67">
      <w:r>
        <w:t xml:space="preserve">In </w:t>
      </w:r>
      <w:r w:rsidRPr="002959C6">
        <w:rPr>
          <w:rStyle w:val="Authorinstruction"/>
        </w:rPr>
        <w:t>{Sample Aviation}</w:t>
      </w:r>
      <w:r w:rsidRPr="00426C67">
        <w:t xml:space="preserve"> </w:t>
      </w:r>
      <w:r>
        <w:t>a key person can continue to carry out their responsibilities if they are not physically present (absent) at the operating base provided:</w:t>
      </w:r>
    </w:p>
    <w:p w14:paraId="60858953" w14:textId="77777777" w:rsidR="00426C67" w:rsidRPr="00426C67" w:rsidRDefault="00426C67" w:rsidP="00426C67">
      <w:pPr>
        <w:pStyle w:val="ListBullet"/>
      </w:pPr>
      <w:r>
        <w:lastRenderedPageBreak/>
        <w:t>t</w:t>
      </w:r>
      <w:r w:rsidRPr="00426C67">
        <w:t>heir duties are being carried out by suitably trained personnel or adequately managed systems</w:t>
      </w:r>
    </w:p>
    <w:p w14:paraId="7DF224CB" w14:textId="77777777" w:rsidR="00426C67" w:rsidRPr="00426C67" w:rsidRDefault="00426C67" w:rsidP="00426C67">
      <w:pPr>
        <w:pStyle w:val="ListBullet"/>
      </w:pPr>
      <w:r>
        <w:t>t</w:t>
      </w:r>
      <w:r w:rsidRPr="00426C67">
        <w:t xml:space="preserve">hey can effectively supervise and oversight the performance of these duties </w:t>
      </w:r>
    </w:p>
    <w:p w14:paraId="4D7A7250" w14:textId="77777777" w:rsidR="00426C67" w:rsidRPr="00426C67" w:rsidRDefault="00426C67" w:rsidP="00426C67">
      <w:pPr>
        <w:pStyle w:val="ListBullet"/>
      </w:pPr>
      <w:r>
        <w:t>t</w:t>
      </w:r>
      <w:r w:rsidRPr="00426C67">
        <w:t>hey can continue to have knowledge of pertinent operational matters as necessary for their role.</w:t>
      </w:r>
    </w:p>
    <w:p w14:paraId="6D80368F" w14:textId="77777777" w:rsidR="00426C67" w:rsidRDefault="00426C67" w:rsidP="002959C6">
      <w:pPr>
        <w:pStyle w:val="normalafterlisttable"/>
      </w:pPr>
      <w:r>
        <w:t>For a temporary absence, the CEO (or other key person) will notify personnel of the temporary arrangement and monitor the effectiveness of the organisational structure and performance of duties assigned to another person.</w:t>
      </w:r>
    </w:p>
    <w:p w14:paraId="6ABA016F" w14:textId="77777777" w:rsidR="00426C67" w:rsidRPr="00B81CA3" w:rsidRDefault="00426C67" w:rsidP="00B81CA3">
      <w:pPr>
        <w:pStyle w:val="normalafterlisttable"/>
        <w:rPr>
          <w:rStyle w:val="bold"/>
        </w:rPr>
      </w:pPr>
      <w:r w:rsidRPr="00B81CA3">
        <w:rPr>
          <w:rStyle w:val="bold"/>
        </w:rPr>
        <w:t>Key personnel absence (more than 35 days)</w:t>
      </w:r>
    </w:p>
    <w:p w14:paraId="7CD5F854" w14:textId="77777777" w:rsidR="00426C67" w:rsidRDefault="00426C67" w:rsidP="00426C67">
      <w:r w:rsidRPr="000929C4">
        <w:t>During any planned or unplanned absence of a key person that continues for longer than 35</w:t>
      </w:r>
      <w:r w:rsidRPr="001C73BF">
        <w:t xml:space="preserve"> </w:t>
      </w:r>
      <w:r w:rsidRPr="00A70B12">
        <w:t xml:space="preserve">days, the authorised alternate will be appointed to assume the responsibilities </w:t>
      </w:r>
      <w:r w:rsidRPr="00D7006A">
        <w:t>of the</w:t>
      </w:r>
      <w:r w:rsidRPr="00025089">
        <w:t xml:space="preserve"> </w:t>
      </w:r>
      <w:r w:rsidRPr="00D7006A">
        <w:t>position</w:t>
      </w:r>
      <w:r w:rsidRPr="00A70B12">
        <w:t>.</w:t>
      </w:r>
    </w:p>
    <w:p w14:paraId="37A4BC22" w14:textId="77777777" w:rsidR="00426C67" w:rsidRDefault="00426C67" w:rsidP="00426C67">
      <w:r>
        <w:t>The CEO (or other key person) will notify CASA of the appointment of an authorised alternate to a key person position:</w:t>
      </w:r>
    </w:p>
    <w:p w14:paraId="45D22384" w14:textId="77777777" w:rsidR="00426C67" w:rsidRPr="00426C67" w:rsidRDefault="00426C67" w:rsidP="00426C67">
      <w:pPr>
        <w:pStyle w:val="ListBullet"/>
      </w:pPr>
      <w:r>
        <w:t xml:space="preserve">prior to commencement if the appointment </w:t>
      </w:r>
      <w:r w:rsidRPr="00426C67">
        <w:t>is planned</w:t>
      </w:r>
    </w:p>
    <w:p w14:paraId="29A95D84" w14:textId="77777777" w:rsidR="00426C67" w:rsidRPr="00426C67" w:rsidRDefault="00426C67" w:rsidP="00426C67">
      <w:pPr>
        <w:pStyle w:val="ListBullet"/>
      </w:pPr>
      <w:r>
        <w:t>within 3 days of becoming aware of the matter</w:t>
      </w:r>
      <w:r w:rsidRPr="00426C67">
        <w:t>.</w:t>
      </w:r>
    </w:p>
    <w:p w14:paraId="61754D45" w14:textId="77777777" w:rsidR="00426C67" w:rsidRDefault="00426C67" w:rsidP="002959C6">
      <w:pPr>
        <w:pStyle w:val="normalafterlisttable"/>
      </w:pPr>
      <w:r w:rsidRPr="00ED3420">
        <w:t>If an authorised alternate person is not available, the CEO will</w:t>
      </w:r>
      <w:r>
        <w:t>:</w:t>
      </w:r>
    </w:p>
    <w:p w14:paraId="6C22325F" w14:textId="77777777" w:rsidR="00426C67" w:rsidRPr="00426C67" w:rsidRDefault="00426C67" w:rsidP="00426C67">
      <w:pPr>
        <w:pStyle w:val="ListBullet"/>
      </w:pPr>
      <w:r>
        <w:t>notify CASA within 24 hours of becoming aware of the matter</w:t>
      </w:r>
    </w:p>
    <w:p w14:paraId="5318C79C" w14:textId="77777777" w:rsidR="005C14D3" w:rsidRDefault="00426C67" w:rsidP="002934FB">
      <w:pPr>
        <w:pStyle w:val="ListBullet"/>
      </w:pPr>
      <w:r>
        <w:t>a</w:t>
      </w:r>
      <w:r w:rsidRPr="00426C67">
        <w:t xml:space="preserve">ction the significant change process outlined in section </w:t>
      </w:r>
      <w:hyperlink w:anchor="_Management_of_change" w:history="1">
        <w:r w:rsidR="005C14D3" w:rsidRPr="008C7739">
          <w:rPr>
            <w:rStyle w:val="Hyperlink"/>
          </w:rPr>
          <w:t>Management of change</w:t>
        </w:r>
      </w:hyperlink>
    </w:p>
    <w:p w14:paraId="6EC479BF" w14:textId="47EFD6F4" w:rsidR="00426C67" w:rsidRPr="00426C67" w:rsidRDefault="00426C67" w:rsidP="002934FB">
      <w:pPr>
        <w:pStyle w:val="ListBullet"/>
      </w:pPr>
      <w:r>
        <w:t xml:space="preserve">arrange for a qualified person to be appointed and authorised to fill the position within the period mentioned in section </w:t>
      </w:r>
      <w:hyperlink w:anchor="_Key_personnel_positions">
        <w:r w:rsidRPr="74E3A600">
          <w:rPr>
            <w:rStyle w:val="Hyperlink"/>
          </w:rPr>
          <w:t>Key personnel position</w:t>
        </w:r>
      </w:hyperlink>
      <w:r>
        <w:t xml:space="preserve"> must be filled</w:t>
      </w:r>
    </w:p>
    <w:p w14:paraId="027F93FE" w14:textId="77777777" w:rsidR="00426C67" w:rsidRPr="00426C67" w:rsidRDefault="00426C67" w:rsidP="00426C67">
      <w:pPr>
        <w:pStyle w:val="ListBullet"/>
      </w:pPr>
      <w:r>
        <w:t>update the key personnel register</w:t>
      </w:r>
      <w:r w:rsidRPr="00426C67">
        <w:t>.</w:t>
      </w:r>
    </w:p>
    <w:p w14:paraId="735D37A2" w14:textId="77777777" w:rsidR="00426C67" w:rsidRDefault="00426C67" w:rsidP="00966E0B">
      <w:pPr>
        <w:pStyle w:val="Heading3"/>
      </w:pPr>
      <w:bookmarkStart w:id="59" w:name="_Toc96683575"/>
      <w:bookmarkStart w:id="60" w:name="_Toc96684825"/>
      <w:r w:rsidRPr="002959C6">
        <w:t>Chief</w:t>
      </w:r>
      <w:r>
        <w:t xml:space="preserve"> executive officer (CEO)</w:t>
      </w:r>
      <w:bookmarkEnd w:id="59"/>
      <w:bookmarkEnd w:id="60"/>
    </w:p>
    <w:p w14:paraId="5A2C432E" w14:textId="77777777" w:rsidR="00426C67" w:rsidRDefault="00426C67" w:rsidP="00966E0B">
      <w:pPr>
        <w:pStyle w:val="Heading4"/>
      </w:pPr>
      <w:r w:rsidRPr="002959C6">
        <w:t>Responsibilities</w:t>
      </w:r>
    </w:p>
    <w:p w14:paraId="6F1A19E5" w14:textId="77777777" w:rsidR="00426C67" w:rsidRDefault="00426C67" w:rsidP="00B81CA3">
      <w:pPr>
        <w:pStyle w:val="Sampletext"/>
      </w:pPr>
      <w:r w:rsidRPr="000F1763">
        <w:t>Sample text</w:t>
      </w:r>
      <w:r>
        <w:t xml:space="preserve"> 1</w:t>
      </w:r>
    </w:p>
    <w:p w14:paraId="57604C64" w14:textId="77777777" w:rsidR="00426C67" w:rsidRDefault="00426C67" w:rsidP="00426C67">
      <w:r>
        <w:t>The CEO is responsible for discharging the following duties:</w:t>
      </w:r>
    </w:p>
    <w:p w14:paraId="245F8F3E" w14:textId="77777777" w:rsidR="00426C67" w:rsidRPr="00426C67" w:rsidRDefault="00426C67" w:rsidP="00426C67">
      <w:pPr>
        <w:pStyle w:val="ListBullet"/>
      </w:pPr>
      <w:r>
        <w:t>reviewing the planned air transport operations, including:</w:t>
      </w:r>
    </w:p>
    <w:p w14:paraId="0106FB1E" w14:textId="77777777" w:rsidR="00426C67" w:rsidRPr="00426C67" w:rsidRDefault="00426C67" w:rsidP="00426C67">
      <w:pPr>
        <w:pStyle w:val="ListBullet2"/>
      </w:pPr>
      <w:r>
        <w:t>consulting with the HOFO to determine the number and qualifications of staff required to complete the anticipated activities safely and effectively</w:t>
      </w:r>
    </w:p>
    <w:p w14:paraId="03DC6D38" w14:textId="77777777" w:rsidR="00426C67" w:rsidRPr="00426C67" w:rsidRDefault="00426C67" w:rsidP="00426C67">
      <w:pPr>
        <w:pStyle w:val="ListBullet2"/>
      </w:pPr>
      <w:r>
        <w:t>on at least a yearly basis or prior to major changes in operations, reviewing the suitability of the management and resourcing structure</w:t>
      </w:r>
    </w:p>
    <w:p w14:paraId="3A569D1D" w14:textId="77777777" w:rsidR="00426C67" w:rsidRPr="00426C67" w:rsidRDefault="00426C67" w:rsidP="00426C67">
      <w:pPr>
        <w:pStyle w:val="ListBullet2"/>
      </w:pPr>
      <w:r>
        <w:t>ensuring that adequate finance</w:t>
      </w:r>
      <w:r w:rsidRPr="00426C67">
        <w:t>s and resources can be provided to conduct the anticipated operations.</w:t>
      </w:r>
    </w:p>
    <w:p w14:paraId="27D64779" w14:textId="77777777" w:rsidR="00426C67" w:rsidRPr="00426C67" w:rsidRDefault="00426C67" w:rsidP="00426C67">
      <w:pPr>
        <w:pStyle w:val="ListBullet"/>
      </w:pPr>
      <w:r>
        <w:t>ensuring that the HOFO:</w:t>
      </w:r>
    </w:p>
    <w:p w14:paraId="6280B0B1" w14:textId="77777777" w:rsidR="00426C67" w:rsidRPr="00426C67" w:rsidRDefault="00426C67" w:rsidP="00426C67">
      <w:pPr>
        <w:pStyle w:val="ListBullet2"/>
      </w:pPr>
      <w:r>
        <w:t>carries out appropriate corrective action on all deficiencies identified during audits</w:t>
      </w:r>
    </w:p>
    <w:p w14:paraId="7E0757EE" w14:textId="77777777" w:rsidR="00426C67" w:rsidRPr="00426C67" w:rsidRDefault="00426C67" w:rsidP="00426C67">
      <w:pPr>
        <w:pStyle w:val="ListBullet2"/>
      </w:pPr>
      <w:r>
        <w:t>monitors standards and reports on compliance with the exposition and aviation legislation</w:t>
      </w:r>
      <w:r w:rsidRPr="00426C67">
        <w:t>.</w:t>
      </w:r>
    </w:p>
    <w:p w14:paraId="7AC5394C" w14:textId="77777777" w:rsidR="00426C67" w:rsidRPr="00426C67" w:rsidRDefault="00426C67" w:rsidP="00426C67">
      <w:pPr>
        <w:pStyle w:val="ListBullet"/>
      </w:pPr>
      <w:r>
        <w:t>carrying out the continuous improvement process in conjunction with the HOFO</w:t>
      </w:r>
    </w:p>
    <w:p w14:paraId="7B3411EA" w14:textId="2699D96A" w:rsidR="00426C67" w:rsidRPr="00426C67" w:rsidRDefault="00426C67" w:rsidP="00426C67">
      <w:pPr>
        <w:pStyle w:val="ListBullet"/>
      </w:pPr>
      <w:r>
        <w:t>reviewing the exposition and applying, as required, the management of change procedures described in</w:t>
      </w:r>
      <w:r w:rsidRPr="00426C67">
        <w:t xml:space="preserve"> section </w:t>
      </w:r>
      <w:hyperlink w:anchor="_Management_of_change" w:history="1">
        <w:r w:rsidR="005C14D3" w:rsidRPr="008C7739">
          <w:rPr>
            <w:rStyle w:val="Hyperlink"/>
          </w:rPr>
          <w:t>Management of change</w:t>
        </w:r>
      </w:hyperlink>
      <w:r w:rsidRPr="00426C67">
        <w:t>.</w:t>
      </w:r>
    </w:p>
    <w:p w14:paraId="17A04136" w14:textId="77777777" w:rsidR="00426C67" w:rsidRPr="00426C67" w:rsidRDefault="00426C67" w:rsidP="00426C67">
      <w:pPr>
        <w:pStyle w:val="ListBullet"/>
      </w:pPr>
      <w:r>
        <w:t>at least yearly, or more regularly as required, reviewing key personnel performance by:</w:t>
      </w:r>
    </w:p>
    <w:p w14:paraId="79F26A30" w14:textId="77777777" w:rsidR="00426C67" w:rsidRPr="00426C67" w:rsidRDefault="00426C67" w:rsidP="00426C67">
      <w:pPr>
        <w:pStyle w:val="ListBullet2"/>
      </w:pPr>
      <w:r>
        <w:lastRenderedPageBreak/>
        <w:t>checking that their conduct is IAW the exposition and civil aviation legislation and entering the outcome of this assessment on the person’s file</w:t>
      </w:r>
    </w:p>
    <w:p w14:paraId="63E0AEC5" w14:textId="77777777" w:rsidR="00426C67" w:rsidRPr="00426C67" w:rsidRDefault="00426C67" w:rsidP="00426C67">
      <w:pPr>
        <w:pStyle w:val="ListBullet2"/>
      </w:pPr>
      <w:r>
        <w:t>taking appropriate action where unsatisfactory performance is identified</w:t>
      </w:r>
      <w:r w:rsidRPr="00426C67">
        <w:t>.</w:t>
      </w:r>
    </w:p>
    <w:p w14:paraId="3D9D94CE" w14:textId="77777777" w:rsidR="00426C67" w:rsidRPr="00426C67" w:rsidRDefault="00426C67" w:rsidP="00426C67">
      <w:pPr>
        <w:pStyle w:val="ListBullet"/>
      </w:pPr>
      <w:r>
        <w:t>maintaining an up-to-date register of key personnel and senior operational staff</w:t>
      </w:r>
    </w:p>
    <w:p w14:paraId="6162897C" w14:textId="77777777" w:rsidR="00426C67" w:rsidRPr="00426C67" w:rsidRDefault="00426C67" w:rsidP="00426C67">
      <w:pPr>
        <w:pStyle w:val="ListBullet"/>
      </w:pPr>
      <w:r>
        <w:t>liaising with the SM and reviewing the operation of the SMS to ensure proper implementation and ongoing management</w:t>
      </w:r>
    </w:p>
    <w:p w14:paraId="1C415468" w14:textId="77777777" w:rsidR="00426C67" w:rsidRPr="00426C67" w:rsidRDefault="00426C67" w:rsidP="00426C67">
      <w:pPr>
        <w:pStyle w:val="ListBullet"/>
      </w:pPr>
      <w:r>
        <w:t>reviewing reports provided by the SM on incidents, accidents, and trending information</w:t>
      </w:r>
    </w:p>
    <w:p w14:paraId="114FE503" w14:textId="77777777" w:rsidR="00426C67" w:rsidRPr="00426C67" w:rsidRDefault="00426C67" w:rsidP="00426C67">
      <w:pPr>
        <w:pStyle w:val="ListBullet"/>
      </w:pPr>
      <w:r>
        <w:t>reviewing audit reports including reports on safety performance indicators and targets that are provided by the SM and monitoring the management of the SMS</w:t>
      </w:r>
    </w:p>
    <w:p w14:paraId="411165A7" w14:textId="77777777" w:rsidR="00426C67" w:rsidRPr="00426C67" w:rsidRDefault="00426C67" w:rsidP="00426C67">
      <w:pPr>
        <w:pStyle w:val="ListBullet"/>
      </w:pPr>
      <w:r>
        <w:t xml:space="preserve">periodically, and at least annually, chairing and </w:t>
      </w:r>
      <w:r w:rsidRPr="00426C67">
        <w:t>minuting outcomes of a meeting between the HOFO, HOTC and SM to review the adequacy of the management structure, infrastructure and personnel resourcing</w:t>
      </w:r>
    </w:p>
    <w:p w14:paraId="53758F09" w14:textId="77777777" w:rsidR="00426C67" w:rsidRPr="00426C67" w:rsidRDefault="00426C67" w:rsidP="00426C67">
      <w:pPr>
        <w:pStyle w:val="ListBullet"/>
      </w:pPr>
      <w:r>
        <w:t>ensuring that an organisational structure is maintained where the SM is independent and not subject to undue influence (guidelines and policy are detailed in the SMS)</w:t>
      </w:r>
    </w:p>
    <w:p w14:paraId="5FFD1E2A" w14:textId="452BC217" w:rsidR="00426C67" w:rsidRPr="00426C67" w:rsidRDefault="00426C67" w:rsidP="00426C67">
      <w:pPr>
        <w:pStyle w:val="ListBullet"/>
      </w:pPr>
      <w:r>
        <w:t>ensuring that the requirements of section</w:t>
      </w:r>
      <w:r w:rsidRPr="00195280">
        <w:t xml:space="preserve"> </w:t>
      </w:r>
      <w:hyperlink w:anchor="_Aircraft_airworthiness" w:history="1">
        <w:r w:rsidRPr="00195280">
          <w:rPr>
            <w:rStyle w:val="Hyperlink"/>
          </w:rPr>
          <w:t>Aircraft airworthiness</w:t>
        </w:r>
      </w:hyperlink>
      <w:r>
        <w:t xml:space="preserve"> are carried out.</w:t>
      </w:r>
    </w:p>
    <w:p w14:paraId="0C7B1F8E" w14:textId="77777777" w:rsidR="00426C67" w:rsidRPr="00513731" w:rsidRDefault="00426C67" w:rsidP="00B81CA3">
      <w:pPr>
        <w:pStyle w:val="Sampletext"/>
      </w:pPr>
      <w:r w:rsidRPr="000F1763">
        <w:t>Sample text</w:t>
      </w:r>
      <w:r>
        <w:t xml:space="preserve"> 2</w:t>
      </w:r>
      <w:r w:rsidRPr="00513731">
        <w:t xml:space="preserve"> </w:t>
      </w:r>
    </w:p>
    <w:p w14:paraId="6A764C72" w14:textId="77777777" w:rsidR="00426C67" w:rsidRDefault="00426C67" w:rsidP="00426C67">
      <w:r>
        <w:t>The CEO is responsible for discharging the following duties:</w:t>
      </w:r>
    </w:p>
    <w:p w14:paraId="575FA4A7" w14:textId="77777777" w:rsidR="00426C67" w:rsidRPr="00426C67" w:rsidRDefault="00426C67" w:rsidP="00426C67">
      <w:pPr>
        <w:pStyle w:val="ListBullet"/>
      </w:pPr>
      <w:r>
        <w:t xml:space="preserve">reviewing the planned aerial work operations, </w:t>
      </w:r>
      <w:r w:rsidRPr="00426C67">
        <w:t>including:</w:t>
      </w:r>
    </w:p>
    <w:p w14:paraId="0B3C8272" w14:textId="77777777" w:rsidR="00426C67" w:rsidRPr="00426C67" w:rsidRDefault="00426C67" w:rsidP="00426C67">
      <w:pPr>
        <w:pStyle w:val="ListBullet2"/>
      </w:pPr>
      <w:r>
        <w:t>consulting with the HOO to determine the number and qualifications of staff required to complete the anticipated activities safely and effectively</w:t>
      </w:r>
    </w:p>
    <w:p w14:paraId="2B6518D8" w14:textId="77777777" w:rsidR="00426C67" w:rsidRPr="00426C67" w:rsidRDefault="00426C67" w:rsidP="00426C67">
      <w:pPr>
        <w:pStyle w:val="ListBullet2"/>
      </w:pPr>
      <w:r>
        <w:t>on at least a yearly basis or prior to major changes in operations, reviewing the suitability of the management and resourcing structure</w:t>
      </w:r>
    </w:p>
    <w:p w14:paraId="6076F09B" w14:textId="77777777" w:rsidR="00426C67" w:rsidRPr="00426C67" w:rsidRDefault="00426C67" w:rsidP="00426C67">
      <w:pPr>
        <w:pStyle w:val="ListBullet2"/>
      </w:pPr>
      <w:r>
        <w:t>ensuring that adequate finance and resources can be provided to conduct the anticipated operations</w:t>
      </w:r>
      <w:r w:rsidRPr="00426C67">
        <w:t>.</w:t>
      </w:r>
    </w:p>
    <w:p w14:paraId="4DF957DA" w14:textId="77777777" w:rsidR="00426C67" w:rsidRPr="00426C67" w:rsidRDefault="00426C67" w:rsidP="00426C67">
      <w:pPr>
        <w:pStyle w:val="ListBullet"/>
      </w:pPr>
      <w:r>
        <w:t>ensuring that the HOO:</w:t>
      </w:r>
    </w:p>
    <w:p w14:paraId="71AC3576" w14:textId="77777777" w:rsidR="00426C67" w:rsidRPr="00426C67" w:rsidRDefault="00426C67" w:rsidP="00426C67">
      <w:pPr>
        <w:pStyle w:val="ListBullet2"/>
      </w:pPr>
      <w:r>
        <w:t>carries out appropriate corrective action on all deficiencies identified during audits</w:t>
      </w:r>
    </w:p>
    <w:p w14:paraId="768BE5F3" w14:textId="77777777" w:rsidR="00426C67" w:rsidRPr="00426C67" w:rsidRDefault="00426C67" w:rsidP="00426C67">
      <w:pPr>
        <w:pStyle w:val="ListBullet2"/>
      </w:pPr>
      <w:r>
        <w:t xml:space="preserve">monitors standards and reports on compliance with the operations </w:t>
      </w:r>
      <w:r w:rsidRPr="00426C67">
        <w:t>exposition and aviation legislation.</w:t>
      </w:r>
    </w:p>
    <w:p w14:paraId="7001A5AB" w14:textId="77777777" w:rsidR="00426C67" w:rsidRPr="00426C67" w:rsidRDefault="00426C67" w:rsidP="00426C67">
      <w:pPr>
        <w:pStyle w:val="ListBullet"/>
      </w:pPr>
      <w:r>
        <w:t>carrying out the continuous improvement process in conjunction with the HOO</w:t>
      </w:r>
    </w:p>
    <w:p w14:paraId="0A3D7DD8" w14:textId="61D55CF6" w:rsidR="00426C67" w:rsidRPr="00426C67" w:rsidRDefault="00426C67" w:rsidP="00426C67">
      <w:pPr>
        <w:pStyle w:val="ListBullet"/>
      </w:pPr>
      <w:r>
        <w:t xml:space="preserve">reviewing the operations </w:t>
      </w:r>
      <w:r w:rsidRPr="00426C67">
        <w:t xml:space="preserve">exposition and applying, as required, the management of change procedures described in section </w:t>
      </w:r>
      <w:hyperlink w:anchor="_Management_of_change" w:history="1">
        <w:r w:rsidR="005C14D3" w:rsidRPr="008C7739">
          <w:rPr>
            <w:rStyle w:val="Hyperlink"/>
          </w:rPr>
          <w:t>Management of change</w:t>
        </w:r>
      </w:hyperlink>
      <w:r w:rsidRPr="00426C67">
        <w:t>.</w:t>
      </w:r>
    </w:p>
    <w:p w14:paraId="74119085" w14:textId="77777777" w:rsidR="00426C67" w:rsidRPr="00426C67" w:rsidRDefault="00426C67" w:rsidP="00426C67">
      <w:pPr>
        <w:pStyle w:val="ListBullet"/>
      </w:pPr>
      <w:r>
        <w:t>at least yearly, or more regularly as required, reviewing key personnel performance by:</w:t>
      </w:r>
    </w:p>
    <w:p w14:paraId="60E24257" w14:textId="77777777" w:rsidR="00426C67" w:rsidRPr="00426C67" w:rsidRDefault="00426C67" w:rsidP="00426C67">
      <w:pPr>
        <w:pStyle w:val="ListBullet2"/>
      </w:pPr>
      <w:r>
        <w:t xml:space="preserve">checking that their conduct is IAW the operations </w:t>
      </w:r>
      <w:r w:rsidRPr="00426C67">
        <w:t>exposition and civil aviation legislation and entering the outcome of this assessment on the person’s file</w:t>
      </w:r>
    </w:p>
    <w:p w14:paraId="6317DF8A" w14:textId="77777777" w:rsidR="00426C67" w:rsidRPr="00426C67" w:rsidRDefault="00426C67" w:rsidP="00426C67">
      <w:pPr>
        <w:pStyle w:val="ListBullet2"/>
      </w:pPr>
      <w:r>
        <w:t>taking appropriate action where unsatisfactory performance is identified</w:t>
      </w:r>
      <w:r w:rsidRPr="00426C67">
        <w:t>.</w:t>
      </w:r>
    </w:p>
    <w:p w14:paraId="25E7AC77" w14:textId="77777777" w:rsidR="00426C67" w:rsidRPr="00426C67" w:rsidRDefault="00426C67" w:rsidP="00426C67">
      <w:pPr>
        <w:pStyle w:val="ListBullet"/>
      </w:pPr>
      <w:r>
        <w:t>periodically, and at least annually, chairing and recording a meeting with the HOO to review the adequacy of the management structure, infrastructure and personnel resourcing, and</w:t>
      </w:r>
    </w:p>
    <w:p w14:paraId="43D02A52" w14:textId="77777777" w:rsidR="00426C67" w:rsidRPr="00426C67" w:rsidRDefault="00426C67" w:rsidP="00426C67">
      <w:pPr>
        <w:pStyle w:val="ListBullet"/>
      </w:pPr>
      <w:r>
        <w:t>maintaining an up-to-date register of key personnel and senior operational staff.</w:t>
      </w:r>
    </w:p>
    <w:p w14:paraId="23F46482" w14:textId="212BFAB3" w:rsidR="00426C67" w:rsidRPr="00426C67" w:rsidRDefault="00426C67" w:rsidP="00426C67">
      <w:pPr>
        <w:pStyle w:val="ListBullet"/>
      </w:pPr>
      <w:r>
        <w:t xml:space="preserve">ensuring that the requirements of section </w:t>
      </w:r>
      <w:hyperlink w:anchor="_Aircraft_airworthiness" w:history="1">
        <w:r w:rsidR="00195280" w:rsidRPr="00195280">
          <w:rPr>
            <w:rStyle w:val="Hyperlink"/>
          </w:rPr>
          <w:t>Aircraft airworthiness</w:t>
        </w:r>
      </w:hyperlink>
      <w:r w:rsidR="00195280">
        <w:t xml:space="preserve"> </w:t>
      </w:r>
      <w:r w:rsidRPr="00DB2951">
        <w:t>are carried out.</w:t>
      </w:r>
    </w:p>
    <w:p w14:paraId="71C08519" w14:textId="77777777" w:rsidR="00426C67" w:rsidRDefault="00426C67" w:rsidP="00966E0B">
      <w:pPr>
        <w:pStyle w:val="Heading3"/>
      </w:pPr>
      <w:bookmarkStart w:id="61" w:name="_Toc96683576"/>
      <w:bookmarkStart w:id="62" w:name="_Toc96684826"/>
      <w:r>
        <w:lastRenderedPageBreak/>
        <w:t xml:space="preserve">Head </w:t>
      </w:r>
      <w:r w:rsidRPr="002959C6">
        <w:t>of</w:t>
      </w:r>
      <w:r>
        <w:t xml:space="preserve"> flying operations (HOFO)</w:t>
      </w:r>
      <w:bookmarkEnd w:id="61"/>
      <w:bookmarkEnd w:id="62"/>
    </w:p>
    <w:p w14:paraId="01BF00EE" w14:textId="77777777" w:rsidR="00426C67" w:rsidRPr="0028101A" w:rsidRDefault="00426C67" w:rsidP="00B81CA3">
      <w:pPr>
        <w:pStyle w:val="Sampletext"/>
      </w:pPr>
      <w:r w:rsidRPr="000F1763">
        <w:t>Sample text</w:t>
      </w:r>
    </w:p>
    <w:p w14:paraId="17934CDB" w14:textId="77777777" w:rsidR="00426C67" w:rsidRPr="00426C67" w:rsidRDefault="00426C67" w:rsidP="00966E0B">
      <w:pPr>
        <w:pStyle w:val="Heading4"/>
      </w:pPr>
      <w:bookmarkStart w:id="63" w:name="_Hlk92791340"/>
      <w:r w:rsidRPr="00426C67">
        <w:t>Responsibilities</w:t>
      </w:r>
    </w:p>
    <w:bookmarkEnd w:id="63"/>
    <w:p w14:paraId="08F82F5A" w14:textId="77777777" w:rsidR="00426C67" w:rsidRDefault="00426C67" w:rsidP="00426C67">
      <w:r>
        <w:t>The HOFO is responsible for discharging the following duties:</w:t>
      </w:r>
    </w:p>
    <w:p w14:paraId="343D463F" w14:textId="77777777" w:rsidR="00426C67" w:rsidRPr="00426C67" w:rsidRDefault="00426C67" w:rsidP="00426C67">
      <w:pPr>
        <w:pStyle w:val="ListBullet"/>
      </w:pPr>
      <w:r>
        <w:t>verifying that all crew have received the latest version of the exposition</w:t>
      </w:r>
    </w:p>
    <w:p w14:paraId="2DBC9B5B" w14:textId="468E722A" w:rsidR="00426C67" w:rsidRPr="00426C67" w:rsidRDefault="00426C67" w:rsidP="00426C67">
      <w:pPr>
        <w:pStyle w:val="ListBullet"/>
      </w:pPr>
      <w:r>
        <w:t xml:space="preserve">maintaining the reference library and access to publications, information and data in accordance with </w:t>
      </w:r>
      <w:r w:rsidRPr="00426C67">
        <w:t xml:space="preserve">section </w:t>
      </w:r>
      <w:hyperlink w:anchor="_Reference_library" w:history="1">
        <w:r w:rsidRPr="009148E4">
          <w:rPr>
            <w:rStyle w:val="Hyperlink"/>
          </w:rPr>
          <w:t>1.6 Reference library</w:t>
        </w:r>
      </w:hyperlink>
    </w:p>
    <w:p w14:paraId="37A0BBF0" w14:textId="77777777" w:rsidR="00426C67" w:rsidRPr="00426C67" w:rsidRDefault="00426C67" w:rsidP="00426C67">
      <w:pPr>
        <w:pStyle w:val="ListBullet"/>
      </w:pPr>
      <w:r>
        <w:t>carrying out the continuous improvement process in conjunction with the CEO</w:t>
      </w:r>
    </w:p>
    <w:p w14:paraId="2C56C3C6" w14:textId="3E280DAF" w:rsidR="00426C67" w:rsidRPr="00426C67" w:rsidRDefault="00426C67" w:rsidP="00426C67">
      <w:pPr>
        <w:pStyle w:val="ListBullet"/>
      </w:pPr>
      <w:r>
        <w:t xml:space="preserve">actioning the management of change process </w:t>
      </w:r>
      <w:r w:rsidRPr="00426C67">
        <w:t xml:space="preserve">in accordance with section </w:t>
      </w:r>
      <w:hyperlink w:anchor="_Management_of_change" w:history="1">
        <w:r w:rsidRPr="007C5494">
          <w:rPr>
            <w:rStyle w:val="Hyperlink"/>
          </w:rPr>
          <w:t>1.8 Management of change</w:t>
        </w:r>
      </w:hyperlink>
      <w:r w:rsidRPr="00426C67">
        <w:t xml:space="preserve"> when changes are required</w:t>
      </w:r>
    </w:p>
    <w:p w14:paraId="17A157C0" w14:textId="77777777" w:rsidR="00426C67" w:rsidRPr="00426C67" w:rsidRDefault="00426C67" w:rsidP="00426C67">
      <w:pPr>
        <w:pStyle w:val="ListBullet"/>
      </w:pPr>
      <w:r>
        <w:t xml:space="preserve">reviewing </w:t>
      </w:r>
      <w:r w:rsidRPr="00426C67">
        <w:t>compliance by:</w:t>
      </w:r>
    </w:p>
    <w:p w14:paraId="23B02BE8" w14:textId="77777777" w:rsidR="00426C67" w:rsidRPr="00426C67" w:rsidRDefault="00426C67" w:rsidP="00426C67">
      <w:pPr>
        <w:pStyle w:val="ListBullet2"/>
      </w:pPr>
      <w:r>
        <w:t>conducting internal audits</w:t>
      </w:r>
    </w:p>
    <w:p w14:paraId="38911DE0" w14:textId="77777777" w:rsidR="00426C67" w:rsidRPr="00426C67" w:rsidRDefault="00426C67" w:rsidP="00426C67">
      <w:pPr>
        <w:pStyle w:val="ListBullet2"/>
      </w:pPr>
      <w:r>
        <w:t>reviewing audit findings and advise the CEO as required</w:t>
      </w:r>
    </w:p>
    <w:p w14:paraId="3233F5DD" w14:textId="77777777" w:rsidR="00426C67" w:rsidRPr="00426C67" w:rsidRDefault="00426C67" w:rsidP="00426C67">
      <w:pPr>
        <w:pStyle w:val="ListBullet2"/>
      </w:pPr>
      <w:r>
        <w:t>taking any necessary corrective action to rectify deficiencies as soon as possible</w:t>
      </w:r>
      <w:r w:rsidRPr="00426C67">
        <w:t>.</w:t>
      </w:r>
    </w:p>
    <w:p w14:paraId="0E6BF0CF" w14:textId="77777777" w:rsidR="00426C67" w:rsidRPr="00426C67" w:rsidRDefault="00426C67" w:rsidP="00426C67">
      <w:pPr>
        <w:pStyle w:val="ListBullet"/>
      </w:pPr>
      <w:r>
        <w:t>ensuring that crew are supervised as required</w:t>
      </w:r>
    </w:p>
    <w:p w14:paraId="5E0200A7" w14:textId="77777777" w:rsidR="00426C67" w:rsidRPr="00426C67" w:rsidRDefault="00426C67" w:rsidP="00426C67">
      <w:pPr>
        <w:pStyle w:val="ListBullet"/>
      </w:pPr>
      <w:r>
        <w:t>ensuring that pilots and crew are suitably qualified and have appropriate experience and skills to enable them to satisfactorily fulfil the duties of their position</w:t>
      </w:r>
    </w:p>
    <w:p w14:paraId="0DDFDD23" w14:textId="77777777" w:rsidR="00426C67" w:rsidRPr="00426C67" w:rsidRDefault="00426C67" w:rsidP="00426C67">
      <w:pPr>
        <w:pStyle w:val="ListBullet"/>
      </w:pPr>
      <w:r>
        <w:t>e</w:t>
      </w:r>
      <w:r w:rsidRPr="00426C67">
        <w:t>nsuring the proper allocation of aircraft and personnel to operational tasks</w:t>
      </w:r>
    </w:p>
    <w:p w14:paraId="603352B7" w14:textId="77777777" w:rsidR="00426C67" w:rsidRPr="00426C67" w:rsidRDefault="00426C67" w:rsidP="00426C67">
      <w:pPr>
        <w:pStyle w:val="ListBullet"/>
      </w:pPr>
      <w:r>
        <w:t xml:space="preserve">reviewing scheduling and rostering of crew to ensure rostering and fatigue management </w:t>
      </w:r>
      <w:r w:rsidRPr="00426C67">
        <w:t xml:space="preserve">in accordance with </w:t>
      </w:r>
      <w:r w:rsidRPr="002959C6">
        <w:rPr>
          <w:rStyle w:val="Authorinstruction"/>
        </w:rPr>
        <w:t>{Sample Aviation}</w:t>
      </w:r>
      <w:r w:rsidRPr="00426C67">
        <w:t>’s fatigue processes</w:t>
      </w:r>
    </w:p>
    <w:p w14:paraId="2BF92FDE" w14:textId="77777777" w:rsidR="00426C67" w:rsidRPr="00426C67" w:rsidRDefault="00426C67" w:rsidP="00426C67">
      <w:pPr>
        <w:pStyle w:val="ListBullet"/>
      </w:pPr>
      <w:r>
        <w:t xml:space="preserve">managing the </w:t>
      </w:r>
      <w:r w:rsidRPr="00426C67">
        <w:t>Drug and alcohol management plan (DAMP)</w:t>
      </w:r>
    </w:p>
    <w:p w14:paraId="11AE1505" w14:textId="0E41AD75" w:rsidR="00426C67" w:rsidRPr="00426C67" w:rsidRDefault="00426C67" w:rsidP="00426C67">
      <w:pPr>
        <w:pStyle w:val="ListBullet"/>
      </w:pPr>
      <w:r>
        <w:t xml:space="preserve">ensuring up-to-date records of the qualifications of crew are maintained in accordance </w:t>
      </w:r>
      <w:r w:rsidRPr="00426C67">
        <w:t xml:space="preserve">with section </w:t>
      </w:r>
      <w:hyperlink w:anchor="_Record_keeping_and" w:history="1">
        <w:r w:rsidRPr="002D69F4">
          <w:rPr>
            <w:rStyle w:val="Hyperlink"/>
          </w:rPr>
          <w:t>Record keeping and management</w:t>
        </w:r>
      </w:hyperlink>
    </w:p>
    <w:p w14:paraId="5E690B39" w14:textId="77777777" w:rsidR="00426C67" w:rsidRPr="00426C67" w:rsidRDefault="00426C67" w:rsidP="00426C67">
      <w:pPr>
        <w:pStyle w:val="ListBullet"/>
      </w:pPr>
      <w:r>
        <w:t>maintaining their own flying qualifications</w:t>
      </w:r>
    </w:p>
    <w:p w14:paraId="7EE08290" w14:textId="77777777" w:rsidR="00426C67" w:rsidRPr="00426C67" w:rsidRDefault="00426C67" w:rsidP="00426C67">
      <w:pPr>
        <w:pStyle w:val="ListBullet"/>
      </w:pPr>
      <w:r>
        <w:t xml:space="preserve">ensuring scheduled aircraft maintenance is conducted </w:t>
      </w:r>
      <w:r w:rsidRPr="00426C67">
        <w:t xml:space="preserve">in accordance with approved maintenance procedures </w:t>
      </w:r>
    </w:p>
    <w:p w14:paraId="05FDCDFF" w14:textId="77777777" w:rsidR="00426C67" w:rsidRPr="00426C67" w:rsidRDefault="00426C67" w:rsidP="00426C67">
      <w:pPr>
        <w:pStyle w:val="ListBullet"/>
      </w:pPr>
      <w:r>
        <w:t>ensuring the training and checking of operational safety critical personnel is conducted in accordance with the exposition</w:t>
      </w:r>
    </w:p>
    <w:p w14:paraId="74D45087" w14:textId="77777777" w:rsidR="00426C67" w:rsidRPr="00426C67" w:rsidRDefault="00426C67" w:rsidP="00426C67">
      <w:pPr>
        <w:pStyle w:val="ListBullet"/>
      </w:pPr>
      <w:r>
        <w:t xml:space="preserve">liaising, </w:t>
      </w:r>
      <w:r w:rsidRPr="00426C67">
        <w:t>when requested by the SM, to provide technical assistance in relation to the SM’s duties</w:t>
      </w:r>
    </w:p>
    <w:p w14:paraId="10224148" w14:textId="77777777" w:rsidR="00426C67" w:rsidRPr="00426C67" w:rsidRDefault="00426C67" w:rsidP="00426C67">
      <w:pPr>
        <w:pStyle w:val="ListBullet"/>
      </w:pPr>
      <w:r w:rsidRPr="00345568">
        <w:t xml:space="preserve">liaising regularly with the SM to review the </w:t>
      </w:r>
      <w:r w:rsidRPr="00426C67">
        <w:t>Fatigue Management System and to ensure that reports in relation to fatigue management matters are satisfactorily resolved.</w:t>
      </w:r>
    </w:p>
    <w:p w14:paraId="0D2F32EA" w14:textId="77777777" w:rsidR="00426C67" w:rsidRPr="00426C67" w:rsidRDefault="00426C67" w:rsidP="00426C67">
      <w:pPr>
        <w:pStyle w:val="ListBullet"/>
      </w:pPr>
      <w:r>
        <w:t xml:space="preserve">(aerial work </w:t>
      </w:r>
      <w:r w:rsidRPr="00426C67">
        <w:t>only) ensuring all personnel understand the safety policy</w:t>
      </w:r>
    </w:p>
    <w:p w14:paraId="66C0E09F" w14:textId="77777777" w:rsidR="00426C67" w:rsidRPr="00426C67" w:rsidRDefault="00426C67" w:rsidP="00426C67">
      <w:pPr>
        <w:pStyle w:val="ListBullet"/>
      </w:pPr>
      <w:r>
        <w:t>(aerial work only) managing the Dangerous Goods manual</w:t>
      </w:r>
    </w:p>
    <w:p w14:paraId="1D02D277" w14:textId="77777777" w:rsidR="00426C67" w:rsidRDefault="00426C67" w:rsidP="00966E0B">
      <w:pPr>
        <w:pStyle w:val="Heading3"/>
      </w:pPr>
      <w:bookmarkStart w:id="64" w:name="_Toc96683577"/>
      <w:bookmarkStart w:id="65" w:name="_Toc96684827"/>
      <w:r>
        <w:t xml:space="preserve">Head of </w:t>
      </w:r>
      <w:r w:rsidRPr="002959C6">
        <w:t>training</w:t>
      </w:r>
      <w:r>
        <w:t xml:space="preserve"> and checking (HOTC)</w:t>
      </w:r>
      <w:bookmarkEnd w:id="64"/>
      <w:bookmarkEnd w:id="65"/>
    </w:p>
    <w:p w14:paraId="1050CE83" w14:textId="77777777" w:rsidR="00426C67" w:rsidRPr="0028101A" w:rsidRDefault="00426C67" w:rsidP="00B81CA3">
      <w:pPr>
        <w:pStyle w:val="Sampletext"/>
      </w:pPr>
      <w:r w:rsidRPr="00B82351">
        <w:t>Sample text 1</w:t>
      </w:r>
      <w:r w:rsidRPr="0028101A">
        <w:t xml:space="preserve"> </w:t>
      </w:r>
    </w:p>
    <w:p w14:paraId="070F42AC" w14:textId="77777777" w:rsidR="00426C67" w:rsidRDefault="00426C67" w:rsidP="00426C67">
      <w:r w:rsidRPr="002959C6">
        <w:rPr>
          <w:rStyle w:val="Authorinstruction"/>
        </w:rPr>
        <w:t>{Sample Aviation}</w:t>
      </w:r>
      <w:r>
        <w:t xml:space="preserve"> is not required to have a Head of training and checking.</w:t>
      </w:r>
    </w:p>
    <w:p w14:paraId="6F7D741B" w14:textId="77777777" w:rsidR="00426C67" w:rsidRDefault="00426C67" w:rsidP="00B81CA3">
      <w:pPr>
        <w:pStyle w:val="Sampletext"/>
      </w:pPr>
      <w:r w:rsidRPr="000F1763">
        <w:lastRenderedPageBreak/>
        <w:t>Sample text</w:t>
      </w:r>
      <w:r>
        <w:t xml:space="preserve"> 2</w:t>
      </w:r>
    </w:p>
    <w:p w14:paraId="3ADC35C8" w14:textId="77777777" w:rsidR="00426C67" w:rsidRPr="00CB1D44" w:rsidRDefault="00426C67" w:rsidP="00966E0B">
      <w:pPr>
        <w:pStyle w:val="Heading4"/>
      </w:pPr>
      <w:r w:rsidRPr="00CB1D44">
        <w:t>Responsibilities</w:t>
      </w:r>
    </w:p>
    <w:p w14:paraId="2D080ACE" w14:textId="77777777" w:rsidR="00426C67" w:rsidRPr="00C91EB8" w:rsidRDefault="00426C67" w:rsidP="00426C67">
      <w:r w:rsidRPr="00C91EB8">
        <w:t>The HOTC is responsible for discharging the following duties:</w:t>
      </w:r>
    </w:p>
    <w:p w14:paraId="28934FD0" w14:textId="77777777" w:rsidR="00426C67" w:rsidRPr="002959C6" w:rsidRDefault="00426C67" w:rsidP="002959C6">
      <w:pPr>
        <w:pStyle w:val="List1Legal1"/>
      </w:pPr>
      <w:r w:rsidRPr="002959C6">
        <w:t>Actively managing the conduct of training and checking by:</w:t>
      </w:r>
    </w:p>
    <w:p w14:paraId="3669A346" w14:textId="77777777" w:rsidR="00426C67" w:rsidRPr="00426C67" w:rsidRDefault="00426C67" w:rsidP="002959C6">
      <w:pPr>
        <w:pStyle w:val="List1Legal2"/>
      </w:pPr>
      <w:r w:rsidRPr="00CB1D44">
        <w:t xml:space="preserve">Identifying </w:t>
      </w:r>
      <w:r w:rsidRPr="00426C67">
        <w:t>suitable training and checking pilot candidates and applying the RPL process to determine their training needs.</w:t>
      </w:r>
    </w:p>
    <w:p w14:paraId="0DA97D90" w14:textId="77777777" w:rsidR="00426C67" w:rsidRPr="00426C67" w:rsidRDefault="00426C67" w:rsidP="002959C6">
      <w:pPr>
        <w:pStyle w:val="List1Legal2"/>
      </w:pPr>
      <w:r w:rsidRPr="00CB1D44">
        <w:t>Developing and implementing training programs for the training of training and checking pilots</w:t>
      </w:r>
      <w:r w:rsidRPr="00426C67">
        <w:t>.</w:t>
      </w:r>
    </w:p>
    <w:p w14:paraId="3A42BB94" w14:textId="77777777" w:rsidR="00426C67" w:rsidRPr="00426C67" w:rsidRDefault="00426C67" w:rsidP="002959C6">
      <w:pPr>
        <w:pStyle w:val="List1Legal2"/>
      </w:pPr>
      <w:r w:rsidRPr="00CB1D44">
        <w:t>Deve</w:t>
      </w:r>
      <w:r w:rsidRPr="00426C67">
        <w:t>loping and implementing suitable recurrent checking programs to ensure the ongoing competency of training and checking pilots.</w:t>
      </w:r>
    </w:p>
    <w:p w14:paraId="2D22F46F" w14:textId="77777777" w:rsidR="00426C67" w:rsidRPr="00426C67" w:rsidRDefault="00426C67" w:rsidP="002959C6">
      <w:pPr>
        <w:pStyle w:val="List1Legal2"/>
      </w:pPr>
      <w:r w:rsidRPr="00CB1D44">
        <w:t xml:space="preserve">Assigning </w:t>
      </w:r>
      <w:r w:rsidRPr="00426C67">
        <w:t>suitable training and checking personnel to training and checking flights.</w:t>
      </w:r>
    </w:p>
    <w:p w14:paraId="31080DBB" w14:textId="77777777" w:rsidR="00426C67" w:rsidRPr="00426C67" w:rsidRDefault="00426C67" w:rsidP="002959C6">
      <w:pPr>
        <w:pStyle w:val="List1Legal2"/>
      </w:pPr>
      <w:r w:rsidRPr="00CB1D44">
        <w:t xml:space="preserve">Managing the record-keeping associated with training and checking </w:t>
      </w:r>
      <w:r w:rsidRPr="00426C67">
        <w:t>pilots including nominations in the exposition.</w:t>
      </w:r>
    </w:p>
    <w:p w14:paraId="1D039CBF" w14:textId="77777777" w:rsidR="00426C67" w:rsidRPr="00426C67" w:rsidRDefault="00426C67" w:rsidP="002959C6">
      <w:pPr>
        <w:pStyle w:val="List1Legal2"/>
      </w:pPr>
      <w:r w:rsidRPr="00CB1D44">
        <w:t xml:space="preserve">Applying the RPL process </w:t>
      </w:r>
      <w:r w:rsidRPr="00426C67">
        <w:t>(when appropriate) to new pilot candidates to determine their training and checking needs.</w:t>
      </w:r>
    </w:p>
    <w:p w14:paraId="2EA10EC0" w14:textId="77777777" w:rsidR="00426C67" w:rsidRPr="00426C67" w:rsidRDefault="00426C67" w:rsidP="002959C6">
      <w:pPr>
        <w:pStyle w:val="List1Legal2"/>
      </w:pPr>
      <w:r w:rsidRPr="00CB1D44">
        <w:t>Developing</w:t>
      </w:r>
      <w:r w:rsidRPr="00426C67">
        <w:t>, documenting and implementing individual pilot candidate training and checking programs and amending them in line with progress.</w:t>
      </w:r>
    </w:p>
    <w:p w14:paraId="73BF9A89" w14:textId="77777777" w:rsidR="00426C67" w:rsidRPr="00426C67" w:rsidRDefault="00426C67" w:rsidP="002959C6">
      <w:pPr>
        <w:pStyle w:val="List1Legal2"/>
      </w:pPr>
      <w:r w:rsidRPr="00CB1D44">
        <w:t>Determining the specific training and checking program for any pilot who will operate multiple types</w:t>
      </w:r>
      <w:r w:rsidRPr="00426C67">
        <w:t>.</w:t>
      </w:r>
    </w:p>
    <w:p w14:paraId="18988237" w14:textId="77777777" w:rsidR="00426C67" w:rsidRPr="00426C67" w:rsidRDefault="00426C67" w:rsidP="002959C6">
      <w:pPr>
        <w:pStyle w:val="List1Legal2"/>
      </w:pPr>
      <w:r w:rsidRPr="00CB1D44">
        <w:t xml:space="preserve">Training </w:t>
      </w:r>
      <w:r w:rsidRPr="00426C67">
        <w:t>and approving training and checking pilots as required.</w:t>
      </w:r>
    </w:p>
    <w:p w14:paraId="2DC848FB" w14:textId="77777777" w:rsidR="00426C67" w:rsidRPr="00426C67" w:rsidRDefault="00426C67" w:rsidP="002959C6">
      <w:pPr>
        <w:pStyle w:val="List1Legal2"/>
      </w:pPr>
      <w:r w:rsidRPr="00CB1D44">
        <w:t>Design, document and implement remedial training programs for any pilot who fails to</w:t>
      </w:r>
      <w:r w:rsidRPr="00426C67">
        <w:t xml:space="preserve"> achieve competency.</w:t>
      </w:r>
    </w:p>
    <w:p w14:paraId="77A48638" w14:textId="77777777" w:rsidR="00426C67" w:rsidRPr="00426C67" w:rsidRDefault="00426C67" w:rsidP="002959C6">
      <w:pPr>
        <w:pStyle w:val="List1Legal2"/>
      </w:pPr>
      <w:r w:rsidRPr="00CB1D44">
        <w:t xml:space="preserve">Maintain effective communication with operations to ensure </w:t>
      </w:r>
      <w:r w:rsidRPr="00426C67">
        <w:t>flight crew meet all {sample aviation} training and checking requirements prior to being rostered for a flight.</w:t>
      </w:r>
    </w:p>
    <w:p w14:paraId="7DBE05A8" w14:textId="00BC34AC" w:rsidR="00426C67" w:rsidRPr="00426C67" w:rsidRDefault="00426C67" w:rsidP="002959C6">
      <w:pPr>
        <w:pStyle w:val="List1Legal2"/>
      </w:pPr>
      <w:r w:rsidRPr="00CB1D44">
        <w:t xml:space="preserve">Manage any arrangement with a Part </w:t>
      </w:r>
      <w:r w:rsidRPr="00426C67">
        <w:t xml:space="preserve">142 operator in accordance with the process in section </w:t>
      </w:r>
      <w:r w:rsidR="00F23B20">
        <w:t>4</w:t>
      </w:r>
      <w:r w:rsidRPr="00426C67">
        <w:t>.</w:t>
      </w:r>
      <w:r w:rsidR="00F23B20">
        <w:t>3</w:t>
      </w:r>
      <w:r w:rsidRPr="00426C67">
        <w:t>.9.</w:t>
      </w:r>
    </w:p>
    <w:p w14:paraId="7DEBECD9" w14:textId="77777777" w:rsidR="00426C67" w:rsidRPr="005E5D8D" w:rsidRDefault="00426C67" w:rsidP="002959C6">
      <w:pPr>
        <w:pStyle w:val="List1Legal1"/>
      </w:pPr>
      <w:r w:rsidRPr="005E5D8D">
        <w:t>not less than annually, reviewing compliance with legislation relating to qualifications, training or checking of flight crew by:</w:t>
      </w:r>
    </w:p>
    <w:p w14:paraId="5EEA338C" w14:textId="77777777" w:rsidR="00426C67" w:rsidRPr="00426C67" w:rsidRDefault="00426C67" w:rsidP="002959C6">
      <w:pPr>
        <w:pStyle w:val="List1Legal2"/>
      </w:pPr>
      <w:r w:rsidRPr="005E5D8D">
        <w:t xml:space="preserve">conducting internal audits in accordance with </w:t>
      </w:r>
      <w:r w:rsidRPr="00426C67">
        <w:t>the process at HOTC Audit Process and record the results on Form A21</w:t>
      </w:r>
    </w:p>
    <w:p w14:paraId="59C85F4B" w14:textId="77777777" w:rsidR="00426C67" w:rsidRPr="00426C67" w:rsidRDefault="00426C67" w:rsidP="002959C6">
      <w:pPr>
        <w:pStyle w:val="List1Legal2"/>
      </w:pPr>
      <w:r w:rsidRPr="005E5D8D">
        <w:t>reviewing audit findings and report to the results to the HOFO</w:t>
      </w:r>
    </w:p>
    <w:p w14:paraId="76FCAD7D" w14:textId="77777777" w:rsidR="00426C67" w:rsidRPr="00426C67" w:rsidRDefault="00426C67" w:rsidP="002959C6">
      <w:pPr>
        <w:pStyle w:val="List1Legal2"/>
      </w:pPr>
      <w:r w:rsidRPr="005E5D8D">
        <w:t>taking any necessary corrective action to rectify deficiencies as soon as possible.</w:t>
      </w:r>
    </w:p>
    <w:p w14:paraId="56988E2B" w14:textId="77777777" w:rsidR="00426C67" w:rsidRPr="005E5D8D" w:rsidRDefault="00426C67" w:rsidP="002959C6">
      <w:pPr>
        <w:pStyle w:val="List1Legal1"/>
      </w:pPr>
      <w:r w:rsidRPr="005E5D8D">
        <w:t>not less than annually, reviewing compliance with the exposition in the conduct of training or checking of flight crew by:</w:t>
      </w:r>
    </w:p>
    <w:p w14:paraId="3592E7E8" w14:textId="77777777" w:rsidR="00426C67" w:rsidRPr="00426C67" w:rsidRDefault="00426C67" w:rsidP="002959C6">
      <w:pPr>
        <w:pStyle w:val="List1Legal2"/>
      </w:pPr>
      <w:r w:rsidRPr="005E5D8D">
        <w:t xml:space="preserve">conducting internal audits in accordance </w:t>
      </w:r>
      <w:r w:rsidRPr="00426C67">
        <w:t>the process at HOTC Audit Process and record the results on Form A21</w:t>
      </w:r>
    </w:p>
    <w:p w14:paraId="5FD7726A" w14:textId="77777777" w:rsidR="00426C67" w:rsidRPr="00426C67" w:rsidRDefault="00426C67" w:rsidP="002959C6">
      <w:pPr>
        <w:pStyle w:val="List1Legal2"/>
      </w:pPr>
      <w:r w:rsidRPr="005E5D8D">
        <w:t>conducting audits of any Part 142 operator who carries out training or checking</w:t>
      </w:r>
    </w:p>
    <w:p w14:paraId="674D431E" w14:textId="77777777" w:rsidR="00426C67" w:rsidRPr="00426C67" w:rsidRDefault="00426C67" w:rsidP="002959C6">
      <w:pPr>
        <w:pStyle w:val="List1Legal2"/>
      </w:pPr>
      <w:r w:rsidRPr="005E5D8D">
        <w:t>reviewing audit findings and advise the HOFO as required</w:t>
      </w:r>
    </w:p>
    <w:p w14:paraId="1A14C458" w14:textId="77777777" w:rsidR="00426C67" w:rsidRPr="00426C67" w:rsidRDefault="00426C67" w:rsidP="002959C6">
      <w:pPr>
        <w:pStyle w:val="List1Legal2"/>
      </w:pPr>
      <w:r w:rsidRPr="005E5D8D">
        <w:t>taking any necessary corrective action to rectify deficiencies as soon as possible.</w:t>
      </w:r>
    </w:p>
    <w:p w14:paraId="29BD33C5" w14:textId="77777777" w:rsidR="00426C67" w:rsidRPr="005E5D8D" w:rsidRDefault="00426C67" w:rsidP="002959C6">
      <w:pPr>
        <w:pStyle w:val="List1Legal1"/>
      </w:pPr>
      <w:r w:rsidRPr="005E5D8D">
        <w:t xml:space="preserve">ensuring that any person employed by a Part 142 operator who carries out training or checking for </w:t>
      </w:r>
      <w:r w:rsidRPr="002959C6">
        <w:rPr>
          <w:rStyle w:val="Authorinstruction"/>
        </w:rPr>
        <w:t>{Sample Aviation}</w:t>
      </w:r>
      <w:r w:rsidRPr="005E5D8D">
        <w:t xml:space="preserve"> is authorised under Part 61 to conduct the activity by:</w:t>
      </w:r>
    </w:p>
    <w:p w14:paraId="5A77D133" w14:textId="77777777" w:rsidR="00426C67" w:rsidRPr="00426C67" w:rsidRDefault="00426C67" w:rsidP="002959C6">
      <w:pPr>
        <w:pStyle w:val="List1Legal2"/>
      </w:pPr>
      <w:r w:rsidRPr="005E5D8D">
        <w:t>reviewing the person’s authorisations prior to the activity</w:t>
      </w:r>
    </w:p>
    <w:p w14:paraId="41A17A0D" w14:textId="77777777" w:rsidR="00426C67" w:rsidRPr="00426C67" w:rsidRDefault="00426C67" w:rsidP="002959C6">
      <w:pPr>
        <w:pStyle w:val="List1Legal2"/>
      </w:pPr>
      <w:r w:rsidRPr="005E5D8D">
        <w:t>recording the details on Form A21</w:t>
      </w:r>
      <w:r w:rsidRPr="00426C67">
        <w:t>.</w:t>
      </w:r>
    </w:p>
    <w:p w14:paraId="6AD42D78" w14:textId="77777777" w:rsidR="00426C67" w:rsidRPr="005E5D8D" w:rsidRDefault="00426C67" w:rsidP="002959C6">
      <w:pPr>
        <w:pStyle w:val="List1Legal1"/>
      </w:pPr>
      <w:r w:rsidRPr="005E5D8D">
        <w:lastRenderedPageBreak/>
        <w:t xml:space="preserve">ensuring that any contracted Part 142 operator who carries out training or checking for </w:t>
      </w:r>
      <w:r w:rsidRPr="002959C6">
        <w:rPr>
          <w:rStyle w:val="Authorinstruction"/>
        </w:rPr>
        <w:t>{Sample Aviation}</w:t>
      </w:r>
      <w:r w:rsidRPr="005E5D8D">
        <w:t xml:space="preserve"> is aware of any change to the exposition that relates to training and checking activities by:</w:t>
      </w:r>
    </w:p>
    <w:p w14:paraId="68E1523F" w14:textId="77777777" w:rsidR="00426C67" w:rsidRPr="00426C67" w:rsidRDefault="00426C67" w:rsidP="002959C6">
      <w:pPr>
        <w:pStyle w:val="List1Legal2"/>
      </w:pPr>
      <w:r w:rsidRPr="005E5D8D">
        <w:t>ensuring that the Part 142 operator is included in the exposition change distribution list</w:t>
      </w:r>
    </w:p>
    <w:p w14:paraId="5F1B0694" w14:textId="77777777" w:rsidR="00426C67" w:rsidRDefault="00426C67" w:rsidP="00966E0B">
      <w:pPr>
        <w:pStyle w:val="Heading3"/>
      </w:pPr>
      <w:bookmarkStart w:id="66" w:name="_Toc96683578"/>
      <w:bookmarkStart w:id="67" w:name="_Toc96684828"/>
      <w:r>
        <w:t xml:space="preserve">Safety </w:t>
      </w:r>
      <w:r w:rsidRPr="002959C6">
        <w:t>manager</w:t>
      </w:r>
      <w:r>
        <w:t xml:space="preserve"> (SM)</w:t>
      </w:r>
      <w:bookmarkEnd w:id="66"/>
      <w:bookmarkEnd w:id="67"/>
    </w:p>
    <w:p w14:paraId="2AD852E7" w14:textId="77777777" w:rsidR="00426C67" w:rsidRPr="0028101A" w:rsidRDefault="00426C67" w:rsidP="00B81CA3">
      <w:pPr>
        <w:pStyle w:val="Sampletext"/>
      </w:pPr>
      <w:r w:rsidRPr="00B82351">
        <w:t>Sample text 1</w:t>
      </w:r>
    </w:p>
    <w:p w14:paraId="47F13A6A" w14:textId="77777777" w:rsidR="00426C67" w:rsidRDefault="00426C67" w:rsidP="00426C67">
      <w:r w:rsidRPr="002959C6">
        <w:rPr>
          <w:rStyle w:val="Authorinstruction"/>
        </w:rPr>
        <w:t>{Sample Aviation}</w:t>
      </w:r>
      <w:r>
        <w:t xml:space="preserve"> is not required to have a Safety manager (SM).</w:t>
      </w:r>
    </w:p>
    <w:p w14:paraId="0C5ACDD3" w14:textId="77777777" w:rsidR="00426C67" w:rsidRPr="00AF7FE4" w:rsidRDefault="00426C67" w:rsidP="00B81CA3">
      <w:pPr>
        <w:pStyle w:val="Sampletext"/>
      </w:pPr>
      <w:r w:rsidRPr="00AF7FE4">
        <w:t>Sample text 2</w:t>
      </w:r>
    </w:p>
    <w:p w14:paraId="1296DEEA" w14:textId="5342B453" w:rsidR="00426C67" w:rsidRPr="00661FBA" w:rsidRDefault="00426C67" w:rsidP="00426C67">
      <w:r w:rsidRPr="002959C6">
        <w:rPr>
          <w:rStyle w:val="Authorinstruction"/>
        </w:rPr>
        <w:t>{Sample Aviation}</w:t>
      </w:r>
      <w:r w:rsidRPr="00426C67">
        <w:t xml:space="preserve"> </w:t>
      </w:r>
      <w:r w:rsidRPr="00661FBA">
        <w:t>has elected to defer the requirement for a formal SMS and an SM in accordance with CASA EX</w:t>
      </w:r>
      <w:r w:rsidR="00B17D03">
        <w:t>73/24</w:t>
      </w:r>
      <w:r w:rsidRPr="00661FBA">
        <w:t xml:space="preserve">. </w:t>
      </w:r>
    </w:p>
    <w:p w14:paraId="40F26085" w14:textId="0E71F6A1" w:rsidR="00426C67" w:rsidRDefault="00426C67" w:rsidP="00426C67">
      <w:r w:rsidRPr="00661FBA">
        <w:t xml:space="preserve">The CEO and HOFO will act as the persons responsible for safety management by acting in accordance with the processes mentioned in </w:t>
      </w:r>
      <w:r>
        <w:t>the Safety Policy</w:t>
      </w:r>
      <w:r w:rsidR="009E407E">
        <w:t xml:space="preserve"> and the SMS Implementation Plan</w:t>
      </w:r>
      <w:r>
        <w:t>.</w:t>
      </w:r>
    </w:p>
    <w:p w14:paraId="2D6D99EC" w14:textId="77777777" w:rsidR="00426C67" w:rsidRPr="00B82351" w:rsidRDefault="00426C67" w:rsidP="00B81CA3">
      <w:pPr>
        <w:pStyle w:val="Sampletext"/>
      </w:pPr>
      <w:r w:rsidRPr="00B82351">
        <w:t xml:space="preserve">Sample text </w:t>
      </w:r>
      <w:r>
        <w:t>3</w:t>
      </w:r>
    </w:p>
    <w:p w14:paraId="60B6B0C6" w14:textId="77777777" w:rsidR="00426C67" w:rsidRPr="00B81CA3" w:rsidRDefault="00426C67" w:rsidP="00B81CA3">
      <w:pPr>
        <w:pStyle w:val="normalafterlisttable"/>
        <w:rPr>
          <w:rStyle w:val="bold"/>
        </w:rPr>
      </w:pPr>
      <w:r w:rsidRPr="00B81CA3">
        <w:rPr>
          <w:rStyle w:val="bold"/>
        </w:rPr>
        <w:t>SM Qualifications and experience</w:t>
      </w:r>
    </w:p>
    <w:p w14:paraId="5BA8850D" w14:textId="77777777" w:rsidR="00426C67" w:rsidRPr="002959C6" w:rsidRDefault="00426C67" w:rsidP="00426C67">
      <w:pPr>
        <w:rPr>
          <w:rStyle w:val="Authorinstruction"/>
        </w:rPr>
      </w:pPr>
      <w:r w:rsidRPr="002959C6">
        <w:rPr>
          <w:rStyle w:val="Authorinstruction"/>
        </w:rPr>
        <w:t>{Insert any requirements you have in addition to those in the regulations}</w:t>
      </w:r>
    </w:p>
    <w:p w14:paraId="6B053DDA" w14:textId="77777777" w:rsidR="00426C67" w:rsidRPr="00B81CA3" w:rsidRDefault="00426C67" w:rsidP="00B81CA3">
      <w:pPr>
        <w:pStyle w:val="normalafterlisttable"/>
        <w:rPr>
          <w:rStyle w:val="bold"/>
        </w:rPr>
      </w:pPr>
      <w:r w:rsidRPr="00B81CA3">
        <w:rPr>
          <w:rStyle w:val="bold"/>
        </w:rPr>
        <w:t>SM Responsibilities</w:t>
      </w:r>
    </w:p>
    <w:p w14:paraId="4322D73F" w14:textId="77777777" w:rsidR="00426C67" w:rsidRDefault="00426C67" w:rsidP="00426C67">
      <w:r>
        <w:t xml:space="preserve">The SM is responsible for managing the </w:t>
      </w:r>
      <w:r w:rsidRPr="002959C6">
        <w:rPr>
          <w:rStyle w:val="Authorinstruction"/>
        </w:rPr>
        <w:t>{Sample Aviation}</w:t>
      </w:r>
      <w:r>
        <w:t xml:space="preserve"> safety management system (SMS). The SM will:</w:t>
      </w:r>
    </w:p>
    <w:p w14:paraId="2AA859E4" w14:textId="77777777" w:rsidR="00426C67" w:rsidRPr="00426C67" w:rsidRDefault="00426C67" w:rsidP="00426C67">
      <w:pPr>
        <w:pStyle w:val="ListBullet"/>
      </w:pPr>
      <w:r>
        <w:t>manage the operation of the SMS including managing corrective, remedial and preventative action in relation to the system</w:t>
      </w:r>
    </w:p>
    <w:p w14:paraId="178D36AE" w14:textId="77777777" w:rsidR="00426C67" w:rsidRPr="00426C67" w:rsidRDefault="00426C67" w:rsidP="00426C67">
      <w:pPr>
        <w:pStyle w:val="ListBullet"/>
      </w:pPr>
      <w:r>
        <w:t>regularly report to the CEO on the effectiveness of the SMS</w:t>
      </w:r>
    </w:p>
    <w:p w14:paraId="1F776331" w14:textId="77777777" w:rsidR="00426C67" w:rsidRPr="00426C67" w:rsidRDefault="00426C67" w:rsidP="00426C67">
      <w:pPr>
        <w:pStyle w:val="ListBullet"/>
      </w:pPr>
      <w:r>
        <w:t>manage the maintenance and continuous improvement of the SMS</w:t>
      </w:r>
    </w:p>
    <w:p w14:paraId="42250832" w14:textId="77777777" w:rsidR="00426C67" w:rsidRPr="00426C67" w:rsidRDefault="00426C67" w:rsidP="00426C67">
      <w:pPr>
        <w:pStyle w:val="ListBullet"/>
      </w:pPr>
      <w:r>
        <w:t>manage the maintenance and continuous improvement of the fatigue risk management system</w:t>
      </w:r>
      <w:r w:rsidRPr="00426C67">
        <w:t xml:space="preserve"> (FRMS).</w:t>
      </w:r>
    </w:p>
    <w:p w14:paraId="21B84540" w14:textId="77777777" w:rsidR="00426C67" w:rsidRDefault="00426C67" w:rsidP="00966E0B">
      <w:pPr>
        <w:pStyle w:val="Heading2"/>
      </w:pPr>
      <w:bookmarkStart w:id="68" w:name="_Administration_of_this"/>
      <w:bookmarkStart w:id="69" w:name="_Toc96683579"/>
      <w:bookmarkStart w:id="70" w:name="_Toc96684829"/>
      <w:bookmarkStart w:id="71" w:name="_Toc96685411"/>
      <w:bookmarkStart w:id="72" w:name="_Toc184214762"/>
      <w:bookmarkStart w:id="73" w:name="_Toc188966526"/>
      <w:bookmarkEnd w:id="68"/>
      <w:r w:rsidRPr="002959C6">
        <w:t>Administration</w:t>
      </w:r>
      <w:r>
        <w:t xml:space="preserve"> of this </w:t>
      </w:r>
      <w:bookmarkEnd w:id="69"/>
      <w:bookmarkEnd w:id="70"/>
      <w:bookmarkEnd w:id="71"/>
      <w:r>
        <w:t>document</w:t>
      </w:r>
      <w:bookmarkEnd w:id="72"/>
      <w:bookmarkEnd w:id="73"/>
    </w:p>
    <w:p w14:paraId="35456EFC" w14:textId="77777777" w:rsidR="00426C67" w:rsidRPr="00467F17" w:rsidRDefault="00426C67" w:rsidP="00B81CA3">
      <w:pPr>
        <w:pStyle w:val="Sampletext"/>
      </w:pPr>
      <w:r w:rsidRPr="00467F17">
        <w:t>Sample text</w:t>
      </w:r>
    </w:p>
    <w:p w14:paraId="43BF7F01" w14:textId="77777777" w:rsidR="00426C67" w:rsidRPr="004A25E3" w:rsidRDefault="00426C67" w:rsidP="00426C67">
      <w:r>
        <w:t>This exposition is distributed to the personnel and entities in accordance with the distribution list at the beginning of this document.</w:t>
      </w:r>
    </w:p>
    <w:p w14:paraId="247831D1" w14:textId="77777777" w:rsidR="00426C67" w:rsidRDefault="00426C67" w:rsidP="00966E0B">
      <w:pPr>
        <w:pStyle w:val="Heading3"/>
      </w:pPr>
      <w:bookmarkStart w:id="74" w:name="_Toc96683580"/>
      <w:bookmarkStart w:id="75" w:name="_Toc96684830"/>
      <w:r>
        <w:t xml:space="preserve">Continuous </w:t>
      </w:r>
      <w:r w:rsidRPr="002959C6">
        <w:t>improvement</w:t>
      </w:r>
      <w:r>
        <w:t xml:space="preserve"> of this </w:t>
      </w:r>
      <w:bookmarkEnd w:id="74"/>
      <w:bookmarkEnd w:id="75"/>
      <w:r>
        <w:t>document</w:t>
      </w:r>
    </w:p>
    <w:p w14:paraId="321BDA58" w14:textId="77777777" w:rsidR="00426C67" w:rsidRPr="00467F17" w:rsidRDefault="00426C67" w:rsidP="00B81CA3">
      <w:pPr>
        <w:pStyle w:val="Sampletext"/>
      </w:pPr>
      <w:r w:rsidRPr="00467F17">
        <w:t>Sample text</w:t>
      </w:r>
    </w:p>
    <w:p w14:paraId="71943D61" w14:textId="77777777" w:rsidR="00426C67" w:rsidRDefault="00426C67" w:rsidP="00426C67">
      <w:r>
        <w:t>The CEO, HOFO, HOTC and SM will meet at least annually to review the accuracy of operational information and data, and the effectiveness of the processes and procedures described in the exposition.</w:t>
      </w:r>
    </w:p>
    <w:p w14:paraId="5F03A327" w14:textId="77777777" w:rsidR="00426C67" w:rsidRDefault="00426C67" w:rsidP="00426C67">
      <w:r>
        <w:t xml:space="preserve">Each review will consider the adequacy of policies, processes and procedures in terms of compliance with applicable civil aviation legislation and the objectives </w:t>
      </w:r>
      <w:r w:rsidRPr="00D70CBA">
        <w:t xml:space="preserve">of </w:t>
      </w:r>
      <w:r w:rsidRPr="00460438">
        <w:rPr>
          <w:rStyle w:val="Authorinstruction"/>
        </w:rPr>
        <w:t>{Sample Aviation}</w:t>
      </w:r>
      <w:r w:rsidRPr="00426C67">
        <w:t xml:space="preserve"> </w:t>
      </w:r>
      <w:r>
        <w:t>through the analysis of available data, including:</w:t>
      </w:r>
    </w:p>
    <w:p w14:paraId="2997052F" w14:textId="77777777" w:rsidR="00426C67" w:rsidRPr="00426C67" w:rsidRDefault="00426C67" w:rsidP="00426C67">
      <w:pPr>
        <w:pStyle w:val="ListBullet"/>
      </w:pPr>
      <w:r>
        <w:t xml:space="preserve">the </w:t>
      </w:r>
      <w:r w:rsidRPr="00426C67">
        <w:t xml:space="preserve">Continuous Improvement Register </w:t>
      </w:r>
    </w:p>
    <w:p w14:paraId="21AE92C6" w14:textId="77777777" w:rsidR="00426C67" w:rsidRPr="00426C67" w:rsidRDefault="00426C67" w:rsidP="00426C67">
      <w:pPr>
        <w:pStyle w:val="ListBullet"/>
      </w:pPr>
      <w:r>
        <w:t xml:space="preserve">information from </w:t>
      </w:r>
      <w:r w:rsidRPr="00426C67">
        <w:t>Hazard and Incident Report Forms</w:t>
      </w:r>
    </w:p>
    <w:p w14:paraId="41418055" w14:textId="77777777" w:rsidR="00426C67" w:rsidRPr="00426C67" w:rsidRDefault="00426C67" w:rsidP="00426C67">
      <w:pPr>
        <w:pStyle w:val="ListBullet"/>
      </w:pPr>
      <w:r>
        <w:lastRenderedPageBreak/>
        <w:t>internal audit results.</w:t>
      </w:r>
    </w:p>
    <w:p w14:paraId="08E524E2" w14:textId="779BD608" w:rsidR="00426C67" w:rsidRPr="00DA196E" w:rsidRDefault="00426C67" w:rsidP="002959C6">
      <w:pPr>
        <w:pStyle w:val="normalafterlisttable"/>
      </w:pPr>
      <w:r>
        <w:t xml:space="preserve">More frequent reviews may be required to keep pace with changes in the scope of operations, amendments to the civil aviation legislation, or CASA directions relating to the exposition. Outcomes are to be recorded in the Continuous Improvement Register (Form A03) and retained in accordance with section </w:t>
      </w:r>
      <w:hyperlink w:anchor="_Record_keeping_and" w:history="1">
        <w:r w:rsidR="003930D5" w:rsidRPr="002D69F4">
          <w:rPr>
            <w:rStyle w:val="Hyperlink"/>
          </w:rPr>
          <w:t>Record keeping and management</w:t>
        </w:r>
      </w:hyperlink>
      <w:r>
        <w:t>.</w:t>
      </w:r>
    </w:p>
    <w:p w14:paraId="59C4AA12" w14:textId="77777777" w:rsidR="00426C67" w:rsidRDefault="00426C67" w:rsidP="00966E0B">
      <w:pPr>
        <w:pStyle w:val="Heading3"/>
      </w:pPr>
      <w:bookmarkStart w:id="76" w:name="_Toc96683581"/>
      <w:bookmarkStart w:id="77" w:name="_Toc96684831"/>
      <w:r>
        <w:t xml:space="preserve">Monitoring </w:t>
      </w:r>
      <w:r w:rsidRPr="002959C6">
        <w:t>compliance</w:t>
      </w:r>
      <w:r>
        <w:t xml:space="preserve"> with this </w:t>
      </w:r>
      <w:bookmarkEnd w:id="76"/>
      <w:bookmarkEnd w:id="77"/>
      <w:r>
        <w:t>document</w:t>
      </w:r>
    </w:p>
    <w:p w14:paraId="68BD68AD" w14:textId="77777777" w:rsidR="00426C67" w:rsidRPr="00467F17" w:rsidRDefault="00426C67" w:rsidP="00B81CA3">
      <w:pPr>
        <w:pStyle w:val="Sampletext"/>
      </w:pPr>
      <w:r w:rsidRPr="00467F17">
        <w:t>Sample text</w:t>
      </w:r>
    </w:p>
    <w:p w14:paraId="4565A384" w14:textId="77777777" w:rsidR="00426C67" w:rsidRDefault="00426C67" w:rsidP="00426C67">
      <w:r>
        <w:t>Within three months of completing the exposition continuous improvement review, the HOFO conducts a systematic comparison of documented procedures against observations of the procedures in practice. Verification activities are to include:</w:t>
      </w:r>
    </w:p>
    <w:p w14:paraId="673EE3A8" w14:textId="77777777" w:rsidR="00426C67" w:rsidRPr="00426C67" w:rsidRDefault="00426C67" w:rsidP="00426C67">
      <w:pPr>
        <w:pStyle w:val="ListBullet"/>
      </w:pPr>
      <w:r>
        <w:t>operational surveillance</w:t>
      </w:r>
    </w:p>
    <w:p w14:paraId="72B082AA" w14:textId="77777777" w:rsidR="00426C67" w:rsidRPr="00426C67" w:rsidRDefault="00426C67" w:rsidP="00426C67">
      <w:pPr>
        <w:pStyle w:val="ListBullet"/>
      </w:pPr>
      <w:r>
        <w:t>cross-checking of records</w:t>
      </w:r>
    </w:p>
    <w:p w14:paraId="78919D67" w14:textId="77777777" w:rsidR="00426C67" w:rsidRPr="00426C67" w:rsidRDefault="00426C67" w:rsidP="00426C67">
      <w:pPr>
        <w:pStyle w:val="ListBullet"/>
      </w:pPr>
      <w:r>
        <w:t>interviews with personnel.</w:t>
      </w:r>
    </w:p>
    <w:p w14:paraId="05507D1F" w14:textId="77777777" w:rsidR="00426C67" w:rsidRDefault="00426C67" w:rsidP="002959C6">
      <w:pPr>
        <w:pStyle w:val="normalafterlisttable"/>
      </w:pPr>
      <w:r>
        <w:t>A complete review of all documented procedures is required over a five-year period.</w:t>
      </w:r>
    </w:p>
    <w:p w14:paraId="7BDCB5BF" w14:textId="77777777" w:rsidR="00426C67" w:rsidRDefault="00426C67" w:rsidP="00426C67">
      <w:r>
        <w:t>Any identified discrepancies are to be investigated further and remedial action taken.</w:t>
      </w:r>
    </w:p>
    <w:p w14:paraId="5D355606" w14:textId="77777777" w:rsidR="00426C67" w:rsidRDefault="00426C67" w:rsidP="00426C67">
      <w:r>
        <w:t>For each review cycle, the HOFO will record:</w:t>
      </w:r>
    </w:p>
    <w:p w14:paraId="623204E9" w14:textId="77777777" w:rsidR="00426C67" w:rsidRPr="00426C67" w:rsidRDefault="00426C67" w:rsidP="00426C67">
      <w:pPr>
        <w:pStyle w:val="ListBullet"/>
      </w:pPr>
      <w:r>
        <w:t>the procedures sampled</w:t>
      </w:r>
    </w:p>
    <w:p w14:paraId="33F34B97" w14:textId="77777777" w:rsidR="00426C67" w:rsidRPr="00426C67" w:rsidRDefault="00426C67" w:rsidP="00426C67">
      <w:pPr>
        <w:pStyle w:val="ListBullet"/>
      </w:pPr>
      <w:r>
        <w:t>observations of sampled procedures in practice</w:t>
      </w:r>
    </w:p>
    <w:p w14:paraId="17A7BDBE" w14:textId="77777777" w:rsidR="00426C67" w:rsidRPr="00426C67" w:rsidRDefault="00426C67" w:rsidP="00426C67">
      <w:pPr>
        <w:pStyle w:val="ListBullet"/>
      </w:pPr>
      <w:r>
        <w:t>findings of non-compliance and root causes</w:t>
      </w:r>
    </w:p>
    <w:p w14:paraId="1926EC5B" w14:textId="77777777" w:rsidR="00426C67" w:rsidRPr="00426C67" w:rsidRDefault="00426C67" w:rsidP="00426C67">
      <w:pPr>
        <w:pStyle w:val="ListBullet"/>
      </w:pPr>
      <w:r>
        <w:t>remedial action to secure immediate compliance</w:t>
      </w:r>
    </w:p>
    <w:p w14:paraId="054619BB" w14:textId="77777777" w:rsidR="00426C67" w:rsidRPr="00426C67" w:rsidRDefault="00426C67" w:rsidP="00426C67">
      <w:pPr>
        <w:pStyle w:val="ListBullet"/>
      </w:pPr>
      <w:r>
        <w:t>proposed amendments to the exposition to rectify deficiencies.</w:t>
      </w:r>
    </w:p>
    <w:p w14:paraId="6D55D706" w14:textId="77777777" w:rsidR="00426C67" w:rsidRPr="00DA196E" w:rsidRDefault="00426C67" w:rsidP="002959C6">
      <w:pPr>
        <w:pStyle w:val="normalafterlisttable"/>
      </w:pPr>
      <w:r>
        <w:t xml:space="preserve">The HOFO will provide a final report to the CEO detailing the state of compliance with the exposition within 60 days of commencing this periodic review using </w:t>
      </w:r>
      <w:r w:rsidRPr="00E34E50">
        <w:t xml:space="preserve">Audit of </w:t>
      </w:r>
      <w:r>
        <w:t>C</w:t>
      </w:r>
      <w:r w:rsidRPr="0084088A">
        <w:t>ompliance</w:t>
      </w:r>
      <w:r>
        <w:t xml:space="preserve"> (Form A01).</w:t>
      </w:r>
    </w:p>
    <w:p w14:paraId="1126F4F2" w14:textId="77777777" w:rsidR="00426C67" w:rsidRPr="00D018E0" w:rsidRDefault="00426C67" w:rsidP="00966E0B">
      <w:pPr>
        <w:pStyle w:val="Heading3"/>
      </w:pPr>
      <w:bookmarkStart w:id="78" w:name="_Toc96683582"/>
      <w:bookmarkStart w:id="79" w:name="_Toc96684832"/>
      <w:r w:rsidRPr="002959C6">
        <w:t>Amendments</w:t>
      </w:r>
      <w:bookmarkEnd w:id="78"/>
      <w:bookmarkEnd w:id="79"/>
    </w:p>
    <w:p w14:paraId="1E8FB3D2" w14:textId="77777777" w:rsidR="00426C67" w:rsidRPr="00467F17" w:rsidRDefault="00426C67" w:rsidP="00B81CA3">
      <w:pPr>
        <w:pStyle w:val="Sampletext"/>
      </w:pPr>
      <w:r w:rsidRPr="00467F17">
        <w:t>Sample text</w:t>
      </w:r>
    </w:p>
    <w:p w14:paraId="09F232D8" w14:textId="77777777" w:rsidR="00426C67" w:rsidRPr="00B81CA3" w:rsidRDefault="00426C67" w:rsidP="00B81CA3">
      <w:pPr>
        <w:pStyle w:val="normalafterlisttable"/>
        <w:rPr>
          <w:rStyle w:val="bold"/>
        </w:rPr>
      </w:pPr>
      <w:r w:rsidRPr="00B81CA3">
        <w:rPr>
          <w:rStyle w:val="bold"/>
        </w:rPr>
        <w:t>Request for amendment</w:t>
      </w:r>
    </w:p>
    <w:p w14:paraId="2B953ABF" w14:textId="77777777" w:rsidR="00426C67" w:rsidRDefault="00426C67" w:rsidP="00426C67">
      <w:r>
        <w:t>Personnel are to inform the CEO or HOFO of any error, misinformation or superseded data noted in this exposition.</w:t>
      </w:r>
    </w:p>
    <w:p w14:paraId="16FB86A8" w14:textId="77777777" w:rsidR="00426C67" w:rsidRDefault="00426C67" w:rsidP="00426C67">
      <w:r>
        <w:t>Personnel are also encouraged to submit suggestions for changes to procedures and content of this exposition to the CEO or HOFO for assessment and inclusion in the Continuous Improvement Register (Form A03) via email using the Suggestion for Continuous Improvement (Form A02).</w:t>
      </w:r>
    </w:p>
    <w:p w14:paraId="4A69A9A1" w14:textId="77777777" w:rsidR="00426C67" w:rsidRPr="00B81CA3" w:rsidRDefault="00426C67" w:rsidP="00B81CA3">
      <w:pPr>
        <w:pStyle w:val="normalafterlisttable"/>
        <w:rPr>
          <w:rStyle w:val="bold"/>
        </w:rPr>
      </w:pPr>
      <w:r w:rsidRPr="00B81CA3">
        <w:rPr>
          <w:rStyle w:val="bold"/>
        </w:rPr>
        <w:t>Amendment procedure</w:t>
      </w:r>
    </w:p>
    <w:p w14:paraId="529D7415" w14:textId="77777777" w:rsidR="00426C67" w:rsidRDefault="00426C67" w:rsidP="00426C67">
      <w:r>
        <w:t>Amendments to the exposition are made by the CEO and HOFO using the management of change process.</w:t>
      </w:r>
    </w:p>
    <w:p w14:paraId="7D7B275C" w14:textId="5942874B" w:rsidR="00426C67" w:rsidRDefault="00426C67" w:rsidP="00426C67">
      <w:r>
        <w:t xml:space="preserve">The CEO or HOFO will populate  the List of Effective Pages (LEP) and use document ‘change bars’ to identify new text or amended sections of the </w:t>
      </w:r>
      <w:r w:rsidR="009E407E">
        <w:t>exposition and</w:t>
      </w:r>
      <w:r>
        <w:t xml:space="preserve"> enter the amendment details in the </w:t>
      </w:r>
      <w:hyperlink w:anchor="_top" w:history="1">
        <w:r w:rsidRPr="00955170">
          <w:rPr>
            <w:rStyle w:val="Hyperlink"/>
          </w:rPr>
          <w:t>Amendment Record</w:t>
        </w:r>
      </w:hyperlink>
      <w:r>
        <w:t xml:space="preserve"> section of the Glossary.</w:t>
      </w:r>
    </w:p>
    <w:p w14:paraId="78A1FD8A" w14:textId="77777777" w:rsidR="00426C67" w:rsidRPr="00B81CA3" w:rsidRDefault="00426C67" w:rsidP="00B81CA3">
      <w:pPr>
        <w:pStyle w:val="normalafterlisttable"/>
        <w:rPr>
          <w:rStyle w:val="bold"/>
        </w:rPr>
      </w:pPr>
      <w:r w:rsidRPr="00B81CA3">
        <w:rPr>
          <w:rStyle w:val="bold"/>
        </w:rPr>
        <w:lastRenderedPageBreak/>
        <w:t>Issuing of amendments</w:t>
      </w:r>
    </w:p>
    <w:p w14:paraId="7988808E" w14:textId="77777777" w:rsidR="00426C67" w:rsidRDefault="00426C67" w:rsidP="00426C67">
      <w:r>
        <w:t>When the exposition is amended, it is to be uploaded by the CEO or HOFO to the company electronic records system and a notification will be emailed to all staff, summarising changes including background, the reasons for change, and the implications for staff.</w:t>
      </w:r>
    </w:p>
    <w:p w14:paraId="04B8B74F" w14:textId="77777777" w:rsidR="00426C67" w:rsidRDefault="00426C67" w:rsidP="00426C67">
      <w:r>
        <w:t>The CEO or HOFO is to update the physical reference library.</w:t>
      </w:r>
    </w:p>
    <w:p w14:paraId="3D5CFE95" w14:textId="77777777" w:rsidR="00426C67" w:rsidRDefault="00426C67" w:rsidP="00426C67">
      <w:r>
        <w:t>On receipt of the amended version, all document holders must reply by email to confirm they have read and understood the amendments.</w:t>
      </w:r>
    </w:p>
    <w:p w14:paraId="339F6C67" w14:textId="7C22CBE0" w:rsidR="00426C67" w:rsidRPr="0028101A" w:rsidRDefault="00426C67" w:rsidP="00B81CA3">
      <w:pPr>
        <w:pStyle w:val="Sampletext"/>
      </w:pPr>
      <w:bookmarkStart w:id="80" w:name="_Toc96683075"/>
      <w:bookmarkStart w:id="81" w:name="_Toc96683583"/>
      <w:bookmarkStart w:id="82" w:name="_Toc96684833"/>
      <w:bookmarkStart w:id="83" w:name="_Toc96685412"/>
      <w:r w:rsidRPr="00B82351">
        <w:t xml:space="preserve">Sample text </w:t>
      </w:r>
      <w:r>
        <w:t xml:space="preserve">1 </w:t>
      </w:r>
      <w:r w:rsidRPr="00820FDF">
        <w:t xml:space="preserve">– for operators using the </w:t>
      </w:r>
      <w:r w:rsidR="00622A55">
        <w:t>Revision History contained in</w:t>
      </w:r>
      <w:r w:rsidRPr="00820FDF">
        <w:t xml:space="preserve"> this sample</w:t>
      </w:r>
    </w:p>
    <w:p w14:paraId="060E6FD5" w14:textId="16B50AF0" w:rsidR="00426C67" w:rsidRDefault="00426C67" w:rsidP="00426C67">
      <w:r w:rsidRPr="00A85425">
        <w:t xml:space="preserve">For non-significant changes, </w:t>
      </w:r>
      <w:r w:rsidRPr="002959C6">
        <w:rPr>
          <w:rStyle w:val="Authorinstruction"/>
        </w:rPr>
        <w:t xml:space="preserve">{Sample Aviation} </w:t>
      </w:r>
      <w:r w:rsidRPr="00A85425">
        <w:t xml:space="preserve">will </w:t>
      </w:r>
      <w:r>
        <w:t>submit</w:t>
      </w:r>
      <w:r w:rsidRPr="00A85425">
        <w:t xml:space="preserve"> the </w:t>
      </w:r>
      <w:r>
        <w:t xml:space="preserve">relevant </w:t>
      </w:r>
      <w:r w:rsidRPr="00A85425">
        <w:t xml:space="preserve">CASA form for notification of non-significant changes on </w:t>
      </w:r>
      <w:r>
        <w:t>{operator to insert proposed schedule}</w:t>
      </w:r>
      <w:r w:rsidRPr="00A85425">
        <w:t xml:space="preserve">. The non-significant changes will be identified via the </w:t>
      </w:r>
      <w:r w:rsidR="00622A55">
        <w:t>Revision History</w:t>
      </w:r>
      <w:r w:rsidRPr="00A85425">
        <w:t xml:space="preserve"> at the front of this exposition</w:t>
      </w:r>
      <w:r>
        <w:t>.</w:t>
      </w:r>
    </w:p>
    <w:p w14:paraId="72E4EBA2" w14:textId="716861C3" w:rsidR="00426C67" w:rsidRPr="00AF7FE4" w:rsidRDefault="00426C67" w:rsidP="00B81CA3">
      <w:pPr>
        <w:pStyle w:val="Sampletext"/>
      </w:pPr>
      <w:r w:rsidRPr="00AF7FE4">
        <w:t xml:space="preserve">Sample text </w:t>
      </w:r>
      <w:r>
        <w:t xml:space="preserve">2 </w:t>
      </w:r>
      <w:r w:rsidRPr="00820FDF">
        <w:t>–</w:t>
      </w:r>
      <w:r>
        <w:t xml:space="preserve"> </w:t>
      </w:r>
      <w:r w:rsidRPr="00820FDF">
        <w:t xml:space="preserve">for operators </w:t>
      </w:r>
      <w:r>
        <w:t xml:space="preserve">not </w:t>
      </w:r>
      <w:r w:rsidRPr="00820FDF">
        <w:t xml:space="preserve">using the </w:t>
      </w:r>
      <w:r w:rsidR="00622A55">
        <w:t>Revision History contained in</w:t>
      </w:r>
      <w:r w:rsidRPr="00820FDF">
        <w:t xml:space="preserve"> this sample</w:t>
      </w:r>
    </w:p>
    <w:p w14:paraId="53309AF7" w14:textId="77777777" w:rsidR="00426C67" w:rsidRDefault="00426C67" w:rsidP="00426C67">
      <w:r w:rsidRPr="00A85425">
        <w:t xml:space="preserve">For non-significant changes, </w:t>
      </w:r>
      <w:r w:rsidRPr="002959C6">
        <w:rPr>
          <w:rStyle w:val="Authorinstruction"/>
        </w:rPr>
        <w:t xml:space="preserve">{Sample Aviation} </w:t>
      </w:r>
      <w:r w:rsidRPr="00A85425">
        <w:t xml:space="preserve">will </w:t>
      </w:r>
      <w:r>
        <w:t>submit</w:t>
      </w:r>
      <w:r w:rsidRPr="00A85425">
        <w:t xml:space="preserve"> the relevant CASA form for notification of non-significant changes</w:t>
      </w:r>
      <w:r>
        <w:t xml:space="preserve"> </w:t>
      </w:r>
      <w:r w:rsidRPr="00A85425">
        <w:t xml:space="preserve">on </w:t>
      </w:r>
      <w:r w:rsidRPr="002959C6">
        <w:rPr>
          <w:rStyle w:val="Authorinstruction"/>
        </w:rPr>
        <w:t>{operator to insert proposed schedule}</w:t>
      </w:r>
      <w:r w:rsidRPr="00A85425">
        <w:t>. The non-significant changes will be identified in a separate summary document that identifies the location within the exposition of the change and contains a description of the change</w:t>
      </w:r>
      <w:r>
        <w:t>.</w:t>
      </w:r>
    </w:p>
    <w:p w14:paraId="0AB5CBFA" w14:textId="77777777" w:rsidR="00426C67" w:rsidRDefault="00426C67" w:rsidP="00966E0B">
      <w:pPr>
        <w:pStyle w:val="Heading2"/>
      </w:pPr>
      <w:bookmarkStart w:id="84" w:name="_Record_keeping_and"/>
      <w:bookmarkStart w:id="85" w:name="_Toc184214763"/>
      <w:bookmarkStart w:id="86" w:name="_Toc188966527"/>
      <w:bookmarkEnd w:id="84"/>
      <w:r w:rsidRPr="002959C6">
        <w:t>Record</w:t>
      </w:r>
      <w:r>
        <w:t xml:space="preserve"> keeping and management</w:t>
      </w:r>
      <w:bookmarkEnd w:id="80"/>
      <w:bookmarkEnd w:id="81"/>
      <w:bookmarkEnd w:id="82"/>
      <w:bookmarkEnd w:id="83"/>
      <w:bookmarkEnd w:id="85"/>
      <w:bookmarkEnd w:id="86"/>
    </w:p>
    <w:p w14:paraId="7B5EEBEA" w14:textId="77777777" w:rsidR="00426C67" w:rsidRDefault="00426C67" w:rsidP="00966E0B">
      <w:pPr>
        <w:pStyle w:val="Heading3"/>
      </w:pPr>
      <w:bookmarkStart w:id="87" w:name="_Toc96683584"/>
      <w:bookmarkStart w:id="88" w:name="_Toc96684834"/>
      <w:r>
        <w:t>Control of records</w:t>
      </w:r>
      <w:bookmarkEnd w:id="87"/>
      <w:bookmarkEnd w:id="88"/>
    </w:p>
    <w:p w14:paraId="038D75C2" w14:textId="77777777" w:rsidR="00426C67" w:rsidRPr="00467F17" w:rsidRDefault="00426C67" w:rsidP="00B81CA3">
      <w:pPr>
        <w:pStyle w:val="Sampletext"/>
      </w:pPr>
      <w:r w:rsidRPr="00467F17">
        <w:t>Sample text</w:t>
      </w:r>
    </w:p>
    <w:p w14:paraId="64EB4FCB" w14:textId="77777777" w:rsidR="00426C67" w:rsidRDefault="00426C67" w:rsidP="00426C67">
      <w:r>
        <w:t xml:space="preserve">The majority of </w:t>
      </w:r>
      <w:r w:rsidRPr="002959C6">
        <w:rPr>
          <w:rStyle w:val="Authorinstruction"/>
        </w:rPr>
        <w:t>{Sample Aviation}</w:t>
      </w:r>
      <w:r w:rsidRPr="00426C67">
        <w:t xml:space="preserve"> </w:t>
      </w:r>
      <w:r>
        <w:t xml:space="preserve">records are electronic and stored on our server. Paper records are stored securely at our headquarters and archived electronically. Records fall into three broad categories: </w:t>
      </w:r>
    </w:p>
    <w:p w14:paraId="3261010E" w14:textId="77777777" w:rsidR="00426C67" w:rsidRPr="00426C67" w:rsidRDefault="00426C67" w:rsidP="00426C67">
      <w:pPr>
        <w:pStyle w:val="ListBullet"/>
      </w:pPr>
      <w:r>
        <w:t>personnel records</w:t>
      </w:r>
    </w:p>
    <w:p w14:paraId="4E72358D" w14:textId="77777777" w:rsidR="00426C67" w:rsidRPr="00426C67" w:rsidRDefault="00426C67" w:rsidP="00426C67">
      <w:pPr>
        <w:pStyle w:val="ListBullet"/>
      </w:pPr>
      <w:r>
        <w:t>flight-related records</w:t>
      </w:r>
    </w:p>
    <w:p w14:paraId="0E7D364C" w14:textId="77777777" w:rsidR="00426C67" w:rsidRPr="00426C67" w:rsidRDefault="00426C67" w:rsidP="00426C67">
      <w:pPr>
        <w:pStyle w:val="ListBullet"/>
      </w:pPr>
      <w:r>
        <w:t>administrative records.</w:t>
      </w:r>
    </w:p>
    <w:p w14:paraId="7498AD71" w14:textId="77777777" w:rsidR="00426C67" w:rsidRPr="006F6E57" w:rsidRDefault="00426C67" w:rsidP="002959C6">
      <w:pPr>
        <w:pStyle w:val="normalafterlisttable"/>
      </w:pPr>
      <w:r>
        <w:t>The CEO is responsible for managing administrative records and the HOFO is responsible for managing personnel and flight-related records.</w:t>
      </w:r>
    </w:p>
    <w:p w14:paraId="2042ABDC" w14:textId="77777777" w:rsidR="00426C67" w:rsidRDefault="00426C67" w:rsidP="00966E0B">
      <w:pPr>
        <w:pStyle w:val="Heading3"/>
      </w:pPr>
      <w:bookmarkStart w:id="89" w:name="_Toc96683585"/>
      <w:bookmarkStart w:id="90" w:name="_Toc96684835"/>
      <w:r>
        <w:t xml:space="preserve">Personnel </w:t>
      </w:r>
      <w:r w:rsidRPr="002959C6">
        <w:t>training</w:t>
      </w:r>
      <w:r>
        <w:t xml:space="preserve"> and checking records</w:t>
      </w:r>
      <w:bookmarkEnd w:id="89"/>
      <w:bookmarkEnd w:id="90"/>
    </w:p>
    <w:p w14:paraId="38C7C84D" w14:textId="77777777" w:rsidR="00426C67" w:rsidRPr="00E01ADF" w:rsidRDefault="00426C67" w:rsidP="00B81CA3">
      <w:pPr>
        <w:pStyle w:val="Sampletext"/>
      </w:pPr>
      <w:r w:rsidRPr="00E01ADF">
        <w:t>Sample text</w:t>
      </w:r>
    </w:p>
    <w:p w14:paraId="635C0059" w14:textId="77777777" w:rsidR="00426C67" w:rsidRDefault="00426C67" w:rsidP="00426C67">
      <w:r w:rsidRPr="002959C6">
        <w:rPr>
          <w:rStyle w:val="Authorinstruction"/>
        </w:rPr>
        <w:t>{Sample Aviation}</w:t>
      </w:r>
      <w:r w:rsidRPr="00426C67">
        <w:t xml:space="preserve"> </w:t>
      </w:r>
      <w:r w:rsidRPr="006F6E57">
        <w:t xml:space="preserve">records are kept in accordance with </w:t>
      </w:r>
      <w:r>
        <w:t>the following:</w:t>
      </w:r>
    </w:p>
    <w:p w14:paraId="5B863005" w14:textId="22908A93" w:rsidR="00426C67" w:rsidRDefault="00426C67" w:rsidP="002959C6">
      <w:pPr>
        <w:pStyle w:val="TableTitle"/>
      </w:pPr>
      <w:r>
        <w:t>Personnel training and checking record</w:t>
      </w:r>
    </w:p>
    <w:tbl>
      <w:tblPr>
        <w:tblStyle w:val="SD-MOStable"/>
        <w:tblW w:w="9634" w:type="dxa"/>
        <w:tblLook w:val="0620" w:firstRow="1" w:lastRow="0" w:firstColumn="0" w:lastColumn="0" w:noHBand="1" w:noVBand="1"/>
      </w:tblPr>
      <w:tblGrid>
        <w:gridCol w:w="4390"/>
        <w:gridCol w:w="1275"/>
        <w:gridCol w:w="1276"/>
        <w:gridCol w:w="2693"/>
      </w:tblGrid>
      <w:tr w:rsidR="00426C67" w:rsidRPr="002959C6" w14:paraId="7D1257EC" w14:textId="77777777" w:rsidTr="002959C6">
        <w:trPr>
          <w:cnfStyle w:val="100000000000" w:firstRow="1" w:lastRow="0" w:firstColumn="0" w:lastColumn="0" w:oddVBand="0" w:evenVBand="0" w:oddHBand="0" w:evenHBand="0" w:firstRowFirstColumn="0" w:firstRowLastColumn="0" w:lastRowFirstColumn="0" w:lastRowLastColumn="0"/>
          <w:tblHeader/>
        </w:trPr>
        <w:tc>
          <w:tcPr>
            <w:tcW w:w="4390" w:type="dxa"/>
          </w:tcPr>
          <w:p w14:paraId="45ED19EA" w14:textId="77777777" w:rsidR="00426C67" w:rsidRPr="002959C6" w:rsidRDefault="00426C67" w:rsidP="002959C6">
            <w:r w:rsidRPr="002959C6">
              <w:t>Type of record</w:t>
            </w:r>
          </w:p>
        </w:tc>
        <w:tc>
          <w:tcPr>
            <w:tcW w:w="1275" w:type="dxa"/>
          </w:tcPr>
          <w:p w14:paraId="340807A4" w14:textId="77777777" w:rsidR="00426C67" w:rsidRPr="002959C6" w:rsidRDefault="00426C67" w:rsidP="002959C6">
            <w:r w:rsidRPr="002959C6">
              <w:t>Electronic</w:t>
            </w:r>
          </w:p>
        </w:tc>
        <w:tc>
          <w:tcPr>
            <w:tcW w:w="1276" w:type="dxa"/>
          </w:tcPr>
          <w:p w14:paraId="3319EC0E" w14:textId="77777777" w:rsidR="00426C67" w:rsidRPr="002959C6" w:rsidRDefault="00426C67" w:rsidP="002959C6">
            <w:r w:rsidRPr="002959C6">
              <w:t>Paper</w:t>
            </w:r>
          </w:p>
        </w:tc>
        <w:tc>
          <w:tcPr>
            <w:tcW w:w="2693" w:type="dxa"/>
          </w:tcPr>
          <w:p w14:paraId="0481A7E3" w14:textId="77777777" w:rsidR="00426C67" w:rsidRPr="002959C6" w:rsidRDefault="00426C67" w:rsidP="002959C6">
            <w:r w:rsidRPr="002959C6">
              <w:t>Retention period</w:t>
            </w:r>
          </w:p>
        </w:tc>
      </w:tr>
      <w:tr w:rsidR="00426C67" w:rsidRPr="002959C6" w14:paraId="096C6F14" w14:textId="77777777" w:rsidTr="002959C6">
        <w:tc>
          <w:tcPr>
            <w:tcW w:w="4390" w:type="dxa"/>
          </w:tcPr>
          <w:p w14:paraId="43C3FC3C" w14:textId="77777777" w:rsidR="00426C67" w:rsidRPr="002959C6" w:rsidRDefault="00426C67" w:rsidP="002959C6">
            <w:r w:rsidRPr="002959C6">
              <w:t>Training and checking – flight crew</w:t>
            </w:r>
          </w:p>
        </w:tc>
        <w:tc>
          <w:tcPr>
            <w:tcW w:w="1275" w:type="dxa"/>
          </w:tcPr>
          <w:p w14:paraId="50B05B3E" w14:textId="77777777" w:rsidR="00426C67" w:rsidRPr="002959C6" w:rsidRDefault="00426C67" w:rsidP="002959C6"/>
        </w:tc>
        <w:tc>
          <w:tcPr>
            <w:tcW w:w="1276" w:type="dxa"/>
          </w:tcPr>
          <w:p w14:paraId="18A94460" w14:textId="77777777" w:rsidR="00426C67" w:rsidRPr="002959C6" w:rsidRDefault="00426C67" w:rsidP="002959C6"/>
        </w:tc>
        <w:tc>
          <w:tcPr>
            <w:tcW w:w="2693" w:type="dxa"/>
          </w:tcPr>
          <w:p w14:paraId="30B0CB1A" w14:textId="77777777" w:rsidR="00426C67" w:rsidRPr="002959C6" w:rsidRDefault="00426C67" w:rsidP="002959C6">
            <w:r w:rsidRPr="002959C6">
              <w:t>5 years</w:t>
            </w:r>
          </w:p>
        </w:tc>
      </w:tr>
      <w:tr w:rsidR="00426C67" w:rsidRPr="002959C6" w14:paraId="39116C94" w14:textId="77777777" w:rsidTr="002959C6">
        <w:tc>
          <w:tcPr>
            <w:tcW w:w="4390" w:type="dxa"/>
          </w:tcPr>
          <w:p w14:paraId="1FEE0272" w14:textId="77777777" w:rsidR="00426C67" w:rsidRPr="002959C6" w:rsidRDefault="00426C67" w:rsidP="002959C6">
            <w:r w:rsidRPr="002959C6">
              <w:t>Training and checking – cabin crew</w:t>
            </w:r>
          </w:p>
        </w:tc>
        <w:tc>
          <w:tcPr>
            <w:tcW w:w="1275" w:type="dxa"/>
          </w:tcPr>
          <w:p w14:paraId="08E0A164" w14:textId="77777777" w:rsidR="00426C67" w:rsidRPr="002959C6" w:rsidRDefault="00426C67" w:rsidP="002959C6"/>
        </w:tc>
        <w:tc>
          <w:tcPr>
            <w:tcW w:w="1276" w:type="dxa"/>
          </w:tcPr>
          <w:p w14:paraId="2C9C21DE" w14:textId="77777777" w:rsidR="00426C67" w:rsidRPr="002959C6" w:rsidRDefault="00426C67" w:rsidP="002959C6"/>
        </w:tc>
        <w:tc>
          <w:tcPr>
            <w:tcW w:w="2693" w:type="dxa"/>
          </w:tcPr>
          <w:p w14:paraId="7CCBFF63" w14:textId="77777777" w:rsidR="00426C67" w:rsidRPr="002959C6" w:rsidRDefault="00426C67" w:rsidP="002959C6">
            <w:r w:rsidRPr="002959C6">
              <w:t>5 years</w:t>
            </w:r>
          </w:p>
        </w:tc>
      </w:tr>
      <w:tr w:rsidR="00426C67" w:rsidRPr="002959C6" w14:paraId="2DD3588E" w14:textId="77777777" w:rsidTr="002959C6">
        <w:tc>
          <w:tcPr>
            <w:tcW w:w="4390" w:type="dxa"/>
          </w:tcPr>
          <w:p w14:paraId="6C7F4E18" w14:textId="77777777" w:rsidR="00426C67" w:rsidRPr="002959C6" w:rsidRDefault="00426C67" w:rsidP="002959C6">
            <w:r w:rsidRPr="002959C6">
              <w:t>Training and checking – air crew</w:t>
            </w:r>
          </w:p>
        </w:tc>
        <w:tc>
          <w:tcPr>
            <w:tcW w:w="1275" w:type="dxa"/>
          </w:tcPr>
          <w:p w14:paraId="6AE3D0DF" w14:textId="77777777" w:rsidR="00426C67" w:rsidRPr="002959C6" w:rsidRDefault="00426C67" w:rsidP="002959C6"/>
        </w:tc>
        <w:tc>
          <w:tcPr>
            <w:tcW w:w="1276" w:type="dxa"/>
          </w:tcPr>
          <w:p w14:paraId="40D0F96B" w14:textId="77777777" w:rsidR="00426C67" w:rsidRPr="002959C6" w:rsidRDefault="00426C67" w:rsidP="002959C6"/>
        </w:tc>
        <w:tc>
          <w:tcPr>
            <w:tcW w:w="2693" w:type="dxa"/>
          </w:tcPr>
          <w:p w14:paraId="2BFD41D5" w14:textId="77777777" w:rsidR="00426C67" w:rsidRPr="002959C6" w:rsidRDefault="00426C67" w:rsidP="002959C6">
            <w:r w:rsidRPr="002959C6">
              <w:t>5 years</w:t>
            </w:r>
          </w:p>
        </w:tc>
      </w:tr>
      <w:tr w:rsidR="00426C67" w:rsidRPr="002959C6" w14:paraId="04B74BEC" w14:textId="77777777" w:rsidTr="002959C6">
        <w:tc>
          <w:tcPr>
            <w:tcW w:w="4390" w:type="dxa"/>
          </w:tcPr>
          <w:p w14:paraId="1FF900B3" w14:textId="77777777" w:rsidR="00426C67" w:rsidRPr="002959C6" w:rsidRDefault="00426C67" w:rsidP="002959C6">
            <w:r w:rsidRPr="002959C6">
              <w:lastRenderedPageBreak/>
              <w:t>Training and checking – medical transport specialist</w:t>
            </w:r>
          </w:p>
        </w:tc>
        <w:tc>
          <w:tcPr>
            <w:tcW w:w="1275" w:type="dxa"/>
          </w:tcPr>
          <w:p w14:paraId="2E9CA6F3" w14:textId="77777777" w:rsidR="00426C67" w:rsidRPr="002959C6" w:rsidRDefault="00426C67" w:rsidP="002959C6"/>
        </w:tc>
        <w:tc>
          <w:tcPr>
            <w:tcW w:w="1276" w:type="dxa"/>
          </w:tcPr>
          <w:p w14:paraId="4ABD7C89" w14:textId="77777777" w:rsidR="00426C67" w:rsidRPr="002959C6" w:rsidRDefault="00426C67" w:rsidP="002959C6"/>
        </w:tc>
        <w:tc>
          <w:tcPr>
            <w:tcW w:w="2693" w:type="dxa"/>
          </w:tcPr>
          <w:p w14:paraId="625F7FD0" w14:textId="77777777" w:rsidR="00426C67" w:rsidRPr="002959C6" w:rsidRDefault="00426C67" w:rsidP="002959C6"/>
        </w:tc>
      </w:tr>
      <w:tr w:rsidR="00426C67" w:rsidRPr="002959C6" w14:paraId="66F1E203" w14:textId="77777777" w:rsidTr="002959C6">
        <w:tc>
          <w:tcPr>
            <w:tcW w:w="4390" w:type="dxa"/>
          </w:tcPr>
          <w:p w14:paraId="06E84BCB" w14:textId="77777777" w:rsidR="00426C67" w:rsidRPr="002959C6" w:rsidRDefault="00426C67" w:rsidP="002959C6">
            <w:r w:rsidRPr="002959C6">
              <w:t>Training and checking – ground support duties</w:t>
            </w:r>
          </w:p>
        </w:tc>
        <w:tc>
          <w:tcPr>
            <w:tcW w:w="1275" w:type="dxa"/>
          </w:tcPr>
          <w:p w14:paraId="18B060EC" w14:textId="77777777" w:rsidR="00426C67" w:rsidRPr="002959C6" w:rsidRDefault="00426C67" w:rsidP="002959C6"/>
        </w:tc>
        <w:tc>
          <w:tcPr>
            <w:tcW w:w="1276" w:type="dxa"/>
          </w:tcPr>
          <w:p w14:paraId="4182FDB9" w14:textId="77777777" w:rsidR="00426C67" w:rsidRPr="002959C6" w:rsidRDefault="00426C67" w:rsidP="002959C6"/>
        </w:tc>
        <w:tc>
          <w:tcPr>
            <w:tcW w:w="2693" w:type="dxa"/>
          </w:tcPr>
          <w:p w14:paraId="594C80B1" w14:textId="77777777" w:rsidR="00426C67" w:rsidRPr="002959C6" w:rsidRDefault="00426C67" w:rsidP="002959C6">
            <w:r w:rsidRPr="002959C6">
              <w:t>1 year</w:t>
            </w:r>
          </w:p>
        </w:tc>
      </w:tr>
      <w:tr w:rsidR="00426C67" w:rsidRPr="002959C6" w14:paraId="5A5A4EDD" w14:textId="77777777" w:rsidTr="002959C6">
        <w:tc>
          <w:tcPr>
            <w:tcW w:w="4390" w:type="dxa"/>
          </w:tcPr>
          <w:p w14:paraId="68787384" w14:textId="77777777" w:rsidR="00426C67" w:rsidRPr="002959C6" w:rsidRDefault="00426C67" w:rsidP="002959C6">
            <w:r w:rsidRPr="002959C6">
              <w:t>Flight crew licence and medical (copy)</w:t>
            </w:r>
          </w:p>
        </w:tc>
        <w:tc>
          <w:tcPr>
            <w:tcW w:w="1275" w:type="dxa"/>
          </w:tcPr>
          <w:p w14:paraId="6FF47467" w14:textId="77777777" w:rsidR="00426C67" w:rsidRPr="002959C6" w:rsidRDefault="00426C67" w:rsidP="002959C6"/>
        </w:tc>
        <w:tc>
          <w:tcPr>
            <w:tcW w:w="1276" w:type="dxa"/>
          </w:tcPr>
          <w:p w14:paraId="10229160" w14:textId="77777777" w:rsidR="00426C67" w:rsidRPr="002959C6" w:rsidRDefault="00426C67" w:rsidP="002959C6"/>
        </w:tc>
        <w:tc>
          <w:tcPr>
            <w:tcW w:w="2693" w:type="dxa"/>
          </w:tcPr>
          <w:p w14:paraId="192FD064" w14:textId="77777777" w:rsidR="00426C67" w:rsidRPr="002959C6" w:rsidRDefault="00426C67" w:rsidP="002959C6">
            <w:r w:rsidRPr="002959C6">
              <w:t xml:space="preserve">Period during which flight crew member is exercising privileges for </w:t>
            </w:r>
            <w:r w:rsidRPr="002959C6">
              <w:rPr>
                <w:rStyle w:val="Authorinstruction"/>
              </w:rPr>
              <w:t>{Sample Aviation}</w:t>
            </w:r>
            <w:r w:rsidRPr="002959C6">
              <w:t>.</w:t>
            </w:r>
          </w:p>
        </w:tc>
      </w:tr>
    </w:tbl>
    <w:p w14:paraId="55905983" w14:textId="2C7E69A7" w:rsidR="00426C67" w:rsidRPr="00426C67" w:rsidRDefault="00426C67" w:rsidP="00426C67">
      <w:pPr>
        <w:pStyle w:val="Note"/>
      </w:pPr>
      <w:r w:rsidRPr="002959C6">
        <w:rPr>
          <w:rStyle w:val="bold"/>
        </w:rPr>
        <w:t>Note:</w:t>
      </w:r>
      <w:r w:rsidRPr="00426C67">
        <w:tab/>
        <w:t xml:space="preserve">The retention time is the period after the person ceases to be a member of </w:t>
      </w:r>
      <w:r w:rsidRPr="002959C6">
        <w:rPr>
          <w:rStyle w:val="Authorinstruction"/>
        </w:rPr>
        <w:t>{Sample Aviation}</w:t>
      </w:r>
      <w:r w:rsidRPr="00426C67">
        <w:t xml:space="preserve"> personnel that the record is kept.</w:t>
      </w:r>
    </w:p>
    <w:p w14:paraId="1DC6DFA4" w14:textId="77777777" w:rsidR="00426C67" w:rsidRPr="00B81CA3" w:rsidRDefault="00426C67" w:rsidP="00B81CA3">
      <w:pPr>
        <w:pStyle w:val="normalafterlisttable"/>
        <w:rPr>
          <w:rStyle w:val="bold"/>
        </w:rPr>
      </w:pPr>
      <w:r w:rsidRPr="00B81CA3">
        <w:rPr>
          <w:rStyle w:val="bold"/>
        </w:rPr>
        <w:t>Making records</w:t>
      </w:r>
    </w:p>
    <w:p w14:paraId="717E6360" w14:textId="77777777" w:rsidR="00426C67" w:rsidRDefault="00426C67" w:rsidP="00426C67">
      <w:r>
        <w:t>The Personnel Training and Checking Record (Form A15) is to be completed within 21 days after an employee carries out any training, checking or qualification activity (refer also to volume 4 Training and Checking). Records include specific information related to the activity undertaken, as well as the qualification / certificate or flying experience achieved.</w:t>
      </w:r>
    </w:p>
    <w:p w14:paraId="18B7610C" w14:textId="77777777" w:rsidR="00426C67" w:rsidRDefault="00426C67" w:rsidP="00426C67">
      <w:r>
        <w:t>Records are created and retained for the following:</w:t>
      </w:r>
    </w:p>
    <w:p w14:paraId="4E12D6E9" w14:textId="77777777" w:rsidR="00426C67" w:rsidRPr="00426C67" w:rsidRDefault="00426C67" w:rsidP="00426C67">
      <w:pPr>
        <w:pStyle w:val="ListBullet"/>
      </w:pPr>
      <w:r>
        <w:t>any training event</w:t>
      </w:r>
    </w:p>
    <w:p w14:paraId="43CB8269" w14:textId="77777777" w:rsidR="00426C67" w:rsidRPr="00426C67" w:rsidRDefault="00426C67" w:rsidP="00426C67">
      <w:pPr>
        <w:pStyle w:val="ListBullet"/>
      </w:pPr>
      <w:r>
        <w:t>any check, flight test, flight review or assessment of competency</w:t>
      </w:r>
    </w:p>
    <w:p w14:paraId="7156C0D8" w14:textId="77777777" w:rsidR="00426C67" w:rsidRPr="00426C67" w:rsidRDefault="00426C67" w:rsidP="00426C67">
      <w:pPr>
        <w:pStyle w:val="ListBullet"/>
      </w:pPr>
      <w:r>
        <w:t>attainment of any qualification or certificate as mentioned in this exposition</w:t>
      </w:r>
    </w:p>
    <w:p w14:paraId="28312258" w14:textId="77777777" w:rsidR="00426C67" w:rsidRPr="00426C67" w:rsidRDefault="00426C67" w:rsidP="00426C67">
      <w:pPr>
        <w:pStyle w:val="ListBullet"/>
      </w:pPr>
      <w:r>
        <w:t xml:space="preserve">attainment of any flying experience that is required for the conduct of activities </w:t>
      </w:r>
    </w:p>
    <w:p w14:paraId="7FFF57D1" w14:textId="77777777" w:rsidR="00426C67" w:rsidRPr="00426C67" w:rsidRDefault="00426C67" w:rsidP="00426C67">
      <w:pPr>
        <w:pStyle w:val="ListBullet"/>
      </w:pPr>
      <w:r>
        <w:t>human factors principles or non-technical skills training</w:t>
      </w:r>
    </w:p>
    <w:p w14:paraId="01D8E291" w14:textId="77777777" w:rsidR="00426C67" w:rsidRPr="00426C67" w:rsidRDefault="00426C67" w:rsidP="00426C67">
      <w:pPr>
        <w:pStyle w:val="ListBullet"/>
      </w:pPr>
      <w:r>
        <w:t>SMS training / education.</w:t>
      </w:r>
    </w:p>
    <w:p w14:paraId="78788F0B" w14:textId="77777777" w:rsidR="00426C67" w:rsidRPr="00B81CA3" w:rsidRDefault="00426C67" w:rsidP="00B81CA3">
      <w:pPr>
        <w:pStyle w:val="normalafterlisttable"/>
        <w:rPr>
          <w:rStyle w:val="bold"/>
        </w:rPr>
      </w:pPr>
      <w:r w:rsidRPr="00B81CA3">
        <w:rPr>
          <w:rStyle w:val="bold"/>
        </w:rPr>
        <w:t>Availability of records</w:t>
      </w:r>
    </w:p>
    <w:p w14:paraId="441485F2" w14:textId="77777777" w:rsidR="00426C67" w:rsidRDefault="00426C67" w:rsidP="00426C67">
      <w:r>
        <w:t>All current and archived records are available for review on request.</w:t>
      </w:r>
    </w:p>
    <w:p w14:paraId="62636383" w14:textId="77777777" w:rsidR="00426C67" w:rsidRDefault="00426C67" w:rsidP="00426C67">
      <w:r>
        <w:t>Personnel may review their own training and checking records at any time using secure access to the server.</w:t>
      </w:r>
    </w:p>
    <w:p w14:paraId="19ED8730" w14:textId="77777777" w:rsidR="00426C67" w:rsidRPr="006F6E57" w:rsidRDefault="00426C67" w:rsidP="00426C67">
      <w:r>
        <w:t xml:space="preserve">Requests from other operators for a copy of training and checking records may be made to </w:t>
      </w:r>
      <w:r w:rsidRPr="002959C6">
        <w:rPr>
          <w:rStyle w:val="Authorinstruction"/>
        </w:rPr>
        <w:t>{Sample Aviation}</w:t>
      </w:r>
      <w:r>
        <w:t>. In this case, the HOFO will arrange for the requested documents to be supplied within seven days provided that the employee has provided written approval for their release.</w:t>
      </w:r>
    </w:p>
    <w:p w14:paraId="4867F3CF" w14:textId="77777777" w:rsidR="00426C67" w:rsidRDefault="00426C67" w:rsidP="00966E0B">
      <w:pPr>
        <w:pStyle w:val="Heading3"/>
      </w:pPr>
      <w:bookmarkStart w:id="91" w:name="_Toc96683586"/>
      <w:bookmarkStart w:id="92" w:name="_Toc96684836"/>
      <w:r>
        <w:t xml:space="preserve">Copies of flight </w:t>
      </w:r>
      <w:r w:rsidRPr="002959C6">
        <w:t>crew</w:t>
      </w:r>
      <w:r>
        <w:t xml:space="preserve"> licences and medical certificates</w:t>
      </w:r>
      <w:bookmarkEnd w:id="91"/>
      <w:bookmarkEnd w:id="92"/>
    </w:p>
    <w:p w14:paraId="57012EF4" w14:textId="77777777" w:rsidR="00426C67" w:rsidRPr="00E01ADF" w:rsidRDefault="00426C67" w:rsidP="00B81CA3">
      <w:pPr>
        <w:pStyle w:val="Sampletext"/>
      </w:pPr>
      <w:r w:rsidRPr="00E01ADF">
        <w:t>Sample text</w:t>
      </w:r>
    </w:p>
    <w:p w14:paraId="63732FEA" w14:textId="77777777" w:rsidR="00426C67" w:rsidRDefault="00426C67" w:rsidP="00426C67">
      <w:r>
        <w:t xml:space="preserve">At the first available opportunity after being revalidated by a designated aviation medical examiner (DAME) and again after receiving their medical certificate from CASA, pilots must give a copy of the revalidated / final medical certificate to the HOFO. </w:t>
      </w:r>
    </w:p>
    <w:p w14:paraId="550205B7" w14:textId="77777777" w:rsidR="00426C67" w:rsidRDefault="00426C67" w:rsidP="00426C67">
      <w:r>
        <w:t>Pilots must also give a copy of their flight crew licence to the HOFO whenever an updated copy is obtained.</w:t>
      </w:r>
    </w:p>
    <w:p w14:paraId="49A211ED" w14:textId="77777777" w:rsidR="00426C67" w:rsidRPr="00190D4A" w:rsidRDefault="00426C67" w:rsidP="00426C67">
      <w:r>
        <w:lastRenderedPageBreak/>
        <w:t xml:space="preserve">The HOFO will add each medical certificate / licence to the pilot’s personnel file to ensure a copy of the flight crew licence and medical certificate of each flight crew member (FCM) is retained while the FCM is exercising the privileges of their licence for </w:t>
      </w:r>
      <w:r w:rsidRPr="00460438">
        <w:rPr>
          <w:rStyle w:val="Authorinstruction"/>
        </w:rPr>
        <w:t>{Sample Aviation}</w:t>
      </w:r>
      <w:r>
        <w:t>.</w:t>
      </w:r>
    </w:p>
    <w:p w14:paraId="69967FC5" w14:textId="77777777" w:rsidR="00426C67" w:rsidRDefault="00426C67" w:rsidP="00966E0B">
      <w:pPr>
        <w:pStyle w:val="Heading3"/>
      </w:pPr>
      <w:bookmarkStart w:id="93" w:name="_Toc96683587"/>
      <w:bookmarkStart w:id="94" w:name="_Toc96684837"/>
      <w:r>
        <w:t xml:space="preserve">Other </w:t>
      </w:r>
      <w:r w:rsidRPr="002959C6">
        <w:t>records</w:t>
      </w:r>
      <w:bookmarkEnd w:id="93"/>
      <w:bookmarkEnd w:id="94"/>
    </w:p>
    <w:p w14:paraId="4DB09E21" w14:textId="77777777" w:rsidR="00426C67" w:rsidRDefault="00426C67" w:rsidP="00B81CA3">
      <w:pPr>
        <w:pStyle w:val="Sampletext"/>
      </w:pPr>
      <w:r w:rsidRPr="00E01ADF">
        <w:t>Sample text</w:t>
      </w:r>
    </w:p>
    <w:p w14:paraId="0BAF319B" w14:textId="77777777" w:rsidR="00426C67" w:rsidRPr="00B81CA3" w:rsidRDefault="00426C67" w:rsidP="00B81CA3">
      <w:pPr>
        <w:pStyle w:val="normalafterlisttable"/>
        <w:rPr>
          <w:rStyle w:val="bold"/>
        </w:rPr>
      </w:pPr>
      <w:r w:rsidRPr="00B81CA3">
        <w:rPr>
          <w:rStyle w:val="bold"/>
        </w:rPr>
        <w:t>Administrative records</w:t>
      </w:r>
    </w:p>
    <w:p w14:paraId="5B0EC413" w14:textId="6A8DA2A6" w:rsidR="00426C67" w:rsidRDefault="00426C67" w:rsidP="002959C6">
      <w:pPr>
        <w:pStyle w:val="TableTitle"/>
      </w:pPr>
      <w:r w:rsidRPr="002959C6">
        <w:t>Administrative</w:t>
      </w:r>
      <w:r>
        <w:t xml:space="preserve"> records</w:t>
      </w:r>
    </w:p>
    <w:tbl>
      <w:tblPr>
        <w:tblStyle w:val="SD-MOStable"/>
        <w:tblW w:w="9634" w:type="dxa"/>
        <w:tblLook w:val="0620" w:firstRow="1" w:lastRow="0" w:firstColumn="0" w:lastColumn="0" w:noHBand="1" w:noVBand="1"/>
      </w:tblPr>
      <w:tblGrid>
        <w:gridCol w:w="4812"/>
        <w:gridCol w:w="1277"/>
        <w:gridCol w:w="1277"/>
        <w:gridCol w:w="2268"/>
      </w:tblGrid>
      <w:tr w:rsidR="00426C67" w:rsidRPr="002959C6" w14:paraId="0A50E57D" w14:textId="77777777" w:rsidTr="002959C6">
        <w:trPr>
          <w:cnfStyle w:val="100000000000" w:firstRow="1" w:lastRow="0" w:firstColumn="0" w:lastColumn="0" w:oddVBand="0" w:evenVBand="0" w:oddHBand="0" w:evenHBand="0" w:firstRowFirstColumn="0" w:firstRowLastColumn="0" w:lastRowFirstColumn="0" w:lastRowLastColumn="0"/>
          <w:tblHeader/>
        </w:trPr>
        <w:tc>
          <w:tcPr>
            <w:tcW w:w="4812" w:type="dxa"/>
          </w:tcPr>
          <w:p w14:paraId="6084F2A7" w14:textId="77777777" w:rsidR="00426C67" w:rsidRPr="002959C6" w:rsidRDefault="00426C67" w:rsidP="002959C6">
            <w:r w:rsidRPr="002959C6">
              <w:t>Type of record</w:t>
            </w:r>
          </w:p>
        </w:tc>
        <w:tc>
          <w:tcPr>
            <w:tcW w:w="1277" w:type="dxa"/>
          </w:tcPr>
          <w:p w14:paraId="675DE421" w14:textId="77777777" w:rsidR="00426C67" w:rsidRPr="002959C6" w:rsidRDefault="00426C67" w:rsidP="002959C6">
            <w:r w:rsidRPr="002959C6">
              <w:t>Electronic</w:t>
            </w:r>
          </w:p>
        </w:tc>
        <w:tc>
          <w:tcPr>
            <w:tcW w:w="1277" w:type="dxa"/>
          </w:tcPr>
          <w:p w14:paraId="1805C2AC" w14:textId="77777777" w:rsidR="00426C67" w:rsidRPr="002959C6" w:rsidRDefault="00426C67" w:rsidP="002959C6">
            <w:r w:rsidRPr="002959C6">
              <w:t>Paper</w:t>
            </w:r>
          </w:p>
        </w:tc>
        <w:tc>
          <w:tcPr>
            <w:tcW w:w="2268" w:type="dxa"/>
          </w:tcPr>
          <w:p w14:paraId="3009FD8D" w14:textId="77777777" w:rsidR="00426C67" w:rsidRPr="002959C6" w:rsidRDefault="00426C67" w:rsidP="002959C6">
            <w:r w:rsidRPr="002959C6">
              <w:t>Retention period</w:t>
            </w:r>
          </w:p>
        </w:tc>
      </w:tr>
      <w:tr w:rsidR="00426C67" w:rsidRPr="002959C6" w14:paraId="4431CF0A" w14:textId="77777777" w:rsidTr="002959C6">
        <w:tc>
          <w:tcPr>
            <w:tcW w:w="4812" w:type="dxa"/>
          </w:tcPr>
          <w:p w14:paraId="5C80A907" w14:textId="77777777" w:rsidR="00426C67" w:rsidRPr="002959C6" w:rsidRDefault="00426C67" w:rsidP="002959C6">
            <w:r w:rsidRPr="002959C6">
              <w:t xml:space="preserve">DAMP </w:t>
            </w:r>
          </w:p>
        </w:tc>
        <w:tc>
          <w:tcPr>
            <w:tcW w:w="1277" w:type="dxa"/>
          </w:tcPr>
          <w:p w14:paraId="4EE1495C" w14:textId="77777777" w:rsidR="00426C67" w:rsidRPr="002959C6" w:rsidRDefault="00426C67" w:rsidP="002959C6"/>
        </w:tc>
        <w:tc>
          <w:tcPr>
            <w:tcW w:w="1277" w:type="dxa"/>
          </w:tcPr>
          <w:p w14:paraId="33C823C4" w14:textId="77777777" w:rsidR="00426C67" w:rsidRPr="002959C6" w:rsidRDefault="00426C67" w:rsidP="002959C6"/>
        </w:tc>
        <w:tc>
          <w:tcPr>
            <w:tcW w:w="2268" w:type="dxa"/>
          </w:tcPr>
          <w:p w14:paraId="2010EBC6" w14:textId="77777777" w:rsidR="00426C67" w:rsidRPr="002959C6" w:rsidRDefault="00426C67" w:rsidP="002959C6">
            <w:r w:rsidRPr="002959C6">
              <w:t>5 years</w:t>
            </w:r>
          </w:p>
        </w:tc>
      </w:tr>
      <w:tr w:rsidR="00426C67" w:rsidRPr="002959C6" w14:paraId="229BA085" w14:textId="77777777" w:rsidTr="002959C6">
        <w:tc>
          <w:tcPr>
            <w:tcW w:w="4812" w:type="dxa"/>
          </w:tcPr>
          <w:p w14:paraId="45E090BE" w14:textId="77777777" w:rsidR="00426C67" w:rsidRPr="002959C6" w:rsidRDefault="00426C67" w:rsidP="002959C6">
            <w:r w:rsidRPr="002959C6">
              <w:t>Personnel (admin)</w:t>
            </w:r>
          </w:p>
        </w:tc>
        <w:tc>
          <w:tcPr>
            <w:tcW w:w="1277" w:type="dxa"/>
          </w:tcPr>
          <w:p w14:paraId="531DA842" w14:textId="77777777" w:rsidR="00426C67" w:rsidRPr="002959C6" w:rsidRDefault="00426C67" w:rsidP="002959C6"/>
        </w:tc>
        <w:tc>
          <w:tcPr>
            <w:tcW w:w="1277" w:type="dxa"/>
          </w:tcPr>
          <w:p w14:paraId="33CCC0A6" w14:textId="77777777" w:rsidR="00426C67" w:rsidRPr="002959C6" w:rsidRDefault="00426C67" w:rsidP="002959C6"/>
        </w:tc>
        <w:tc>
          <w:tcPr>
            <w:tcW w:w="2268" w:type="dxa"/>
          </w:tcPr>
          <w:p w14:paraId="51075D85" w14:textId="77777777" w:rsidR="00426C67" w:rsidRPr="002959C6" w:rsidRDefault="00426C67" w:rsidP="002959C6">
            <w:r w:rsidRPr="002959C6">
              <w:t>{X} years</w:t>
            </w:r>
          </w:p>
        </w:tc>
      </w:tr>
      <w:tr w:rsidR="00426C67" w:rsidRPr="002959C6" w14:paraId="710E4ADB" w14:textId="77777777" w:rsidTr="002959C6">
        <w:tc>
          <w:tcPr>
            <w:tcW w:w="4812" w:type="dxa"/>
          </w:tcPr>
          <w:p w14:paraId="4769C2B1" w14:textId="77777777" w:rsidR="00426C67" w:rsidRPr="002959C6" w:rsidRDefault="00426C67" w:rsidP="002959C6">
            <w:r w:rsidRPr="002959C6">
              <w:t>Accident and incident reports</w:t>
            </w:r>
          </w:p>
        </w:tc>
        <w:tc>
          <w:tcPr>
            <w:tcW w:w="1277" w:type="dxa"/>
          </w:tcPr>
          <w:p w14:paraId="3F5ED8DE" w14:textId="77777777" w:rsidR="00426C67" w:rsidRPr="002959C6" w:rsidRDefault="00426C67" w:rsidP="002959C6"/>
        </w:tc>
        <w:tc>
          <w:tcPr>
            <w:tcW w:w="1277" w:type="dxa"/>
          </w:tcPr>
          <w:p w14:paraId="34B28AF3" w14:textId="77777777" w:rsidR="00426C67" w:rsidRPr="002959C6" w:rsidRDefault="00426C67" w:rsidP="002959C6"/>
        </w:tc>
        <w:tc>
          <w:tcPr>
            <w:tcW w:w="2268" w:type="dxa"/>
          </w:tcPr>
          <w:p w14:paraId="40895F00" w14:textId="77777777" w:rsidR="00426C67" w:rsidRPr="002959C6" w:rsidRDefault="00426C67" w:rsidP="002959C6">
            <w:r w:rsidRPr="002959C6">
              <w:t>{X} years</w:t>
            </w:r>
          </w:p>
        </w:tc>
      </w:tr>
      <w:tr w:rsidR="00426C67" w:rsidRPr="002959C6" w14:paraId="6BB1B2E8" w14:textId="77777777" w:rsidTr="002959C6">
        <w:tc>
          <w:tcPr>
            <w:tcW w:w="4812" w:type="dxa"/>
          </w:tcPr>
          <w:p w14:paraId="4C5A94D1" w14:textId="77777777" w:rsidR="00426C67" w:rsidRPr="002959C6" w:rsidRDefault="00426C67" w:rsidP="002959C6">
            <w:r w:rsidRPr="002959C6">
              <w:t>Continuous improvement</w:t>
            </w:r>
          </w:p>
        </w:tc>
        <w:tc>
          <w:tcPr>
            <w:tcW w:w="1277" w:type="dxa"/>
          </w:tcPr>
          <w:p w14:paraId="4A0BE713" w14:textId="77777777" w:rsidR="00426C67" w:rsidRPr="002959C6" w:rsidRDefault="00426C67" w:rsidP="002959C6"/>
        </w:tc>
        <w:tc>
          <w:tcPr>
            <w:tcW w:w="1277" w:type="dxa"/>
          </w:tcPr>
          <w:p w14:paraId="45AC92E0" w14:textId="77777777" w:rsidR="00426C67" w:rsidRPr="002959C6" w:rsidRDefault="00426C67" w:rsidP="002959C6"/>
        </w:tc>
        <w:tc>
          <w:tcPr>
            <w:tcW w:w="2268" w:type="dxa"/>
          </w:tcPr>
          <w:p w14:paraId="088B8674" w14:textId="77777777" w:rsidR="00426C67" w:rsidRPr="002959C6" w:rsidRDefault="00426C67" w:rsidP="002959C6">
            <w:r w:rsidRPr="002959C6">
              <w:t>{X} years</w:t>
            </w:r>
          </w:p>
        </w:tc>
      </w:tr>
      <w:tr w:rsidR="00426C67" w:rsidRPr="002959C6" w14:paraId="22321E59" w14:textId="77777777" w:rsidTr="002959C6">
        <w:tc>
          <w:tcPr>
            <w:tcW w:w="4812" w:type="dxa"/>
          </w:tcPr>
          <w:p w14:paraId="1B2952EA" w14:textId="77777777" w:rsidR="00426C67" w:rsidRPr="002959C6" w:rsidRDefault="00426C67" w:rsidP="002959C6">
            <w:r w:rsidRPr="002959C6">
              <w:t>Internal audit</w:t>
            </w:r>
          </w:p>
        </w:tc>
        <w:tc>
          <w:tcPr>
            <w:tcW w:w="1277" w:type="dxa"/>
          </w:tcPr>
          <w:p w14:paraId="1B5E8C63" w14:textId="77777777" w:rsidR="00426C67" w:rsidRPr="002959C6" w:rsidRDefault="00426C67" w:rsidP="002959C6"/>
        </w:tc>
        <w:tc>
          <w:tcPr>
            <w:tcW w:w="1277" w:type="dxa"/>
          </w:tcPr>
          <w:p w14:paraId="153C8058" w14:textId="77777777" w:rsidR="00426C67" w:rsidRPr="002959C6" w:rsidRDefault="00426C67" w:rsidP="002959C6"/>
        </w:tc>
        <w:tc>
          <w:tcPr>
            <w:tcW w:w="2268" w:type="dxa"/>
          </w:tcPr>
          <w:p w14:paraId="4D14634B" w14:textId="77777777" w:rsidR="00426C67" w:rsidRPr="002959C6" w:rsidRDefault="00426C67" w:rsidP="002959C6">
            <w:r w:rsidRPr="002959C6">
              <w:t>{X} years</w:t>
            </w:r>
          </w:p>
        </w:tc>
      </w:tr>
      <w:tr w:rsidR="00426C67" w:rsidRPr="002959C6" w14:paraId="2C3AB1DA" w14:textId="77777777" w:rsidTr="002959C6">
        <w:tc>
          <w:tcPr>
            <w:tcW w:w="4812" w:type="dxa"/>
          </w:tcPr>
          <w:p w14:paraId="77C2F799" w14:textId="77777777" w:rsidR="00426C67" w:rsidRPr="002959C6" w:rsidRDefault="00426C67" w:rsidP="002959C6">
            <w:r w:rsidRPr="002959C6">
              <w:t>General administrative correspondence</w:t>
            </w:r>
          </w:p>
        </w:tc>
        <w:tc>
          <w:tcPr>
            <w:tcW w:w="1277" w:type="dxa"/>
          </w:tcPr>
          <w:p w14:paraId="0DA19C6D" w14:textId="77777777" w:rsidR="00426C67" w:rsidRPr="002959C6" w:rsidRDefault="00426C67" w:rsidP="002959C6"/>
        </w:tc>
        <w:tc>
          <w:tcPr>
            <w:tcW w:w="1277" w:type="dxa"/>
          </w:tcPr>
          <w:p w14:paraId="0BFAAE2F" w14:textId="77777777" w:rsidR="00426C67" w:rsidRPr="002959C6" w:rsidRDefault="00426C67" w:rsidP="002959C6"/>
        </w:tc>
        <w:tc>
          <w:tcPr>
            <w:tcW w:w="2268" w:type="dxa"/>
          </w:tcPr>
          <w:p w14:paraId="2AF8F779" w14:textId="77777777" w:rsidR="00426C67" w:rsidRPr="002959C6" w:rsidRDefault="00426C67" w:rsidP="002959C6">
            <w:r w:rsidRPr="002959C6">
              <w:t>{X} years</w:t>
            </w:r>
          </w:p>
        </w:tc>
      </w:tr>
    </w:tbl>
    <w:p w14:paraId="62C5CA51" w14:textId="77777777" w:rsidR="00426C67" w:rsidRPr="00B81CA3" w:rsidRDefault="00426C67" w:rsidP="00B81CA3">
      <w:pPr>
        <w:pStyle w:val="normalafterlisttable"/>
        <w:rPr>
          <w:rStyle w:val="bold"/>
        </w:rPr>
      </w:pPr>
      <w:r w:rsidRPr="00B81CA3">
        <w:rPr>
          <w:rStyle w:val="bold"/>
        </w:rPr>
        <w:t>Flight-related documents</w:t>
      </w:r>
    </w:p>
    <w:p w14:paraId="58EF6243" w14:textId="3958B332" w:rsidR="00426C67" w:rsidRDefault="00426C67" w:rsidP="002959C6">
      <w:pPr>
        <w:pStyle w:val="TableTitle"/>
      </w:pPr>
      <w:r>
        <w:t>Flight-related documents</w:t>
      </w:r>
    </w:p>
    <w:tbl>
      <w:tblPr>
        <w:tblStyle w:val="SD-MOStable"/>
        <w:tblW w:w="9634" w:type="dxa"/>
        <w:tblLook w:val="0620" w:firstRow="1" w:lastRow="0" w:firstColumn="0" w:lastColumn="0" w:noHBand="1" w:noVBand="1"/>
      </w:tblPr>
      <w:tblGrid>
        <w:gridCol w:w="4812"/>
        <w:gridCol w:w="1277"/>
        <w:gridCol w:w="1277"/>
        <w:gridCol w:w="2268"/>
      </w:tblGrid>
      <w:tr w:rsidR="00426C67" w14:paraId="3F65F51B" w14:textId="77777777" w:rsidTr="002959C6">
        <w:trPr>
          <w:cnfStyle w:val="100000000000" w:firstRow="1" w:lastRow="0" w:firstColumn="0" w:lastColumn="0" w:oddVBand="0" w:evenVBand="0" w:oddHBand="0" w:evenHBand="0" w:firstRowFirstColumn="0" w:firstRowLastColumn="0" w:lastRowFirstColumn="0" w:lastRowLastColumn="0"/>
          <w:tblHeader/>
        </w:trPr>
        <w:tc>
          <w:tcPr>
            <w:tcW w:w="4812" w:type="dxa"/>
          </w:tcPr>
          <w:p w14:paraId="72998033" w14:textId="77777777" w:rsidR="00426C67" w:rsidRPr="00426C67" w:rsidRDefault="00426C67" w:rsidP="00426C67">
            <w:r>
              <w:t>Type of record</w:t>
            </w:r>
          </w:p>
        </w:tc>
        <w:tc>
          <w:tcPr>
            <w:tcW w:w="1277" w:type="dxa"/>
          </w:tcPr>
          <w:p w14:paraId="05D818E5" w14:textId="77777777" w:rsidR="00426C67" w:rsidRPr="00426C67" w:rsidRDefault="00426C67" w:rsidP="00426C67">
            <w:r>
              <w:t>Electronic</w:t>
            </w:r>
          </w:p>
        </w:tc>
        <w:tc>
          <w:tcPr>
            <w:tcW w:w="1277" w:type="dxa"/>
          </w:tcPr>
          <w:p w14:paraId="4E3FC01D" w14:textId="77777777" w:rsidR="00426C67" w:rsidRPr="00426C67" w:rsidRDefault="00426C67" w:rsidP="00426C67">
            <w:r>
              <w:t>Paper</w:t>
            </w:r>
          </w:p>
        </w:tc>
        <w:tc>
          <w:tcPr>
            <w:tcW w:w="2268" w:type="dxa"/>
          </w:tcPr>
          <w:p w14:paraId="7EB9F7D7" w14:textId="77777777" w:rsidR="00426C67" w:rsidRPr="00426C67" w:rsidRDefault="00426C67" w:rsidP="00426C67">
            <w:r>
              <w:t>Retention period</w:t>
            </w:r>
          </w:p>
        </w:tc>
      </w:tr>
      <w:tr w:rsidR="00426C67" w14:paraId="2C555644" w14:textId="77777777" w:rsidTr="002959C6">
        <w:tc>
          <w:tcPr>
            <w:tcW w:w="4812" w:type="dxa"/>
          </w:tcPr>
          <w:p w14:paraId="4578EC58" w14:textId="77777777" w:rsidR="00426C67" w:rsidRPr="00426C67" w:rsidRDefault="00426C67" w:rsidP="00426C67">
            <w:pPr>
              <w:pStyle w:val="Tabletext"/>
            </w:pPr>
            <w:r>
              <w:t>Flight-related documents (refer to paragraph below)</w:t>
            </w:r>
          </w:p>
        </w:tc>
        <w:tc>
          <w:tcPr>
            <w:tcW w:w="1277" w:type="dxa"/>
          </w:tcPr>
          <w:p w14:paraId="4B0FB626" w14:textId="77777777" w:rsidR="00426C67" w:rsidRDefault="00426C67" w:rsidP="00426C67">
            <w:pPr>
              <w:pStyle w:val="Tabletext"/>
            </w:pPr>
          </w:p>
        </w:tc>
        <w:tc>
          <w:tcPr>
            <w:tcW w:w="1277" w:type="dxa"/>
          </w:tcPr>
          <w:p w14:paraId="34CBA2E7" w14:textId="77777777" w:rsidR="00426C67" w:rsidRDefault="00426C67" w:rsidP="00426C67">
            <w:pPr>
              <w:pStyle w:val="Tabletext"/>
            </w:pPr>
          </w:p>
        </w:tc>
        <w:tc>
          <w:tcPr>
            <w:tcW w:w="2268" w:type="dxa"/>
          </w:tcPr>
          <w:p w14:paraId="03353C42" w14:textId="77777777" w:rsidR="00426C67" w:rsidRPr="00426C67" w:rsidRDefault="00426C67" w:rsidP="00426C67">
            <w:pPr>
              <w:pStyle w:val="Tabletext"/>
            </w:pPr>
            <w:r>
              <w:t>3 months after relevant flight</w:t>
            </w:r>
          </w:p>
        </w:tc>
      </w:tr>
      <w:tr w:rsidR="00426C67" w14:paraId="5880661C" w14:textId="77777777" w:rsidTr="002959C6">
        <w:tc>
          <w:tcPr>
            <w:tcW w:w="4812" w:type="dxa"/>
          </w:tcPr>
          <w:p w14:paraId="60DB4193" w14:textId="77777777" w:rsidR="00426C67" w:rsidRPr="00426C67" w:rsidRDefault="00426C67" w:rsidP="00426C67">
            <w:pPr>
              <w:pStyle w:val="Tabletext"/>
            </w:pPr>
            <w:r>
              <w:t xml:space="preserve">Crew flight and duty rosters </w:t>
            </w:r>
            <w:r w:rsidRPr="00426C67">
              <w:t>and actual flight and duty records (refer to sub-section on rosters below)</w:t>
            </w:r>
          </w:p>
        </w:tc>
        <w:tc>
          <w:tcPr>
            <w:tcW w:w="1277" w:type="dxa"/>
          </w:tcPr>
          <w:p w14:paraId="566F9132" w14:textId="77777777" w:rsidR="00426C67" w:rsidRDefault="00426C67" w:rsidP="00426C67">
            <w:pPr>
              <w:pStyle w:val="Tabletext"/>
            </w:pPr>
          </w:p>
        </w:tc>
        <w:tc>
          <w:tcPr>
            <w:tcW w:w="1277" w:type="dxa"/>
          </w:tcPr>
          <w:p w14:paraId="1122217B" w14:textId="77777777" w:rsidR="00426C67" w:rsidRDefault="00426C67" w:rsidP="00426C67">
            <w:pPr>
              <w:pStyle w:val="Tabletext"/>
            </w:pPr>
          </w:p>
        </w:tc>
        <w:tc>
          <w:tcPr>
            <w:tcW w:w="2268" w:type="dxa"/>
          </w:tcPr>
          <w:p w14:paraId="656B17E4" w14:textId="77777777" w:rsidR="00426C67" w:rsidRPr="00426C67" w:rsidRDefault="00426C67" w:rsidP="00426C67">
            <w:pPr>
              <w:pStyle w:val="Tabletext"/>
            </w:pPr>
            <w:r>
              <w:t>5 years from date record was made</w:t>
            </w:r>
          </w:p>
        </w:tc>
      </w:tr>
      <w:tr w:rsidR="00426C67" w14:paraId="560A9444" w14:textId="77777777" w:rsidTr="002959C6">
        <w:tc>
          <w:tcPr>
            <w:tcW w:w="4812" w:type="dxa"/>
          </w:tcPr>
          <w:p w14:paraId="50DA29AC" w14:textId="77777777" w:rsidR="00426C67" w:rsidRPr="00426C67" w:rsidRDefault="00426C67" w:rsidP="00426C67">
            <w:pPr>
              <w:pStyle w:val="Tabletext"/>
            </w:pPr>
            <w:r>
              <w:t>Aircraft fuel consumption records (refer to sub-section on fuel consumption below)</w:t>
            </w:r>
          </w:p>
        </w:tc>
        <w:tc>
          <w:tcPr>
            <w:tcW w:w="1277" w:type="dxa"/>
          </w:tcPr>
          <w:p w14:paraId="5C7D7BBB" w14:textId="77777777" w:rsidR="00426C67" w:rsidRDefault="00426C67" w:rsidP="00426C67">
            <w:pPr>
              <w:pStyle w:val="Tabletext"/>
            </w:pPr>
          </w:p>
        </w:tc>
        <w:tc>
          <w:tcPr>
            <w:tcW w:w="1277" w:type="dxa"/>
          </w:tcPr>
          <w:p w14:paraId="5500A360" w14:textId="77777777" w:rsidR="00426C67" w:rsidRDefault="00426C67" w:rsidP="00426C67">
            <w:pPr>
              <w:pStyle w:val="Tabletext"/>
            </w:pPr>
          </w:p>
        </w:tc>
        <w:tc>
          <w:tcPr>
            <w:tcW w:w="2268" w:type="dxa"/>
          </w:tcPr>
          <w:p w14:paraId="1488900A" w14:textId="77777777" w:rsidR="00426C67" w:rsidRPr="00426C67" w:rsidRDefault="00426C67" w:rsidP="00426C67">
            <w:pPr>
              <w:pStyle w:val="Tabletext"/>
            </w:pPr>
            <w:r>
              <w:t>6 months from date record was made</w:t>
            </w:r>
          </w:p>
        </w:tc>
      </w:tr>
      <w:tr w:rsidR="00426C67" w14:paraId="166E9349" w14:textId="77777777" w:rsidTr="002959C6">
        <w:tc>
          <w:tcPr>
            <w:tcW w:w="4812" w:type="dxa"/>
          </w:tcPr>
          <w:p w14:paraId="6EE6DD3A" w14:textId="77777777" w:rsidR="00426C67" w:rsidRPr="00426C67" w:rsidRDefault="00426C67" w:rsidP="00426C67">
            <w:pPr>
              <w:pStyle w:val="Tabletext"/>
            </w:pPr>
            <w:r>
              <w:t xml:space="preserve">Maintenance and </w:t>
            </w:r>
            <w:r w:rsidRPr="00426C67">
              <w:t>airworthiness records</w:t>
            </w:r>
          </w:p>
        </w:tc>
        <w:tc>
          <w:tcPr>
            <w:tcW w:w="1277" w:type="dxa"/>
          </w:tcPr>
          <w:p w14:paraId="29C1E2D2" w14:textId="77777777" w:rsidR="00426C67" w:rsidRDefault="00426C67" w:rsidP="00426C67">
            <w:pPr>
              <w:pStyle w:val="Tabletext"/>
            </w:pPr>
          </w:p>
        </w:tc>
        <w:tc>
          <w:tcPr>
            <w:tcW w:w="1277" w:type="dxa"/>
          </w:tcPr>
          <w:p w14:paraId="0E2769BC" w14:textId="77777777" w:rsidR="00426C67" w:rsidRDefault="00426C67" w:rsidP="00426C67">
            <w:pPr>
              <w:pStyle w:val="Tabletext"/>
            </w:pPr>
          </w:p>
        </w:tc>
        <w:tc>
          <w:tcPr>
            <w:tcW w:w="2268" w:type="dxa"/>
          </w:tcPr>
          <w:p w14:paraId="191003CD" w14:textId="77777777" w:rsidR="00426C67" w:rsidRPr="00426C67" w:rsidRDefault="00426C67" w:rsidP="00426C67">
            <w:pPr>
              <w:pStyle w:val="Tabletext"/>
            </w:pPr>
            <w:r>
              <w:t>1</w:t>
            </w:r>
            <w:r w:rsidRPr="00426C67">
              <w:t xml:space="preserve"> year from date record was made</w:t>
            </w:r>
          </w:p>
        </w:tc>
      </w:tr>
      <w:tr w:rsidR="00426C67" w14:paraId="25149D93" w14:textId="77777777" w:rsidTr="002959C6">
        <w:tc>
          <w:tcPr>
            <w:tcW w:w="4812" w:type="dxa"/>
          </w:tcPr>
          <w:p w14:paraId="2B1519C2" w14:textId="77777777" w:rsidR="00426C67" w:rsidRPr="00426C67" w:rsidRDefault="00426C67" w:rsidP="00426C67">
            <w:pPr>
              <w:pStyle w:val="Tabletext"/>
            </w:pPr>
            <w:r>
              <w:t>DAMP and Fatigue records</w:t>
            </w:r>
          </w:p>
        </w:tc>
        <w:tc>
          <w:tcPr>
            <w:tcW w:w="1277" w:type="dxa"/>
          </w:tcPr>
          <w:p w14:paraId="6389F0D4" w14:textId="77777777" w:rsidR="00426C67" w:rsidRDefault="00426C67" w:rsidP="00426C67">
            <w:pPr>
              <w:pStyle w:val="Tabletext"/>
            </w:pPr>
          </w:p>
        </w:tc>
        <w:tc>
          <w:tcPr>
            <w:tcW w:w="1277" w:type="dxa"/>
          </w:tcPr>
          <w:p w14:paraId="3DE8EE8D" w14:textId="77777777" w:rsidR="00426C67" w:rsidRDefault="00426C67" w:rsidP="00426C67">
            <w:pPr>
              <w:pStyle w:val="Tabletext"/>
            </w:pPr>
          </w:p>
        </w:tc>
        <w:tc>
          <w:tcPr>
            <w:tcW w:w="2268" w:type="dxa"/>
          </w:tcPr>
          <w:p w14:paraId="2C146287" w14:textId="77777777" w:rsidR="00426C67" w:rsidRPr="00426C67" w:rsidRDefault="00426C67" w:rsidP="00426C67">
            <w:pPr>
              <w:pStyle w:val="Tabletext"/>
            </w:pPr>
            <w:r>
              <w:t>5 years from date record was made</w:t>
            </w:r>
          </w:p>
        </w:tc>
      </w:tr>
    </w:tbl>
    <w:p w14:paraId="7CA058A2" w14:textId="77777777" w:rsidR="00426C67" w:rsidRDefault="00426C67" w:rsidP="002959C6">
      <w:pPr>
        <w:pStyle w:val="normalafterlisttable"/>
      </w:pPr>
      <w:r>
        <w:t xml:space="preserve">At the conclusion of each air transport flight, pilots are required to email a copy of the following operational documents to </w:t>
      </w:r>
      <w:r w:rsidRPr="002959C6">
        <w:rPr>
          <w:rStyle w:val="Authorinstruction"/>
        </w:rPr>
        <w:t>{records@sampleaviation.com}</w:t>
      </w:r>
      <w:r>
        <w:t>:</w:t>
      </w:r>
    </w:p>
    <w:p w14:paraId="2E753AB6" w14:textId="77777777" w:rsidR="00426C67" w:rsidRPr="00426C67" w:rsidRDefault="00426C67" w:rsidP="00426C67">
      <w:pPr>
        <w:pStyle w:val="ListBullet"/>
      </w:pPr>
      <w:r>
        <w:t>operational flight plan</w:t>
      </w:r>
    </w:p>
    <w:p w14:paraId="625A1555" w14:textId="1861CE29" w:rsidR="00426C67" w:rsidRPr="00426C67" w:rsidRDefault="00426C67" w:rsidP="00426C67">
      <w:pPr>
        <w:pStyle w:val="ListBullet"/>
      </w:pPr>
      <w:r>
        <w:t>weather forecasts</w:t>
      </w:r>
    </w:p>
    <w:p w14:paraId="34F14714" w14:textId="77777777" w:rsidR="00426C67" w:rsidRPr="00426C67" w:rsidRDefault="00426C67" w:rsidP="00426C67">
      <w:pPr>
        <w:pStyle w:val="ListBullet"/>
      </w:pPr>
      <w:r>
        <w:t>aeronautical information</w:t>
      </w:r>
    </w:p>
    <w:p w14:paraId="2740A501" w14:textId="77777777" w:rsidR="00426C67" w:rsidRPr="00426C67" w:rsidRDefault="00426C67" w:rsidP="00426C67">
      <w:pPr>
        <w:pStyle w:val="ListBullet"/>
      </w:pPr>
      <w:r>
        <w:t>weight and balance document(s)</w:t>
      </w:r>
    </w:p>
    <w:p w14:paraId="7606EFED" w14:textId="77777777" w:rsidR="00426C67" w:rsidRPr="00426C67" w:rsidRDefault="00426C67" w:rsidP="00426C67">
      <w:pPr>
        <w:pStyle w:val="ListBullet"/>
      </w:pPr>
      <w:r>
        <w:lastRenderedPageBreak/>
        <w:t>passenger list</w:t>
      </w:r>
    </w:p>
    <w:p w14:paraId="032F4BC4" w14:textId="77777777" w:rsidR="00426C67" w:rsidRPr="00426C67" w:rsidRDefault="00426C67" w:rsidP="00426C67">
      <w:pPr>
        <w:pStyle w:val="ListBullet"/>
      </w:pPr>
      <w:r>
        <w:t>any notice of action, taken in an emergency by the pilot flying the aircraft, that involves a contravention of the civil aviation legislation.</w:t>
      </w:r>
    </w:p>
    <w:p w14:paraId="487A4AA3" w14:textId="77777777" w:rsidR="00426C67" w:rsidRDefault="00426C67" w:rsidP="002959C6">
      <w:pPr>
        <w:pStyle w:val="normalafterlisttable"/>
      </w:pPr>
      <w:r>
        <w:t xml:space="preserve">These documents are retained by </w:t>
      </w:r>
      <w:r w:rsidRPr="002959C6">
        <w:rPr>
          <w:rStyle w:val="Authorinstruction"/>
        </w:rPr>
        <w:t>{Sample Aviation}</w:t>
      </w:r>
      <w:r w:rsidRPr="00426C67">
        <w:t xml:space="preserve"> </w:t>
      </w:r>
      <w:r>
        <w:t>for at least three months after the relevant flight.</w:t>
      </w:r>
    </w:p>
    <w:p w14:paraId="168E1E0B" w14:textId="77777777" w:rsidR="00426C67" w:rsidRPr="00B81CA3" w:rsidRDefault="00426C67" w:rsidP="00B81CA3">
      <w:pPr>
        <w:pStyle w:val="normalafterlisttable"/>
        <w:rPr>
          <w:rStyle w:val="bold"/>
        </w:rPr>
      </w:pPr>
      <w:r w:rsidRPr="00B81CA3">
        <w:rPr>
          <w:rStyle w:val="bold"/>
        </w:rPr>
        <w:t>Crew rosters and flight &amp; duty records</w:t>
      </w:r>
    </w:p>
    <w:p w14:paraId="652359C5" w14:textId="77777777" w:rsidR="00426C67" w:rsidRDefault="00426C67" w:rsidP="00426C67">
      <w:r>
        <w:t>Crew rosters are published by the HOFO fortnightly. Actual flight and duty times are recorded weekly by crew using an electronic copy of CAO 48.1 Flight Crew Member Flight and Duty Record (Form A19) on the company portal and are automatically stored. Crew rosters and actual flight and duty times for each crew member are retained for five years from the date made.</w:t>
      </w:r>
    </w:p>
    <w:p w14:paraId="1837C93D" w14:textId="77777777" w:rsidR="00426C67" w:rsidRPr="00B81CA3" w:rsidRDefault="00426C67" w:rsidP="00B81CA3">
      <w:pPr>
        <w:pStyle w:val="normalafterlisttable"/>
        <w:rPr>
          <w:rStyle w:val="bold"/>
        </w:rPr>
      </w:pPr>
      <w:r w:rsidRPr="00B81CA3">
        <w:rPr>
          <w:rStyle w:val="bold"/>
        </w:rPr>
        <w:t>Fuel consumption</w:t>
      </w:r>
    </w:p>
    <w:p w14:paraId="2F2FE780" w14:textId="3D47B15C" w:rsidR="00426C67" w:rsidRDefault="00426C67" w:rsidP="00426C67">
      <w:r w:rsidRPr="007F2926">
        <w:t xml:space="preserve">Fuel consumption data collected in accordance with the </w:t>
      </w:r>
      <w:r>
        <w:t xml:space="preserve">fuel </w:t>
      </w:r>
      <w:r w:rsidRPr="007F2926">
        <w:t xml:space="preserve">procedures in </w:t>
      </w:r>
      <w:r>
        <w:t xml:space="preserve">section </w:t>
      </w:r>
      <w:hyperlink w:anchor="_Fuel_policy" w:history="1">
        <w:r w:rsidRPr="00284AEF">
          <w:rPr>
            <w:rStyle w:val="Hyperlink"/>
          </w:rPr>
          <w:t>2.8 Fuel Policy</w:t>
        </w:r>
      </w:hyperlink>
      <w:r w:rsidRPr="007F2926">
        <w:t xml:space="preserve"> </w:t>
      </w:r>
      <w:r>
        <w:t>is to be</w:t>
      </w:r>
      <w:r w:rsidRPr="007F2926">
        <w:t xml:space="preserve"> retained by the HOFO for ongoing monitoring.</w:t>
      </w:r>
    </w:p>
    <w:p w14:paraId="5BD0F822" w14:textId="77777777" w:rsidR="00426C67" w:rsidRPr="00B81CA3" w:rsidRDefault="00426C67" w:rsidP="00B81CA3">
      <w:pPr>
        <w:pStyle w:val="normalafterlisttable"/>
        <w:rPr>
          <w:rStyle w:val="bold"/>
        </w:rPr>
      </w:pPr>
      <w:r w:rsidRPr="00B81CA3">
        <w:rPr>
          <w:rStyle w:val="bold"/>
        </w:rPr>
        <w:t xml:space="preserve">Maintenance and airworthiness records </w:t>
      </w:r>
    </w:p>
    <w:p w14:paraId="7ACC19FF" w14:textId="77777777" w:rsidR="00426C67" w:rsidRDefault="00426C67" w:rsidP="00426C67">
      <w:r>
        <w:t>The following records relating to maintenance and airworthiness are retained for at least one year after the date each record is made:</w:t>
      </w:r>
    </w:p>
    <w:p w14:paraId="030E5030" w14:textId="77777777" w:rsidR="00426C67" w:rsidRPr="00426C67" w:rsidRDefault="00426C67" w:rsidP="00426C67">
      <w:pPr>
        <w:pStyle w:val="ListBullet"/>
      </w:pPr>
      <w:r w:rsidRPr="00426C67">
        <w:t>maintenance records or equivalents</w:t>
      </w:r>
    </w:p>
    <w:p w14:paraId="5727015A" w14:textId="77777777" w:rsidR="00426C67" w:rsidRPr="00426C67" w:rsidRDefault="00426C67" w:rsidP="00426C67">
      <w:pPr>
        <w:pStyle w:val="ListBullet"/>
      </w:pPr>
      <w:r w:rsidRPr="00426C67">
        <w:t>maintenance records issued in accordance with a law of a foreign country</w:t>
      </w:r>
    </w:p>
    <w:p w14:paraId="0E6BB138" w14:textId="77777777" w:rsidR="00426C67" w:rsidRPr="00426C67" w:rsidRDefault="00426C67" w:rsidP="00426C67">
      <w:pPr>
        <w:pStyle w:val="ListBullet"/>
      </w:pPr>
      <w:r w:rsidRPr="00426C67">
        <w:t>certificate of release to service or equivalents</w:t>
      </w:r>
    </w:p>
    <w:p w14:paraId="547A5B74" w14:textId="77777777" w:rsidR="00426C67" w:rsidRPr="00426C67" w:rsidRDefault="00426C67" w:rsidP="00426C67">
      <w:pPr>
        <w:pStyle w:val="ListBullet"/>
      </w:pPr>
      <w:r w:rsidRPr="00426C67">
        <w:t>record of information made in a flight technical log for an aircraft</w:t>
      </w:r>
    </w:p>
    <w:p w14:paraId="75134E20" w14:textId="77777777" w:rsidR="00426C67" w:rsidRPr="00426C67" w:rsidRDefault="00426C67" w:rsidP="00426C67">
      <w:pPr>
        <w:pStyle w:val="ListBullet"/>
      </w:pPr>
      <w:r w:rsidRPr="00426C67">
        <w:t>a copy of the design of a modification or repair that is unique to the aircraft.</w:t>
      </w:r>
    </w:p>
    <w:p w14:paraId="00A90B6E" w14:textId="77777777" w:rsidR="00426C67" w:rsidRDefault="00426C67" w:rsidP="002959C6">
      <w:pPr>
        <w:pStyle w:val="normalafterlisttable"/>
      </w:pPr>
      <w:r w:rsidRPr="00426C67">
        <w:t xml:space="preserve">Any variation of the retention periods for the above-mentioned records are in accordance with regulation 42.260 of CASR. </w:t>
      </w:r>
    </w:p>
    <w:p w14:paraId="70281A5A" w14:textId="77777777" w:rsidR="00426C67" w:rsidRPr="00426C67" w:rsidRDefault="00426C67" w:rsidP="00426C67">
      <w:r w:rsidRPr="00426C67">
        <w:t>Drug and Alcohol Management Plan (DAMP) and Fatigue records</w:t>
      </w:r>
    </w:p>
    <w:p w14:paraId="4D87F305" w14:textId="77777777" w:rsidR="00426C67" w:rsidRDefault="00426C67" w:rsidP="00426C67">
      <w:r>
        <w:t xml:space="preserve">All DAMP records produced by </w:t>
      </w:r>
      <w:r w:rsidRPr="002959C6">
        <w:rPr>
          <w:rStyle w:val="Authorinstruction"/>
        </w:rPr>
        <w:t>{Sample Aviation}</w:t>
      </w:r>
      <w:r>
        <w:t xml:space="preserve">, will be retained for five years after the date at which they would have been required to be notified to CASA (1 March and 1 September) and must be destroyed by the HOFO within 6 months of the expiry of this five-year period. </w:t>
      </w:r>
    </w:p>
    <w:p w14:paraId="7382E3A6" w14:textId="77777777" w:rsidR="00426C67" w:rsidRDefault="00426C67" w:rsidP="00966E0B">
      <w:pPr>
        <w:pStyle w:val="Heading3"/>
      </w:pPr>
      <w:bookmarkStart w:id="95" w:name="_Disposal_of_records"/>
      <w:bookmarkStart w:id="96" w:name="_Toc96683588"/>
      <w:bookmarkStart w:id="97" w:name="_Toc96684838"/>
      <w:bookmarkEnd w:id="95"/>
      <w:r w:rsidRPr="002959C6">
        <w:t>Disposal</w:t>
      </w:r>
      <w:r>
        <w:t xml:space="preserve"> of records</w:t>
      </w:r>
      <w:bookmarkEnd w:id="96"/>
      <w:bookmarkEnd w:id="97"/>
    </w:p>
    <w:p w14:paraId="7F645987" w14:textId="77777777" w:rsidR="00426C67" w:rsidRPr="00EA0AA4" w:rsidRDefault="00426C67" w:rsidP="00B81CA3">
      <w:pPr>
        <w:pStyle w:val="Sampletext"/>
      </w:pPr>
      <w:r w:rsidRPr="00EA0AA4">
        <w:t>Sample text</w:t>
      </w:r>
    </w:p>
    <w:p w14:paraId="47CB848E" w14:textId="484F9837" w:rsidR="00426C67" w:rsidRDefault="00426C67" w:rsidP="00426C67">
      <w:r>
        <w:t xml:space="preserve">Records are </w:t>
      </w:r>
      <w:r w:rsidRPr="00287F38">
        <w:t xml:space="preserve">retained </w:t>
      </w:r>
      <w:r>
        <w:t xml:space="preserve">until the minimum retention period, specified in the tables in section </w:t>
      </w:r>
      <w:hyperlink w:anchor="_Disposal_of_records" w:history="1">
        <w:r w:rsidRPr="00BD6750">
          <w:rPr>
            <w:rStyle w:val="Hyperlink"/>
          </w:rPr>
          <w:t>1.5.4</w:t>
        </w:r>
      </w:hyperlink>
      <w:r>
        <w:t xml:space="preserve"> of this document, has passed. All records may be archived when not in active use.</w:t>
      </w:r>
    </w:p>
    <w:p w14:paraId="65A926CE" w14:textId="77777777" w:rsidR="00426C67" w:rsidRDefault="00426C67" w:rsidP="00426C67">
      <w:r>
        <w:t>Disposal of archived records is only permitted following the expiration of the minimum retention period. Disposal of records means shredding paper records and permanently deleting electronic records.</w:t>
      </w:r>
    </w:p>
    <w:p w14:paraId="2542AA45" w14:textId="77777777" w:rsidR="00426C67" w:rsidRPr="009974D1" w:rsidRDefault="00426C67" w:rsidP="00426C67">
      <w:r>
        <w:t>Unlike other records which may be disposed of after the relevant period, DAMP records relating to AOD testing, or related sections thereof, are destroyed within the six months following the required retention period.</w:t>
      </w:r>
    </w:p>
    <w:p w14:paraId="098ACF18" w14:textId="77777777" w:rsidR="00426C67" w:rsidRDefault="00426C67" w:rsidP="00966E0B">
      <w:pPr>
        <w:pStyle w:val="Heading3"/>
      </w:pPr>
      <w:bookmarkStart w:id="98" w:name="_Toc96683589"/>
      <w:bookmarkStart w:id="99" w:name="_Toc96684839"/>
      <w:r>
        <w:t xml:space="preserve">Requests by </w:t>
      </w:r>
      <w:r w:rsidRPr="002959C6">
        <w:t>CASA</w:t>
      </w:r>
      <w:bookmarkEnd w:id="98"/>
      <w:bookmarkEnd w:id="99"/>
      <w:r w:rsidRPr="00EE18BD">
        <w:t xml:space="preserve"> </w:t>
      </w:r>
      <w:r>
        <w:t>for records</w:t>
      </w:r>
    </w:p>
    <w:p w14:paraId="2D377DC6" w14:textId="77777777" w:rsidR="00426C67" w:rsidRPr="00EA0AA4" w:rsidRDefault="00426C67" w:rsidP="00B81CA3">
      <w:pPr>
        <w:pStyle w:val="Sampletext"/>
      </w:pPr>
      <w:r w:rsidRPr="00EA0AA4">
        <w:t>Sample text</w:t>
      </w:r>
    </w:p>
    <w:p w14:paraId="44E0D54B" w14:textId="77777777" w:rsidR="00426C67" w:rsidRDefault="00426C67" w:rsidP="00426C67">
      <w:r>
        <w:t>A request from CASA to surrender documents is handled by our CEO. The CEO is responsible for:</w:t>
      </w:r>
    </w:p>
    <w:p w14:paraId="00637937" w14:textId="77777777" w:rsidR="00426C67" w:rsidRPr="00426C67" w:rsidRDefault="00426C67" w:rsidP="00426C67">
      <w:pPr>
        <w:pStyle w:val="ListBullet"/>
      </w:pPr>
      <w:r w:rsidRPr="00260AFC">
        <w:lastRenderedPageBreak/>
        <w:t xml:space="preserve">filing the request in the administration file titled </w:t>
      </w:r>
      <w:r w:rsidRPr="002959C6">
        <w:rPr>
          <w:rStyle w:val="Authorinstruction"/>
        </w:rPr>
        <w:t>{insert the file name and location}</w:t>
      </w:r>
    </w:p>
    <w:p w14:paraId="032DD3BA" w14:textId="77777777" w:rsidR="00426C67" w:rsidRPr="00426C67" w:rsidRDefault="00426C67" w:rsidP="00426C67">
      <w:pPr>
        <w:pStyle w:val="ListBullet"/>
      </w:pPr>
      <w:r>
        <w:t>actioning the request within the timeframe specified in the request</w:t>
      </w:r>
    </w:p>
    <w:p w14:paraId="10204883" w14:textId="77777777" w:rsidR="00426C67" w:rsidRPr="00426C67" w:rsidRDefault="00426C67" w:rsidP="00426C67">
      <w:pPr>
        <w:pStyle w:val="ListBullet"/>
      </w:pPr>
      <w:r>
        <w:t>making a copy of the response and CASA receipt and attaching it to the same file</w:t>
      </w:r>
    </w:p>
    <w:p w14:paraId="418A8572" w14:textId="77777777" w:rsidR="00426C67" w:rsidRPr="00426C67" w:rsidRDefault="00426C67" w:rsidP="00426C67">
      <w:pPr>
        <w:pStyle w:val="ListBullet"/>
      </w:pPr>
      <w:r>
        <w:t>liaising with the HOFO for provision of any operational or safety-related documentation</w:t>
      </w:r>
      <w:r w:rsidRPr="00426C67">
        <w:t>.</w:t>
      </w:r>
    </w:p>
    <w:p w14:paraId="7A2E4562" w14:textId="77777777" w:rsidR="00426C67" w:rsidRDefault="00426C67" w:rsidP="00966E0B">
      <w:pPr>
        <w:pStyle w:val="Heading2"/>
      </w:pPr>
      <w:bookmarkStart w:id="100" w:name="_Reference_library"/>
      <w:bookmarkStart w:id="101" w:name="_Toc96683590"/>
      <w:bookmarkStart w:id="102" w:name="_Toc96684840"/>
      <w:bookmarkStart w:id="103" w:name="_Toc96685413"/>
      <w:bookmarkStart w:id="104" w:name="_Toc184214764"/>
      <w:bookmarkStart w:id="105" w:name="_Toc188966528"/>
      <w:bookmarkEnd w:id="100"/>
      <w:r w:rsidRPr="002959C6">
        <w:t>Reference</w:t>
      </w:r>
      <w:r>
        <w:t xml:space="preserve"> library</w:t>
      </w:r>
      <w:bookmarkEnd w:id="101"/>
      <w:bookmarkEnd w:id="102"/>
      <w:bookmarkEnd w:id="103"/>
      <w:bookmarkEnd w:id="104"/>
      <w:bookmarkEnd w:id="105"/>
    </w:p>
    <w:p w14:paraId="5C28B663" w14:textId="77777777" w:rsidR="00426C67" w:rsidRDefault="00426C67" w:rsidP="00966E0B">
      <w:pPr>
        <w:pStyle w:val="Heading3"/>
      </w:pPr>
      <w:bookmarkStart w:id="106" w:name="_Toc96683591"/>
      <w:bookmarkStart w:id="107" w:name="_Toc96684841"/>
      <w:r>
        <w:t xml:space="preserve">Composition of reference </w:t>
      </w:r>
      <w:r w:rsidRPr="002959C6">
        <w:t>library</w:t>
      </w:r>
      <w:bookmarkEnd w:id="106"/>
      <w:bookmarkEnd w:id="107"/>
    </w:p>
    <w:p w14:paraId="20E9E27C" w14:textId="77777777" w:rsidR="00426C67" w:rsidRPr="00EA0AA4" w:rsidRDefault="00426C67" w:rsidP="00B81CA3">
      <w:pPr>
        <w:pStyle w:val="Sampletext"/>
      </w:pPr>
      <w:r w:rsidRPr="00EA0AA4">
        <w:t>Sample text</w:t>
      </w:r>
    </w:p>
    <w:p w14:paraId="47A285D0" w14:textId="77777777" w:rsidR="00426C67" w:rsidRPr="00AF20B0" w:rsidRDefault="00426C67" w:rsidP="00426C67">
      <w:r w:rsidRPr="00AF20B0">
        <w:t>The reference library consists of:</w:t>
      </w:r>
    </w:p>
    <w:p w14:paraId="40F46370" w14:textId="77777777" w:rsidR="00426C67" w:rsidRPr="00AF20B0" w:rsidRDefault="00426C67" w:rsidP="002959C6">
      <w:pPr>
        <w:pStyle w:val="ListBullet"/>
      </w:pPr>
      <w:r w:rsidRPr="00AF20B0">
        <w:t>electronic access via company or private devices to the following documents:</w:t>
      </w:r>
    </w:p>
    <w:p w14:paraId="7A97A895" w14:textId="77777777" w:rsidR="00426C67" w:rsidRPr="00426C67" w:rsidRDefault="00426C67" w:rsidP="002959C6">
      <w:pPr>
        <w:pStyle w:val="ListBullet2"/>
      </w:pPr>
      <w:r w:rsidRPr="00AF20B0">
        <w:t xml:space="preserve">Civil Aviation Legislation </w:t>
      </w:r>
      <w:r w:rsidRPr="00426C67">
        <w:t xml:space="preserve">-  CASA website </w:t>
      </w:r>
    </w:p>
    <w:p w14:paraId="272B67B9" w14:textId="77777777" w:rsidR="00426C67" w:rsidRPr="00426C67" w:rsidRDefault="00426C67" w:rsidP="002959C6">
      <w:pPr>
        <w:pStyle w:val="ListBullet2"/>
      </w:pPr>
      <w:r w:rsidRPr="00AF20B0">
        <w:t xml:space="preserve">Federal Register of Legislation - </w:t>
      </w:r>
      <w:r w:rsidRPr="00426C67">
        <w:t>via Federal Register of Legislation website</w:t>
      </w:r>
    </w:p>
    <w:p w14:paraId="4736E6F8" w14:textId="77777777" w:rsidR="00426C67" w:rsidRPr="00426C67" w:rsidRDefault="00426C67" w:rsidP="002959C6">
      <w:pPr>
        <w:pStyle w:val="ListBullet2"/>
      </w:pPr>
      <w:r w:rsidRPr="00AF20B0">
        <w:t xml:space="preserve">Aeronautical Information Publications (AIP) </w:t>
      </w:r>
      <w:r w:rsidRPr="00426C67">
        <w:t>- via Airservices website</w:t>
      </w:r>
    </w:p>
    <w:p w14:paraId="20478BDE" w14:textId="77777777" w:rsidR="00426C67" w:rsidRPr="00AF20B0" w:rsidRDefault="00426C67" w:rsidP="002959C6">
      <w:pPr>
        <w:pStyle w:val="ListBullet"/>
      </w:pPr>
      <w:r w:rsidRPr="00AF20B0">
        <w:t xml:space="preserve">electronic access via </w:t>
      </w:r>
      <w:r w:rsidRPr="002959C6">
        <w:rPr>
          <w:rStyle w:val="Authorinstruction"/>
        </w:rPr>
        <w:t>{insert company or private}</w:t>
      </w:r>
      <w:r w:rsidRPr="00426C67">
        <w:t xml:space="preserve"> </w:t>
      </w:r>
      <w:r w:rsidRPr="00AF20B0">
        <w:t>devices to the following systems and documents:</w:t>
      </w:r>
    </w:p>
    <w:p w14:paraId="73CD79F8" w14:textId="77777777" w:rsidR="00426C67" w:rsidRPr="00426C67" w:rsidRDefault="00426C67" w:rsidP="002959C6">
      <w:pPr>
        <w:pStyle w:val="ListBullet2"/>
      </w:pPr>
      <w:r>
        <w:t>f</w:t>
      </w:r>
      <w:r w:rsidRPr="00426C67">
        <w:t>light planning software</w:t>
      </w:r>
    </w:p>
    <w:p w14:paraId="2CCD1362" w14:textId="77777777" w:rsidR="00426C67" w:rsidRPr="00426C67" w:rsidRDefault="00426C67" w:rsidP="002959C6">
      <w:pPr>
        <w:pStyle w:val="ListBullet2"/>
      </w:pPr>
      <w:r>
        <w:t>f</w:t>
      </w:r>
      <w:r w:rsidRPr="00426C67">
        <w:t>light and duty time software</w:t>
      </w:r>
    </w:p>
    <w:p w14:paraId="526D6CD8" w14:textId="77777777" w:rsidR="00426C67" w:rsidRPr="00426C67" w:rsidRDefault="00426C67" w:rsidP="002959C6">
      <w:pPr>
        <w:pStyle w:val="ListBullet2"/>
      </w:pPr>
      <w:r>
        <w:t>b</w:t>
      </w:r>
      <w:r w:rsidRPr="00426C67">
        <w:t>ooking and scheduling software</w:t>
      </w:r>
    </w:p>
    <w:p w14:paraId="4AF576EE" w14:textId="77777777" w:rsidR="00426C67" w:rsidRPr="00426C67" w:rsidRDefault="00426C67" w:rsidP="002959C6">
      <w:pPr>
        <w:pStyle w:val="ListBullet2"/>
      </w:pPr>
      <w:r>
        <w:t>a</w:t>
      </w:r>
      <w:r w:rsidRPr="00426C67">
        <w:t>ll operational forms</w:t>
      </w:r>
    </w:p>
    <w:p w14:paraId="45E067D8" w14:textId="77777777" w:rsidR="00426C67" w:rsidRPr="00426C67" w:rsidRDefault="00426C67" w:rsidP="002959C6">
      <w:pPr>
        <w:pStyle w:val="ListBullet2"/>
      </w:pPr>
      <w:r>
        <w:t>e</w:t>
      </w:r>
      <w:r w:rsidRPr="00426C67">
        <w:t>xposition.</w:t>
      </w:r>
    </w:p>
    <w:p w14:paraId="4CFCAC13" w14:textId="77777777" w:rsidR="00426C67" w:rsidRPr="00AF20B0" w:rsidRDefault="00426C67" w:rsidP="002959C6">
      <w:pPr>
        <w:pStyle w:val="ListBullet"/>
      </w:pPr>
      <w:r>
        <w:t>p</w:t>
      </w:r>
      <w:r w:rsidRPr="00AF20B0">
        <w:t>aper manuals / secure electronic copies (stored on our server) of:</w:t>
      </w:r>
    </w:p>
    <w:p w14:paraId="1462303E" w14:textId="77777777" w:rsidR="00426C67" w:rsidRPr="00426C67" w:rsidRDefault="00426C67" w:rsidP="002959C6">
      <w:pPr>
        <w:pStyle w:val="ListBullet2"/>
      </w:pPr>
      <w:r w:rsidRPr="002959C6">
        <w:rPr>
          <w:rStyle w:val="Authorinstruction"/>
        </w:rPr>
        <w:t>{insert aircraft type e.g. BE58}</w:t>
      </w:r>
      <w:r w:rsidRPr="00426C67">
        <w:t xml:space="preserve"> AFM and supplements</w:t>
      </w:r>
    </w:p>
    <w:p w14:paraId="15E17E1D" w14:textId="77777777" w:rsidR="00426C67" w:rsidRPr="00426C67" w:rsidRDefault="00426C67" w:rsidP="002959C6">
      <w:pPr>
        <w:pStyle w:val="ListBullet2"/>
      </w:pPr>
      <w:r w:rsidRPr="00AF20B0">
        <w:t>operating manuals of all navigation systems</w:t>
      </w:r>
      <w:r w:rsidRPr="00426C67">
        <w:t>.</w:t>
      </w:r>
    </w:p>
    <w:p w14:paraId="06AFCBDF" w14:textId="77777777" w:rsidR="00426C67" w:rsidRPr="00AF20B0" w:rsidRDefault="00426C67" w:rsidP="002959C6">
      <w:pPr>
        <w:pStyle w:val="normalafterlisttable"/>
      </w:pPr>
      <w:r w:rsidRPr="00AF20B0">
        <w:t xml:space="preserve">Except for the exposition, the </w:t>
      </w:r>
      <w:r>
        <w:t xml:space="preserve">documents in the </w:t>
      </w:r>
      <w:r w:rsidRPr="00AF20B0">
        <w:t xml:space="preserve">library </w:t>
      </w:r>
      <w:r>
        <w:t>are</w:t>
      </w:r>
      <w:r w:rsidRPr="00AF20B0">
        <w:t xml:space="preserve"> for reference purposes only. Relevant sections may be copied or printed as required, then considered uncontrolled.</w:t>
      </w:r>
    </w:p>
    <w:p w14:paraId="212CD95E" w14:textId="77777777" w:rsidR="00426C67" w:rsidRDefault="00426C67" w:rsidP="00426C67">
      <w:r w:rsidRPr="00AF20B0">
        <w:t>The reference library includes the following document</w:t>
      </w:r>
      <w:r>
        <w:t xml:space="preserve"> templates which may be printed and filled in</w:t>
      </w:r>
      <w:r w:rsidRPr="00AF20B0">
        <w:t>:</w:t>
      </w:r>
    </w:p>
    <w:p w14:paraId="509BBD32" w14:textId="13ACDC80" w:rsidR="00426C67" w:rsidRDefault="00426C67" w:rsidP="002959C6">
      <w:pPr>
        <w:pStyle w:val="TableTitle"/>
      </w:pPr>
      <w:r>
        <w:t>Reference library documents</w:t>
      </w:r>
    </w:p>
    <w:tbl>
      <w:tblPr>
        <w:tblStyle w:val="SD-MOStable"/>
        <w:tblW w:w="9634" w:type="dxa"/>
        <w:tblLook w:val="0620" w:firstRow="1" w:lastRow="0" w:firstColumn="0" w:lastColumn="0" w:noHBand="1" w:noVBand="1"/>
      </w:tblPr>
      <w:tblGrid>
        <w:gridCol w:w="4673"/>
        <w:gridCol w:w="2480"/>
        <w:gridCol w:w="2481"/>
      </w:tblGrid>
      <w:tr w:rsidR="00426C67" w14:paraId="408A84E0" w14:textId="77777777" w:rsidTr="002959C6">
        <w:trPr>
          <w:cnfStyle w:val="100000000000" w:firstRow="1" w:lastRow="0" w:firstColumn="0" w:lastColumn="0" w:oddVBand="0" w:evenVBand="0" w:oddHBand="0" w:evenHBand="0" w:firstRowFirstColumn="0" w:firstRowLastColumn="0" w:lastRowFirstColumn="0" w:lastRowLastColumn="0"/>
          <w:tblHeader/>
        </w:trPr>
        <w:tc>
          <w:tcPr>
            <w:tcW w:w="4673" w:type="dxa"/>
          </w:tcPr>
          <w:p w14:paraId="01B5FD09" w14:textId="77777777" w:rsidR="00426C67" w:rsidRPr="00426C67" w:rsidRDefault="00426C67" w:rsidP="00426C67">
            <w:r w:rsidRPr="00AF20B0">
              <w:t>Document name</w:t>
            </w:r>
          </w:p>
        </w:tc>
        <w:tc>
          <w:tcPr>
            <w:tcW w:w="2480" w:type="dxa"/>
          </w:tcPr>
          <w:p w14:paraId="3DB8FBE4" w14:textId="77777777" w:rsidR="00426C67" w:rsidRPr="00426C67" w:rsidRDefault="00426C67" w:rsidP="00426C67">
            <w:r w:rsidRPr="00AF20B0">
              <w:t>Electronic</w:t>
            </w:r>
          </w:p>
        </w:tc>
        <w:tc>
          <w:tcPr>
            <w:tcW w:w="2481" w:type="dxa"/>
          </w:tcPr>
          <w:p w14:paraId="7CA42774" w14:textId="77777777" w:rsidR="00426C67" w:rsidRPr="00426C67" w:rsidRDefault="00426C67" w:rsidP="00426C67">
            <w:r w:rsidRPr="00AF20B0">
              <w:t>Paper</w:t>
            </w:r>
          </w:p>
        </w:tc>
      </w:tr>
      <w:tr w:rsidR="00426C67" w14:paraId="40E9AB40" w14:textId="77777777" w:rsidTr="002959C6">
        <w:tc>
          <w:tcPr>
            <w:tcW w:w="4673" w:type="dxa"/>
          </w:tcPr>
          <w:p w14:paraId="1D186968" w14:textId="77777777" w:rsidR="00426C67" w:rsidRPr="00426C67" w:rsidRDefault="00426C67" w:rsidP="00426C67">
            <w:pPr>
              <w:pStyle w:val="Tabletext"/>
            </w:pPr>
            <w:r w:rsidRPr="00AF20B0">
              <w:t>Take-off and landing data cards</w:t>
            </w:r>
          </w:p>
        </w:tc>
        <w:tc>
          <w:tcPr>
            <w:tcW w:w="2480" w:type="dxa"/>
          </w:tcPr>
          <w:p w14:paraId="4C908110" w14:textId="77777777" w:rsidR="00426C67" w:rsidRDefault="00426C67" w:rsidP="00426C67"/>
        </w:tc>
        <w:tc>
          <w:tcPr>
            <w:tcW w:w="2481" w:type="dxa"/>
          </w:tcPr>
          <w:p w14:paraId="5EB42B30" w14:textId="77777777" w:rsidR="00426C67" w:rsidRDefault="00426C67" w:rsidP="00426C67"/>
        </w:tc>
      </w:tr>
      <w:tr w:rsidR="00426C67" w14:paraId="0D25D377" w14:textId="77777777" w:rsidTr="002959C6">
        <w:tc>
          <w:tcPr>
            <w:tcW w:w="4673" w:type="dxa"/>
          </w:tcPr>
          <w:p w14:paraId="5F5B95C8" w14:textId="77777777" w:rsidR="00426C67" w:rsidRPr="00426C67" w:rsidRDefault="00426C67" w:rsidP="00426C67">
            <w:pPr>
              <w:pStyle w:val="Tabletext"/>
            </w:pPr>
            <w:r w:rsidRPr="00AF20B0">
              <w:t>Aircraft technical and journey logs</w:t>
            </w:r>
          </w:p>
        </w:tc>
        <w:tc>
          <w:tcPr>
            <w:tcW w:w="2480" w:type="dxa"/>
          </w:tcPr>
          <w:p w14:paraId="578E0A33" w14:textId="77777777" w:rsidR="00426C67" w:rsidRDefault="00426C67" w:rsidP="00426C67"/>
        </w:tc>
        <w:tc>
          <w:tcPr>
            <w:tcW w:w="2481" w:type="dxa"/>
          </w:tcPr>
          <w:p w14:paraId="7F2A199F" w14:textId="77777777" w:rsidR="00426C67" w:rsidRDefault="00426C67" w:rsidP="00426C67"/>
        </w:tc>
      </w:tr>
      <w:tr w:rsidR="00426C67" w14:paraId="71172E30" w14:textId="77777777" w:rsidTr="002959C6">
        <w:tc>
          <w:tcPr>
            <w:tcW w:w="4673" w:type="dxa"/>
          </w:tcPr>
          <w:p w14:paraId="7F2E2284" w14:textId="77777777" w:rsidR="00426C67" w:rsidRPr="00426C67" w:rsidRDefault="00426C67" w:rsidP="00426C67">
            <w:pPr>
              <w:pStyle w:val="Tabletext"/>
            </w:pPr>
            <w:r w:rsidRPr="00AF20B0">
              <w:t>Passenger manifest forms</w:t>
            </w:r>
          </w:p>
        </w:tc>
        <w:tc>
          <w:tcPr>
            <w:tcW w:w="2480" w:type="dxa"/>
          </w:tcPr>
          <w:p w14:paraId="27EF1B30" w14:textId="77777777" w:rsidR="00426C67" w:rsidRDefault="00426C67" w:rsidP="00426C67"/>
        </w:tc>
        <w:tc>
          <w:tcPr>
            <w:tcW w:w="2481" w:type="dxa"/>
          </w:tcPr>
          <w:p w14:paraId="1AF2D662" w14:textId="77777777" w:rsidR="00426C67" w:rsidRDefault="00426C67" w:rsidP="00426C67"/>
        </w:tc>
      </w:tr>
      <w:tr w:rsidR="00426C67" w14:paraId="453EFF7E" w14:textId="77777777" w:rsidTr="002959C6">
        <w:tc>
          <w:tcPr>
            <w:tcW w:w="4673" w:type="dxa"/>
          </w:tcPr>
          <w:p w14:paraId="2153D74F" w14:textId="77777777" w:rsidR="00426C67" w:rsidRPr="00426C67" w:rsidRDefault="00426C67" w:rsidP="00426C67">
            <w:pPr>
              <w:pStyle w:val="Tabletext"/>
            </w:pPr>
            <w:r w:rsidRPr="00AF20B0">
              <w:t>Aircraft load and performance sheets</w:t>
            </w:r>
          </w:p>
        </w:tc>
        <w:tc>
          <w:tcPr>
            <w:tcW w:w="2480" w:type="dxa"/>
          </w:tcPr>
          <w:p w14:paraId="2877AC85" w14:textId="77777777" w:rsidR="00426C67" w:rsidRDefault="00426C67" w:rsidP="00426C67"/>
        </w:tc>
        <w:tc>
          <w:tcPr>
            <w:tcW w:w="2481" w:type="dxa"/>
          </w:tcPr>
          <w:p w14:paraId="12223459" w14:textId="77777777" w:rsidR="00426C67" w:rsidRDefault="00426C67" w:rsidP="00426C67"/>
        </w:tc>
      </w:tr>
    </w:tbl>
    <w:p w14:paraId="1CDC515A" w14:textId="77777777" w:rsidR="00426C67" w:rsidRPr="00AF20B0" w:rsidRDefault="00426C67" w:rsidP="00966E0B">
      <w:pPr>
        <w:pStyle w:val="Heading3"/>
      </w:pPr>
      <w:bookmarkStart w:id="108" w:name="_Toc96683592"/>
      <w:bookmarkStart w:id="109" w:name="_Toc96684842"/>
      <w:r w:rsidRPr="00AF20B0">
        <w:lastRenderedPageBreak/>
        <w:t xml:space="preserve">Access to </w:t>
      </w:r>
      <w:r w:rsidRPr="002959C6">
        <w:t>reference</w:t>
      </w:r>
      <w:r w:rsidRPr="00AF20B0">
        <w:t xml:space="preserve"> library</w:t>
      </w:r>
      <w:bookmarkEnd w:id="108"/>
      <w:bookmarkEnd w:id="109"/>
    </w:p>
    <w:p w14:paraId="4B29B599" w14:textId="77777777" w:rsidR="00426C67" w:rsidRPr="00B25D44" w:rsidRDefault="00426C67" w:rsidP="00B81CA3">
      <w:pPr>
        <w:pStyle w:val="Sampletext"/>
      </w:pPr>
      <w:r w:rsidRPr="00B25D44">
        <w:t>Sample text</w:t>
      </w:r>
    </w:p>
    <w:p w14:paraId="1A288880" w14:textId="77777777" w:rsidR="00426C67" w:rsidRPr="00AF20B0" w:rsidRDefault="00426C67" w:rsidP="00426C67">
      <w:r w:rsidRPr="00AF20B0">
        <w:t xml:space="preserve">Printing or saving </w:t>
      </w:r>
      <w:r>
        <w:t>templates</w:t>
      </w:r>
      <w:r w:rsidRPr="00AF20B0">
        <w:t xml:space="preserve"> and relevant sections of the exposition / manuals including AFM, POH, load sheets and regulations for operational purposes </w:t>
      </w:r>
      <w:r>
        <w:t xml:space="preserve">or study </w:t>
      </w:r>
      <w:r w:rsidRPr="00AF20B0">
        <w:t>is permitted. However</w:t>
      </w:r>
      <w:r>
        <w:t>,</w:t>
      </w:r>
      <w:r w:rsidRPr="00AF20B0">
        <w:t xml:space="preserve"> they are to be considered uncontrolled when printed or saved. It remains the responsibility of personnel to ensure only </w:t>
      </w:r>
      <w:r>
        <w:t xml:space="preserve">the latest </w:t>
      </w:r>
      <w:r w:rsidRPr="00AF20B0">
        <w:t>authorised versions of operational documents are used.</w:t>
      </w:r>
    </w:p>
    <w:p w14:paraId="200948C7" w14:textId="77777777" w:rsidR="00426C67" w:rsidRPr="00AF20B0" w:rsidRDefault="00426C67" w:rsidP="00966E0B">
      <w:pPr>
        <w:pStyle w:val="Heading3"/>
      </w:pPr>
      <w:bookmarkStart w:id="110" w:name="_Toc96683593"/>
      <w:bookmarkStart w:id="111" w:name="_Toc96684843"/>
      <w:r w:rsidRPr="00AF20B0">
        <w:t>Amendment and maintenance of reference library</w:t>
      </w:r>
      <w:bookmarkEnd w:id="110"/>
      <w:bookmarkEnd w:id="111"/>
    </w:p>
    <w:p w14:paraId="1F39CF90" w14:textId="77777777" w:rsidR="00426C67" w:rsidRPr="00B25D44" w:rsidRDefault="00426C67" w:rsidP="00B81CA3">
      <w:pPr>
        <w:pStyle w:val="Sampletext"/>
      </w:pPr>
      <w:r w:rsidRPr="00B25D44">
        <w:t>Sample text</w:t>
      </w:r>
    </w:p>
    <w:p w14:paraId="07DC95EB" w14:textId="77777777" w:rsidR="00426C67" w:rsidRDefault="00426C67" w:rsidP="00426C67">
      <w:r w:rsidRPr="00AF20B0">
        <w:t xml:space="preserve">The HOFO must review </w:t>
      </w:r>
      <w:r>
        <w:t>each</w:t>
      </w:r>
      <w:r w:rsidRPr="00AF20B0">
        <w:t xml:space="preserve"> operator-specific </w:t>
      </w:r>
      <w:r>
        <w:t>document</w:t>
      </w:r>
      <w:r w:rsidRPr="00AF20B0">
        <w:t xml:space="preserve"> in the reference library in accordance with that document’s </w:t>
      </w:r>
      <w:r>
        <w:t>review</w:t>
      </w:r>
      <w:r w:rsidRPr="00AF20B0">
        <w:t xml:space="preserve"> cycle, and ensure it is updated it as required.</w:t>
      </w:r>
    </w:p>
    <w:p w14:paraId="346FFA3D" w14:textId="77777777" w:rsidR="00426C67" w:rsidRDefault="00426C67" w:rsidP="00966E0B">
      <w:pPr>
        <w:pStyle w:val="Heading2"/>
      </w:pPr>
      <w:bookmarkStart w:id="112" w:name="_Toc96683596"/>
      <w:bookmarkStart w:id="113" w:name="_Toc96684846"/>
      <w:bookmarkStart w:id="114" w:name="_Toc96685414"/>
      <w:bookmarkStart w:id="115" w:name="_Toc184214765"/>
      <w:bookmarkStart w:id="116" w:name="_Toc188966529"/>
      <w:r>
        <w:t>Resources</w:t>
      </w:r>
      <w:bookmarkEnd w:id="112"/>
      <w:bookmarkEnd w:id="113"/>
      <w:bookmarkEnd w:id="114"/>
      <w:bookmarkEnd w:id="115"/>
      <w:bookmarkEnd w:id="116"/>
    </w:p>
    <w:p w14:paraId="46DFD3E5" w14:textId="6FFDFEEF" w:rsidR="00426C67" w:rsidRDefault="00426C67" w:rsidP="00966E0B">
      <w:pPr>
        <w:pStyle w:val="Heading3"/>
      </w:pPr>
      <w:bookmarkStart w:id="117" w:name="_Toc96683598"/>
      <w:bookmarkStart w:id="118" w:name="_Toc96684848"/>
      <w:r>
        <w:t>Aircraft resources</w:t>
      </w:r>
      <w:bookmarkEnd w:id="117"/>
      <w:bookmarkEnd w:id="118"/>
    </w:p>
    <w:p w14:paraId="13D0DAF3" w14:textId="77777777" w:rsidR="00426C67" w:rsidRPr="00142B64" w:rsidRDefault="00426C67" w:rsidP="00B81CA3">
      <w:pPr>
        <w:pStyle w:val="Sampletext"/>
      </w:pPr>
      <w:r w:rsidRPr="00142B64">
        <w:t>Sample text</w:t>
      </w:r>
    </w:p>
    <w:p w14:paraId="4E6C5F30" w14:textId="77777777" w:rsidR="00426C67" w:rsidRDefault="00426C67" w:rsidP="00426C67">
      <w:r w:rsidRPr="002959C6">
        <w:rPr>
          <w:rStyle w:val="Authorinstruction"/>
        </w:rPr>
        <w:t>{Sample Aviation}</w:t>
      </w:r>
      <w:r>
        <w:t xml:space="preserve"> operates the following aircraft:</w:t>
      </w:r>
    </w:p>
    <w:p w14:paraId="2E8C9625" w14:textId="5369CC4D" w:rsidR="00426C67" w:rsidRDefault="00426C67" w:rsidP="002959C6">
      <w:pPr>
        <w:pStyle w:val="TableTitle"/>
      </w:pPr>
      <w:r>
        <w:t>Aircraft register</w:t>
      </w:r>
    </w:p>
    <w:tbl>
      <w:tblPr>
        <w:tblStyle w:val="SD-MOStable"/>
        <w:tblW w:w="9634" w:type="dxa"/>
        <w:tblLook w:val="0620" w:firstRow="1" w:lastRow="0" w:firstColumn="0" w:lastColumn="0" w:noHBand="1" w:noVBand="1"/>
      </w:tblPr>
      <w:tblGrid>
        <w:gridCol w:w="3211"/>
        <w:gridCol w:w="3211"/>
        <w:gridCol w:w="3212"/>
      </w:tblGrid>
      <w:tr w:rsidR="00426C67" w14:paraId="7AAB5D7B" w14:textId="77777777" w:rsidTr="002959C6">
        <w:trPr>
          <w:cnfStyle w:val="100000000000" w:firstRow="1" w:lastRow="0" w:firstColumn="0" w:lastColumn="0" w:oddVBand="0" w:evenVBand="0" w:oddHBand="0" w:evenHBand="0" w:firstRowFirstColumn="0" w:firstRowLastColumn="0" w:lastRowFirstColumn="0" w:lastRowLastColumn="0"/>
          <w:tblHeader/>
        </w:trPr>
        <w:tc>
          <w:tcPr>
            <w:tcW w:w="3211" w:type="dxa"/>
          </w:tcPr>
          <w:p w14:paraId="6268DDE2" w14:textId="77777777" w:rsidR="00426C67" w:rsidRPr="00426C67" w:rsidRDefault="00426C67" w:rsidP="00426C67">
            <w:r>
              <w:t>Type</w:t>
            </w:r>
          </w:p>
        </w:tc>
        <w:tc>
          <w:tcPr>
            <w:tcW w:w="3211" w:type="dxa"/>
          </w:tcPr>
          <w:p w14:paraId="6C151C23" w14:textId="77777777" w:rsidR="00426C67" w:rsidRPr="00426C67" w:rsidRDefault="00426C67" w:rsidP="00426C67">
            <w:r>
              <w:t>Model</w:t>
            </w:r>
          </w:p>
        </w:tc>
        <w:tc>
          <w:tcPr>
            <w:tcW w:w="3212" w:type="dxa"/>
          </w:tcPr>
          <w:p w14:paraId="00E56048" w14:textId="77777777" w:rsidR="00426C67" w:rsidRPr="00426C67" w:rsidRDefault="00426C67" w:rsidP="00426C67">
            <w:r>
              <w:t>Registration</w:t>
            </w:r>
          </w:p>
        </w:tc>
      </w:tr>
      <w:tr w:rsidR="00426C67" w14:paraId="3741F261" w14:textId="77777777" w:rsidTr="002959C6">
        <w:tc>
          <w:tcPr>
            <w:tcW w:w="3211" w:type="dxa"/>
          </w:tcPr>
          <w:p w14:paraId="1B2E21C9" w14:textId="77777777" w:rsidR="00426C67" w:rsidRPr="004103EB" w:rsidRDefault="00426C67" w:rsidP="00426C67">
            <w:pPr>
              <w:pStyle w:val="Tabletext"/>
              <w:rPr>
                <w:rStyle w:val="Authorinstruction"/>
              </w:rPr>
            </w:pPr>
            <w:r w:rsidRPr="004103EB">
              <w:rPr>
                <w:rStyle w:val="Authorinstruction"/>
              </w:rPr>
              <w:t>Piper PA-31</w:t>
            </w:r>
          </w:p>
        </w:tc>
        <w:tc>
          <w:tcPr>
            <w:tcW w:w="3211" w:type="dxa"/>
          </w:tcPr>
          <w:p w14:paraId="53D2E2D3" w14:textId="77777777" w:rsidR="00426C67" w:rsidRPr="004103EB" w:rsidRDefault="00426C67" w:rsidP="00426C67">
            <w:pPr>
              <w:pStyle w:val="Tabletext"/>
              <w:rPr>
                <w:rStyle w:val="Authorinstruction"/>
              </w:rPr>
            </w:pPr>
            <w:r w:rsidRPr="004103EB">
              <w:rPr>
                <w:rStyle w:val="Authorinstruction"/>
              </w:rPr>
              <w:t>Navajo</w:t>
            </w:r>
          </w:p>
        </w:tc>
        <w:tc>
          <w:tcPr>
            <w:tcW w:w="3212" w:type="dxa"/>
          </w:tcPr>
          <w:p w14:paraId="5C54AB71" w14:textId="77777777" w:rsidR="00426C67" w:rsidRPr="004103EB" w:rsidRDefault="00426C67" w:rsidP="00426C67">
            <w:pPr>
              <w:pStyle w:val="Tabletext"/>
              <w:rPr>
                <w:rStyle w:val="Authorinstruction"/>
              </w:rPr>
            </w:pPr>
            <w:r w:rsidRPr="004103EB">
              <w:rPr>
                <w:rStyle w:val="Authorinstruction"/>
              </w:rPr>
              <w:t>VH-</w:t>
            </w:r>
          </w:p>
        </w:tc>
      </w:tr>
      <w:tr w:rsidR="00426C67" w14:paraId="2FE8035F" w14:textId="77777777" w:rsidTr="002959C6">
        <w:tc>
          <w:tcPr>
            <w:tcW w:w="3211" w:type="dxa"/>
          </w:tcPr>
          <w:p w14:paraId="77FC5564" w14:textId="77777777" w:rsidR="00426C67" w:rsidRPr="004103EB" w:rsidRDefault="00426C67" w:rsidP="00426C67">
            <w:pPr>
              <w:pStyle w:val="Tabletext"/>
              <w:rPr>
                <w:rStyle w:val="Authorinstruction"/>
              </w:rPr>
            </w:pPr>
            <w:r w:rsidRPr="004103EB">
              <w:rPr>
                <w:rStyle w:val="Authorinstruction"/>
              </w:rPr>
              <w:t>Cessna 210</w:t>
            </w:r>
          </w:p>
        </w:tc>
        <w:tc>
          <w:tcPr>
            <w:tcW w:w="3211" w:type="dxa"/>
          </w:tcPr>
          <w:p w14:paraId="2664DB96" w14:textId="77777777" w:rsidR="00426C67" w:rsidRPr="004103EB" w:rsidRDefault="00426C67" w:rsidP="00426C67">
            <w:pPr>
              <w:pStyle w:val="Tabletext"/>
              <w:rPr>
                <w:rStyle w:val="Authorinstruction"/>
              </w:rPr>
            </w:pPr>
            <w:r w:rsidRPr="004103EB">
              <w:rPr>
                <w:rStyle w:val="Authorinstruction"/>
              </w:rPr>
              <w:t>210N</w:t>
            </w:r>
          </w:p>
        </w:tc>
        <w:tc>
          <w:tcPr>
            <w:tcW w:w="3212" w:type="dxa"/>
          </w:tcPr>
          <w:p w14:paraId="0648BF85" w14:textId="77777777" w:rsidR="00426C67" w:rsidRPr="004103EB" w:rsidRDefault="00426C67" w:rsidP="00426C67">
            <w:pPr>
              <w:pStyle w:val="Tabletext"/>
              <w:rPr>
                <w:rStyle w:val="Authorinstruction"/>
              </w:rPr>
            </w:pPr>
            <w:r w:rsidRPr="004103EB">
              <w:rPr>
                <w:rStyle w:val="Authorinstruction"/>
              </w:rPr>
              <w:t>VH-</w:t>
            </w:r>
          </w:p>
        </w:tc>
      </w:tr>
    </w:tbl>
    <w:p w14:paraId="22139E14" w14:textId="77777777" w:rsidR="00426C67" w:rsidRDefault="00426C67" w:rsidP="00966E0B">
      <w:pPr>
        <w:pStyle w:val="Heading2"/>
      </w:pPr>
      <w:bookmarkStart w:id="119" w:name="_Management_of_change"/>
      <w:bookmarkStart w:id="120" w:name="_Toc96683602"/>
      <w:bookmarkStart w:id="121" w:name="_Toc96684852"/>
      <w:bookmarkStart w:id="122" w:name="_Toc96685415"/>
      <w:bookmarkStart w:id="123" w:name="_Toc184214766"/>
      <w:bookmarkStart w:id="124" w:name="_Toc188966530"/>
      <w:bookmarkEnd w:id="119"/>
      <w:r>
        <w:t xml:space="preserve">Management of </w:t>
      </w:r>
      <w:r w:rsidRPr="002959C6">
        <w:t>change</w:t>
      </w:r>
      <w:bookmarkEnd w:id="120"/>
      <w:bookmarkEnd w:id="121"/>
      <w:bookmarkEnd w:id="122"/>
      <w:bookmarkEnd w:id="123"/>
      <w:bookmarkEnd w:id="124"/>
    </w:p>
    <w:p w14:paraId="65A42A1F" w14:textId="77777777" w:rsidR="00426C67" w:rsidRDefault="00426C67" w:rsidP="00966E0B">
      <w:pPr>
        <w:pStyle w:val="Heading3"/>
      </w:pPr>
      <w:bookmarkStart w:id="125" w:name="_Toc96683603"/>
      <w:bookmarkStart w:id="126" w:name="_Toc96684853"/>
      <w:r w:rsidRPr="002959C6">
        <w:t>Change</w:t>
      </w:r>
      <w:r>
        <w:t xml:space="preserve"> overview</w:t>
      </w:r>
      <w:bookmarkEnd w:id="125"/>
      <w:bookmarkEnd w:id="126"/>
    </w:p>
    <w:p w14:paraId="65F0E4B1" w14:textId="77777777" w:rsidR="00426C67" w:rsidRPr="00142B64" w:rsidRDefault="00426C67" w:rsidP="00B81CA3">
      <w:pPr>
        <w:pStyle w:val="Sampletext"/>
      </w:pPr>
      <w:r w:rsidRPr="00142B64">
        <w:t>Sample text</w:t>
      </w:r>
    </w:p>
    <w:p w14:paraId="658236AF" w14:textId="77777777" w:rsidR="00426C67" w:rsidRDefault="00426C67" w:rsidP="00426C67">
      <w:r>
        <w:t>All changes to operations, policies, or procedures are made under the direction of the CEO in accordance with this section.</w:t>
      </w:r>
    </w:p>
    <w:p w14:paraId="4F78D65A" w14:textId="77777777" w:rsidR="00426C67" w:rsidRDefault="00426C67" w:rsidP="00426C67">
      <w:r>
        <w:t>When actioning a proposed change, the management of change process flow in the figure below is to be followed.</w:t>
      </w:r>
    </w:p>
    <w:p w14:paraId="69C4216B" w14:textId="77777777" w:rsidR="00426C67" w:rsidRPr="00426C67" w:rsidRDefault="00426C67" w:rsidP="00426C67">
      <w:r w:rsidRPr="00426C67">
        <w:rPr>
          <w:noProof/>
        </w:rPr>
        <w:lastRenderedPageBreak/>
        <w:drawing>
          <wp:inline distT="0" distB="0" distL="0" distR="0" wp14:anchorId="7FF568FB" wp14:editId="04C96B16">
            <wp:extent cx="5825428" cy="6588000"/>
            <wp:effectExtent l="0" t="0" r="4445" b="0"/>
            <wp:docPr id="33" name="Picture 33" descr="Management of change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8" cstate="print">
                      <a:extLst>
                        <a:ext uri="{28A0092B-C50C-407E-A947-70E740481C1C}">
                          <a14:useLocalDpi xmlns:a14="http://schemas.microsoft.com/office/drawing/2010/main" val="0"/>
                        </a:ext>
                      </a:extLst>
                    </a:blip>
                    <a:srcRect t="-2237" b="-2237"/>
                    <a:stretch/>
                  </pic:blipFill>
                  <pic:spPr bwMode="auto">
                    <a:xfrm>
                      <a:off x="0" y="0"/>
                      <a:ext cx="5828665" cy="6591661"/>
                    </a:xfrm>
                    <a:prstGeom prst="rect">
                      <a:avLst/>
                    </a:prstGeom>
                    <a:ln>
                      <a:noFill/>
                    </a:ln>
                    <a:extLst>
                      <a:ext uri="{53640926-AAD7-44D8-BBD7-CCE9431645EC}">
                        <a14:shadowObscured xmlns:a14="http://schemas.microsoft.com/office/drawing/2010/main"/>
                      </a:ext>
                    </a:extLst>
                  </pic:spPr>
                </pic:pic>
              </a:graphicData>
            </a:graphic>
          </wp:inline>
        </w:drawing>
      </w:r>
    </w:p>
    <w:p w14:paraId="24430733" w14:textId="0ABF414D" w:rsidR="00426C67" w:rsidRPr="00072393" w:rsidRDefault="00426C67" w:rsidP="002959C6">
      <w:pPr>
        <w:pStyle w:val="FigureTitle"/>
      </w:pPr>
      <w:r w:rsidRPr="00072393">
        <w:t>Management of change process</w:t>
      </w:r>
    </w:p>
    <w:p w14:paraId="3A77F6A3" w14:textId="77777777" w:rsidR="00426C67" w:rsidRPr="002959C6" w:rsidRDefault="00426C67" w:rsidP="00426C67">
      <w:pPr>
        <w:rPr>
          <w:rStyle w:val="Authorinstruction"/>
        </w:rPr>
      </w:pPr>
      <w:r w:rsidRPr="002959C6">
        <w:rPr>
          <w:rStyle w:val="Authorinstruction"/>
        </w:rPr>
        <w:t>{Or insert your figure showing management of change process flow}</w:t>
      </w:r>
    </w:p>
    <w:p w14:paraId="273D8D27" w14:textId="77777777" w:rsidR="00426C67" w:rsidRPr="00B81CA3" w:rsidRDefault="00426C67" w:rsidP="00B81CA3">
      <w:pPr>
        <w:pStyle w:val="normalafterlisttable"/>
        <w:rPr>
          <w:rStyle w:val="bold"/>
        </w:rPr>
      </w:pPr>
      <w:r w:rsidRPr="00B81CA3">
        <w:rPr>
          <w:rStyle w:val="bold"/>
        </w:rPr>
        <w:t>Approval and administration</w:t>
      </w:r>
    </w:p>
    <w:p w14:paraId="7F5CE502" w14:textId="77777777" w:rsidR="00426C67" w:rsidRDefault="00426C67" w:rsidP="00426C67">
      <w:r>
        <w:t>The CEO is the Change Approver for all change proposals. This approval must be given prior to the implementation of any change proposal.</w:t>
      </w:r>
    </w:p>
    <w:p w14:paraId="29CA87BF" w14:textId="77777777" w:rsidR="00426C67" w:rsidRDefault="00426C67" w:rsidP="00426C67">
      <w:r>
        <w:t>The HOFO is responsible for administrating the change process.</w:t>
      </w:r>
    </w:p>
    <w:p w14:paraId="59C67457" w14:textId="77777777" w:rsidR="00426C67" w:rsidRDefault="00426C67" w:rsidP="00426C67">
      <w:r>
        <w:t>If the change is either the CEO or the HOFO, a remaining substantive key person will administer and approve the change.</w:t>
      </w:r>
    </w:p>
    <w:p w14:paraId="2D6A1229" w14:textId="77777777" w:rsidR="00426C67" w:rsidRPr="00B81CA3" w:rsidRDefault="00426C67" w:rsidP="00B81CA3">
      <w:pPr>
        <w:pStyle w:val="normalafterlisttable"/>
        <w:rPr>
          <w:rStyle w:val="bold"/>
        </w:rPr>
      </w:pPr>
      <w:r w:rsidRPr="00B81CA3">
        <w:rPr>
          <w:rStyle w:val="bold"/>
        </w:rPr>
        <w:lastRenderedPageBreak/>
        <w:t>Identify need for change</w:t>
      </w:r>
    </w:p>
    <w:p w14:paraId="59477F97" w14:textId="77777777" w:rsidR="00426C67" w:rsidRDefault="00426C67" w:rsidP="00426C67">
      <w:r>
        <w:t>Change can be initiated for many reasons, including:</w:t>
      </w:r>
    </w:p>
    <w:p w14:paraId="26F6B5C0" w14:textId="77777777" w:rsidR="00426C67" w:rsidRPr="00426C67" w:rsidRDefault="00426C67" w:rsidP="00426C67">
      <w:pPr>
        <w:pStyle w:val="ListBullet"/>
      </w:pPr>
      <w:r>
        <w:t>new regulatory requirements</w:t>
      </w:r>
    </w:p>
    <w:p w14:paraId="61A73DD2" w14:textId="77777777" w:rsidR="00426C67" w:rsidRPr="00426C67" w:rsidRDefault="00426C67" w:rsidP="00426C67">
      <w:pPr>
        <w:pStyle w:val="ListBullet"/>
      </w:pPr>
      <w:r>
        <w:t>audit report findings</w:t>
      </w:r>
    </w:p>
    <w:p w14:paraId="67FB8E88" w14:textId="77777777" w:rsidR="00426C67" w:rsidRPr="00426C67" w:rsidRDefault="00426C67" w:rsidP="00426C67">
      <w:pPr>
        <w:pStyle w:val="ListBullet"/>
      </w:pPr>
      <w:r>
        <w:t xml:space="preserve">safety report findings </w:t>
      </w:r>
    </w:p>
    <w:p w14:paraId="3897F12A" w14:textId="77777777" w:rsidR="00426C67" w:rsidRPr="00426C67" w:rsidRDefault="00426C67" w:rsidP="00426C67">
      <w:pPr>
        <w:pStyle w:val="ListBullet"/>
      </w:pPr>
      <w:r>
        <w:t>continuous improvement process</w:t>
      </w:r>
    </w:p>
    <w:p w14:paraId="380BB877" w14:textId="77777777" w:rsidR="00426C67" w:rsidRPr="00426C67" w:rsidRDefault="00426C67" w:rsidP="00426C67">
      <w:pPr>
        <w:pStyle w:val="ListBullet"/>
      </w:pPr>
      <w:r>
        <w:t>new business opportunities</w:t>
      </w:r>
    </w:p>
    <w:p w14:paraId="34B08FC3" w14:textId="77777777" w:rsidR="00426C67" w:rsidRPr="00426C67" w:rsidRDefault="00426C67" w:rsidP="00426C67">
      <w:pPr>
        <w:pStyle w:val="ListBullet"/>
      </w:pPr>
      <w:r>
        <w:t>new or different kinds of aircraft</w:t>
      </w:r>
    </w:p>
    <w:p w14:paraId="74880035" w14:textId="77777777" w:rsidR="00426C67" w:rsidRPr="00426C67" w:rsidRDefault="00426C67" w:rsidP="00426C67">
      <w:pPr>
        <w:pStyle w:val="ListBullet"/>
      </w:pPr>
      <w:r>
        <w:t>change of key personnel.</w:t>
      </w:r>
    </w:p>
    <w:p w14:paraId="207CDF53" w14:textId="77777777" w:rsidR="00426C67" w:rsidRDefault="00426C67" w:rsidP="002959C6">
      <w:pPr>
        <w:pStyle w:val="normalafterlisttable"/>
      </w:pPr>
      <w:r>
        <w:t xml:space="preserve">Where a change is suggested, the CEO and HOFO are to verify if this is a change that </w:t>
      </w:r>
      <w:r w:rsidRPr="00460438">
        <w:rPr>
          <w:rStyle w:val="Authorinstruction"/>
        </w:rPr>
        <w:t>{Sample Aviation}</w:t>
      </w:r>
      <w:r>
        <w:t xml:space="preserve"> wishes to action.</w:t>
      </w:r>
    </w:p>
    <w:p w14:paraId="7190468B" w14:textId="77777777" w:rsidR="00426C67" w:rsidRDefault="00426C67" w:rsidP="00426C67">
      <w:r>
        <w:t xml:space="preserve">As part of considering the change, the CEO and HOFO will assess the risks of the proposed change including at least: </w:t>
      </w:r>
    </w:p>
    <w:p w14:paraId="46EF4911" w14:textId="77777777" w:rsidR="00426C67" w:rsidRPr="00426C67" w:rsidRDefault="00426C67" w:rsidP="00426C67">
      <w:pPr>
        <w:pStyle w:val="ListBullet"/>
      </w:pPr>
      <w:r>
        <w:t xml:space="preserve">impact on safety </w:t>
      </w:r>
    </w:p>
    <w:p w14:paraId="64D2F3B4" w14:textId="77777777" w:rsidR="00426C67" w:rsidRPr="00426C67" w:rsidRDefault="00426C67" w:rsidP="00426C67">
      <w:pPr>
        <w:pStyle w:val="ListBullet"/>
      </w:pPr>
      <w:r>
        <w:t>resource requirements</w:t>
      </w:r>
    </w:p>
    <w:p w14:paraId="0BDC3B20" w14:textId="77777777" w:rsidR="00426C67" w:rsidRPr="00426C67" w:rsidRDefault="00426C67" w:rsidP="00426C67">
      <w:pPr>
        <w:pStyle w:val="ListBullet"/>
      </w:pPr>
      <w:r>
        <w:t>compliance considerations</w:t>
      </w:r>
    </w:p>
    <w:p w14:paraId="1AD50255" w14:textId="77777777" w:rsidR="00426C67" w:rsidRPr="00426C67" w:rsidRDefault="00426C67" w:rsidP="00426C67">
      <w:pPr>
        <w:pStyle w:val="ListBullet"/>
      </w:pPr>
      <w:r>
        <w:t>urgency of change</w:t>
      </w:r>
    </w:p>
    <w:p w14:paraId="10765FC5" w14:textId="67D07378" w:rsidR="00426C67" w:rsidRPr="00426C67" w:rsidRDefault="00426C67" w:rsidP="00046B5A">
      <w:pPr>
        <w:pStyle w:val="ListBullet"/>
      </w:pPr>
      <w:r>
        <w:t>implementation implications and strategy</w:t>
      </w:r>
      <w:r w:rsidR="002959C6">
        <w:t>.</w:t>
      </w:r>
    </w:p>
    <w:p w14:paraId="2844C8EE" w14:textId="77777777" w:rsidR="00426C67" w:rsidRDefault="00426C67" w:rsidP="00966E0B">
      <w:pPr>
        <w:pStyle w:val="Heading3"/>
      </w:pPr>
      <w:bookmarkStart w:id="127" w:name="_Toc96683604"/>
      <w:bookmarkStart w:id="128" w:name="_Toc96684854"/>
      <w:r>
        <w:t xml:space="preserve">Change </w:t>
      </w:r>
      <w:r w:rsidRPr="002959C6">
        <w:t>process</w:t>
      </w:r>
      <w:bookmarkEnd w:id="127"/>
      <w:bookmarkEnd w:id="128"/>
    </w:p>
    <w:p w14:paraId="71DD2D6C" w14:textId="77777777" w:rsidR="00426C67" w:rsidRPr="00B81CA3" w:rsidRDefault="00426C67" w:rsidP="00B81CA3">
      <w:pPr>
        <w:pStyle w:val="Sampletext"/>
      </w:pPr>
      <w:r w:rsidRPr="00B81CA3">
        <w:t>Sample text</w:t>
      </w:r>
    </w:p>
    <w:p w14:paraId="4D2475B4" w14:textId="77777777" w:rsidR="00426C67" w:rsidRPr="005A5553" w:rsidRDefault="00426C67" w:rsidP="00426C67">
      <w:r w:rsidRPr="005A5553">
        <w:t>CEO, HOO and any relevant personnel will discuss any proposed changes. A decision will be made on whether there is a need identified to implement the change. The CEO will record a short summary of the change proposal in the company records.</w:t>
      </w:r>
    </w:p>
    <w:p w14:paraId="0AC462C5" w14:textId="717BCA52" w:rsidR="00426C67" w:rsidRPr="00B81CA3" w:rsidRDefault="00426C67" w:rsidP="00B81CA3">
      <w:pPr>
        <w:pStyle w:val="normalafterlisttable"/>
        <w:rPr>
          <w:rStyle w:val="bold"/>
        </w:rPr>
      </w:pPr>
      <w:r w:rsidRPr="00B81CA3">
        <w:rPr>
          <w:rStyle w:val="bold"/>
        </w:rPr>
        <w:t>Evaluation phase</w:t>
      </w:r>
      <w:r w:rsidR="002959C6" w:rsidRPr="00B81CA3">
        <w:rPr>
          <w:rStyle w:val="bold"/>
        </w:rPr>
        <w:t>:</w:t>
      </w:r>
    </w:p>
    <w:p w14:paraId="2B0DD405" w14:textId="77777777" w:rsidR="00426C67" w:rsidRPr="00426C67" w:rsidRDefault="00426C67" w:rsidP="002959C6">
      <w:pPr>
        <w:pStyle w:val="ListBullet"/>
      </w:pPr>
      <w:r w:rsidRPr="005A5553">
        <w:t>Is the item an editorial matter, such as a spelling, format, incorrect word or number, where it is determined that there is no safety impact that would affect the current organisation risk treatments (i.e. does not require a formal assessment of risk)?</w:t>
      </w:r>
    </w:p>
    <w:p w14:paraId="4C8B7CFC" w14:textId="77777777" w:rsidR="00426C67" w:rsidRPr="00426C67" w:rsidRDefault="00426C67" w:rsidP="002959C6">
      <w:pPr>
        <w:pStyle w:val="ListBullet2"/>
      </w:pPr>
      <w:r w:rsidRPr="005A5553">
        <w:t xml:space="preserve">If ‘YES’ – subject to the approval of the CEO the change may proceed without consideration of risks. Proceed to </w:t>
      </w:r>
      <w:r w:rsidRPr="001F2B1D">
        <w:t>non-significant change</w:t>
      </w:r>
      <w:r w:rsidRPr="00E02619">
        <w:rPr>
          <w:b/>
          <w:bCs/>
        </w:rPr>
        <w:t xml:space="preserve"> </w:t>
      </w:r>
      <w:r w:rsidRPr="00426C67">
        <w:t>section below.</w:t>
      </w:r>
    </w:p>
    <w:p w14:paraId="1E46C017" w14:textId="77777777" w:rsidR="00426C67" w:rsidRPr="00426C67" w:rsidRDefault="00426C67" w:rsidP="002959C6">
      <w:pPr>
        <w:pStyle w:val="ListBullet2"/>
      </w:pPr>
      <w:r w:rsidRPr="005A5553">
        <w:t xml:space="preserve">If ‘NO’ – associated risks need to be </w:t>
      </w:r>
      <w:r w:rsidRPr="00426C67">
        <w:t xml:space="preserve">assessed as per the next section. </w:t>
      </w:r>
    </w:p>
    <w:p w14:paraId="1B440574" w14:textId="77777777" w:rsidR="00426C67" w:rsidRPr="005A5553" w:rsidRDefault="00426C67" w:rsidP="002959C6">
      <w:pPr>
        <w:pStyle w:val="ListBullet3"/>
      </w:pPr>
      <w:r w:rsidRPr="005A5553">
        <w:t>Evaluation of the change may include internal and external stakeholders if considered appropriate.</w:t>
      </w:r>
    </w:p>
    <w:p w14:paraId="1B91F77A" w14:textId="77777777" w:rsidR="00426C67" w:rsidRPr="005A5553" w:rsidRDefault="00426C67" w:rsidP="002959C6">
      <w:pPr>
        <w:pStyle w:val="ListBullet3"/>
      </w:pPr>
      <w:r w:rsidRPr="005A5553">
        <w:t>The evaluation should consider all the respective factors, including (but not limited to):</w:t>
      </w:r>
    </w:p>
    <w:p w14:paraId="49CFCFF9" w14:textId="77777777" w:rsidR="00426C67" w:rsidRPr="00426C67" w:rsidRDefault="00426C67" w:rsidP="00426C67">
      <w:pPr>
        <w:pStyle w:val="ListBullet"/>
      </w:pPr>
      <w:r w:rsidRPr="005A5553">
        <w:t>number of affected stakeholders</w:t>
      </w:r>
    </w:p>
    <w:p w14:paraId="446A5654" w14:textId="77777777" w:rsidR="00426C67" w:rsidRPr="00426C67" w:rsidRDefault="00426C67" w:rsidP="00426C67">
      <w:pPr>
        <w:pStyle w:val="ListBullet"/>
      </w:pPr>
      <w:r w:rsidRPr="005A5553">
        <w:t>complexity of the proposal</w:t>
      </w:r>
    </w:p>
    <w:p w14:paraId="3E7EAA4F" w14:textId="77777777" w:rsidR="00426C67" w:rsidRPr="00426C67" w:rsidRDefault="00426C67" w:rsidP="00426C67">
      <w:pPr>
        <w:pStyle w:val="ListBullet"/>
      </w:pPr>
      <w:r w:rsidRPr="005A5553">
        <w:t>training requirements</w:t>
      </w:r>
    </w:p>
    <w:p w14:paraId="1C5871B7" w14:textId="77777777" w:rsidR="00426C67" w:rsidRPr="00426C67" w:rsidRDefault="00426C67" w:rsidP="00426C67">
      <w:pPr>
        <w:pStyle w:val="ListBullet"/>
      </w:pPr>
      <w:r w:rsidRPr="005A5553">
        <w:t>documentation changes required to support the change.</w:t>
      </w:r>
    </w:p>
    <w:p w14:paraId="080F4B3B" w14:textId="77777777" w:rsidR="00426C67" w:rsidRPr="005A5553" w:rsidRDefault="00426C67" w:rsidP="002959C6">
      <w:pPr>
        <w:pStyle w:val="ListBullet2"/>
      </w:pPr>
      <w:r w:rsidRPr="005A5553">
        <w:t xml:space="preserve">The CEO will record outcomes and actions resulting from the review of risks. </w:t>
      </w:r>
    </w:p>
    <w:p w14:paraId="4DC5D06D" w14:textId="79B7198F" w:rsidR="00426C67" w:rsidRPr="00B81CA3" w:rsidRDefault="00426C67" w:rsidP="00B81CA3">
      <w:pPr>
        <w:pStyle w:val="normalafterlisttable"/>
        <w:rPr>
          <w:rStyle w:val="bold"/>
        </w:rPr>
      </w:pPr>
      <w:r w:rsidRPr="00B81CA3">
        <w:rPr>
          <w:rStyle w:val="bold"/>
        </w:rPr>
        <w:lastRenderedPageBreak/>
        <w:t>Assess the risk</w:t>
      </w:r>
      <w:r w:rsidR="002959C6" w:rsidRPr="00B81CA3">
        <w:rPr>
          <w:rStyle w:val="bold"/>
        </w:rPr>
        <w:t>:</w:t>
      </w:r>
    </w:p>
    <w:p w14:paraId="38D9D611" w14:textId="77777777" w:rsidR="00426C67" w:rsidRPr="00426C67" w:rsidRDefault="00426C67" w:rsidP="002959C6">
      <w:pPr>
        <w:pStyle w:val="ListBullet"/>
      </w:pPr>
      <w:r w:rsidRPr="005A5553">
        <w:t xml:space="preserve">The CEO will review the documented risk level as part of their decision on whether to proceed with the change proposal. </w:t>
      </w:r>
    </w:p>
    <w:p w14:paraId="17F6164E" w14:textId="77777777" w:rsidR="00426C67" w:rsidRPr="00426C67" w:rsidRDefault="00426C67" w:rsidP="002959C6">
      <w:pPr>
        <w:pStyle w:val="ListBullet"/>
      </w:pPr>
      <w:r w:rsidRPr="005A5553">
        <w:t>After considering all treatments and mitigations, the CEO will determine whether the change will likely maintain or improve or is not likely to maintain or improve aviation safety.</w:t>
      </w:r>
    </w:p>
    <w:p w14:paraId="56C276CA" w14:textId="77777777" w:rsidR="00426C67" w:rsidRPr="00B81CA3" w:rsidRDefault="00426C67" w:rsidP="00B81CA3">
      <w:pPr>
        <w:pStyle w:val="normalafterlisttable"/>
        <w:rPr>
          <w:rStyle w:val="bold"/>
        </w:rPr>
      </w:pPr>
      <w:r w:rsidRPr="00B81CA3">
        <w:rPr>
          <w:rStyle w:val="bold"/>
        </w:rPr>
        <w:t>Determine whether the change is significant or non-significant:</w:t>
      </w:r>
    </w:p>
    <w:p w14:paraId="7D541605" w14:textId="77777777" w:rsidR="00426C67" w:rsidRPr="00426C67" w:rsidRDefault="00426C67" w:rsidP="002959C6">
      <w:pPr>
        <w:pStyle w:val="ListBullet"/>
      </w:pPr>
      <w:r w:rsidRPr="005A5553">
        <w:t>The CEO and HOO will consider the change proposal against the regulatory requirements of significant change:</w:t>
      </w:r>
    </w:p>
    <w:p w14:paraId="1DDDBA93" w14:textId="77777777" w:rsidR="00426C67" w:rsidRPr="005A5553" w:rsidRDefault="00426C67" w:rsidP="002959C6">
      <w:pPr>
        <w:pStyle w:val="ListBullet2"/>
      </w:pPr>
      <w:r w:rsidRPr="005A5553">
        <w:t xml:space="preserve">For the definition of significant change, refer to regulation </w:t>
      </w:r>
      <w:r>
        <w:t xml:space="preserve">119.020 or </w:t>
      </w:r>
      <w:r w:rsidRPr="005A5553">
        <w:t>138.012 of CASR</w:t>
      </w:r>
      <w:r>
        <w:t xml:space="preserve"> as appropriate</w:t>
      </w:r>
      <w:r w:rsidRPr="005A5553">
        <w:t>.</w:t>
      </w:r>
    </w:p>
    <w:p w14:paraId="5E4B5D83" w14:textId="77777777" w:rsidR="00426C67" w:rsidRPr="00426C67" w:rsidRDefault="00426C67" w:rsidP="002959C6">
      <w:pPr>
        <w:pStyle w:val="ListBullet"/>
      </w:pPr>
      <w:r w:rsidRPr="005A5553">
        <w:t>The determination will include a review of whether the change proposal has a positive or negative affect on aviation safety.</w:t>
      </w:r>
    </w:p>
    <w:p w14:paraId="0C4F48B4" w14:textId="77777777" w:rsidR="00426C67" w:rsidRPr="00426C67" w:rsidRDefault="00426C67" w:rsidP="002959C6">
      <w:pPr>
        <w:pStyle w:val="ListBullet"/>
      </w:pPr>
      <w:r w:rsidRPr="005A5553">
        <w:t>The change proposal must be classified as either:</w:t>
      </w:r>
    </w:p>
    <w:p w14:paraId="58A4DA43" w14:textId="2BBC1E37" w:rsidR="00426C67" w:rsidRPr="005A5553" w:rsidRDefault="00426C67" w:rsidP="002959C6">
      <w:pPr>
        <w:pStyle w:val="ListBullet2"/>
      </w:pPr>
      <w:r w:rsidRPr="005A5553">
        <w:t xml:space="preserve">Non-significant (section </w:t>
      </w:r>
      <w:r w:rsidR="001812E5" w:rsidRPr="005A5553">
        <w:t>1.</w:t>
      </w:r>
      <w:r w:rsidR="001812E5">
        <w:t>8</w:t>
      </w:r>
      <w:r w:rsidR="001812E5" w:rsidRPr="005A5553">
        <w:t xml:space="preserve">.2.4 </w:t>
      </w:r>
      <w:r w:rsidRPr="005A5553">
        <w:t xml:space="preserve">below) </w:t>
      </w:r>
    </w:p>
    <w:p w14:paraId="47561102" w14:textId="77777777" w:rsidR="00426C67" w:rsidRPr="005A5553" w:rsidRDefault="00426C67" w:rsidP="002959C6">
      <w:pPr>
        <w:pStyle w:val="ListContinue2"/>
      </w:pPr>
      <w:r w:rsidRPr="005A5553">
        <w:t>or</w:t>
      </w:r>
    </w:p>
    <w:p w14:paraId="4BD75D4E" w14:textId="77777777" w:rsidR="00426C67" w:rsidRPr="005A5553" w:rsidRDefault="00426C67" w:rsidP="002959C6">
      <w:pPr>
        <w:pStyle w:val="ListBullet2"/>
      </w:pPr>
      <w:r w:rsidRPr="005A5553">
        <w:t>Significant (section 1.</w:t>
      </w:r>
      <w:r>
        <w:t>8</w:t>
      </w:r>
      <w:r w:rsidRPr="005A5553">
        <w:t>.2.5 below).</w:t>
      </w:r>
    </w:p>
    <w:p w14:paraId="2023628A" w14:textId="77777777" w:rsidR="00426C67" w:rsidRPr="00B81CA3" w:rsidRDefault="00426C67" w:rsidP="00B81CA3">
      <w:pPr>
        <w:pStyle w:val="normalafterlisttable"/>
        <w:rPr>
          <w:rStyle w:val="bold"/>
        </w:rPr>
      </w:pPr>
      <w:bookmarkStart w:id="129" w:name="_Ref74310932"/>
      <w:r w:rsidRPr="00B81CA3">
        <w:rPr>
          <w:rStyle w:val="bold"/>
        </w:rPr>
        <w:t>Non-significant change:</w:t>
      </w:r>
      <w:bookmarkEnd w:id="129"/>
    </w:p>
    <w:p w14:paraId="0887FC83" w14:textId="77777777" w:rsidR="00426C67" w:rsidRPr="00426C67" w:rsidRDefault="00426C67" w:rsidP="002959C6">
      <w:pPr>
        <w:pStyle w:val="ListBullet"/>
      </w:pPr>
      <w:r w:rsidRPr="005A5553">
        <w:t>A non-significant change does not require CASA approval prior to implementation.</w:t>
      </w:r>
    </w:p>
    <w:p w14:paraId="63EEDFCA" w14:textId="77777777" w:rsidR="00426C67" w:rsidRPr="005A5553" w:rsidRDefault="00426C67" w:rsidP="00426C67">
      <w:pPr>
        <w:pStyle w:val="Note"/>
      </w:pPr>
      <w:r w:rsidRPr="002959C6">
        <w:rPr>
          <w:rStyle w:val="bold"/>
        </w:rPr>
        <w:t>Note:</w:t>
      </w:r>
      <w:r w:rsidRPr="005A5553">
        <w:tab/>
        <w:t>A non-significant change that involves a change of company name, contact details or address, must be notified to CASA prior to implementation.</w:t>
      </w:r>
    </w:p>
    <w:p w14:paraId="5E0C3D0B" w14:textId="77777777" w:rsidR="00426C67" w:rsidRPr="00426C67" w:rsidRDefault="00426C67" w:rsidP="002959C6">
      <w:pPr>
        <w:pStyle w:val="ListBullet"/>
      </w:pPr>
      <w:r w:rsidRPr="005A5553">
        <w:t>The CEO will implement the change.</w:t>
      </w:r>
    </w:p>
    <w:p w14:paraId="168EC815" w14:textId="77777777" w:rsidR="00426C67" w:rsidRPr="00426C67" w:rsidRDefault="00426C67" w:rsidP="002959C6">
      <w:pPr>
        <w:pStyle w:val="ListBullet"/>
      </w:pPr>
      <w:r w:rsidRPr="005A5553">
        <w:t xml:space="preserve">A revised distribution of the </w:t>
      </w:r>
      <w:r w:rsidRPr="00426C67">
        <w:t>exposition accompanied by an explanation of the changes must be provided to all staff members and to CASA (with application form) as per the distribution process in this document.</w:t>
      </w:r>
    </w:p>
    <w:p w14:paraId="7E9E957B" w14:textId="77777777" w:rsidR="00426C67" w:rsidRPr="002959C6" w:rsidRDefault="00426C67" w:rsidP="002959C6">
      <w:pPr>
        <w:pStyle w:val="normalafterlisttable"/>
        <w:rPr>
          <w:rStyle w:val="bold"/>
        </w:rPr>
      </w:pPr>
      <w:bookmarkStart w:id="130" w:name="_Ref74310979"/>
      <w:r w:rsidRPr="002959C6">
        <w:rPr>
          <w:rStyle w:val="bold"/>
        </w:rPr>
        <w:t>Significant change:</w:t>
      </w:r>
      <w:bookmarkEnd w:id="130"/>
    </w:p>
    <w:p w14:paraId="24D9974E" w14:textId="77777777" w:rsidR="00426C67" w:rsidRPr="00426C67" w:rsidRDefault="00426C67" w:rsidP="002959C6">
      <w:pPr>
        <w:pStyle w:val="ListBullet"/>
      </w:pPr>
      <w:r w:rsidRPr="005A5553">
        <w:t xml:space="preserve">A significant change requires CASA approval prior to </w:t>
      </w:r>
      <w:r w:rsidRPr="00426C67">
        <w:t>implementation.</w:t>
      </w:r>
    </w:p>
    <w:p w14:paraId="4A8E5C7C" w14:textId="77777777" w:rsidR="00426C67" w:rsidRPr="00426C67" w:rsidRDefault="00426C67" w:rsidP="002959C6">
      <w:pPr>
        <w:pStyle w:val="ListBullet"/>
      </w:pPr>
      <w:r w:rsidRPr="005A5553">
        <w:t>Prior to submitting an application to CASA:</w:t>
      </w:r>
    </w:p>
    <w:p w14:paraId="527ED005" w14:textId="77777777" w:rsidR="00426C67" w:rsidRPr="005A5553" w:rsidRDefault="00426C67" w:rsidP="002959C6">
      <w:pPr>
        <w:pStyle w:val="ListBullet2"/>
      </w:pPr>
      <w:r>
        <w:t xml:space="preserve">CEO to </w:t>
      </w:r>
      <w:r w:rsidRPr="005A5553">
        <w:t xml:space="preserve">prepare a draft copy of the amended </w:t>
      </w:r>
      <w:r>
        <w:t>exposition</w:t>
      </w:r>
      <w:r w:rsidRPr="005A5553">
        <w:t xml:space="preserve"> including a summary of changes.</w:t>
      </w:r>
    </w:p>
    <w:p w14:paraId="65FF3AE3" w14:textId="77777777" w:rsidR="00426C67" w:rsidRPr="005A5553" w:rsidRDefault="00426C67" w:rsidP="002959C6">
      <w:pPr>
        <w:pStyle w:val="ListBullet2"/>
      </w:pPr>
      <w:r>
        <w:t xml:space="preserve">CEO will </w:t>
      </w:r>
      <w:r w:rsidRPr="005A5553">
        <w:t>review all draft documentation to confirm that all risk actions/treatments have been actioned in preparation for the change.</w:t>
      </w:r>
    </w:p>
    <w:p w14:paraId="0B8305F6" w14:textId="77777777" w:rsidR="00426C67" w:rsidRPr="005A5553" w:rsidRDefault="00426C67" w:rsidP="002959C6">
      <w:pPr>
        <w:pStyle w:val="ListBullet2"/>
      </w:pPr>
      <w:r w:rsidRPr="005A5553">
        <w:t xml:space="preserve">prepare and dispatch a written application to CASA for approval of the change, including details of the change and a draft copy of the amended </w:t>
      </w:r>
      <w:r>
        <w:t>exposition</w:t>
      </w:r>
      <w:r w:rsidRPr="005A5553">
        <w:t xml:space="preserve">. The CEO will </w:t>
      </w:r>
      <w:r>
        <w:t xml:space="preserve">facilitate </w:t>
      </w:r>
      <w:r w:rsidRPr="005A5553">
        <w:t>liais</w:t>
      </w:r>
      <w:r>
        <w:t>on</w:t>
      </w:r>
      <w:r w:rsidRPr="005A5553">
        <w:t xml:space="preserve"> with CASA in relation to the approval process for the amended </w:t>
      </w:r>
      <w:r>
        <w:t>exposition</w:t>
      </w:r>
      <w:r w:rsidRPr="005A5553">
        <w:t>.</w:t>
      </w:r>
    </w:p>
    <w:p w14:paraId="3C886CA2" w14:textId="77777777" w:rsidR="00426C67" w:rsidRPr="005A5553" w:rsidRDefault="00426C67" w:rsidP="002959C6">
      <w:pPr>
        <w:pStyle w:val="ListContinue"/>
      </w:pPr>
      <w:r w:rsidRPr="005A5553">
        <w:t xml:space="preserve">Once approval for the change has been received from CASA, the CEO will implement the change. A revised </w:t>
      </w:r>
      <w:r>
        <w:t>exposition</w:t>
      </w:r>
      <w:r w:rsidRPr="005A5553">
        <w:t xml:space="preserve"> accompanied by an explanation of the changes must be provided to all staff members and to CASA as per the distribution process in th</w:t>
      </w:r>
      <w:r>
        <w:t>is document</w:t>
      </w:r>
      <w:r w:rsidRPr="005A5553">
        <w:t>.</w:t>
      </w:r>
    </w:p>
    <w:p w14:paraId="58BC5A84" w14:textId="77777777" w:rsidR="00426C67" w:rsidRPr="002959C6" w:rsidRDefault="00426C67" w:rsidP="002959C6">
      <w:pPr>
        <w:pStyle w:val="normalafterlisttable"/>
        <w:rPr>
          <w:rStyle w:val="bold"/>
        </w:rPr>
      </w:pPr>
      <w:r w:rsidRPr="002959C6">
        <w:rPr>
          <w:rStyle w:val="bold"/>
        </w:rPr>
        <w:t>Significant change involving key personnel:</w:t>
      </w:r>
    </w:p>
    <w:p w14:paraId="4CE967B9" w14:textId="77777777" w:rsidR="00426C67" w:rsidRPr="00426C67" w:rsidRDefault="00426C67" w:rsidP="002959C6">
      <w:pPr>
        <w:pStyle w:val="ListBullet"/>
      </w:pPr>
      <w:r w:rsidRPr="005A5553">
        <w:t xml:space="preserve">A change of key personnel is a significant change. </w:t>
      </w:r>
    </w:p>
    <w:p w14:paraId="313D0205" w14:textId="77777777" w:rsidR="00426C67" w:rsidRPr="00426C67" w:rsidRDefault="00426C67" w:rsidP="002959C6">
      <w:pPr>
        <w:pStyle w:val="ListBullet"/>
      </w:pPr>
      <w:r w:rsidRPr="005A5553">
        <w:lastRenderedPageBreak/>
        <w:t xml:space="preserve">In certain circumstances, the immediate implementation of a change in key personnel will be required for the company to continue operations. Where this is required, the CEO will review regulation </w:t>
      </w:r>
      <w:r w:rsidRPr="00426C67">
        <w:t>119.090 or 138.062 (as applicable) of CASR to confirm that the circumstances meet the requirements of the regulation. If it is confirmed that the change is permitted under those regulations, the CEO may implement the change prior to receiving CASA approval. The new key person may continue in the role until notification is received from CASA regarding the outcome of the application for approval of the significant change.</w:t>
      </w:r>
    </w:p>
    <w:p w14:paraId="0C833D2E" w14:textId="77777777" w:rsidR="00426C67" w:rsidRPr="005A5553" w:rsidRDefault="00426C67" w:rsidP="002959C6">
      <w:pPr>
        <w:pStyle w:val="Note"/>
      </w:pPr>
      <w:r w:rsidRPr="002959C6">
        <w:rPr>
          <w:rStyle w:val="bold"/>
        </w:rPr>
        <w:t>Note:</w:t>
      </w:r>
      <w:r w:rsidRPr="005A5553">
        <w:tab/>
        <w:t xml:space="preserve">In implementing any change, all other requirements of </w:t>
      </w:r>
      <w:r w:rsidRPr="002959C6">
        <w:rPr>
          <w:rStyle w:val="Authorinstruction"/>
        </w:rPr>
        <w:t>{Sample Aviation}</w:t>
      </w:r>
      <w:r w:rsidRPr="005A5553">
        <w:t xml:space="preserve">’s operations manual must be complied with. </w:t>
      </w:r>
    </w:p>
    <w:p w14:paraId="21CECC81" w14:textId="77777777" w:rsidR="00426C67" w:rsidRPr="00426C67" w:rsidRDefault="00426C67" w:rsidP="002959C6">
      <w:pPr>
        <w:pStyle w:val="ListBullet"/>
      </w:pPr>
      <w:r w:rsidRPr="005A5553">
        <w:t xml:space="preserve">In exercising the provisions of an immediate change in key person, an application to CASA for approval must be made: </w:t>
      </w:r>
    </w:p>
    <w:p w14:paraId="15882C96" w14:textId="77777777" w:rsidR="00426C67" w:rsidRPr="005A5553" w:rsidRDefault="00426C67" w:rsidP="002959C6">
      <w:pPr>
        <w:pStyle w:val="ListBullet2"/>
      </w:pPr>
      <w:r w:rsidRPr="005A5553">
        <w:t>within 7 days of the new appointment if the new appointee is named in the exposition as a standby person previously approved by CASA.</w:t>
      </w:r>
    </w:p>
    <w:p w14:paraId="2423210E" w14:textId="77777777" w:rsidR="00426C67" w:rsidRPr="005A5553" w:rsidRDefault="00426C67" w:rsidP="002959C6">
      <w:pPr>
        <w:pStyle w:val="ListContinue2"/>
      </w:pPr>
      <w:r w:rsidRPr="005A5553">
        <w:t>or</w:t>
      </w:r>
    </w:p>
    <w:p w14:paraId="72B7D027" w14:textId="77777777" w:rsidR="00426C67" w:rsidRDefault="00426C67" w:rsidP="002959C6">
      <w:pPr>
        <w:pStyle w:val="ListBullet2"/>
      </w:pPr>
      <w:r>
        <w:t xml:space="preserve">For Part 138 operations only: </w:t>
      </w:r>
      <w:r w:rsidRPr="005A5553">
        <w:t>within 3 days of the new appointment if the new appointee is NOT named in the exposition as a standby person.</w:t>
      </w:r>
    </w:p>
    <w:p w14:paraId="10B95F9B" w14:textId="77777777" w:rsidR="00426C67" w:rsidRPr="005A5553" w:rsidRDefault="00426C67" w:rsidP="002959C6">
      <w:pPr>
        <w:pStyle w:val="Note"/>
      </w:pPr>
      <w:r w:rsidRPr="002959C6">
        <w:rPr>
          <w:rStyle w:val="bold"/>
        </w:rPr>
        <w:t>Note:</w:t>
      </w:r>
      <w:r>
        <w:tab/>
        <w:t xml:space="preserve">For Part 119 operations, CASA approval is required prior to implementing a change that appoints a new key person who is not approved by CASA for the position and named in the exposition. </w:t>
      </w:r>
    </w:p>
    <w:p w14:paraId="32958577" w14:textId="77777777" w:rsidR="00426C67" w:rsidRPr="00426C67" w:rsidRDefault="00426C67" w:rsidP="002959C6">
      <w:pPr>
        <w:pStyle w:val="ListBullet"/>
      </w:pPr>
      <w:r w:rsidRPr="005A5553">
        <w:t>Where the change of key personnel appoints someone new to the position of CEO, the directors of the company or a person nominated by them must make the application to CASA on behalf of {Sample Aviation}.</w:t>
      </w:r>
    </w:p>
    <w:p w14:paraId="2D2DFD00" w14:textId="77777777" w:rsidR="00426C67" w:rsidRPr="00426C67" w:rsidRDefault="00426C67" w:rsidP="002959C6">
      <w:pPr>
        <w:pStyle w:val="ListBullet"/>
      </w:pPr>
      <w:r w:rsidRPr="005A5553">
        <w:t>Except for the key person situation outlined above, a significant change requires CASA approval prior to implementation.</w:t>
      </w:r>
    </w:p>
    <w:p w14:paraId="584FA983" w14:textId="77777777" w:rsidR="00426C67" w:rsidRPr="00EB11FD" w:rsidRDefault="00426C67" w:rsidP="002959C6">
      <w:pPr>
        <w:pStyle w:val="Note"/>
      </w:pPr>
      <w:r w:rsidRPr="002959C6">
        <w:rPr>
          <w:rStyle w:val="bold"/>
        </w:rPr>
        <w:t>Note:</w:t>
      </w:r>
      <w:r w:rsidRPr="00EB11FD">
        <w:tab/>
        <w:t xml:space="preserve">In implementing any </w:t>
      </w:r>
      <w:r>
        <w:t xml:space="preserve">key personnel </w:t>
      </w:r>
      <w:r w:rsidRPr="00EB11FD">
        <w:t xml:space="preserve">change, </w:t>
      </w:r>
      <w:r>
        <w:t xml:space="preserve">the </w:t>
      </w:r>
      <w:r w:rsidRPr="00EB11FD">
        <w:t xml:space="preserve">induction and training requirements for </w:t>
      </w:r>
      <w:r>
        <w:t xml:space="preserve">the </w:t>
      </w:r>
      <w:r w:rsidRPr="00EB11FD">
        <w:t>key person must be completed prior to the key person commencing duties of the position.</w:t>
      </w:r>
    </w:p>
    <w:p w14:paraId="07BE73A4" w14:textId="77777777" w:rsidR="00426C67" w:rsidRPr="00426C67" w:rsidRDefault="00426C67" w:rsidP="002959C6">
      <w:pPr>
        <w:pStyle w:val="ListBullet"/>
      </w:pPr>
      <w:r w:rsidRPr="005A5553">
        <w:t xml:space="preserve">Once approval for the change has been received from CASA, the CEO will implement the change. A revised </w:t>
      </w:r>
      <w:r w:rsidRPr="00426C67">
        <w:t>exposition accompanied by an explanation of the changes must be provided to all staff members and to CASA as per the distribution process in this document.</w:t>
      </w:r>
    </w:p>
    <w:p w14:paraId="30671D45" w14:textId="77777777" w:rsidR="00426C67" w:rsidRPr="002959C6" w:rsidRDefault="00426C67" w:rsidP="002959C6">
      <w:pPr>
        <w:pStyle w:val="normalafterlisttable"/>
        <w:rPr>
          <w:rStyle w:val="bold"/>
        </w:rPr>
      </w:pPr>
      <w:r w:rsidRPr="002959C6">
        <w:rPr>
          <w:rStyle w:val="bold"/>
        </w:rPr>
        <w:t>Evaluation of the change / continuous improvement process:</w:t>
      </w:r>
    </w:p>
    <w:p w14:paraId="7EDA9D7F" w14:textId="77777777" w:rsidR="00426C67" w:rsidRPr="00426C67" w:rsidRDefault="00426C67" w:rsidP="002959C6">
      <w:pPr>
        <w:pStyle w:val="ListBullet"/>
      </w:pPr>
      <w:r w:rsidRPr="005A5553">
        <w:t>All changes must be monitored by the CEO during implementation and upon completion of the change to ensure that there are no issues outside the scope of those identified in the evaluation of change and consideration of risk processes. The monitoring process must ensure that any identified risk treatment plans have been actioned along with the change implementation.</w:t>
      </w:r>
    </w:p>
    <w:p w14:paraId="23D8FFFF" w14:textId="77777777" w:rsidR="00426C67" w:rsidRPr="00426C67" w:rsidRDefault="00426C67" w:rsidP="002959C6">
      <w:pPr>
        <w:pStyle w:val="ListBullet"/>
      </w:pPr>
      <w:r w:rsidRPr="005A5553">
        <w:t>The CEO will apply corrective action if required.</w:t>
      </w:r>
    </w:p>
    <w:p w14:paraId="56E19641" w14:textId="77777777" w:rsidR="00426C67" w:rsidRPr="002959C6" w:rsidRDefault="00426C67" w:rsidP="002959C6">
      <w:pPr>
        <w:pStyle w:val="normalafterlisttable"/>
        <w:rPr>
          <w:rStyle w:val="bold"/>
        </w:rPr>
      </w:pPr>
      <w:r w:rsidRPr="002959C6">
        <w:rPr>
          <w:rStyle w:val="bold"/>
        </w:rPr>
        <w:t>Recording changes:</w:t>
      </w:r>
    </w:p>
    <w:p w14:paraId="274E136E" w14:textId="77777777" w:rsidR="00426C67" w:rsidRPr="00426C67" w:rsidRDefault="00426C67" w:rsidP="002959C6">
      <w:pPr>
        <w:pStyle w:val="ListBullet"/>
      </w:pPr>
      <w:r w:rsidRPr="005A5553">
        <w:t xml:space="preserve">The CEO will keep a record of the details of each change including the date that the change was implemented in the </w:t>
      </w:r>
      <w:r w:rsidRPr="00426C67">
        <w:t>exposition using the Continuous Improvement Register (Form A03). These records will be kept in accordance with the company policy on retention of documents.</w:t>
      </w:r>
    </w:p>
    <w:p w14:paraId="794C384D" w14:textId="77777777" w:rsidR="00426C67" w:rsidRDefault="00426C67" w:rsidP="00966E0B">
      <w:pPr>
        <w:pStyle w:val="Heading2"/>
      </w:pPr>
      <w:bookmarkStart w:id="131" w:name="_Operational_personnel"/>
      <w:bookmarkStart w:id="132" w:name="_Toc96683605"/>
      <w:bookmarkStart w:id="133" w:name="_Toc96684855"/>
      <w:bookmarkStart w:id="134" w:name="_Toc96685416"/>
      <w:bookmarkStart w:id="135" w:name="_Toc184214767"/>
      <w:bookmarkStart w:id="136" w:name="_Toc188966531"/>
      <w:bookmarkEnd w:id="131"/>
      <w:r>
        <w:lastRenderedPageBreak/>
        <w:t xml:space="preserve">Operational </w:t>
      </w:r>
      <w:r w:rsidRPr="002959C6">
        <w:t>personnel</w:t>
      </w:r>
      <w:bookmarkEnd w:id="132"/>
      <w:bookmarkEnd w:id="133"/>
      <w:bookmarkEnd w:id="134"/>
      <w:bookmarkEnd w:id="135"/>
      <w:bookmarkEnd w:id="136"/>
    </w:p>
    <w:p w14:paraId="7C18DDE7" w14:textId="77777777" w:rsidR="00426C67" w:rsidRDefault="00426C67" w:rsidP="00966E0B">
      <w:pPr>
        <w:pStyle w:val="Heading3"/>
      </w:pPr>
      <w:bookmarkStart w:id="137" w:name="_Toc96683606"/>
      <w:bookmarkStart w:id="138" w:name="_Toc96684856"/>
      <w:r>
        <w:t>Personnel to be fit for duty</w:t>
      </w:r>
      <w:bookmarkEnd w:id="137"/>
      <w:bookmarkEnd w:id="138"/>
    </w:p>
    <w:p w14:paraId="6105D18A" w14:textId="77777777" w:rsidR="00426C67" w:rsidRPr="003D37C7" w:rsidRDefault="00426C67" w:rsidP="00B81CA3">
      <w:pPr>
        <w:pStyle w:val="Sampletext"/>
      </w:pPr>
      <w:r w:rsidRPr="003D37C7">
        <w:t>Sample text</w:t>
      </w:r>
    </w:p>
    <w:p w14:paraId="37448741" w14:textId="77777777" w:rsidR="00426C67" w:rsidRDefault="00426C67" w:rsidP="00426C67">
      <w:r>
        <w:t xml:space="preserve">All </w:t>
      </w:r>
      <w:r w:rsidRPr="002959C6">
        <w:rPr>
          <w:rStyle w:val="Authorinstruction"/>
        </w:rPr>
        <w:t>{Sample Aviation}</w:t>
      </w:r>
      <w:r w:rsidRPr="00426C67">
        <w:t xml:space="preserve"> </w:t>
      </w:r>
      <w:r>
        <w:t>personnel are prohibited from performing any safety-sensitive aviation activities (SSAAs) when unfit to perform that activity. Without limiting the definition, a person is taken to be, or is taken to be likely to be, unfit to perform a duty if:</w:t>
      </w:r>
    </w:p>
    <w:p w14:paraId="5B05A692" w14:textId="77777777" w:rsidR="00426C67" w:rsidRPr="00426C67" w:rsidRDefault="00426C67" w:rsidP="00426C67">
      <w:pPr>
        <w:pStyle w:val="ListBullet"/>
      </w:pPr>
      <w:r>
        <w:t>they are fatigued to the extent that their ability to safely perform the duty is reduced or likely to be reduced, or</w:t>
      </w:r>
    </w:p>
    <w:p w14:paraId="02D426B4" w14:textId="77777777" w:rsidR="00426C67" w:rsidRPr="00426C67" w:rsidRDefault="00426C67" w:rsidP="00426C67">
      <w:pPr>
        <w:pStyle w:val="ListBullet"/>
      </w:pPr>
      <w:r>
        <w:t>their ability to safely perform the duty is impaired, or likely to be impaired, because they have consumed, used or absorbed a psychoactive substance (including alcohol)</w:t>
      </w:r>
      <w:r w:rsidRPr="00426C67">
        <w:t>, or they have an illness or injury.</w:t>
      </w:r>
    </w:p>
    <w:p w14:paraId="1FDD7DF1" w14:textId="77777777" w:rsidR="00426C67" w:rsidRPr="00290081" w:rsidRDefault="00426C67" w:rsidP="002959C6">
      <w:pPr>
        <w:pStyle w:val="normalafterlisttable"/>
      </w:pPr>
      <w:r>
        <w:t>Any concerns regarding unfitness for duty due to drugs or alcohol will be managed in accordance with the volume DAMP), while Fatigue is managed in accordance with our Fatigue Management Plan.</w:t>
      </w:r>
    </w:p>
    <w:p w14:paraId="0F354306" w14:textId="77777777" w:rsidR="00426C67" w:rsidRDefault="00426C67" w:rsidP="00966E0B">
      <w:pPr>
        <w:pStyle w:val="Heading3"/>
      </w:pPr>
      <w:bookmarkStart w:id="139" w:name="_Toc96683607"/>
      <w:bookmarkStart w:id="140" w:name="_Toc96684857"/>
      <w:r w:rsidRPr="002959C6">
        <w:t>Types</w:t>
      </w:r>
      <w:r>
        <w:t xml:space="preserve"> of operational personnel</w:t>
      </w:r>
      <w:bookmarkEnd w:id="139"/>
      <w:bookmarkEnd w:id="140"/>
    </w:p>
    <w:p w14:paraId="0958F7B4" w14:textId="77777777" w:rsidR="00426C67" w:rsidRPr="00BF74BB" w:rsidRDefault="00426C67" w:rsidP="00B81CA3">
      <w:pPr>
        <w:pStyle w:val="Sampletext"/>
      </w:pPr>
      <w:r w:rsidRPr="00BF74BB">
        <w:t>Sample text</w:t>
      </w:r>
    </w:p>
    <w:p w14:paraId="3523628C" w14:textId="77777777" w:rsidR="00426C67" w:rsidRDefault="00426C67" w:rsidP="00426C67">
      <w:r>
        <w:t xml:space="preserve">To safely and efficiently manage </w:t>
      </w:r>
      <w:r w:rsidRPr="002959C6">
        <w:rPr>
          <w:rStyle w:val="Authorinstruction"/>
        </w:rPr>
        <w:t>{Sample Aviation}</w:t>
      </w:r>
      <w:r w:rsidRPr="003D37C7">
        <w:t xml:space="preserve">'s </w:t>
      </w:r>
      <w:r>
        <w:t xml:space="preserve">activities, in addition to the key personnel positions, the following operational roles and designations exist: </w:t>
      </w:r>
    </w:p>
    <w:p w14:paraId="29886A81" w14:textId="77777777" w:rsidR="00426C67" w:rsidRPr="00426C67" w:rsidRDefault="00426C67" w:rsidP="00426C67">
      <w:pPr>
        <w:pStyle w:val="ListBullet"/>
      </w:pPr>
      <w:r>
        <w:t>flight crew</w:t>
      </w:r>
    </w:p>
    <w:p w14:paraId="716AA1F0" w14:textId="77777777" w:rsidR="00426C67" w:rsidRPr="00426C67" w:rsidRDefault="00426C67" w:rsidP="00426C67">
      <w:pPr>
        <w:pStyle w:val="ListBullet"/>
      </w:pPr>
      <w:r>
        <w:t>task specialist</w:t>
      </w:r>
    </w:p>
    <w:p w14:paraId="22D3748B" w14:textId="77777777" w:rsidR="00426C67" w:rsidRPr="00426C67" w:rsidRDefault="00426C67" w:rsidP="00426C67">
      <w:pPr>
        <w:pStyle w:val="ListBullet"/>
      </w:pPr>
      <w:r>
        <w:t>training pilot</w:t>
      </w:r>
    </w:p>
    <w:p w14:paraId="252AB1D1" w14:textId="77777777" w:rsidR="00426C67" w:rsidRPr="00426C67" w:rsidRDefault="00426C67" w:rsidP="00426C67">
      <w:pPr>
        <w:pStyle w:val="ListBullet"/>
      </w:pPr>
      <w:r>
        <w:t>ground customer service</w:t>
      </w:r>
    </w:p>
    <w:p w14:paraId="71F4770A" w14:textId="77777777" w:rsidR="00426C67" w:rsidRPr="00426C67" w:rsidRDefault="00426C67" w:rsidP="00426C67">
      <w:pPr>
        <w:pStyle w:val="ListBullet"/>
      </w:pPr>
      <w:r>
        <w:t>baggage officers.</w:t>
      </w:r>
    </w:p>
    <w:p w14:paraId="4A87ABD9" w14:textId="77777777" w:rsidR="00426C67" w:rsidRDefault="00426C67" w:rsidP="00966E0B">
      <w:pPr>
        <w:pStyle w:val="Heading3"/>
      </w:pPr>
      <w:bookmarkStart w:id="141" w:name="_Toc96683608"/>
      <w:bookmarkStart w:id="142" w:name="_Toc96684858"/>
      <w:r>
        <w:t>Flight crew</w:t>
      </w:r>
      <w:bookmarkEnd w:id="141"/>
      <w:bookmarkEnd w:id="142"/>
    </w:p>
    <w:p w14:paraId="51D88F5A" w14:textId="430D2BB7" w:rsidR="00426C67" w:rsidRDefault="00426C67" w:rsidP="00966E0B">
      <w:pPr>
        <w:pStyle w:val="Heading4"/>
      </w:pPr>
      <w:bookmarkStart w:id="143" w:name="_Toc96683609"/>
      <w:r w:rsidRPr="00290081">
        <w:t>Composition and number</w:t>
      </w:r>
      <w:bookmarkEnd w:id="143"/>
    </w:p>
    <w:p w14:paraId="7C0062A2" w14:textId="77777777" w:rsidR="00426C67" w:rsidRPr="00BF74BB" w:rsidRDefault="00426C67" w:rsidP="00B81CA3">
      <w:pPr>
        <w:pStyle w:val="Sampletext"/>
      </w:pPr>
      <w:r w:rsidRPr="00BF74BB">
        <w:t>Sample text</w:t>
      </w:r>
    </w:p>
    <w:p w14:paraId="35D4D31E" w14:textId="77777777" w:rsidR="00426C67" w:rsidRDefault="00426C67" w:rsidP="00426C67">
      <w:r>
        <w:t xml:space="preserve">All </w:t>
      </w:r>
      <w:r w:rsidRPr="002959C6">
        <w:rPr>
          <w:rStyle w:val="Authorinstruction"/>
        </w:rPr>
        <w:t>{Sample Aviation}</w:t>
      </w:r>
      <w:r>
        <w:t xml:space="preserve"> aircraft are certificated for single pilot operations, and all operations are conducted as single pilot operations.</w:t>
      </w:r>
    </w:p>
    <w:p w14:paraId="40B3FFE3" w14:textId="77777777" w:rsidR="00426C67" w:rsidRPr="002959C6" w:rsidRDefault="00426C67" w:rsidP="00426C67">
      <w:pPr>
        <w:rPr>
          <w:rStyle w:val="Authorinstruction"/>
        </w:rPr>
      </w:pPr>
      <w:r w:rsidRPr="002959C6">
        <w:rPr>
          <w:rStyle w:val="Authorinstruction"/>
        </w:rPr>
        <w:t>{Or insert process}</w:t>
      </w:r>
    </w:p>
    <w:p w14:paraId="546C8713" w14:textId="77777777" w:rsidR="00426C67" w:rsidRPr="00290081" w:rsidRDefault="00426C67" w:rsidP="00966E0B">
      <w:pPr>
        <w:pStyle w:val="Heading4"/>
      </w:pPr>
      <w:bookmarkStart w:id="144" w:name="_Toc96683610"/>
      <w:r w:rsidRPr="002959C6">
        <w:t>Assignment</w:t>
      </w:r>
      <w:r w:rsidRPr="00290081">
        <w:t xml:space="preserve"> of pilot in command</w:t>
      </w:r>
      <w:bookmarkEnd w:id="144"/>
    </w:p>
    <w:p w14:paraId="6286B50C" w14:textId="77777777" w:rsidR="00426C67" w:rsidRPr="00BF74BB" w:rsidRDefault="00426C67" w:rsidP="00B81CA3">
      <w:pPr>
        <w:pStyle w:val="Sampletext"/>
      </w:pPr>
      <w:r w:rsidRPr="00BF74BB">
        <w:t>Sample text</w:t>
      </w:r>
    </w:p>
    <w:p w14:paraId="64DC82B2" w14:textId="77777777" w:rsidR="00426C67" w:rsidRDefault="00426C67" w:rsidP="00426C67">
      <w:r>
        <w:t>Upon commencement of employment, pilots should complete the Pilot Personal Details and Training Record (Form A09) which is to be stored in the employee’s file.</w:t>
      </w:r>
    </w:p>
    <w:p w14:paraId="7A8ED1BC" w14:textId="77777777" w:rsidR="00426C67" w:rsidRDefault="00426C67" w:rsidP="00426C67">
      <w:r>
        <w:t>All flight crew are assigned to duty by the HOFO. The flight crew roster assigns one flight crew member as pilot in command of the aircraft.</w:t>
      </w:r>
    </w:p>
    <w:p w14:paraId="541108CA" w14:textId="77777777" w:rsidR="00426C67" w:rsidRDefault="00426C67" w:rsidP="00426C67">
      <w:r>
        <w:t>During training or checking flights the training and checking pilot or flight examiner is assigned as pilot in command.</w:t>
      </w:r>
    </w:p>
    <w:p w14:paraId="2C8B1203" w14:textId="77777777" w:rsidR="00426C67" w:rsidRDefault="00426C67" w:rsidP="00966E0B">
      <w:pPr>
        <w:pStyle w:val="Heading4"/>
      </w:pPr>
      <w:bookmarkStart w:id="145" w:name="_Toc96683611"/>
      <w:r w:rsidRPr="00290081">
        <w:lastRenderedPageBreak/>
        <w:t xml:space="preserve">Knowledge of route </w:t>
      </w:r>
      <w:r w:rsidRPr="002959C6">
        <w:t>and</w:t>
      </w:r>
      <w:r w:rsidRPr="00290081">
        <w:t xml:space="preserve"> aerodromes</w:t>
      </w:r>
      <w:bookmarkEnd w:id="145"/>
    </w:p>
    <w:p w14:paraId="6E3ED4C1" w14:textId="77777777" w:rsidR="00426C67" w:rsidRPr="002959C6" w:rsidRDefault="00426C67" w:rsidP="00426C67">
      <w:pPr>
        <w:rPr>
          <w:rStyle w:val="Authorinstruction"/>
        </w:rPr>
      </w:pPr>
      <w:r w:rsidRPr="002959C6">
        <w:rPr>
          <w:rStyle w:val="Authorinstruction"/>
        </w:rPr>
        <w:t>{Insert requirements}</w:t>
      </w:r>
    </w:p>
    <w:p w14:paraId="7B74DDE1" w14:textId="77777777" w:rsidR="00426C67" w:rsidRDefault="00426C67" w:rsidP="00966E0B">
      <w:pPr>
        <w:pStyle w:val="Heading4"/>
      </w:pPr>
      <w:bookmarkStart w:id="146" w:name="_Toc96683612"/>
      <w:r w:rsidRPr="002959C6">
        <w:t>Relief</w:t>
      </w:r>
      <w:r w:rsidRPr="00290081">
        <w:t xml:space="preserve"> of pilot in command</w:t>
      </w:r>
    </w:p>
    <w:p w14:paraId="4D7104FC" w14:textId="4C04E060" w:rsidR="00426C67" w:rsidRPr="008601DE" w:rsidRDefault="00426C67" w:rsidP="00426C67">
      <w:r w:rsidRPr="008601DE">
        <w:t>Reserved</w:t>
      </w:r>
      <w:bookmarkEnd w:id="146"/>
      <w:r w:rsidR="002959C6">
        <w:t>.</w:t>
      </w:r>
    </w:p>
    <w:p w14:paraId="03D92851" w14:textId="77777777" w:rsidR="00426C67" w:rsidRPr="00290081" w:rsidRDefault="00426C67" w:rsidP="00966E0B">
      <w:pPr>
        <w:pStyle w:val="Heading4"/>
      </w:pPr>
      <w:bookmarkStart w:id="147" w:name="_Toc96683613"/>
      <w:r w:rsidRPr="002959C6">
        <w:t>Assignment</w:t>
      </w:r>
      <w:r w:rsidRPr="00290081">
        <w:t xml:space="preserve"> of flight crew to </w:t>
      </w:r>
      <w:r>
        <w:t>aircraft</w:t>
      </w:r>
      <w:r w:rsidRPr="00290081">
        <w:t xml:space="preserve"> of different types</w:t>
      </w:r>
      <w:bookmarkEnd w:id="147"/>
    </w:p>
    <w:p w14:paraId="3CEC6D10" w14:textId="77777777" w:rsidR="00426C67" w:rsidRPr="00BF74BB" w:rsidRDefault="00426C67" w:rsidP="00B81CA3">
      <w:pPr>
        <w:pStyle w:val="Sampletext"/>
      </w:pPr>
      <w:r w:rsidRPr="00BF74BB">
        <w:t>Sample text</w:t>
      </w:r>
    </w:p>
    <w:p w14:paraId="5520DD25" w14:textId="77777777" w:rsidR="00426C67" w:rsidRDefault="00426C67" w:rsidP="00426C67">
      <w:r>
        <w:t xml:space="preserve">To reduce the inherent risks associated with the </w:t>
      </w:r>
      <w:bookmarkStart w:id="148" w:name="_Hlk96520833"/>
      <w:r>
        <w:t xml:space="preserve">pilot in command </w:t>
      </w:r>
      <w:bookmarkEnd w:id="148"/>
      <w:r>
        <w:t xml:space="preserve">operating different types of aircraft either infrequently or during one tour of duty, the following requirements apply to the scheduling of the pilot in command: </w:t>
      </w:r>
    </w:p>
    <w:p w14:paraId="68D0C894" w14:textId="77777777" w:rsidR="00426C67" w:rsidRPr="00426C67" w:rsidRDefault="00426C67" w:rsidP="00426C67">
      <w:pPr>
        <w:pStyle w:val="ListBullet"/>
      </w:pPr>
      <w:r>
        <w:t xml:space="preserve">The </w:t>
      </w:r>
      <w:r w:rsidRPr="00426C67">
        <w:t>pilot in command must hold a valid crew member general emergency procedures proficiency check for each type of aircraft to be piloted.</w:t>
      </w:r>
    </w:p>
    <w:p w14:paraId="2CABC470" w14:textId="77777777" w:rsidR="00426C67" w:rsidRPr="00426C67" w:rsidRDefault="00426C67" w:rsidP="00426C67">
      <w:pPr>
        <w:pStyle w:val="ListBullet"/>
      </w:pPr>
      <w:r>
        <w:t xml:space="preserve">If conducting flights in more than one type during an FDP (tour of duty) the </w:t>
      </w:r>
      <w:r w:rsidRPr="00426C67">
        <w:t xml:space="preserve">pilot in command will be allocated an additional </w:t>
      </w:r>
      <w:r w:rsidRPr="002959C6">
        <w:rPr>
          <w:rStyle w:val="Authorinstruction"/>
        </w:rPr>
        <w:t>{X}</w:t>
      </w:r>
      <w:r w:rsidRPr="00426C67">
        <w:t xml:space="preserve"> minutes between flights to allow for sufficient time to review the AFM and checklists for the new type.</w:t>
      </w:r>
    </w:p>
    <w:p w14:paraId="549BBB07" w14:textId="77777777" w:rsidR="00426C67" w:rsidRPr="00426C67" w:rsidRDefault="00426C67" w:rsidP="00426C67">
      <w:pPr>
        <w:pStyle w:val="ListBullet"/>
      </w:pPr>
      <w:r>
        <w:t xml:space="preserve">When infrequently assigned to pilot a type of </w:t>
      </w:r>
      <w:r w:rsidRPr="00426C67">
        <w:t>aircraft for an air transport operation, the pilot in command must be allocated sufficient time to satisfy regulation 61.385 of CASR – general competency requirement.</w:t>
      </w:r>
    </w:p>
    <w:p w14:paraId="7562DA2D" w14:textId="77777777" w:rsidR="00426C67" w:rsidRPr="00290081" w:rsidRDefault="00426C67" w:rsidP="00966E0B">
      <w:pPr>
        <w:pStyle w:val="Heading4"/>
      </w:pPr>
      <w:bookmarkStart w:id="149" w:name="_Toc96683614"/>
      <w:r w:rsidRPr="00290081">
        <w:t>Flight crew qualifications and experience</w:t>
      </w:r>
      <w:bookmarkEnd w:id="149"/>
    </w:p>
    <w:p w14:paraId="6C58D9FF" w14:textId="77777777" w:rsidR="00426C67" w:rsidRPr="00BF74BB" w:rsidRDefault="00426C67" w:rsidP="00B81CA3">
      <w:pPr>
        <w:pStyle w:val="Sampletext"/>
      </w:pPr>
      <w:r w:rsidRPr="00BF74BB">
        <w:t>Sample text</w:t>
      </w:r>
    </w:p>
    <w:p w14:paraId="27AFE9F9" w14:textId="77777777" w:rsidR="00426C67" w:rsidRDefault="00426C67" w:rsidP="00426C67">
      <w:r>
        <w:t>All pilots must hold a commercial pilot licence or air transport pilot licence issued by CASA in the aircraft category with the following ratings and endorsements:</w:t>
      </w:r>
    </w:p>
    <w:p w14:paraId="22AFC34F" w14:textId="77777777" w:rsidR="00426C67" w:rsidRPr="00426C67" w:rsidRDefault="00426C67" w:rsidP="00426C67">
      <w:pPr>
        <w:pStyle w:val="ListBullet"/>
      </w:pPr>
      <w:r>
        <w:t>single-engine aeroplane class rating</w:t>
      </w:r>
    </w:p>
    <w:p w14:paraId="4BE47CF9" w14:textId="77777777" w:rsidR="00426C67" w:rsidRPr="00426C67" w:rsidRDefault="00426C67" w:rsidP="00426C67">
      <w:pPr>
        <w:pStyle w:val="ListBullet"/>
      </w:pPr>
      <w:r>
        <w:t>single-engine helicopter class rating</w:t>
      </w:r>
    </w:p>
    <w:p w14:paraId="179B3D0B" w14:textId="77777777" w:rsidR="00426C67" w:rsidRPr="00426C67" w:rsidRDefault="00426C67" w:rsidP="00426C67">
      <w:pPr>
        <w:pStyle w:val="ListBullet"/>
      </w:pPr>
      <w:r>
        <w:t>retractable undercarriage design feature endorsement</w:t>
      </w:r>
    </w:p>
    <w:p w14:paraId="398187A5" w14:textId="77777777" w:rsidR="00426C67" w:rsidRPr="00426C67" w:rsidRDefault="00426C67" w:rsidP="00426C67">
      <w:pPr>
        <w:pStyle w:val="ListBullet"/>
      </w:pPr>
      <w:r>
        <w:t>manual propeller pitch control (piston engine) design feature endorsement</w:t>
      </w:r>
    </w:p>
    <w:p w14:paraId="393D84B5" w14:textId="77777777" w:rsidR="00426C67" w:rsidRPr="00426C67" w:rsidRDefault="00426C67" w:rsidP="00426C67">
      <w:pPr>
        <w:pStyle w:val="ListBullet"/>
      </w:pPr>
      <w:r>
        <w:t>low-level rating and aeroplane low-level endorsement (aerial work)</w:t>
      </w:r>
    </w:p>
    <w:p w14:paraId="0818DD56" w14:textId="77777777" w:rsidR="00426C67" w:rsidRPr="00426C67" w:rsidRDefault="00426C67" w:rsidP="00426C67">
      <w:pPr>
        <w:pStyle w:val="ListBullet"/>
      </w:pPr>
      <w:r>
        <w:t>low-level rating and helicopter low-level endorsement (aerial work).</w:t>
      </w:r>
    </w:p>
    <w:p w14:paraId="3CEFEDF4" w14:textId="77777777" w:rsidR="00426C67" w:rsidRDefault="00426C67" w:rsidP="002959C6">
      <w:pPr>
        <w:pStyle w:val="normalafterlisttable"/>
      </w:pPr>
      <w:r>
        <w:t xml:space="preserve">To conduct air transport operations under the IFR, pilots must have a minimum of </w:t>
      </w:r>
      <w:r w:rsidRPr="002959C6">
        <w:rPr>
          <w:rStyle w:val="Authorinstruction"/>
        </w:rPr>
        <w:t>{X}</w:t>
      </w:r>
      <w:r w:rsidRPr="00426C67">
        <w:t xml:space="preserve"> </w:t>
      </w:r>
      <w:r>
        <w:t xml:space="preserve">hours total aeronautical experience, including 15 hours as pilot in command or PICUS under the IFR at night. </w:t>
      </w:r>
    </w:p>
    <w:p w14:paraId="5B888EF1" w14:textId="77777777" w:rsidR="00426C67" w:rsidRDefault="00426C67" w:rsidP="00426C67">
      <w:r>
        <w:t>Prior to operation as pilot in command of a multi-engine aircraft, the pilot must have 10 hours as pilot in command or PICUS on that aircraft type.</w:t>
      </w:r>
    </w:p>
    <w:p w14:paraId="20E0A392" w14:textId="77777777" w:rsidR="00426C67" w:rsidRDefault="00426C67" w:rsidP="00426C67">
      <w:r>
        <w:t xml:space="preserve">Prior to operation in aerial work operations, the pilot in command must have </w:t>
      </w:r>
      <w:r w:rsidRPr="002959C6">
        <w:rPr>
          <w:rStyle w:val="Authorinstruction"/>
        </w:rPr>
        <w:t>{X}</w:t>
      </w:r>
      <w:r w:rsidRPr="00426C67">
        <w:t xml:space="preserve"> </w:t>
      </w:r>
      <w:r>
        <w:t xml:space="preserve">hours aeronautical experience. </w:t>
      </w:r>
    </w:p>
    <w:p w14:paraId="64EFE0B8" w14:textId="77777777" w:rsidR="00426C67" w:rsidRDefault="00426C67" w:rsidP="00426C67">
      <w:r>
        <w:t>All pilots must have successfully completed command training.</w:t>
      </w:r>
    </w:p>
    <w:p w14:paraId="618CD406" w14:textId="5B082239" w:rsidR="00426C67" w:rsidRPr="002959C6" w:rsidRDefault="00426C67" w:rsidP="00966E0B">
      <w:pPr>
        <w:pStyle w:val="Heading4"/>
      </w:pPr>
      <w:bookmarkStart w:id="150" w:name="_Pilot_in_command"/>
      <w:bookmarkStart w:id="151" w:name="_Toc96683615"/>
      <w:bookmarkEnd w:id="150"/>
      <w:r w:rsidRPr="002959C6">
        <w:lastRenderedPageBreak/>
        <w:t>Pilot in command</w:t>
      </w:r>
      <w:bookmarkEnd w:id="151"/>
      <w:r w:rsidRPr="002959C6">
        <w:t xml:space="preserve"> responsibilities</w:t>
      </w:r>
    </w:p>
    <w:p w14:paraId="72AEDA92" w14:textId="77777777" w:rsidR="00426C67" w:rsidRPr="00BF74BB" w:rsidRDefault="00426C67" w:rsidP="00B81CA3">
      <w:pPr>
        <w:pStyle w:val="Sampletext"/>
      </w:pPr>
      <w:r w:rsidRPr="00BF74BB">
        <w:t>Sample text</w:t>
      </w:r>
    </w:p>
    <w:p w14:paraId="3903FE90" w14:textId="664ACD57" w:rsidR="00426C67" w:rsidRDefault="00426C67" w:rsidP="00426C67">
      <w:r>
        <w:t xml:space="preserve">The pilot in command is responsible for the safe operation of the aircraft, the operational control of the flight (see section </w:t>
      </w:r>
      <w:hyperlink w:anchor="_Operational_control" w:history="1">
        <w:r w:rsidRPr="00EA2752">
          <w:rPr>
            <w:rStyle w:val="Hyperlink"/>
          </w:rPr>
          <w:t>2.1.2</w:t>
        </w:r>
      </w:hyperlink>
      <w:r>
        <w:t>) and has final authority over the aircraft and the discipline of the persons on board. The pilot in command must:</w:t>
      </w:r>
    </w:p>
    <w:p w14:paraId="6949A6F6" w14:textId="77777777" w:rsidR="00426C67" w:rsidRPr="00426C67" w:rsidRDefault="00426C67" w:rsidP="00426C67">
      <w:pPr>
        <w:pStyle w:val="ListBullet"/>
      </w:pPr>
      <w:r w:rsidDel="00E27C2E">
        <w:t xml:space="preserve"> </w:t>
      </w:r>
      <w:r w:rsidRPr="00426C67">
        <w:t>ensure:</w:t>
      </w:r>
    </w:p>
    <w:p w14:paraId="4997249A" w14:textId="77777777" w:rsidR="00426C67" w:rsidRPr="00426C67" w:rsidRDefault="00426C67" w:rsidP="00426C67">
      <w:pPr>
        <w:pStyle w:val="ListBullet2"/>
      </w:pPr>
      <w:r>
        <w:t>the safety of persons on the aircraft</w:t>
      </w:r>
    </w:p>
    <w:p w14:paraId="4663FDBD" w14:textId="77777777" w:rsidR="00426C67" w:rsidRPr="00426C67" w:rsidRDefault="00426C67" w:rsidP="00426C67">
      <w:pPr>
        <w:pStyle w:val="ListBullet2"/>
      </w:pPr>
      <w:r>
        <w:t>the safety of cargo on the aircraft, and</w:t>
      </w:r>
    </w:p>
    <w:p w14:paraId="050A14AE" w14:textId="77777777" w:rsidR="00426C67" w:rsidRPr="00426C67" w:rsidRDefault="00426C67" w:rsidP="00426C67">
      <w:pPr>
        <w:pStyle w:val="ListBullet2"/>
      </w:pPr>
      <w:r>
        <w:t>the safe operation of the aircraft during the flight</w:t>
      </w:r>
      <w:r w:rsidRPr="00426C67">
        <w:t>.</w:t>
      </w:r>
    </w:p>
    <w:p w14:paraId="6EC80298" w14:textId="77777777" w:rsidR="00426C67" w:rsidRPr="00426C67" w:rsidRDefault="00426C67" w:rsidP="00426C67">
      <w:pPr>
        <w:pStyle w:val="ListBullet"/>
      </w:pPr>
      <w:r>
        <w:t>conduct operations in accordance with the aircraft flight manual instructions and any conditions specified in the aircraft’s certificate of airworthiness or special flight permit</w:t>
      </w:r>
    </w:p>
    <w:p w14:paraId="0A186195" w14:textId="77777777" w:rsidR="00426C67" w:rsidRPr="00426C67" w:rsidRDefault="00426C67" w:rsidP="00426C67">
      <w:pPr>
        <w:pStyle w:val="ListBullet"/>
      </w:pPr>
      <w:r>
        <w:t>conduct operations in accordance with this exposition</w:t>
      </w:r>
    </w:p>
    <w:p w14:paraId="64643505" w14:textId="77777777" w:rsidR="00426C67" w:rsidRPr="00426C67" w:rsidRDefault="00426C67" w:rsidP="00426C67">
      <w:pPr>
        <w:pStyle w:val="ListBullet"/>
      </w:pPr>
      <w:r>
        <w:t>ensure that aircraft flight times are correctly entered into maintenance documents at the completion of each day’s flying</w:t>
      </w:r>
    </w:p>
    <w:p w14:paraId="7352DAE1" w14:textId="77777777" w:rsidR="00426C67" w:rsidRPr="00426C67" w:rsidRDefault="00426C67" w:rsidP="00426C67">
      <w:pPr>
        <w:pStyle w:val="ListBullet"/>
      </w:pPr>
      <w:r>
        <w:t>ensure accurate completion of their flight and duty time records</w:t>
      </w:r>
    </w:p>
    <w:p w14:paraId="4CA3D051" w14:textId="77777777" w:rsidR="00426C67" w:rsidRPr="00426C67" w:rsidRDefault="00426C67" w:rsidP="00426C67">
      <w:pPr>
        <w:pStyle w:val="ListBullet"/>
      </w:pPr>
      <w:r>
        <w:t>maintain their pilot qualifications under Part 61 and advise the HOFO if they cease to be authorised to conduct operations.</w:t>
      </w:r>
    </w:p>
    <w:p w14:paraId="437B8087" w14:textId="77777777" w:rsidR="00426C67" w:rsidRPr="00290081" w:rsidRDefault="00426C67" w:rsidP="00966E0B">
      <w:pPr>
        <w:pStyle w:val="Heading4"/>
      </w:pPr>
      <w:bookmarkStart w:id="152" w:name="_Toc96683616"/>
      <w:r>
        <w:t>C</w:t>
      </w:r>
      <w:r w:rsidRPr="00290081">
        <w:t>o-pilot</w:t>
      </w:r>
      <w:bookmarkEnd w:id="152"/>
      <w:r>
        <w:t xml:space="preserve"> </w:t>
      </w:r>
      <w:r w:rsidRPr="002959C6">
        <w:t>responsibilities</w:t>
      </w:r>
    </w:p>
    <w:p w14:paraId="73FE915C" w14:textId="77777777" w:rsidR="00426C67" w:rsidRPr="00426C67" w:rsidRDefault="00426C67" w:rsidP="00B81CA3">
      <w:pPr>
        <w:pStyle w:val="Sampletext"/>
      </w:pPr>
      <w:r w:rsidRPr="00426C67">
        <w:t>Sample text</w:t>
      </w:r>
    </w:p>
    <w:p w14:paraId="081B59DB" w14:textId="77777777" w:rsidR="00426C67" w:rsidRDefault="00426C67" w:rsidP="00426C67">
      <w:r w:rsidRPr="00387F42">
        <w:t xml:space="preserve">This is not applicable to </w:t>
      </w:r>
      <w:r w:rsidRPr="002959C6">
        <w:rPr>
          <w:rStyle w:val="Authorinstruction"/>
        </w:rPr>
        <w:t>{Sample Aviation}</w:t>
      </w:r>
      <w:r w:rsidRPr="00387F42">
        <w:t>'s operations</w:t>
      </w:r>
      <w:r>
        <w:t>.</w:t>
      </w:r>
    </w:p>
    <w:p w14:paraId="1C52DB89" w14:textId="77777777" w:rsidR="00426C67" w:rsidRPr="002959C6" w:rsidRDefault="00426C67" w:rsidP="00426C67">
      <w:pPr>
        <w:rPr>
          <w:rStyle w:val="Authorinstruction"/>
        </w:rPr>
      </w:pPr>
      <w:r w:rsidRPr="002959C6">
        <w:rPr>
          <w:rStyle w:val="Authorinstruction"/>
        </w:rPr>
        <w:t>{Or insert process}</w:t>
      </w:r>
    </w:p>
    <w:p w14:paraId="31BCDA5B" w14:textId="49EDD625" w:rsidR="00426C67" w:rsidRDefault="00426C67" w:rsidP="00966E0B">
      <w:pPr>
        <w:pStyle w:val="Heading4"/>
      </w:pPr>
      <w:bookmarkStart w:id="153" w:name="_Toc96683617"/>
      <w:r>
        <w:t>C</w:t>
      </w:r>
      <w:r w:rsidRPr="00290081">
        <w:t xml:space="preserve">ruise relief </w:t>
      </w:r>
      <w:r w:rsidRPr="002959C6">
        <w:t>pilot</w:t>
      </w:r>
      <w:bookmarkEnd w:id="153"/>
      <w:r w:rsidRPr="00CE61F6">
        <w:t xml:space="preserve"> </w:t>
      </w:r>
      <w:r w:rsidRPr="00290081">
        <w:t>responsibilities</w:t>
      </w:r>
    </w:p>
    <w:p w14:paraId="3511A8C1" w14:textId="4C4F008C" w:rsidR="00426C67" w:rsidRPr="008601DE" w:rsidRDefault="00426C67" w:rsidP="00426C67">
      <w:r w:rsidRPr="008601DE">
        <w:t>Reserved</w:t>
      </w:r>
      <w:r w:rsidR="00B81CA3">
        <w:t>.</w:t>
      </w:r>
    </w:p>
    <w:p w14:paraId="0183C9D6" w14:textId="77777777" w:rsidR="00426C67" w:rsidRDefault="00426C67" w:rsidP="00966E0B">
      <w:pPr>
        <w:pStyle w:val="Heading4"/>
      </w:pPr>
      <w:bookmarkStart w:id="154" w:name="_Toc96683618"/>
      <w:r>
        <w:t>F</w:t>
      </w:r>
      <w:r w:rsidRPr="00290081">
        <w:t>light engineer</w:t>
      </w:r>
      <w:bookmarkEnd w:id="154"/>
      <w:r w:rsidRPr="00CE61F6">
        <w:t xml:space="preserve"> </w:t>
      </w:r>
      <w:r w:rsidRPr="002959C6">
        <w:t>responsibilities</w:t>
      </w:r>
    </w:p>
    <w:p w14:paraId="37E2C26D" w14:textId="231C4824" w:rsidR="00426C67" w:rsidRPr="008601DE" w:rsidRDefault="00426C67" w:rsidP="00426C67">
      <w:r w:rsidRPr="008601DE">
        <w:t>Reserved</w:t>
      </w:r>
      <w:r w:rsidR="00B81CA3">
        <w:t>.</w:t>
      </w:r>
    </w:p>
    <w:p w14:paraId="1149A578" w14:textId="77777777" w:rsidR="00426C67" w:rsidRPr="00290081" w:rsidRDefault="00426C67" w:rsidP="00966E0B">
      <w:pPr>
        <w:pStyle w:val="Heading4"/>
      </w:pPr>
      <w:bookmarkStart w:id="155" w:name="_Toc96683619"/>
      <w:r w:rsidRPr="00290081">
        <w:t xml:space="preserve">Flight crew </w:t>
      </w:r>
      <w:r w:rsidRPr="002959C6">
        <w:t>training</w:t>
      </w:r>
      <w:r w:rsidRPr="00290081">
        <w:t xml:space="preserve"> and competence</w:t>
      </w:r>
      <w:bookmarkEnd w:id="155"/>
    </w:p>
    <w:p w14:paraId="515DB1AD" w14:textId="77777777" w:rsidR="00426C67" w:rsidRPr="00426C67" w:rsidRDefault="00426C67" w:rsidP="00B81CA3">
      <w:pPr>
        <w:pStyle w:val="Sampletext"/>
      </w:pPr>
      <w:r w:rsidRPr="00426C67">
        <w:t>Sample text</w:t>
      </w:r>
    </w:p>
    <w:p w14:paraId="127625D3" w14:textId="77777777" w:rsidR="00426C67" w:rsidRDefault="00426C67" w:rsidP="00426C67">
      <w:r>
        <w:t>A flight crew member must only be assigned to, and undertake, a duty if the flight crew member is authorised to perform the activity under Part 61 of CASR, including completion of required flight review.</w:t>
      </w:r>
    </w:p>
    <w:p w14:paraId="5995B950" w14:textId="77777777" w:rsidR="00426C67" w:rsidRDefault="00426C67" w:rsidP="00426C67">
      <w:r>
        <w:t>The pilot in command must only operate the aeroplane in the non-command pilot’s seat, including to conduct training or checking duties, if the pilot in command holds a valid proficiency check for operating the aircraft in the non-command pilot’s seat.</w:t>
      </w:r>
    </w:p>
    <w:p w14:paraId="5FF30B9A" w14:textId="77777777" w:rsidR="00426C67" w:rsidRPr="000A5C9B" w:rsidRDefault="00426C67" w:rsidP="000A5C9B">
      <w:pPr>
        <w:pStyle w:val="Heading4"/>
      </w:pPr>
      <w:bookmarkStart w:id="156" w:name="_Toc96683620"/>
      <w:r w:rsidRPr="000A5C9B">
        <w:t>Flight crew recent experience requirements</w:t>
      </w:r>
      <w:bookmarkEnd w:id="156"/>
    </w:p>
    <w:p w14:paraId="0A10EF1C" w14:textId="77777777" w:rsidR="00426C67" w:rsidRPr="00426C67" w:rsidRDefault="00426C67" w:rsidP="00B81CA3">
      <w:pPr>
        <w:pStyle w:val="Sampletext"/>
      </w:pPr>
      <w:r w:rsidRPr="00426C67">
        <w:t>Sample text 1</w:t>
      </w:r>
    </w:p>
    <w:p w14:paraId="46B1C8AF" w14:textId="77777777" w:rsidR="00426C67" w:rsidRDefault="00426C67" w:rsidP="00426C67">
      <w:r>
        <w:t>A flight crew member must only undertake a duty if they meet the Part 61 recent experience requirements for that operation.</w:t>
      </w:r>
    </w:p>
    <w:p w14:paraId="2D6CAE4D" w14:textId="77777777" w:rsidR="00426C67" w:rsidRDefault="00426C67" w:rsidP="00426C67">
      <w:r>
        <w:lastRenderedPageBreak/>
        <w:t xml:space="preserve">In addition, air transport operations pilots must meet the following requirements in an aeroplane of the kind that will be flown: </w:t>
      </w:r>
    </w:p>
    <w:p w14:paraId="3D6799D0" w14:textId="77777777" w:rsidR="00426C67" w:rsidRPr="00426C67" w:rsidRDefault="00426C67" w:rsidP="00426C67">
      <w:pPr>
        <w:pStyle w:val="ListBullet"/>
      </w:pPr>
      <w:r>
        <w:t>within 90 days before the flight, the pilot must have completed one of the following:</w:t>
      </w:r>
    </w:p>
    <w:p w14:paraId="4A84923C" w14:textId="77777777" w:rsidR="00426C67" w:rsidRPr="00426C67" w:rsidRDefault="00426C67" w:rsidP="00426C67">
      <w:pPr>
        <w:pStyle w:val="ListBullet2"/>
      </w:pPr>
      <w:r>
        <w:t xml:space="preserve">performed at least three take-offs (followed by climbs to at least 500 ft AGL) and at least three landings while controlling the </w:t>
      </w:r>
      <w:r w:rsidRPr="00426C67">
        <w:t>aircraft by day and night as applicable</w:t>
      </w:r>
    </w:p>
    <w:p w14:paraId="5AEAE12F" w14:textId="77777777" w:rsidR="00426C67" w:rsidRPr="00426C67" w:rsidRDefault="00426C67" w:rsidP="00426C67">
      <w:pPr>
        <w:pStyle w:val="ListBullet2"/>
      </w:pPr>
      <w:r>
        <w:t xml:space="preserve">completed a </w:t>
      </w:r>
      <w:r w:rsidRPr="002959C6">
        <w:rPr>
          <w:rStyle w:val="Authorinstruction"/>
        </w:rPr>
        <w:t>{Sample Aviation}</w:t>
      </w:r>
      <w:r w:rsidRPr="00426C67">
        <w:t xml:space="preserve"> proficiency check</w:t>
      </w:r>
    </w:p>
    <w:p w14:paraId="7FCDBCA9" w14:textId="77777777" w:rsidR="00426C67" w:rsidRPr="00426C67" w:rsidRDefault="00426C67" w:rsidP="00426C67">
      <w:pPr>
        <w:pStyle w:val="ListBullet2"/>
      </w:pPr>
      <w:r>
        <w:t xml:space="preserve">passed a flight test for the grant of a pilot licence or rating in an </w:t>
      </w:r>
      <w:r w:rsidRPr="00426C67">
        <w:t>aircraft of that kind.</w:t>
      </w:r>
    </w:p>
    <w:p w14:paraId="12CB9183" w14:textId="77777777" w:rsidR="00426C67" w:rsidRPr="00426C67" w:rsidRDefault="00426C67" w:rsidP="00B81CA3">
      <w:pPr>
        <w:pStyle w:val="Sampletext"/>
      </w:pPr>
      <w:r w:rsidRPr="00426C67">
        <w:t>Sample text 2</w:t>
      </w:r>
    </w:p>
    <w:p w14:paraId="269A1AA5" w14:textId="77777777" w:rsidR="00426C67" w:rsidRDefault="00426C67" w:rsidP="00426C67">
      <w:r>
        <w:t>A flight crew member must have been assessed as competent at performing the specific aerial work duty.</w:t>
      </w:r>
    </w:p>
    <w:p w14:paraId="00FCED6F" w14:textId="77777777" w:rsidR="00426C67" w:rsidRPr="001B1209" w:rsidRDefault="00426C67" w:rsidP="00966E0B">
      <w:pPr>
        <w:pStyle w:val="Heading4"/>
      </w:pPr>
      <w:bookmarkStart w:id="157" w:name="_Toc96683621"/>
      <w:r w:rsidRPr="001B1209">
        <w:t xml:space="preserve">Flight crew medical </w:t>
      </w:r>
      <w:r w:rsidRPr="002959C6">
        <w:t>certificates</w:t>
      </w:r>
      <w:bookmarkEnd w:id="157"/>
    </w:p>
    <w:p w14:paraId="022D655D" w14:textId="77777777" w:rsidR="00426C67" w:rsidRDefault="00426C67" w:rsidP="00426C67">
      <w:r>
        <w:t>Flight crew must ensure they hold a current class 1 medical certificate or a medical exemption (under regulation 61.040 of CASR from holding a class 1 medical certificate) for the exercise of the privileges of their licence prior to commencing any duty.</w:t>
      </w:r>
    </w:p>
    <w:p w14:paraId="22965071" w14:textId="77777777" w:rsidR="00426C67" w:rsidRDefault="00426C67" w:rsidP="00966E0B">
      <w:pPr>
        <w:pStyle w:val="Heading3"/>
      </w:pPr>
      <w:bookmarkStart w:id="158" w:name="_Toc96683622"/>
      <w:bookmarkStart w:id="159" w:name="_Toc96684859"/>
      <w:r>
        <w:t xml:space="preserve">Senior </w:t>
      </w:r>
      <w:r w:rsidRPr="002959C6">
        <w:t>base</w:t>
      </w:r>
      <w:r>
        <w:t xml:space="preserve"> pilot</w:t>
      </w:r>
      <w:bookmarkEnd w:id="158"/>
      <w:bookmarkEnd w:id="159"/>
    </w:p>
    <w:p w14:paraId="7B98D21A" w14:textId="77777777" w:rsidR="00426C67" w:rsidRPr="00426C67" w:rsidRDefault="00426C67" w:rsidP="00B81CA3">
      <w:pPr>
        <w:pStyle w:val="Sampletext"/>
      </w:pPr>
      <w:r w:rsidRPr="00426C67">
        <w:t>Sample text</w:t>
      </w:r>
    </w:p>
    <w:p w14:paraId="30C13934" w14:textId="77777777" w:rsidR="00426C67" w:rsidRDefault="00426C67" w:rsidP="00426C67">
      <w:bookmarkStart w:id="160" w:name="_Hlk94677353"/>
      <w:r w:rsidRPr="005C2A95">
        <w:t>This is not applicable</w:t>
      </w:r>
      <w:r>
        <w:t>,</w:t>
      </w:r>
      <w:r w:rsidRPr="00426C67">
        <w:t xml:space="preserve"> </w:t>
      </w:r>
      <w:bookmarkEnd w:id="160"/>
      <w:r w:rsidRPr="002959C6">
        <w:rPr>
          <w:rStyle w:val="Authorinstruction"/>
        </w:rPr>
        <w:t>{Sample Aviation}</w:t>
      </w:r>
      <w:r>
        <w:t xml:space="preserve"> does not have Senior base pilots.</w:t>
      </w:r>
    </w:p>
    <w:p w14:paraId="7FBC4499" w14:textId="77777777" w:rsidR="00426C67" w:rsidRPr="002959C6" w:rsidRDefault="00426C67" w:rsidP="00426C67">
      <w:pPr>
        <w:rPr>
          <w:rStyle w:val="Authorinstruction"/>
        </w:rPr>
      </w:pPr>
      <w:r w:rsidRPr="002959C6">
        <w:rPr>
          <w:rStyle w:val="Authorinstruction"/>
        </w:rPr>
        <w:t>{Or insert responsibilities}</w:t>
      </w:r>
    </w:p>
    <w:p w14:paraId="74A09113" w14:textId="77777777" w:rsidR="00426C67" w:rsidRDefault="00426C67" w:rsidP="00966E0B">
      <w:pPr>
        <w:pStyle w:val="Heading3"/>
      </w:pPr>
      <w:bookmarkStart w:id="161" w:name="_Toc96683623"/>
      <w:bookmarkStart w:id="162" w:name="_Toc96684860"/>
      <w:r>
        <w:t>Air crew</w:t>
      </w:r>
      <w:bookmarkEnd w:id="161"/>
      <w:bookmarkEnd w:id="162"/>
      <w:r>
        <w:t xml:space="preserve"> </w:t>
      </w:r>
      <w:r w:rsidRPr="002959C6">
        <w:t>members</w:t>
      </w:r>
    </w:p>
    <w:p w14:paraId="4EEA6A88" w14:textId="77777777" w:rsidR="00426C67" w:rsidRPr="00387F42" w:rsidRDefault="00426C67" w:rsidP="00B81CA3">
      <w:pPr>
        <w:pStyle w:val="Sampletext"/>
      </w:pPr>
      <w:r w:rsidRPr="00387F42">
        <w:t>Sample text</w:t>
      </w:r>
    </w:p>
    <w:p w14:paraId="1205BB27" w14:textId="77777777" w:rsidR="00426C67" w:rsidRDefault="00426C67" w:rsidP="00426C67">
      <w:r w:rsidRPr="005C2A95">
        <w:t>This is not applicable</w:t>
      </w:r>
      <w:r>
        <w:t>,</w:t>
      </w:r>
      <w:r w:rsidRPr="00426C67">
        <w:t xml:space="preserve"> </w:t>
      </w:r>
      <w:r w:rsidRPr="002959C6">
        <w:rPr>
          <w:rStyle w:val="Authorinstruction"/>
        </w:rPr>
        <w:t>{Sample Aviation}</w:t>
      </w:r>
      <w:r>
        <w:t xml:space="preserve"> does not have air crew.</w:t>
      </w:r>
    </w:p>
    <w:p w14:paraId="00E96F2F" w14:textId="77777777" w:rsidR="00426C67" w:rsidRPr="002959C6" w:rsidRDefault="00426C67" w:rsidP="00426C67">
      <w:pPr>
        <w:rPr>
          <w:rStyle w:val="Authorinstruction"/>
        </w:rPr>
      </w:pPr>
      <w:r w:rsidRPr="002959C6">
        <w:rPr>
          <w:rStyle w:val="Authorinstruction"/>
        </w:rPr>
        <w:t>{Or insert responsibilities}</w:t>
      </w:r>
    </w:p>
    <w:p w14:paraId="165B1167" w14:textId="77777777" w:rsidR="00426C67" w:rsidRDefault="00426C67" w:rsidP="00966E0B">
      <w:pPr>
        <w:pStyle w:val="Heading3"/>
      </w:pPr>
      <w:bookmarkStart w:id="163" w:name="_Toc96683624"/>
      <w:bookmarkStart w:id="164" w:name="_Toc96684861"/>
      <w:r>
        <w:t>Task specialists</w:t>
      </w:r>
      <w:bookmarkEnd w:id="163"/>
      <w:bookmarkEnd w:id="164"/>
    </w:p>
    <w:p w14:paraId="3EB76028" w14:textId="77777777" w:rsidR="00426C67" w:rsidRPr="00426C67" w:rsidRDefault="00426C67" w:rsidP="00B81CA3">
      <w:pPr>
        <w:pStyle w:val="Sampletext"/>
      </w:pPr>
      <w:r w:rsidRPr="00426C67">
        <w:t>Sample text 1</w:t>
      </w:r>
    </w:p>
    <w:p w14:paraId="1BF0A54E" w14:textId="77777777" w:rsidR="00426C67" w:rsidRDefault="00426C67" w:rsidP="00426C67">
      <w:bookmarkStart w:id="165" w:name="_Hlk94679147"/>
      <w:r w:rsidRPr="00387F42">
        <w:t xml:space="preserve">This is not applicable to </w:t>
      </w:r>
      <w:r w:rsidRPr="00426C67">
        <w:t>{Sample Aviation}</w:t>
      </w:r>
      <w:r w:rsidRPr="00387F42">
        <w:t>'s operations</w:t>
      </w:r>
      <w:r>
        <w:t>.</w:t>
      </w:r>
    </w:p>
    <w:bookmarkEnd w:id="165"/>
    <w:p w14:paraId="7A025722" w14:textId="77777777" w:rsidR="00426C67" w:rsidRPr="00387F42" w:rsidRDefault="00426C67" w:rsidP="00B81CA3">
      <w:pPr>
        <w:pStyle w:val="Sampletext"/>
      </w:pPr>
      <w:r w:rsidRPr="00387F42">
        <w:t>Sample text</w:t>
      </w:r>
      <w:r>
        <w:t xml:space="preserve"> 2</w:t>
      </w:r>
    </w:p>
    <w:p w14:paraId="46D59D3A" w14:textId="77777777" w:rsidR="00426C67" w:rsidRDefault="00426C67" w:rsidP="00426C67">
      <w:r>
        <w:t xml:space="preserve">Task specialists must successfully complete training and be assessed as competent prior to being assigned to, and carrying out, any duty; refer to the Task Specialist Training Course (Form A14). </w:t>
      </w:r>
    </w:p>
    <w:p w14:paraId="0BFD86E0" w14:textId="77777777" w:rsidR="00426C67" w:rsidRDefault="00426C67" w:rsidP="00426C67">
      <w:r>
        <w:t>Duty statements for task specialists are provided to staff upon commencing the role and are available on the online portal.</w:t>
      </w:r>
    </w:p>
    <w:p w14:paraId="182BF9D2" w14:textId="77777777" w:rsidR="00426C67" w:rsidRPr="002959C6" w:rsidRDefault="00426C67" w:rsidP="00426C67">
      <w:pPr>
        <w:rPr>
          <w:rStyle w:val="Authorinstruction"/>
        </w:rPr>
      </w:pPr>
      <w:r w:rsidRPr="002959C6">
        <w:rPr>
          <w:rStyle w:val="Authorinstruction"/>
        </w:rPr>
        <w:t>{Or insert process}</w:t>
      </w:r>
    </w:p>
    <w:p w14:paraId="6A1BBAD6" w14:textId="77777777" w:rsidR="00426C67" w:rsidRDefault="00426C67" w:rsidP="00966E0B">
      <w:pPr>
        <w:pStyle w:val="Heading3"/>
      </w:pPr>
      <w:bookmarkStart w:id="166" w:name="_Toc96683625"/>
      <w:bookmarkStart w:id="167" w:name="_Toc96684862"/>
      <w:r w:rsidRPr="002959C6">
        <w:t>Medical</w:t>
      </w:r>
      <w:r>
        <w:t xml:space="preserve"> transport specialists</w:t>
      </w:r>
      <w:bookmarkEnd w:id="166"/>
      <w:bookmarkEnd w:id="167"/>
    </w:p>
    <w:p w14:paraId="44DBA3DF" w14:textId="77777777" w:rsidR="00426C67" w:rsidRPr="00387F42" w:rsidRDefault="00426C67" w:rsidP="00B81CA3">
      <w:pPr>
        <w:pStyle w:val="Sampletext"/>
      </w:pPr>
      <w:r w:rsidRPr="00387F42">
        <w:t>Sample text</w:t>
      </w:r>
    </w:p>
    <w:p w14:paraId="392A6CB7" w14:textId="77777777" w:rsidR="00426C67" w:rsidRDefault="00426C67" w:rsidP="00426C67">
      <w:r w:rsidRPr="005C2A95">
        <w:t>This is not applicable</w:t>
      </w:r>
      <w:r>
        <w:t>,</w:t>
      </w:r>
      <w:r w:rsidRPr="00426C67">
        <w:t xml:space="preserve"> </w:t>
      </w:r>
      <w:r w:rsidRPr="002959C6">
        <w:rPr>
          <w:rStyle w:val="Authorinstruction"/>
        </w:rPr>
        <w:t>{Sample Aviation}</w:t>
      </w:r>
      <w:r>
        <w:t xml:space="preserve"> does not have a medical transport specialist.</w:t>
      </w:r>
    </w:p>
    <w:p w14:paraId="2B9985FE" w14:textId="77777777" w:rsidR="00426C67" w:rsidRPr="002959C6" w:rsidRDefault="00426C67" w:rsidP="00426C67">
      <w:pPr>
        <w:rPr>
          <w:rStyle w:val="Authorinstruction"/>
        </w:rPr>
      </w:pPr>
      <w:r w:rsidRPr="002959C6">
        <w:rPr>
          <w:rStyle w:val="Authorinstruction"/>
        </w:rPr>
        <w:t>{Or insert procedures}</w:t>
      </w:r>
    </w:p>
    <w:p w14:paraId="3BB62F20" w14:textId="77777777" w:rsidR="00426C67" w:rsidRDefault="00426C67" w:rsidP="00966E0B">
      <w:pPr>
        <w:pStyle w:val="Heading3"/>
      </w:pPr>
      <w:bookmarkStart w:id="168" w:name="_Toc96683626"/>
      <w:bookmarkStart w:id="169" w:name="_Toc96684863"/>
      <w:r>
        <w:lastRenderedPageBreak/>
        <w:t xml:space="preserve">Other </w:t>
      </w:r>
      <w:r w:rsidRPr="002959C6">
        <w:t>operational</w:t>
      </w:r>
      <w:r>
        <w:t xml:space="preserve"> safety-critical personnel</w:t>
      </w:r>
      <w:bookmarkEnd w:id="168"/>
      <w:bookmarkEnd w:id="169"/>
    </w:p>
    <w:p w14:paraId="573AADE6" w14:textId="77777777" w:rsidR="00426C67" w:rsidRPr="00426C67" w:rsidRDefault="00426C67" w:rsidP="00B81CA3">
      <w:pPr>
        <w:pStyle w:val="Sampletext"/>
      </w:pPr>
      <w:r w:rsidRPr="00426C67">
        <w:t>Sample text 1</w:t>
      </w:r>
    </w:p>
    <w:p w14:paraId="012E3124" w14:textId="77777777" w:rsidR="00426C67" w:rsidRDefault="00426C67" w:rsidP="00426C67">
      <w:r w:rsidRPr="00387F42">
        <w:t xml:space="preserve">This is not applicable to </w:t>
      </w:r>
      <w:r w:rsidRPr="002959C6">
        <w:rPr>
          <w:rStyle w:val="Authorinstruction"/>
        </w:rPr>
        <w:t>{Sample Aviation}</w:t>
      </w:r>
      <w:r w:rsidRPr="00387F42">
        <w:t>'s operations</w:t>
      </w:r>
      <w:r>
        <w:t>.</w:t>
      </w:r>
    </w:p>
    <w:p w14:paraId="641FEAB9" w14:textId="77777777" w:rsidR="00426C67" w:rsidRDefault="00426C67" w:rsidP="00B81CA3">
      <w:pPr>
        <w:pStyle w:val="Sampletext"/>
      </w:pPr>
      <w:r w:rsidRPr="00387F42">
        <w:t>Sample text</w:t>
      </w:r>
      <w:r>
        <w:t xml:space="preserve"> 2</w:t>
      </w:r>
    </w:p>
    <w:p w14:paraId="377CA156" w14:textId="77777777" w:rsidR="00426C67" w:rsidRPr="00AE4635" w:rsidRDefault="00426C67" w:rsidP="00426C67">
      <w:r w:rsidRPr="00AE4635">
        <w:t>Ground support personnel</w:t>
      </w:r>
    </w:p>
    <w:p w14:paraId="43463549" w14:textId="77777777" w:rsidR="00426C67" w:rsidRDefault="00426C67" w:rsidP="00426C67">
      <w:r w:rsidRPr="002959C6">
        <w:rPr>
          <w:rStyle w:val="Authorinstruction"/>
        </w:rPr>
        <w:t>{Sample Aviation}</w:t>
      </w:r>
      <w:r>
        <w:t xml:space="preserve"> uses the following ground support personnel to support flight operations:</w:t>
      </w:r>
    </w:p>
    <w:p w14:paraId="77771193" w14:textId="77777777" w:rsidR="00426C67" w:rsidRPr="00426C67" w:rsidRDefault="00426C67" w:rsidP="00426C67">
      <w:pPr>
        <w:pStyle w:val="ListBullet"/>
      </w:pPr>
      <w:r>
        <w:t xml:space="preserve">ground customer service </w:t>
      </w:r>
    </w:p>
    <w:p w14:paraId="2DEA2F5C" w14:textId="77777777" w:rsidR="00426C67" w:rsidRPr="00426C67" w:rsidRDefault="00426C67" w:rsidP="00426C67">
      <w:pPr>
        <w:pStyle w:val="ListBullet"/>
      </w:pPr>
      <w:r>
        <w:t>baggage officers.</w:t>
      </w:r>
    </w:p>
    <w:p w14:paraId="0C27B91D" w14:textId="77777777" w:rsidR="00426C67" w:rsidRDefault="00426C67" w:rsidP="002959C6">
      <w:pPr>
        <w:pStyle w:val="normalafterlisttable"/>
      </w:pPr>
      <w:r>
        <w:t>Ground support personnel must successfully complete training and be assessed as competent prior to being assigned to, and carrying out, any duty. Training for ground support personnel is outlined in volume 4 Training and Checking.</w:t>
      </w:r>
    </w:p>
    <w:p w14:paraId="6AF53518" w14:textId="77777777" w:rsidR="00426C67" w:rsidRPr="008131E1" w:rsidRDefault="00426C67" w:rsidP="00426C67">
      <w:r>
        <w:t>Duty statements for ground support personnel are provided to staff upon commencing the role and are available on the online portal.</w:t>
      </w:r>
    </w:p>
    <w:p w14:paraId="5C02D653" w14:textId="77777777" w:rsidR="00426C67" w:rsidRDefault="00426C67" w:rsidP="00966E0B">
      <w:pPr>
        <w:pStyle w:val="Heading3"/>
      </w:pPr>
      <w:bookmarkStart w:id="170" w:name="_Toc96683627"/>
      <w:bookmarkStart w:id="171" w:name="_Toc96684864"/>
      <w:r>
        <w:t xml:space="preserve">Engineering and </w:t>
      </w:r>
      <w:r w:rsidRPr="002959C6">
        <w:t>maintenance</w:t>
      </w:r>
      <w:r>
        <w:t xml:space="preserve"> staff</w:t>
      </w:r>
      <w:bookmarkEnd w:id="170"/>
      <w:bookmarkEnd w:id="171"/>
    </w:p>
    <w:p w14:paraId="73E50AB0" w14:textId="77777777" w:rsidR="00426C67" w:rsidRPr="00387F42" w:rsidRDefault="00426C67" w:rsidP="00B81CA3">
      <w:pPr>
        <w:pStyle w:val="Sampletext"/>
      </w:pPr>
      <w:r w:rsidRPr="00387F42">
        <w:t>Sample text</w:t>
      </w:r>
    </w:p>
    <w:p w14:paraId="34D7E84A" w14:textId="77777777" w:rsidR="00426C67" w:rsidRDefault="00426C67" w:rsidP="00426C67">
      <w:r w:rsidRPr="005C2A95">
        <w:t>This is not applicable</w:t>
      </w:r>
      <w:r>
        <w:t>,</w:t>
      </w:r>
      <w:r w:rsidRPr="00426C67">
        <w:t xml:space="preserve"> </w:t>
      </w:r>
      <w:r w:rsidRPr="002959C6">
        <w:rPr>
          <w:rStyle w:val="Authorinstruction"/>
        </w:rPr>
        <w:t>{Sample Aviation}</w:t>
      </w:r>
      <w:r>
        <w:t xml:space="preserve"> does not have engineering and maintenance staff.</w:t>
      </w:r>
    </w:p>
    <w:p w14:paraId="59F73D84" w14:textId="77777777" w:rsidR="00426C67" w:rsidRPr="002959C6" w:rsidRDefault="00426C67" w:rsidP="00426C67">
      <w:pPr>
        <w:rPr>
          <w:rStyle w:val="Authorinstruction"/>
        </w:rPr>
      </w:pPr>
      <w:r w:rsidRPr="002959C6">
        <w:rPr>
          <w:rStyle w:val="Authorinstruction"/>
        </w:rPr>
        <w:t>{Or insert procedures}</w:t>
      </w:r>
    </w:p>
    <w:p w14:paraId="7CFFDA99" w14:textId="77777777" w:rsidR="00426C67" w:rsidRDefault="00426C67" w:rsidP="00966E0B">
      <w:pPr>
        <w:pStyle w:val="Heading3"/>
      </w:pPr>
      <w:bookmarkStart w:id="172" w:name="_Toc96683628"/>
      <w:bookmarkStart w:id="173" w:name="_Toc96684865"/>
      <w:r>
        <w:t xml:space="preserve">Cosmic </w:t>
      </w:r>
      <w:r w:rsidRPr="002959C6">
        <w:t>radiation</w:t>
      </w:r>
    </w:p>
    <w:p w14:paraId="7E722420" w14:textId="1705EE3B" w:rsidR="00426C67" w:rsidRDefault="00426C67" w:rsidP="00426C67">
      <w:r>
        <w:t>Reserved</w:t>
      </w:r>
      <w:bookmarkEnd w:id="172"/>
      <w:bookmarkEnd w:id="173"/>
      <w:r w:rsidR="002959C6">
        <w:t>.</w:t>
      </w:r>
    </w:p>
    <w:p w14:paraId="7BE0EC43" w14:textId="77777777" w:rsidR="00426C67" w:rsidRDefault="00426C67" w:rsidP="00966E0B">
      <w:pPr>
        <w:pStyle w:val="Heading2"/>
      </w:pPr>
      <w:bookmarkStart w:id="174" w:name="_Toc97190802"/>
      <w:bookmarkStart w:id="175" w:name="_Toc97190803"/>
      <w:bookmarkStart w:id="176" w:name="_Toc97190804"/>
      <w:bookmarkStart w:id="177" w:name="_Toc97190805"/>
      <w:bookmarkStart w:id="178" w:name="_Toc97190806"/>
      <w:bookmarkStart w:id="179" w:name="_Toc96683634"/>
      <w:bookmarkStart w:id="180" w:name="_Toc96684871"/>
      <w:bookmarkStart w:id="181" w:name="_Toc96685422"/>
      <w:bookmarkStart w:id="182" w:name="_Toc184214768"/>
      <w:bookmarkStart w:id="183" w:name="_Toc188966532"/>
      <w:bookmarkEnd w:id="174"/>
      <w:bookmarkEnd w:id="175"/>
      <w:bookmarkEnd w:id="176"/>
      <w:bookmarkEnd w:id="177"/>
      <w:bookmarkEnd w:id="178"/>
      <w:r>
        <w:t xml:space="preserve">Management of </w:t>
      </w:r>
      <w:r w:rsidRPr="002959C6">
        <w:t>alcohol</w:t>
      </w:r>
      <w:r>
        <w:t xml:space="preserve"> and other drugs</w:t>
      </w:r>
      <w:bookmarkEnd w:id="179"/>
      <w:bookmarkEnd w:id="180"/>
      <w:bookmarkEnd w:id="181"/>
      <w:bookmarkEnd w:id="182"/>
      <w:bookmarkEnd w:id="183"/>
    </w:p>
    <w:p w14:paraId="7ED4C44A" w14:textId="77777777" w:rsidR="00426C67" w:rsidRPr="00387F42" w:rsidRDefault="00426C67" w:rsidP="00B81CA3">
      <w:pPr>
        <w:pStyle w:val="Sampletext"/>
      </w:pPr>
      <w:r w:rsidRPr="00387F42">
        <w:t>Sample text</w:t>
      </w:r>
    </w:p>
    <w:p w14:paraId="437B581F" w14:textId="77777777" w:rsidR="00426C67" w:rsidRDefault="00426C67" w:rsidP="00426C67">
      <w:r>
        <w:t xml:space="preserve">No member of </w:t>
      </w:r>
      <w:r w:rsidRPr="002959C6">
        <w:rPr>
          <w:rStyle w:val="Authorinstruction"/>
        </w:rPr>
        <w:t>{Sample Aviation}</w:t>
      </w:r>
      <w:r>
        <w:t>‘s personnel is permitted to perform a safety-sensitive aviation activity (SSAA) when under the influence of alcohol and other drugs (AOD), including prescription and over-the-counter medication, that may affect their safe performance of the SSAA.</w:t>
      </w:r>
    </w:p>
    <w:p w14:paraId="6DF0863C" w14:textId="77777777" w:rsidR="00426C67" w:rsidRDefault="00426C67" w:rsidP="00426C67">
      <w:r w:rsidRPr="00460438">
        <w:rPr>
          <w:rStyle w:val="Authorinstruction"/>
        </w:rPr>
        <w:t>{Sample Aviation}</w:t>
      </w:r>
      <w:r w:rsidRPr="00426C67">
        <w:t xml:space="preserve"> </w:t>
      </w:r>
      <w:r>
        <w:t>has adopted the CASA Micro-business DAMP (the DAMP), which is included in this exposition volume Drug and alcohol management plan. All personnel must comply with the DAMP.</w:t>
      </w:r>
    </w:p>
    <w:p w14:paraId="3F5A97FE" w14:textId="77777777" w:rsidR="00426C67" w:rsidRDefault="00426C67" w:rsidP="00426C67">
      <w:r>
        <w:t xml:space="preserve">By adopting the CASA Micro-business DAMP exemption, </w:t>
      </w:r>
      <w:r w:rsidRPr="002959C6">
        <w:rPr>
          <w:rStyle w:val="Authorinstruction"/>
        </w:rPr>
        <w:t>{Sample Aviation}</w:t>
      </w:r>
      <w:r w:rsidRPr="00426C67">
        <w:t xml:space="preserve"> </w:t>
      </w:r>
      <w:r>
        <w:t>has committed to adhering to all the requirements outlined therein, including mandatory completion of the CASA AOD eLearning by all staff who perform SSAA.</w:t>
      </w:r>
    </w:p>
    <w:p w14:paraId="7BB896AE" w14:textId="77777777" w:rsidR="00C14526" w:rsidRDefault="00C14526" w:rsidP="00966E0B">
      <w:pPr>
        <w:pStyle w:val="Heading1"/>
      </w:pPr>
      <w:bookmarkStart w:id="184" w:name="_Toc96683635"/>
      <w:bookmarkStart w:id="185" w:name="_Toc96684872"/>
      <w:bookmarkStart w:id="186" w:name="_Toc96685423"/>
      <w:bookmarkStart w:id="187" w:name="_Toc184214769"/>
      <w:bookmarkStart w:id="188" w:name="_Toc188966533"/>
      <w:r>
        <w:lastRenderedPageBreak/>
        <w:t>AIRCRAFT OPERATIONS</w:t>
      </w:r>
      <w:bookmarkEnd w:id="184"/>
      <w:bookmarkEnd w:id="185"/>
      <w:bookmarkEnd w:id="186"/>
      <w:bookmarkEnd w:id="187"/>
      <w:bookmarkEnd w:id="188"/>
    </w:p>
    <w:p w14:paraId="73798A38" w14:textId="77777777" w:rsidR="00C14526" w:rsidRDefault="00C14526" w:rsidP="00966E0B">
      <w:pPr>
        <w:pStyle w:val="Heading2"/>
      </w:pPr>
      <w:bookmarkStart w:id="189" w:name="_Toc96683636"/>
      <w:bookmarkStart w:id="190" w:name="_Toc96684873"/>
      <w:bookmarkStart w:id="191" w:name="_Toc96685424"/>
      <w:bookmarkStart w:id="192" w:name="_Toc184214770"/>
      <w:bookmarkStart w:id="193" w:name="_Toc188966534"/>
      <w:r w:rsidRPr="00643D67">
        <w:t>Operational</w:t>
      </w:r>
      <w:r>
        <w:t xml:space="preserve"> policy and procedures</w:t>
      </w:r>
      <w:bookmarkEnd w:id="189"/>
      <w:bookmarkEnd w:id="190"/>
      <w:bookmarkEnd w:id="191"/>
      <w:bookmarkEnd w:id="192"/>
      <w:bookmarkEnd w:id="193"/>
    </w:p>
    <w:p w14:paraId="18B86DAC" w14:textId="77777777" w:rsidR="00C14526" w:rsidRDefault="00C14526" w:rsidP="00966E0B">
      <w:pPr>
        <w:pStyle w:val="Heading3"/>
      </w:pPr>
      <w:bookmarkStart w:id="194" w:name="_Documents_to_be"/>
      <w:bookmarkStart w:id="195" w:name="_Toc96683637"/>
      <w:bookmarkStart w:id="196" w:name="_Toc96684874"/>
      <w:bookmarkEnd w:id="194"/>
      <w:r>
        <w:t xml:space="preserve">Documents to be </w:t>
      </w:r>
      <w:r w:rsidRPr="00643D67">
        <w:t>carried</w:t>
      </w:r>
      <w:r>
        <w:t xml:space="preserve"> on flights</w:t>
      </w:r>
      <w:bookmarkEnd w:id="195"/>
      <w:bookmarkEnd w:id="196"/>
    </w:p>
    <w:p w14:paraId="7654258A" w14:textId="77777777" w:rsidR="00C14526" w:rsidRPr="00C14526" w:rsidRDefault="00C14526" w:rsidP="00B81CA3">
      <w:pPr>
        <w:pStyle w:val="Sampletext"/>
      </w:pPr>
      <w:r w:rsidRPr="00C14526">
        <w:t>Sample text</w:t>
      </w:r>
    </w:p>
    <w:p w14:paraId="153118F8" w14:textId="77777777" w:rsidR="00C14526" w:rsidRDefault="00C14526" w:rsidP="00C14526">
      <w:r>
        <w:t>The following documents and manuals must be carried in the aircraft during all flights.</w:t>
      </w:r>
    </w:p>
    <w:p w14:paraId="1797A30F" w14:textId="77777777" w:rsidR="00C14526" w:rsidRDefault="00C14526" w:rsidP="00C14526">
      <w:r>
        <w:t>If the document is marked as electronic, but an electronic device is not available, a physical copy must be carried. Where electronic documents are stored on a ‘cloud’ or remote storage device, ensure that a copy of the current electronic document is stored on the applicable device so that it is accessible while the device is in flight mode.</w:t>
      </w:r>
    </w:p>
    <w:p w14:paraId="6D643ECE" w14:textId="4FA139A0" w:rsidR="00643D67" w:rsidRDefault="00643D67" w:rsidP="00643D67">
      <w:pPr>
        <w:pStyle w:val="TableTitle"/>
      </w:pPr>
      <w:r w:rsidRPr="001A118C">
        <w:t>Documents to be carried on flights</w:t>
      </w:r>
    </w:p>
    <w:tbl>
      <w:tblPr>
        <w:tblStyle w:val="SD-MOStable"/>
        <w:tblW w:w="9634" w:type="dxa"/>
        <w:tblLook w:val="0620" w:firstRow="1" w:lastRow="0" w:firstColumn="0" w:lastColumn="0" w:noHBand="1" w:noVBand="1"/>
      </w:tblPr>
      <w:tblGrid>
        <w:gridCol w:w="3211"/>
        <w:gridCol w:w="3211"/>
        <w:gridCol w:w="3212"/>
      </w:tblGrid>
      <w:tr w:rsidR="00C14526" w14:paraId="29ABB054" w14:textId="77777777" w:rsidTr="00643D67">
        <w:trPr>
          <w:cnfStyle w:val="100000000000" w:firstRow="1" w:lastRow="0" w:firstColumn="0" w:lastColumn="0" w:oddVBand="0" w:evenVBand="0" w:oddHBand="0" w:evenHBand="0" w:firstRowFirstColumn="0" w:firstRowLastColumn="0" w:lastRowFirstColumn="0" w:lastRowLastColumn="0"/>
          <w:tblHeader/>
        </w:trPr>
        <w:tc>
          <w:tcPr>
            <w:tcW w:w="3211" w:type="dxa"/>
          </w:tcPr>
          <w:p w14:paraId="40B63AD4" w14:textId="77777777" w:rsidR="00C14526" w:rsidRPr="00C14526" w:rsidRDefault="00C14526" w:rsidP="00C14526">
            <w:r>
              <w:t>Document</w:t>
            </w:r>
          </w:p>
        </w:tc>
        <w:tc>
          <w:tcPr>
            <w:tcW w:w="3211" w:type="dxa"/>
          </w:tcPr>
          <w:p w14:paraId="29FB9BF4" w14:textId="77777777" w:rsidR="00C14526" w:rsidRPr="00C14526" w:rsidRDefault="00C14526" w:rsidP="00C14526">
            <w:r>
              <w:t>Carriage method</w:t>
            </w:r>
          </w:p>
        </w:tc>
        <w:tc>
          <w:tcPr>
            <w:tcW w:w="3212" w:type="dxa"/>
          </w:tcPr>
          <w:p w14:paraId="349A9750" w14:textId="77777777" w:rsidR="00C14526" w:rsidRPr="00C14526" w:rsidRDefault="00C14526" w:rsidP="00C14526">
            <w:r>
              <w:t>Notes</w:t>
            </w:r>
          </w:p>
        </w:tc>
      </w:tr>
      <w:tr w:rsidR="00C14526" w14:paraId="0742D28B" w14:textId="77777777" w:rsidTr="00643D67">
        <w:tc>
          <w:tcPr>
            <w:tcW w:w="3211" w:type="dxa"/>
          </w:tcPr>
          <w:p w14:paraId="3A985F4E" w14:textId="77777777" w:rsidR="00C14526" w:rsidRPr="00C14526" w:rsidRDefault="00C14526" w:rsidP="00C14526">
            <w:pPr>
              <w:pStyle w:val="Tabletext"/>
            </w:pPr>
            <w:r w:rsidRPr="008262B9">
              <w:t>Flight crew licence</w:t>
            </w:r>
          </w:p>
        </w:tc>
        <w:tc>
          <w:tcPr>
            <w:tcW w:w="3211" w:type="dxa"/>
          </w:tcPr>
          <w:p w14:paraId="028D168C" w14:textId="77777777" w:rsidR="00C14526" w:rsidRPr="00C14526" w:rsidRDefault="00C14526" w:rsidP="00C14526">
            <w:pPr>
              <w:pStyle w:val="Tabletext"/>
            </w:pPr>
            <w:r w:rsidRPr="00C007D4">
              <w:t>Electronic or physical</w:t>
            </w:r>
          </w:p>
        </w:tc>
        <w:tc>
          <w:tcPr>
            <w:tcW w:w="3212" w:type="dxa"/>
          </w:tcPr>
          <w:p w14:paraId="79A698DA" w14:textId="77777777" w:rsidR="00C14526" w:rsidRPr="00C14526" w:rsidRDefault="00C14526" w:rsidP="00C14526">
            <w:pPr>
              <w:pStyle w:val="Tabletext"/>
            </w:pPr>
            <w:r w:rsidRPr="00DF279B">
              <w:t>Pilot preference</w:t>
            </w:r>
          </w:p>
        </w:tc>
      </w:tr>
      <w:tr w:rsidR="00C14526" w14:paraId="4BA13366" w14:textId="77777777" w:rsidTr="00643D67">
        <w:tc>
          <w:tcPr>
            <w:tcW w:w="3211" w:type="dxa"/>
          </w:tcPr>
          <w:p w14:paraId="2993E5E8" w14:textId="77777777" w:rsidR="00C14526" w:rsidRPr="00C14526" w:rsidRDefault="00C14526" w:rsidP="00C14526">
            <w:pPr>
              <w:pStyle w:val="Tabletext"/>
            </w:pPr>
            <w:r w:rsidRPr="008262B9">
              <w:t>Flight crew medical certificate</w:t>
            </w:r>
          </w:p>
        </w:tc>
        <w:tc>
          <w:tcPr>
            <w:tcW w:w="3211" w:type="dxa"/>
          </w:tcPr>
          <w:p w14:paraId="29E7ACBB" w14:textId="77777777" w:rsidR="00C14526" w:rsidRPr="00C14526" w:rsidRDefault="00C14526" w:rsidP="00C14526">
            <w:pPr>
              <w:pStyle w:val="Tabletext"/>
            </w:pPr>
            <w:r w:rsidRPr="00C007D4">
              <w:t>Electronic or physical</w:t>
            </w:r>
          </w:p>
        </w:tc>
        <w:tc>
          <w:tcPr>
            <w:tcW w:w="3212" w:type="dxa"/>
          </w:tcPr>
          <w:p w14:paraId="37DA454C" w14:textId="77777777" w:rsidR="00C14526" w:rsidRPr="00C14526" w:rsidRDefault="00C14526" w:rsidP="00C14526">
            <w:pPr>
              <w:pStyle w:val="Tabletext"/>
            </w:pPr>
            <w:r w:rsidRPr="00DF279B">
              <w:t>Pilot preference</w:t>
            </w:r>
          </w:p>
        </w:tc>
      </w:tr>
      <w:tr w:rsidR="00C14526" w14:paraId="3CA60261" w14:textId="77777777" w:rsidTr="00643D67">
        <w:tc>
          <w:tcPr>
            <w:tcW w:w="3211" w:type="dxa"/>
          </w:tcPr>
          <w:p w14:paraId="023DB224" w14:textId="77777777" w:rsidR="00C14526" w:rsidRPr="00C14526" w:rsidRDefault="00C14526" w:rsidP="00C14526">
            <w:pPr>
              <w:pStyle w:val="Tabletext"/>
            </w:pPr>
            <w:r w:rsidRPr="008262B9">
              <w:t xml:space="preserve">ASIC </w:t>
            </w:r>
          </w:p>
        </w:tc>
        <w:tc>
          <w:tcPr>
            <w:tcW w:w="3211" w:type="dxa"/>
          </w:tcPr>
          <w:p w14:paraId="13E7B9A4" w14:textId="77777777" w:rsidR="00C14526" w:rsidRPr="00C14526" w:rsidRDefault="00C14526" w:rsidP="00C14526">
            <w:pPr>
              <w:pStyle w:val="Tabletext"/>
            </w:pPr>
            <w:r w:rsidRPr="00C007D4">
              <w:t>Physical only</w:t>
            </w:r>
          </w:p>
        </w:tc>
        <w:tc>
          <w:tcPr>
            <w:tcW w:w="3212" w:type="dxa"/>
          </w:tcPr>
          <w:p w14:paraId="3BC982A7" w14:textId="77777777" w:rsidR="00C14526" w:rsidRPr="006F6E57" w:rsidRDefault="00C14526" w:rsidP="00C14526">
            <w:pPr>
              <w:pStyle w:val="Tabletext"/>
            </w:pPr>
          </w:p>
        </w:tc>
      </w:tr>
      <w:tr w:rsidR="00C14526" w14:paraId="638B5C03" w14:textId="77777777" w:rsidTr="00643D67">
        <w:tc>
          <w:tcPr>
            <w:tcW w:w="3211" w:type="dxa"/>
          </w:tcPr>
          <w:p w14:paraId="47B6288B" w14:textId="77777777" w:rsidR="00C14526" w:rsidRPr="00C14526" w:rsidRDefault="00C14526" w:rsidP="00C14526">
            <w:pPr>
              <w:pStyle w:val="Tabletext"/>
            </w:pPr>
            <w:r w:rsidRPr="008262B9">
              <w:t>Aircraft flight manual instructions</w:t>
            </w:r>
          </w:p>
        </w:tc>
        <w:tc>
          <w:tcPr>
            <w:tcW w:w="3211" w:type="dxa"/>
          </w:tcPr>
          <w:p w14:paraId="323E2627" w14:textId="77777777" w:rsidR="00C14526" w:rsidRPr="00C14526" w:rsidRDefault="00C14526" w:rsidP="00C14526">
            <w:pPr>
              <w:pStyle w:val="Tabletext"/>
            </w:pPr>
            <w:r w:rsidRPr="00C007D4">
              <w:t xml:space="preserve">Physical only </w:t>
            </w:r>
          </w:p>
        </w:tc>
        <w:tc>
          <w:tcPr>
            <w:tcW w:w="3212" w:type="dxa"/>
          </w:tcPr>
          <w:p w14:paraId="154A6EDA" w14:textId="77777777" w:rsidR="00C14526" w:rsidRPr="006F6E57" w:rsidRDefault="00C14526" w:rsidP="00C14526">
            <w:pPr>
              <w:pStyle w:val="Tabletext"/>
            </w:pPr>
          </w:p>
        </w:tc>
      </w:tr>
      <w:tr w:rsidR="00C14526" w14:paraId="093AF528" w14:textId="77777777" w:rsidTr="00643D67">
        <w:tc>
          <w:tcPr>
            <w:tcW w:w="3211" w:type="dxa"/>
          </w:tcPr>
          <w:p w14:paraId="7455CF7B" w14:textId="77777777" w:rsidR="00C14526" w:rsidRPr="00C14526" w:rsidRDefault="00C14526" w:rsidP="00C14526">
            <w:pPr>
              <w:pStyle w:val="Tabletext"/>
            </w:pPr>
            <w:r w:rsidRPr="00AA0DB0">
              <w:t xml:space="preserve">Aircraft </w:t>
            </w:r>
            <w:r w:rsidRPr="00C14526">
              <w:t>Checklists (Form A04)</w:t>
            </w:r>
          </w:p>
        </w:tc>
        <w:tc>
          <w:tcPr>
            <w:tcW w:w="3211" w:type="dxa"/>
          </w:tcPr>
          <w:p w14:paraId="1B058D35" w14:textId="77777777" w:rsidR="00C14526" w:rsidRPr="00C14526" w:rsidRDefault="00C14526" w:rsidP="00C14526">
            <w:pPr>
              <w:pStyle w:val="Tabletext"/>
            </w:pPr>
            <w:r w:rsidRPr="00C007D4">
              <w:t xml:space="preserve">Physical must be carried </w:t>
            </w:r>
          </w:p>
        </w:tc>
        <w:tc>
          <w:tcPr>
            <w:tcW w:w="3212" w:type="dxa"/>
          </w:tcPr>
          <w:p w14:paraId="3F06F6E8" w14:textId="77777777" w:rsidR="00C14526" w:rsidRPr="00C14526" w:rsidRDefault="00C14526" w:rsidP="00C14526">
            <w:pPr>
              <w:pStyle w:val="Tabletext"/>
            </w:pPr>
            <w:r w:rsidRPr="00DF279B">
              <w:t>Electronic version available</w:t>
            </w:r>
          </w:p>
        </w:tc>
      </w:tr>
      <w:tr w:rsidR="00C14526" w14:paraId="77DE5FB0" w14:textId="77777777" w:rsidTr="00643D67">
        <w:tc>
          <w:tcPr>
            <w:tcW w:w="3211" w:type="dxa"/>
          </w:tcPr>
          <w:p w14:paraId="35DBAEF6" w14:textId="77777777" w:rsidR="00C14526" w:rsidRPr="00C14526" w:rsidRDefault="00C14526" w:rsidP="00C14526">
            <w:pPr>
              <w:pStyle w:val="Tabletext"/>
            </w:pPr>
            <w:r w:rsidRPr="008262B9">
              <w:t xml:space="preserve">Aircraft </w:t>
            </w:r>
            <w:r w:rsidRPr="00C14526">
              <w:t>Journey Log (Form A05)</w:t>
            </w:r>
          </w:p>
        </w:tc>
        <w:tc>
          <w:tcPr>
            <w:tcW w:w="3211" w:type="dxa"/>
          </w:tcPr>
          <w:p w14:paraId="47D3EC62" w14:textId="77777777" w:rsidR="00C14526" w:rsidRPr="00C14526" w:rsidRDefault="00C14526" w:rsidP="00C14526">
            <w:pPr>
              <w:pStyle w:val="Tabletext"/>
            </w:pPr>
            <w:r w:rsidRPr="00C007D4">
              <w:t xml:space="preserve">Physical </w:t>
            </w:r>
            <w:r w:rsidRPr="00C14526">
              <w:t>only</w:t>
            </w:r>
          </w:p>
        </w:tc>
        <w:tc>
          <w:tcPr>
            <w:tcW w:w="3212" w:type="dxa"/>
          </w:tcPr>
          <w:p w14:paraId="28203D5A" w14:textId="77777777" w:rsidR="00C14526" w:rsidRDefault="00C14526" w:rsidP="00C14526">
            <w:pPr>
              <w:pStyle w:val="Tabletext"/>
            </w:pPr>
          </w:p>
        </w:tc>
      </w:tr>
      <w:tr w:rsidR="00C14526" w14:paraId="7D2B6A9C" w14:textId="77777777" w:rsidTr="00643D67">
        <w:tc>
          <w:tcPr>
            <w:tcW w:w="3211" w:type="dxa"/>
          </w:tcPr>
          <w:p w14:paraId="2909D368" w14:textId="77777777" w:rsidR="00C14526" w:rsidRPr="00C14526" w:rsidRDefault="00C14526" w:rsidP="00C14526">
            <w:pPr>
              <w:pStyle w:val="Tabletext"/>
            </w:pPr>
            <w:r w:rsidRPr="008262B9">
              <w:t xml:space="preserve">Maintenance </w:t>
            </w:r>
            <w:r w:rsidRPr="00C14526">
              <w:t>Release (or equivalent)</w:t>
            </w:r>
          </w:p>
        </w:tc>
        <w:tc>
          <w:tcPr>
            <w:tcW w:w="3211" w:type="dxa"/>
          </w:tcPr>
          <w:p w14:paraId="790008FB" w14:textId="77777777" w:rsidR="00C14526" w:rsidRPr="00C14526" w:rsidRDefault="00C14526" w:rsidP="00C14526">
            <w:pPr>
              <w:pStyle w:val="Tabletext"/>
            </w:pPr>
            <w:r w:rsidRPr="00C007D4">
              <w:t>Physical only</w:t>
            </w:r>
          </w:p>
        </w:tc>
        <w:tc>
          <w:tcPr>
            <w:tcW w:w="3212" w:type="dxa"/>
          </w:tcPr>
          <w:p w14:paraId="11657AF9" w14:textId="77777777" w:rsidR="00C14526" w:rsidRDefault="00C14526" w:rsidP="00C14526">
            <w:pPr>
              <w:pStyle w:val="Tabletext"/>
            </w:pPr>
          </w:p>
        </w:tc>
      </w:tr>
      <w:tr w:rsidR="00C14526" w14:paraId="5F9DA571" w14:textId="77777777" w:rsidTr="00643D67">
        <w:tc>
          <w:tcPr>
            <w:tcW w:w="3211" w:type="dxa"/>
          </w:tcPr>
          <w:p w14:paraId="05A5DFCE" w14:textId="77777777" w:rsidR="00C14526" w:rsidRPr="00C14526" w:rsidRDefault="00C14526" w:rsidP="00C14526">
            <w:pPr>
              <w:pStyle w:val="Tabletext"/>
            </w:pPr>
            <w:r w:rsidRPr="008262B9">
              <w:t>Authorised aeronautical information</w:t>
            </w:r>
          </w:p>
        </w:tc>
        <w:tc>
          <w:tcPr>
            <w:tcW w:w="3211" w:type="dxa"/>
          </w:tcPr>
          <w:p w14:paraId="4787A280" w14:textId="77777777" w:rsidR="00C14526" w:rsidRPr="00C14526" w:rsidRDefault="00C14526" w:rsidP="00C14526">
            <w:pPr>
              <w:pStyle w:val="Tabletext"/>
            </w:pPr>
            <w:r w:rsidRPr="00C007D4">
              <w:t>EFB</w:t>
            </w:r>
          </w:p>
        </w:tc>
        <w:tc>
          <w:tcPr>
            <w:tcW w:w="3212" w:type="dxa"/>
          </w:tcPr>
          <w:p w14:paraId="3971D8F9" w14:textId="77777777" w:rsidR="00C14526" w:rsidRDefault="00C14526" w:rsidP="00C14526">
            <w:pPr>
              <w:pStyle w:val="Tabletext"/>
            </w:pPr>
          </w:p>
        </w:tc>
      </w:tr>
      <w:tr w:rsidR="00C14526" w14:paraId="4235B864" w14:textId="77777777" w:rsidTr="00643D67">
        <w:tc>
          <w:tcPr>
            <w:tcW w:w="3211" w:type="dxa"/>
          </w:tcPr>
          <w:p w14:paraId="3DE0C9DA" w14:textId="77777777" w:rsidR="00C14526" w:rsidRPr="00C14526" w:rsidRDefault="00C14526" w:rsidP="00C14526">
            <w:pPr>
              <w:pStyle w:val="Tabletext"/>
            </w:pPr>
            <w:r w:rsidRPr="00FB6771">
              <w:t>Exposition</w:t>
            </w:r>
          </w:p>
        </w:tc>
        <w:tc>
          <w:tcPr>
            <w:tcW w:w="3211" w:type="dxa"/>
          </w:tcPr>
          <w:p w14:paraId="73AC75F3" w14:textId="77777777" w:rsidR="00C14526" w:rsidRPr="00C14526" w:rsidRDefault="00C14526" w:rsidP="00C14526">
            <w:pPr>
              <w:pStyle w:val="Tabletext"/>
            </w:pPr>
            <w:r w:rsidRPr="00C007D4">
              <w:t>EFB</w:t>
            </w:r>
          </w:p>
        </w:tc>
        <w:tc>
          <w:tcPr>
            <w:tcW w:w="3212" w:type="dxa"/>
          </w:tcPr>
          <w:p w14:paraId="3A35EF9A" w14:textId="77777777" w:rsidR="00C14526" w:rsidRDefault="00C14526" w:rsidP="00C14526">
            <w:pPr>
              <w:pStyle w:val="Tabletext"/>
            </w:pPr>
          </w:p>
        </w:tc>
      </w:tr>
      <w:tr w:rsidR="00C14526" w14:paraId="3E095878" w14:textId="77777777" w:rsidTr="00643D67">
        <w:tc>
          <w:tcPr>
            <w:tcW w:w="3211" w:type="dxa"/>
          </w:tcPr>
          <w:p w14:paraId="21EFBF2E" w14:textId="77777777" w:rsidR="00C14526" w:rsidRPr="00C14526" w:rsidRDefault="00C14526" w:rsidP="00C14526">
            <w:pPr>
              <w:pStyle w:val="Tabletext"/>
            </w:pPr>
            <w:r w:rsidRPr="00FB6771">
              <w:t>Aeronautical charts</w:t>
            </w:r>
          </w:p>
        </w:tc>
        <w:tc>
          <w:tcPr>
            <w:tcW w:w="3211" w:type="dxa"/>
          </w:tcPr>
          <w:p w14:paraId="0585FBF1" w14:textId="77777777" w:rsidR="00C14526" w:rsidRPr="00C14526" w:rsidRDefault="00C14526" w:rsidP="00C14526">
            <w:pPr>
              <w:pStyle w:val="Tabletext"/>
            </w:pPr>
            <w:r w:rsidRPr="00C007D4">
              <w:t xml:space="preserve">Physical </w:t>
            </w:r>
            <w:r w:rsidRPr="00C14526">
              <w:t>back-up must be carried</w:t>
            </w:r>
          </w:p>
        </w:tc>
        <w:tc>
          <w:tcPr>
            <w:tcW w:w="3212" w:type="dxa"/>
          </w:tcPr>
          <w:p w14:paraId="001EF0D2" w14:textId="77777777" w:rsidR="00C14526" w:rsidRPr="00C14526" w:rsidRDefault="00C14526" w:rsidP="00C14526">
            <w:pPr>
              <w:pStyle w:val="Tabletext"/>
            </w:pPr>
            <w:r w:rsidRPr="00DF279B">
              <w:t>EFB application is primary</w:t>
            </w:r>
          </w:p>
        </w:tc>
      </w:tr>
      <w:tr w:rsidR="00C14526" w14:paraId="558E7C7C" w14:textId="77777777" w:rsidTr="00643D67">
        <w:tc>
          <w:tcPr>
            <w:tcW w:w="3211" w:type="dxa"/>
          </w:tcPr>
          <w:p w14:paraId="0793C592" w14:textId="77777777" w:rsidR="00C14526" w:rsidRPr="00C14526" w:rsidRDefault="00C14526" w:rsidP="00C14526">
            <w:pPr>
              <w:pStyle w:val="Tabletext"/>
            </w:pPr>
            <w:r>
              <w:t>Flight notification</w:t>
            </w:r>
          </w:p>
        </w:tc>
        <w:tc>
          <w:tcPr>
            <w:tcW w:w="3211" w:type="dxa"/>
          </w:tcPr>
          <w:p w14:paraId="4B0F28F6" w14:textId="77777777" w:rsidR="00C14526" w:rsidRPr="00C14526" w:rsidRDefault="00C14526" w:rsidP="00C14526">
            <w:pPr>
              <w:pStyle w:val="Tabletext"/>
            </w:pPr>
            <w:r>
              <w:t>Electronic or physical</w:t>
            </w:r>
          </w:p>
        </w:tc>
        <w:tc>
          <w:tcPr>
            <w:tcW w:w="3212" w:type="dxa"/>
          </w:tcPr>
          <w:p w14:paraId="1FA344AE" w14:textId="77777777" w:rsidR="00C14526" w:rsidRPr="00C14526" w:rsidRDefault="00C14526" w:rsidP="00C14526">
            <w:pPr>
              <w:pStyle w:val="Tabletext"/>
            </w:pPr>
            <w:r>
              <w:t>When required to be submitted</w:t>
            </w:r>
          </w:p>
        </w:tc>
      </w:tr>
      <w:tr w:rsidR="00C14526" w14:paraId="1A17793F" w14:textId="77777777" w:rsidTr="00643D67">
        <w:tc>
          <w:tcPr>
            <w:tcW w:w="3211" w:type="dxa"/>
          </w:tcPr>
          <w:p w14:paraId="564A8081" w14:textId="77777777" w:rsidR="00C14526" w:rsidRPr="00C14526" w:rsidRDefault="00C14526" w:rsidP="00C14526">
            <w:pPr>
              <w:pStyle w:val="Tabletext"/>
            </w:pPr>
            <w:r>
              <w:t>Weight and balance documents</w:t>
            </w:r>
          </w:p>
        </w:tc>
        <w:tc>
          <w:tcPr>
            <w:tcW w:w="3211" w:type="dxa"/>
          </w:tcPr>
          <w:p w14:paraId="0330BE71" w14:textId="77777777" w:rsidR="00C14526" w:rsidRPr="00C14526" w:rsidRDefault="00C14526" w:rsidP="00C14526">
            <w:pPr>
              <w:pStyle w:val="Tabletext"/>
            </w:pPr>
            <w:r>
              <w:t>EFB or physical</w:t>
            </w:r>
          </w:p>
        </w:tc>
        <w:tc>
          <w:tcPr>
            <w:tcW w:w="3212" w:type="dxa"/>
          </w:tcPr>
          <w:p w14:paraId="0006A5E9" w14:textId="77777777" w:rsidR="00C14526" w:rsidRPr="00C14526" w:rsidRDefault="00C14526" w:rsidP="00C14526">
            <w:pPr>
              <w:pStyle w:val="Tabletext"/>
            </w:pPr>
            <w:r>
              <w:t>When required to be completed</w:t>
            </w:r>
          </w:p>
        </w:tc>
      </w:tr>
      <w:tr w:rsidR="00C14526" w14:paraId="0A73AE4C" w14:textId="77777777" w:rsidTr="00643D67">
        <w:tc>
          <w:tcPr>
            <w:tcW w:w="3211" w:type="dxa"/>
          </w:tcPr>
          <w:p w14:paraId="119326B2" w14:textId="77777777" w:rsidR="00C14526" w:rsidRPr="00C14526" w:rsidRDefault="00C14526" w:rsidP="00C14526">
            <w:pPr>
              <w:pStyle w:val="Tabletext"/>
            </w:pPr>
            <w:r>
              <w:t>Authorised weather forecast</w:t>
            </w:r>
          </w:p>
        </w:tc>
        <w:tc>
          <w:tcPr>
            <w:tcW w:w="3211" w:type="dxa"/>
          </w:tcPr>
          <w:p w14:paraId="5540481A" w14:textId="77777777" w:rsidR="00C14526" w:rsidRPr="00C14526" w:rsidRDefault="00C14526" w:rsidP="00C14526">
            <w:pPr>
              <w:pStyle w:val="Tabletext"/>
            </w:pPr>
            <w:r>
              <w:t>EFB or physical</w:t>
            </w:r>
          </w:p>
        </w:tc>
        <w:tc>
          <w:tcPr>
            <w:tcW w:w="3212" w:type="dxa"/>
          </w:tcPr>
          <w:p w14:paraId="1E1AEFF1" w14:textId="77777777" w:rsidR="00C14526" w:rsidRPr="00C14526" w:rsidRDefault="00C14526" w:rsidP="00C14526">
            <w:pPr>
              <w:pStyle w:val="Tabletext"/>
            </w:pPr>
            <w:r>
              <w:t xml:space="preserve">When </w:t>
            </w:r>
            <w:r w:rsidRPr="00C14526">
              <w:t>required to be obtained</w:t>
            </w:r>
          </w:p>
        </w:tc>
      </w:tr>
    </w:tbl>
    <w:p w14:paraId="12F24080" w14:textId="77777777" w:rsidR="00C14526" w:rsidRDefault="00C14526" w:rsidP="00966E0B">
      <w:pPr>
        <w:pStyle w:val="Heading3"/>
      </w:pPr>
      <w:bookmarkStart w:id="197" w:name="_Operational_control"/>
      <w:bookmarkStart w:id="198" w:name="_Toc96683638"/>
      <w:bookmarkStart w:id="199" w:name="_Toc96684875"/>
      <w:bookmarkEnd w:id="197"/>
      <w:r>
        <w:t xml:space="preserve">Operational </w:t>
      </w:r>
      <w:r w:rsidRPr="00643D67">
        <w:t>control</w:t>
      </w:r>
      <w:bookmarkEnd w:id="198"/>
      <w:bookmarkEnd w:id="199"/>
    </w:p>
    <w:p w14:paraId="72A12C63" w14:textId="77777777" w:rsidR="00C14526" w:rsidRPr="00C14526" w:rsidRDefault="00C14526" w:rsidP="00B81CA3">
      <w:pPr>
        <w:pStyle w:val="Sampletext"/>
      </w:pPr>
      <w:r w:rsidRPr="00C14526">
        <w:t>Sample text</w:t>
      </w:r>
    </w:p>
    <w:p w14:paraId="2C30D384" w14:textId="77777777" w:rsidR="00C14526" w:rsidRDefault="00C14526" w:rsidP="00C14526">
      <w:r>
        <w:t>O</w:t>
      </w:r>
      <w:r w:rsidRPr="00A82997">
        <w:t>perational control, for a flight of a</w:t>
      </w:r>
      <w:r>
        <w:t xml:space="preserve"> company</w:t>
      </w:r>
      <w:r w:rsidRPr="00A82997">
        <w:t xml:space="preserve"> aircraft, means control over the initiation, continuation, diversion or ending of the flight in the interests of the safety of the aircraft and the regularity and efficiency of the flight</w:t>
      </w:r>
      <w:r>
        <w:t>.</w:t>
      </w:r>
    </w:p>
    <w:p w14:paraId="682F4B0A" w14:textId="6DE2EC90" w:rsidR="00C14526" w:rsidRPr="00337E39" w:rsidRDefault="00C14526" w:rsidP="00C14526">
      <w:r w:rsidRPr="00337E39">
        <w:lastRenderedPageBreak/>
        <w:t xml:space="preserve">Operational control </w:t>
      </w:r>
      <w:r>
        <w:t xml:space="preserve">of </w:t>
      </w:r>
      <w:r w:rsidRPr="00643D67">
        <w:rPr>
          <w:rStyle w:val="Authorinstruction"/>
        </w:rPr>
        <w:t>{Sample Aviation}</w:t>
      </w:r>
      <w:r w:rsidRPr="00337E39">
        <w:t xml:space="preserve"> flights is exercised solely by the </w:t>
      </w:r>
      <w:r>
        <w:t xml:space="preserve">pilot in command (see subsection </w:t>
      </w:r>
      <w:hyperlink w:anchor="_Pilot_in_command" w:history="1">
        <w:r w:rsidRPr="00FF04FB">
          <w:rPr>
            <w:rStyle w:val="Hyperlink"/>
          </w:rPr>
          <w:t>1.9.3.7</w:t>
        </w:r>
      </w:hyperlink>
      <w:r>
        <w:t>)</w:t>
      </w:r>
      <w:r w:rsidRPr="00337E39">
        <w:t>.</w:t>
      </w:r>
    </w:p>
    <w:p w14:paraId="795EA189" w14:textId="77777777" w:rsidR="00C14526" w:rsidRDefault="00C14526" w:rsidP="00966E0B">
      <w:pPr>
        <w:pStyle w:val="Heading3"/>
      </w:pPr>
      <w:bookmarkStart w:id="200" w:name="_Toc96683639"/>
      <w:bookmarkStart w:id="201" w:name="_Toc96684876"/>
      <w:r>
        <w:t>Portable electronic devices (PEDs)</w:t>
      </w:r>
      <w:bookmarkEnd w:id="200"/>
      <w:bookmarkEnd w:id="201"/>
    </w:p>
    <w:p w14:paraId="3E67FBFB" w14:textId="77777777" w:rsidR="00C14526" w:rsidRPr="00C14526" w:rsidRDefault="00C14526" w:rsidP="00B81CA3">
      <w:pPr>
        <w:pStyle w:val="Sampletext"/>
      </w:pPr>
      <w:r w:rsidRPr="00C14526">
        <w:t>Sample text</w:t>
      </w:r>
    </w:p>
    <w:p w14:paraId="363AA5B9" w14:textId="77777777" w:rsidR="00C14526" w:rsidRDefault="00C14526" w:rsidP="00C14526">
      <w:r>
        <w:t>The pilot in command may permit the use of portable electronic devices (PEDs) only when the pilot in command has determined that the operation of the device will not affect the safety of the aircraft.</w:t>
      </w:r>
    </w:p>
    <w:p w14:paraId="02F4865F" w14:textId="77777777" w:rsidR="00C14526" w:rsidRDefault="00C14526" w:rsidP="00C14526">
      <w:r>
        <w:t>In determining if the use of PEDs is permitted, the pilot in command must consider:</w:t>
      </w:r>
    </w:p>
    <w:p w14:paraId="79D3AE05" w14:textId="77777777" w:rsidR="00C14526" w:rsidRPr="00C14526" w:rsidRDefault="00C14526" w:rsidP="00C14526">
      <w:pPr>
        <w:pStyle w:val="ListBullet"/>
      </w:pPr>
      <w:r>
        <w:t>aircraft manufacturer or OEM instructions or limitations related to PED use</w:t>
      </w:r>
    </w:p>
    <w:p w14:paraId="48C7E8E9" w14:textId="77777777" w:rsidR="00C14526" w:rsidRPr="00C14526" w:rsidRDefault="00C14526" w:rsidP="00C14526">
      <w:pPr>
        <w:pStyle w:val="ListBullet"/>
      </w:pPr>
      <w:r>
        <w:t>potential interference with aircraft electronic equipment</w:t>
      </w:r>
    </w:p>
    <w:p w14:paraId="383EFD33" w14:textId="77777777" w:rsidR="00C14526" w:rsidRPr="00C14526" w:rsidRDefault="00C14526" w:rsidP="00C14526">
      <w:pPr>
        <w:pStyle w:val="ListBullet"/>
      </w:pPr>
      <w:r>
        <w:t>physical risk from an unsecured device during turbulence, take-off and landing</w:t>
      </w:r>
    </w:p>
    <w:p w14:paraId="63845D19" w14:textId="77777777" w:rsidR="00C14526" w:rsidRPr="00C14526" w:rsidRDefault="00C14526" w:rsidP="00C14526">
      <w:pPr>
        <w:pStyle w:val="ListBullet"/>
      </w:pPr>
      <w:r>
        <w:t>distraction risk</w:t>
      </w:r>
    </w:p>
    <w:p w14:paraId="67F48489" w14:textId="77777777" w:rsidR="00C14526" w:rsidRPr="00C14526" w:rsidRDefault="00C14526" w:rsidP="00C14526">
      <w:pPr>
        <w:pStyle w:val="ListBullet"/>
      </w:pPr>
      <w:r>
        <w:t>nature of device and risk of battery fire.</w:t>
      </w:r>
    </w:p>
    <w:p w14:paraId="2A8D70A9" w14:textId="54154FA8" w:rsidR="00C14526" w:rsidRDefault="00C14526" w:rsidP="00643D67">
      <w:pPr>
        <w:pStyle w:val="normalafterlisttable"/>
      </w:pPr>
      <w:r>
        <w:t xml:space="preserve">Prior to use of a PED by a passenger, the passenger must have been briefed in accordance with section </w:t>
      </w:r>
      <w:hyperlink w:anchor="_Carriage_of_passengers" w:history="1">
        <w:r w:rsidRPr="00087FBC">
          <w:rPr>
            <w:rStyle w:val="Hyperlink"/>
          </w:rPr>
          <w:t>Carriage of passengers and cargo</w:t>
        </w:r>
      </w:hyperlink>
      <w:r>
        <w:t xml:space="preserve">. </w:t>
      </w:r>
    </w:p>
    <w:p w14:paraId="0F27C4A9" w14:textId="77777777" w:rsidR="00C14526" w:rsidRPr="00337E39" w:rsidRDefault="00C14526" w:rsidP="00C14526">
      <w:r>
        <w:t>If, after permitting the use of a PED, the pilot in command considers the use of the device has or may have an impact on the safety of the flight, the pilot in command must immediately direct the person using the device to cease using it.</w:t>
      </w:r>
    </w:p>
    <w:p w14:paraId="03B042E4" w14:textId="77777777" w:rsidR="00C14526" w:rsidRDefault="00C14526" w:rsidP="00966E0B">
      <w:pPr>
        <w:pStyle w:val="Heading3"/>
      </w:pPr>
      <w:bookmarkStart w:id="202" w:name="_Toc96683640"/>
      <w:bookmarkStart w:id="203" w:name="_Toc96684877"/>
      <w:r>
        <w:t>Operation of portable electronic devices by crew members</w:t>
      </w:r>
      <w:bookmarkEnd w:id="202"/>
      <w:bookmarkEnd w:id="203"/>
    </w:p>
    <w:p w14:paraId="1C02E0D9" w14:textId="77777777" w:rsidR="00C14526" w:rsidRPr="00C14526" w:rsidRDefault="00C14526" w:rsidP="00B81CA3">
      <w:pPr>
        <w:pStyle w:val="Sampletext"/>
      </w:pPr>
      <w:r w:rsidRPr="00C14526">
        <w:t>Sample text</w:t>
      </w:r>
    </w:p>
    <w:p w14:paraId="3578AB44" w14:textId="77777777" w:rsidR="00C14526" w:rsidRDefault="00C14526" w:rsidP="00C14526">
      <w:r w:rsidRPr="00643D67">
        <w:rPr>
          <w:rStyle w:val="Authorinstruction"/>
        </w:rPr>
        <w:t>{Sample Aviation}</w:t>
      </w:r>
      <w:r>
        <w:t xml:space="preserve"> electronic flight bags (EFBs) may be used as operationally required in all phases of flight as outlined in this manual. The pilot in command must ensure EFBs are only used such that their use will not cause a distraction from performing their duties.</w:t>
      </w:r>
    </w:p>
    <w:p w14:paraId="714F1FA6" w14:textId="77777777" w:rsidR="00C14526" w:rsidRDefault="00C14526" w:rsidP="00C14526">
      <w:r>
        <w:t>The use of other PEDs (such as mobile phones) is not permitted by flight crew while the aircraft is moving.</w:t>
      </w:r>
    </w:p>
    <w:p w14:paraId="037E1C3E" w14:textId="77777777" w:rsidR="00C14526" w:rsidRPr="00643D67" w:rsidRDefault="00C14526" w:rsidP="00B81CA3">
      <w:pPr>
        <w:pStyle w:val="Sampletext"/>
      </w:pPr>
      <w:r w:rsidRPr="00643D67">
        <w:t>Airside considerations in relation to EFBs and PEDs</w:t>
      </w:r>
    </w:p>
    <w:p w14:paraId="180E3098" w14:textId="77777777" w:rsidR="00C14526" w:rsidRDefault="00C14526" w:rsidP="00C14526">
      <w:r>
        <w:t>The use of EFBs / PEDs by passengers and crew when transiting to and from the aircraft is prohibited.</w:t>
      </w:r>
    </w:p>
    <w:p w14:paraId="736B084A" w14:textId="77777777" w:rsidR="00C14526" w:rsidRDefault="00C14526" w:rsidP="00C14526">
      <w:r>
        <w:t>EFBs and PEDs are not to be used during fuelling operations within 15 metres of the aircraft or fuelling equipment.</w:t>
      </w:r>
    </w:p>
    <w:p w14:paraId="6C29ED40" w14:textId="77777777" w:rsidR="00C14526" w:rsidRDefault="00C14526" w:rsidP="00966E0B">
      <w:pPr>
        <w:pStyle w:val="Heading3"/>
      </w:pPr>
      <w:bookmarkStart w:id="204" w:name="_Toc96683641"/>
      <w:bookmarkStart w:id="205" w:name="_Toc96684878"/>
      <w:r>
        <w:t>Electronic flight bag – administration</w:t>
      </w:r>
      <w:bookmarkEnd w:id="204"/>
      <w:bookmarkEnd w:id="205"/>
    </w:p>
    <w:p w14:paraId="1F7F9F85" w14:textId="77777777" w:rsidR="00C14526" w:rsidRPr="00643D67" w:rsidRDefault="00C14526" w:rsidP="00B81CA3">
      <w:pPr>
        <w:pStyle w:val="Sampletext"/>
        <w:rPr>
          <w:rStyle w:val="Strong"/>
          <w:b/>
          <w:bCs w:val="0"/>
        </w:rPr>
      </w:pPr>
      <w:r w:rsidRPr="00643D67">
        <w:rPr>
          <w:rStyle w:val="Strong"/>
          <w:b/>
          <w:bCs w:val="0"/>
        </w:rPr>
        <w:t>Sample text 1</w:t>
      </w:r>
    </w:p>
    <w:p w14:paraId="7E17811D" w14:textId="77777777" w:rsidR="00C14526" w:rsidRDefault="00C14526" w:rsidP="00C14526">
      <w:r w:rsidRPr="005C2A95">
        <w:t>This is not applicable</w:t>
      </w:r>
      <w:r>
        <w:t>,</w:t>
      </w:r>
      <w:r w:rsidRPr="00C14526">
        <w:t xml:space="preserve"> </w:t>
      </w:r>
      <w:r w:rsidRPr="00643D67">
        <w:rPr>
          <w:rStyle w:val="Authorinstruction"/>
        </w:rPr>
        <w:t xml:space="preserve">{Sample Aviation} </w:t>
      </w:r>
      <w:r>
        <w:t>does not use electronic flight bags.</w:t>
      </w:r>
    </w:p>
    <w:p w14:paraId="66C12088" w14:textId="77777777" w:rsidR="00C14526" w:rsidRPr="00643D67" w:rsidRDefault="00C14526" w:rsidP="00B81CA3">
      <w:pPr>
        <w:pStyle w:val="Sampletext"/>
      </w:pPr>
      <w:r w:rsidRPr="00643D67">
        <w:t>Sample text 2</w:t>
      </w:r>
    </w:p>
    <w:p w14:paraId="1A09E9EF" w14:textId="77777777" w:rsidR="00C14526" w:rsidRPr="00CA78F0" w:rsidRDefault="00C14526" w:rsidP="00CA78F0">
      <w:pPr>
        <w:pStyle w:val="normalafterlisttable"/>
        <w:rPr>
          <w:rStyle w:val="bold"/>
        </w:rPr>
      </w:pPr>
      <w:r w:rsidRPr="00CA78F0">
        <w:rPr>
          <w:rStyle w:val="bold"/>
        </w:rPr>
        <w:t>Hardware type &amp; functionality level</w:t>
      </w:r>
    </w:p>
    <w:p w14:paraId="09603837" w14:textId="77777777" w:rsidR="00C14526" w:rsidRDefault="00C14526" w:rsidP="00C14526">
      <w:r>
        <w:t xml:space="preserve">The </w:t>
      </w:r>
      <w:r w:rsidRPr="00643D67">
        <w:rPr>
          <w:rStyle w:val="Authorinstruction"/>
        </w:rPr>
        <w:t xml:space="preserve">{insert model} {the device} </w:t>
      </w:r>
      <w:r>
        <w:t xml:space="preserve">is the hardware platform approved for </w:t>
      </w:r>
      <w:r w:rsidRPr="00643D67">
        <w:rPr>
          <w:rStyle w:val="Authorinstruction"/>
        </w:rPr>
        <w:t>{Sample Aviation}</w:t>
      </w:r>
      <w:r>
        <w:t>.</w:t>
      </w:r>
    </w:p>
    <w:p w14:paraId="4B5946E9" w14:textId="77777777" w:rsidR="00C14526" w:rsidRDefault="00C14526" w:rsidP="00C14526">
      <w:r>
        <w:t xml:space="preserve">This device is using </w:t>
      </w:r>
      <w:r w:rsidRPr="00643D67">
        <w:rPr>
          <w:rStyle w:val="Authorinstruction"/>
        </w:rPr>
        <w:t xml:space="preserve">{insert software name – CASR Part 173 approved software provider} </w:t>
      </w:r>
      <w:r>
        <w:t xml:space="preserve">and the data (maps, charts or aeronautical databases) are approved for air navigation purposes. Flight planning functions within </w:t>
      </w:r>
      <w:r w:rsidRPr="00643D67">
        <w:rPr>
          <w:rStyle w:val="Authorinstruction"/>
        </w:rPr>
        <w:t>{insert software name – Part 173 approved software provider}</w:t>
      </w:r>
      <w:r>
        <w:t xml:space="preserve"> are not capable of alteration of the approved database.</w:t>
      </w:r>
    </w:p>
    <w:p w14:paraId="3B022393" w14:textId="77777777" w:rsidR="00C14526" w:rsidRDefault="00C14526" w:rsidP="00C14526">
      <w:r>
        <w:lastRenderedPageBreak/>
        <w:t xml:space="preserve">Control of </w:t>
      </w:r>
      <w:r w:rsidRPr="00643D67">
        <w:rPr>
          <w:rStyle w:val="Authorinstruction"/>
        </w:rPr>
        <w:t>{Sample Aviation}</w:t>
      </w:r>
      <w:r>
        <w:t xml:space="preserve"> flight planning data within </w:t>
      </w:r>
      <w:r w:rsidRPr="00C14526">
        <w:t>{insert software name – Part 173 approved software provider}</w:t>
      </w:r>
      <w:r>
        <w:t xml:space="preserve"> is held by the HOFO.</w:t>
      </w:r>
    </w:p>
    <w:p w14:paraId="5C1B8A74" w14:textId="77777777" w:rsidR="00C14526" w:rsidRDefault="00C14526" w:rsidP="00C14526">
      <w:r>
        <w:t xml:space="preserve">Weight and balance software is not used. </w:t>
      </w:r>
    </w:p>
    <w:p w14:paraId="279B6BFE" w14:textId="77777777" w:rsidR="00C14526" w:rsidRDefault="00C14526" w:rsidP="00C14526">
      <w:r>
        <w:t xml:space="preserve">The device used by </w:t>
      </w:r>
      <w:r w:rsidRPr="00643D67">
        <w:rPr>
          <w:rStyle w:val="Authorinstruction"/>
        </w:rPr>
        <w:t>{Sample Aviation}</w:t>
      </w:r>
      <w:r>
        <w:t xml:space="preserve"> has GPS functionality but can only be used for situational awareness and must not be used as a primary means of navigation.</w:t>
      </w:r>
    </w:p>
    <w:p w14:paraId="108ABFAD" w14:textId="77777777" w:rsidR="00C14526" w:rsidRPr="00CA78F0" w:rsidRDefault="00C14526" w:rsidP="00CA78F0">
      <w:pPr>
        <w:pStyle w:val="normalafterlisttable"/>
        <w:rPr>
          <w:rStyle w:val="bold"/>
        </w:rPr>
      </w:pPr>
      <w:r w:rsidRPr="00CA78F0">
        <w:rPr>
          <w:rStyle w:val="bold"/>
        </w:rPr>
        <w:t>EFB hardware management</w:t>
      </w:r>
    </w:p>
    <w:p w14:paraId="35E7FF81" w14:textId="77777777" w:rsidR="00C14526" w:rsidRDefault="00C14526" w:rsidP="00C14526">
      <w:r>
        <w:t xml:space="preserve">All </w:t>
      </w:r>
      <w:r w:rsidRPr="00643D67">
        <w:rPr>
          <w:rStyle w:val="Authorinstruction"/>
        </w:rPr>
        <w:t>{Sample Aviation}</w:t>
      </w:r>
      <w:r>
        <w:t xml:space="preserve"> crew members are issued with an EFB, including charging cable, kneeboard and protective cover. Damaged or inoperative equipment must be reported to the HOFO for replacement.</w:t>
      </w:r>
    </w:p>
    <w:p w14:paraId="2041BF6C" w14:textId="77777777" w:rsidR="00C14526" w:rsidRPr="00C14526" w:rsidRDefault="00C14526" w:rsidP="00C14526">
      <w:r w:rsidRPr="00C14526">
        <w:t>EFB software application management and update procedures</w:t>
      </w:r>
    </w:p>
    <w:p w14:paraId="1559579F" w14:textId="77777777" w:rsidR="00C14526" w:rsidRDefault="00C14526" w:rsidP="00C14526">
      <w:r>
        <w:t>Crew members are required to update EFB software on the ground when prompted by the application or notified by email and must verify that the latest version of all applications (as listed on the portal) is available prior to flight. Updates must not be performed whilst aircraft is moving.</w:t>
      </w:r>
    </w:p>
    <w:p w14:paraId="1F8329E2" w14:textId="77777777" w:rsidR="00C14526" w:rsidRDefault="00C14526" w:rsidP="00C14526">
      <w:r>
        <w:t xml:space="preserve">Crew members must only use the EFB for </w:t>
      </w:r>
      <w:r w:rsidRPr="00643D67">
        <w:rPr>
          <w:rStyle w:val="Authorinstruction"/>
        </w:rPr>
        <w:t>{Sample Aviation}</w:t>
      </w:r>
      <w:r>
        <w:t xml:space="preserve"> operations and only approved applications are to be installed on the device. </w:t>
      </w:r>
    </w:p>
    <w:p w14:paraId="05EA82A5" w14:textId="77777777" w:rsidR="00C14526" w:rsidRPr="00CA78F0" w:rsidRDefault="00C14526" w:rsidP="00CA78F0">
      <w:pPr>
        <w:pStyle w:val="normalafterlisttable"/>
        <w:rPr>
          <w:rStyle w:val="bold"/>
        </w:rPr>
      </w:pPr>
      <w:r w:rsidRPr="00CA78F0">
        <w:rPr>
          <w:rStyle w:val="bold"/>
        </w:rPr>
        <w:t>EFB user training</w:t>
      </w:r>
    </w:p>
    <w:p w14:paraId="10A2A89F" w14:textId="77777777" w:rsidR="00C14526" w:rsidRDefault="00C14526" w:rsidP="00C14526">
      <w:r>
        <w:t>Crew members must have successfully completed EFB training and competency assessment prior to operational use.</w:t>
      </w:r>
    </w:p>
    <w:p w14:paraId="4B2B8379" w14:textId="77777777" w:rsidR="00C14526" w:rsidRDefault="00C14526" w:rsidP="00C14526">
      <w:r>
        <w:t xml:space="preserve">The EFB training program includes administration, normal operations and emergency procedures in accordance with the </w:t>
      </w:r>
      <w:bookmarkStart w:id="206" w:name="_Hlk95994987"/>
      <w:r>
        <w:t>Electronic Fight Bag (EFB) Training and Competency Check (Form A06).</w:t>
      </w:r>
      <w:bookmarkEnd w:id="206"/>
    </w:p>
    <w:p w14:paraId="5F5F9D22" w14:textId="77777777" w:rsidR="00C14526" w:rsidRPr="00CA78F0" w:rsidRDefault="00C14526" w:rsidP="00CA78F0">
      <w:pPr>
        <w:pStyle w:val="normalafterlisttable"/>
        <w:rPr>
          <w:rStyle w:val="bold"/>
        </w:rPr>
      </w:pPr>
      <w:r w:rsidRPr="00CA78F0">
        <w:rPr>
          <w:rStyle w:val="bold"/>
        </w:rPr>
        <w:t>EFB administrator</w:t>
      </w:r>
    </w:p>
    <w:p w14:paraId="721C1BEE" w14:textId="77777777" w:rsidR="00C14526" w:rsidRDefault="00C14526" w:rsidP="00C14526">
      <w:r>
        <w:t xml:space="preserve">The HOFO is </w:t>
      </w:r>
      <w:r w:rsidRPr="00643D67">
        <w:rPr>
          <w:rStyle w:val="Authorinstruction"/>
        </w:rPr>
        <w:t>{Sample Aviation}</w:t>
      </w:r>
      <w:r>
        <w:t xml:space="preserve">’s EFB administrator and is responsible for managing the administration of </w:t>
      </w:r>
      <w:r w:rsidRPr="00643D67">
        <w:rPr>
          <w:rStyle w:val="Authorinstruction"/>
        </w:rPr>
        <w:t>{Sample Aviation}</w:t>
      </w:r>
      <w:r>
        <w:t xml:space="preserve"> hardware and software. The EFB administrator will ensure:</w:t>
      </w:r>
    </w:p>
    <w:p w14:paraId="3B687FF5" w14:textId="77777777" w:rsidR="00C14526" w:rsidRPr="00C14526" w:rsidRDefault="00C14526" w:rsidP="00C14526">
      <w:pPr>
        <w:pStyle w:val="ListBullet"/>
      </w:pPr>
      <w:r>
        <w:t>spare devices and other hardware are available</w:t>
      </w:r>
    </w:p>
    <w:p w14:paraId="3301B5A4" w14:textId="77777777" w:rsidR="00C14526" w:rsidRPr="00C14526" w:rsidRDefault="00C14526" w:rsidP="00C14526">
      <w:pPr>
        <w:pStyle w:val="ListBullet"/>
      </w:pPr>
      <w:r>
        <w:t>the current software update status is available on the portal</w:t>
      </w:r>
    </w:p>
    <w:p w14:paraId="63A23409" w14:textId="77777777" w:rsidR="00C14526" w:rsidRPr="00C14526" w:rsidRDefault="00C14526" w:rsidP="00C14526">
      <w:pPr>
        <w:pStyle w:val="ListBullet"/>
      </w:pPr>
      <w:r>
        <w:t>devices are repaired by approved repairers and are validated prior to return into service.</w:t>
      </w:r>
    </w:p>
    <w:p w14:paraId="60B326D8" w14:textId="77777777" w:rsidR="00C14526" w:rsidRDefault="00C14526" w:rsidP="00C14526">
      <w:r>
        <w:t>Prior to a new EFB Administrator commencing in the role, they will complete training in accordance with the Electronic Flight Bag (EFB) Training and Competency Check (Form A06).</w:t>
      </w:r>
    </w:p>
    <w:p w14:paraId="53E603AF" w14:textId="77777777" w:rsidR="00C14526" w:rsidRPr="00CA78F0" w:rsidRDefault="00C14526" w:rsidP="00CA78F0">
      <w:pPr>
        <w:pStyle w:val="normalafterlisttable"/>
        <w:rPr>
          <w:rStyle w:val="bold"/>
        </w:rPr>
      </w:pPr>
      <w:r w:rsidRPr="00CA78F0">
        <w:rPr>
          <w:rStyle w:val="bold"/>
        </w:rPr>
        <w:t>EFB redundancy</w:t>
      </w:r>
    </w:p>
    <w:p w14:paraId="3A283AE6" w14:textId="77777777" w:rsidR="00C14526" w:rsidRDefault="00C14526" w:rsidP="00C14526">
      <w:r>
        <w:t xml:space="preserve">Total and partial failures of the EFB, loss of data and corrupt / erroneous outputs have been assessed as operational risks for </w:t>
      </w:r>
      <w:r w:rsidRPr="00643D67">
        <w:rPr>
          <w:rStyle w:val="Authorinstruction"/>
        </w:rPr>
        <w:t>{Sample Aviation}</w:t>
      </w:r>
      <w:r w:rsidRPr="00CD6C30">
        <w:t>.</w:t>
      </w:r>
    </w:p>
    <w:p w14:paraId="346859BB" w14:textId="77777777" w:rsidR="00C14526" w:rsidRDefault="00C14526" w:rsidP="00C14526">
      <w:r>
        <w:t>If a second device is carried on the aircraft, including by a second crew member, this second device may be used as a backup.</w:t>
      </w:r>
    </w:p>
    <w:p w14:paraId="22471C0C" w14:textId="77777777" w:rsidR="00C14526" w:rsidRPr="00F12BC6" w:rsidRDefault="00C14526" w:rsidP="00C14526">
      <w:r>
        <w:t xml:space="preserve">Alternatively, crew members are to revert to paper documentation. A paper copy of aeronautical charts is carried on all </w:t>
      </w:r>
      <w:r w:rsidRPr="00643D67">
        <w:rPr>
          <w:rStyle w:val="Authorinstruction"/>
        </w:rPr>
        <w:t>{Sample Aviation}</w:t>
      </w:r>
      <w:r>
        <w:t xml:space="preserve"> flights.</w:t>
      </w:r>
    </w:p>
    <w:p w14:paraId="1D0BCC48" w14:textId="77777777" w:rsidR="00C14526" w:rsidRDefault="00C14526" w:rsidP="00966E0B">
      <w:pPr>
        <w:pStyle w:val="Heading3"/>
      </w:pPr>
      <w:bookmarkStart w:id="207" w:name="_Toc96683642"/>
      <w:bookmarkStart w:id="208" w:name="_Toc96684879"/>
      <w:r>
        <w:t>Electronic flight bag – operational use</w:t>
      </w:r>
      <w:bookmarkEnd w:id="207"/>
      <w:bookmarkEnd w:id="208"/>
    </w:p>
    <w:p w14:paraId="68A8AA6A" w14:textId="77777777" w:rsidR="00C14526" w:rsidRPr="00CA78F0" w:rsidRDefault="00C14526" w:rsidP="00CA78F0">
      <w:pPr>
        <w:pStyle w:val="Sampletext"/>
        <w:rPr>
          <w:rStyle w:val="Strong"/>
          <w:b/>
          <w:bCs w:val="0"/>
        </w:rPr>
      </w:pPr>
      <w:r w:rsidRPr="00CA78F0">
        <w:rPr>
          <w:rStyle w:val="Strong"/>
          <w:b/>
          <w:bCs w:val="0"/>
        </w:rPr>
        <w:t>Sample text</w:t>
      </w:r>
    </w:p>
    <w:p w14:paraId="299E908E" w14:textId="77777777" w:rsidR="00C14526" w:rsidRDefault="00C14526" w:rsidP="00C14526">
      <w:r w:rsidRPr="005C2A95">
        <w:t>This is not applicable</w:t>
      </w:r>
      <w:r>
        <w:t>,</w:t>
      </w:r>
      <w:r w:rsidRPr="00C14526">
        <w:t xml:space="preserve"> </w:t>
      </w:r>
      <w:r w:rsidRPr="00643D67">
        <w:rPr>
          <w:rStyle w:val="Authorinstruction"/>
        </w:rPr>
        <w:t>{Sample Aviation}</w:t>
      </w:r>
      <w:r>
        <w:t xml:space="preserve"> does not use electronic flight bags.</w:t>
      </w:r>
    </w:p>
    <w:p w14:paraId="431C6E94" w14:textId="77777777" w:rsidR="00C14526" w:rsidRPr="00C14526" w:rsidRDefault="00C14526" w:rsidP="00B81CA3">
      <w:pPr>
        <w:pStyle w:val="Sampletext"/>
      </w:pPr>
      <w:r w:rsidRPr="00C14526">
        <w:t>Sample text</w:t>
      </w:r>
    </w:p>
    <w:p w14:paraId="34CAF92F" w14:textId="77777777" w:rsidR="00C14526" w:rsidRPr="00CA78F0" w:rsidRDefault="00C14526" w:rsidP="00CA78F0">
      <w:pPr>
        <w:pStyle w:val="normalafterlisttable"/>
        <w:rPr>
          <w:rStyle w:val="bold"/>
        </w:rPr>
      </w:pPr>
      <w:r w:rsidRPr="00CA78F0">
        <w:rPr>
          <w:rStyle w:val="bold"/>
        </w:rPr>
        <w:t>Procedures for the use of EFBs in flight</w:t>
      </w:r>
    </w:p>
    <w:p w14:paraId="69C65C9C" w14:textId="77777777" w:rsidR="00C14526" w:rsidRDefault="00C14526" w:rsidP="00C14526">
      <w:r>
        <w:lastRenderedPageBreak/>
        <w:t xml:space="preserve">The </w:t>
      </w:r>
      <w:r w:rsidRPr="00643D67">
        <w:rPr>
          <w:rStyle w:val="Authorinstruction"/>
        </w:rPr>
        <w:t>{Sample Aviation}</w:t>
      </w:r>
      <w:r w:rsidRPr="00C14526">
        <w:t xml:space="preserve"> </w:t>
      </w:r>
      <w:r>
        <w:t>EFB provides in flight access to relevant documents and to navigation software. The device has GPS functionality but can only be used for situational awareness and must not be used as a primary means of navigation. The relevant paper aeronautical charts for the route must be carried by the crew member.</w:t>
      </w:r>
    </w:p>
    <w:p w14:paraId="79DBB305" w14:textId="77777777" w:rsidR="00C14526" w:rsidRDefault="00C14526" w:rsidP="00C14526">
      <w:r>
        <w:t xml:space="preserve">The principles of Aviate, Navigate and Communicate need to be considered by all crew members when using an EFB to ensure that the </w:t>
      </w:r>
      <w:r w:rsidRPr="00B25D44">
        <w:t xml:space="preserve">position </w:t>
      </w:r>
      <w:r>
        <w:t xml:space="preserve">of the aircraft on ground and in air is never in doubt. </w:t>
      </w:r>
    </w:p>
    <w:p w14:paraId="7C6FCBA9" w14:textId="77777777" w:rsidR="00C14526" w:rsidRDefault="00C14526" w:rsidP="00C14526">
      <w:r>
        <w:t>If a suspected partial or total EFB failure is detected crew members must revert to a backup EFB, or paper procedures.</w:t>
      </w:r>
    </w:p>
    <w:p w14:paraId="67E5148B" w14:textId="77777777" w:rsidR="00C14526" w:rsidRDefault="00C14526" w:rsidP="00C14526">
      <w:r>
        <w:t xml:space="preserve">Non-flight related applications must not be used during flight. </w:t>
      </w:r>
    </w:p>
    <w:p w14:paraId="5A5205F7" w14:textId="77777777" w:rsidR="00C14526" w:rsidRPr="00CA78F0" w:rsidRDefault="00C14526" w:rsidP="00CA78F0">
      <w:pPr>
        <w:pStyle w:val="normalafterlisttable"/>
        <w:rPr>
          <w:rStyle w:val="bold"/>
        </w:rPr>
      </w:pPr>
      <w:r w:rsidRPr="00CA78F0">
        <w:rPr>
          <w:rStyle w:val="bold"/>
        </w:rPr>
        <w:t>Securing the EFB</w:t>
      </w:r>
    </w:p>
    <w:p w14:paraId="17BBBD09" w14:textId="77777777" w:rsidR="00C14526" w:rsidRDefault="00C14526" w:rsidP="00C14526">
      <w:r>
        <w:t>The EFB device must be secured during the following phases of flight:</w:t>
      </w:r>
    </w:p>
    <w:p w14:paraId="184FAFC1" w14:textId="77777777" w:rsidR="00C14526" w:rsidRPr="00C14526" w:rsidRDefault="00C14526" w:rsidP="00C14526">
      <w:pPr>
        <w:pStyle w:val="ListBullet"/>
      </w:pPr>
      <w:r>
        <w:t>during take-off and landing</w:t>
      </w:r>
    </w:p>
    <w:p w14:paraId="44163C68" w14:textId="77777777" w:rsidR="00C14526" w:rsidRPr="00C14526" w:rsidRDefault="00C14526" w:rsidP="00C14526">
      <w:pPr>
        <w:pStyle w:val="ListBullet"/>
      </w:pPr>
      <w:r>
        <w:t>when the aircraft is flying at a height less than 1000 feet above the terrain</w:t>
      </w:r>
    </w:p>
    <w:p w14:paraId="24182B96" w14:textId="77777777" w:rsidR="00C14526" w:rsidRPr="00C14526" w:rsidRDefault="00C14526" w:rsidP="00C14526">
      <w:pPr>
        <w:pStyle w:val="ListBullet"/>
      </w:pPr>
      <w:r>
        <w:t>in turbulent conditions.</w:t>
      </w:r>
    </w:p>
    <w:p w14:paraId="4E4CF01C" w14:textId="77777777" w:rsidR="00C14526" w:rsidRDefault="00C14526" w:rsidP="00643D67">
      <w:pPr>
        <w:pStyle w:val="normalafterlisttable"/>
      </w:pPr>
      <w:r>
        <w:t>The device is considered secured when fitted to the supplied kneeboard attachment which is securely attached to the pilot, or when otherwise securely stowed.</w:t>
      </w:r>
    </w:p>
    <w:p w14:paraId="78A43B1C" w14:textId="77777777" w:rsidR="00C14526" w:rsidRPr="00CA78F0" w:rsidRDefault="00C14526" w:rsidP="00CA78F0">
      <w:pPr>
        <w:pStyle w:val="normalafterlisttable"/>
        <w:rPr>
          <w:rStyle w:val="bold"/>
        </w:rPr>
      </w:pPr>
      <w:r w:rsidRPr="00CA78F0">
        <w:rPr>
          <w:rStyle w:val="bold"/>
        </w:rPr>
        <w:t>Charging the EFB</w:t>
      </w:r>
    </w:p>
    <w:p w14:paraId="4F7C9250" w14:textId="77777777" w:rsidR="00C14526" w:rsidRPr="00E9342D" w:rsidRDefault="00C14526" w:rsidP="00C14526">
      <w:r>
        <w:t>Charging of the EFB is conducted using aircraft power via the 12V socket. Only the issued charging cable is to be used. The crew member must ensure that cabling doesn’t interfere with the control systems of the aircraft.</w:t>
      </w:r>
    </w:p>
    <w:p w14:paraId="7905EBB0" w14:textId="77777777" w:rsidR="00C14526" w:rsidRDefault="00C14526" w:rsidP="00966E0B">
      <w:pPr>
        <w:pStyle w:val="Heading3"/>
      </w:pPr>
      <w:bookmarkStart w:id="209" w:name="_Toc96683643"/>
      <w:bookmarkStart w:id="210" w:name="_Toc96684880"/>
      <w:r w:rsidRPr="00DD52F1">
        <w:t>Availability of checklists</w:t>
      </w:r>
      <w:bookmarkEnd w:id="209"/>
      <w:bookmarkEnd w:id="210"/>
    </w:p>
    <w:p w14:paraId="732FBCF7" w14:textId="77777777" w:rsidR="00C14526" w:rsidRPr="00C14526" w:rsidRDefault="00C14526" w:rsidP="00B81CA3">
      <w:pPr>
        <w:pStyle w:val="Sampletext"/>
      </w:pPr>
      <w:r w:rsidRPr="00C14526">
        <w:t>Sample text</w:t>
      </w:r>
    </w:p>
    <w:p w14:paraId="09713DA7" w14:textId="77777777" w:rsidR="00C14526" w:rsidRDefault="00C14526" w:rsidP="00C14526">
      <w:r>
        <w:t xml:space="preserve">All </w:t>
      </w:r>
      <w:r w:rsidRPr="00643D67">
        <w:rPr>
          <w:rStyle w:val="Authorinstruction"/>
        </w:rPr>
        <w:t>{Sample Aviation}</w:t>
      </w:r>
      <w:r w:rsidRPr="00C14526">
        <w:t xml:space="preserve"> </w:t>
      </w:r>
      <w:r>
        <w:t xml:space="preserve">aircraft have checklists for normal, abnormal, and emergency operations. Checklists for each aircraft type are detailed in the </w:t>
      </w:r>
      <w:r w:rsidRPr="00D45D24">
        <w:t xml:space="preserve">Aircraft </w:t>
      </w:r>
      <w:r>
        <w:t>C</w:t>
      </w:r>
      <w:r w:rsidRPr="00D45D24">
        <w:t>hecklists</w:t>
      </w:r>
      <w:r>
        <w:t xml:space="preserve"> (Form A04), and a copy is on board each aircraft.</w:t>
      </w:r>
    </w:p>
    <w:p w14:paraId="5856F520" w14:textId="77777777" w:rsidR="00C14526" w:rsidRDefault="00C14526" w:rsidP="00C14526">
      <w:r>
        <w:t>The HOFO is responsible for ensuring checklist content is up-to-date and in accordance with AFM instructions. Updates will occur as part of exposition continuous improvement procedures and anytime the AFM is updated.</w:t>
      </w:r>
    </w:p>
    <w:p w14:paraId="1B06B514" w14:textId="52C35222" w:rsidR="00C14526" w:rsidRDefault="00C14526" w:rsidP="00C14526">
      <w:r>
        <w:t xml:space="preserve">The pilot in command will ensure checklists are on board prior for departure in accordance </w:t>
      </w:r>
      <w:r w:rsidRPr="00072707">
        <w:t xml:space="preserve">with </w:t>
      </w:r>
      <w:r w:rsidRPr="00B25D44">
        <w:t xml:space="preserve">subsection </w:t>
      </w:r>
      <w:hyperlink w:anchor="_Documents_to_be" w:history="1">
        <w:r w:rsidRPr="00C4259C">
          <w:rPr>
            <w:rStyle w:val="Hyperlink"/>
          </w:rPr>
          <w:t>Documents to be carried on flights</w:t>
        </w:r>
      </w:hyperlink>
      <w:r w:rsidRPr="00023925">
        <w:t>.</w:t>
      </w:r>
    </w:p>
    <w:p w14:paraId="6B5D7BAE" w14:textId="77777777" w:rsidR="00C14526" w:rsidRPr="00DD52F1" w:rsidRDefault="00C14526" w:rsidP="00C14526">
      <w:r w:rsidRPr="003378D7">
        <w:t xml:space="preserve">The </w:t>
      </w:r>
      <w:r>
        <w:t xml:space="preserve">pilot in command </w:t>
      </w:r>
      <w:r w:rsidRPr="003378D7">
        <w:t>must operate the aircraft in accordance with all the requirements and limitations set out in the aircraft flight manual instructions, which include the flight manual, checklists, and markings and placards relating to the aircraft.</w:t>
      </w:r>
    </w:p>
    <w:p w14:paraId="7C5EC3FC" w14:textId="77777777" w:rsidR="00C14526" w:rsidRDefault="00C14526" w:rsidP="00966E0B">
      <w:pPr>
        <w:pStyle w:val="Heading3"/>
      </w:pPr>
      <w:bookmarkStart w:id="211" w:name="_Toc96683644"/>
      <w:bookmarkStart w:id="212" w:name="_Toc96684881"/>
      <w:r>
        <w:t>Authority and responsibilities of the pilot in command</w:t>
      </w:r>
      <w:bookmarkEnd w:id="211"/>
      <w:bookmarkEnd w:id="212"/>
    </w:p>
    <w:p w14:paraId="5A918B76" w14:textId="77777777" w:rsidR="00C14526" w:rsidRPr="00C14526" w:rsidRDefault="00C14526" w:rsidP="00B81CA3">
      <w:pPr>
        <w:pStyle w:val="Sampletext"/>
      </w:pPr>
      <w:r w:rsidRPr="00C14526">
        <w:t>Sample text</w:t>
      </w:r>
    </w:p>
    <w:p w14:paraId="1CA023E2" w14:textId="77777777" w:rsidR="00C14526" w:rsidRDefault="00C14526" w:rsidP="00C14526">
      <w:r>
        <w:t>The pilot in command will be designated as such by annotation in the crew roster.</w:t>
      </w:r>
    </w:p>
    <w:p w14:paraId="468D4BCD" w14:textId="77777777" w:rsidR="00C14526" w:rsidRDefault="00C14526" w:rsidP="00C14526">
      <w:r>
        <w:t>The pilot in command has final authority over the aircraft while they are in command and for the maintenance of discipline by all persons on board.</w:t>
      </w:r>
    </w:p>
    <w:p w14:paraId="35A1C1E1" w14:textId="77777777" w:rsidR="00C14526" w:rsidRDefault="00C14526" w:rsidP="00C14526">
      <w:r>
        <w:t>The primary responsibility of the pilot in command is to ensure the safety of the:</w:t>
      </w:r>
    </w:p>
    <w:p w14:paraId="19979661" w14:textId="77777777" w:rsidR="00C14526" w:rsidRPr="00C14526" w:rsidRDefault="00C14526" w:rsidP="00C14526">
      <w:pPr>
        <w:pStyle w:val="ListBullet"/>
      </w:pPr>
      <w:r>
        <w:t>passengers</w:t>
      </w:r>
    </w:p>
    <w:p w14:paraId="6770BF35" w14:textId="77777777" w:rsidR="00C14526" w:rsidRPr="00C14526" w:rsidRDefault="00C14526" w:rsidP="00C14526">
      <w:pPr>
        <w:pStyle w:val="ListBullet"/>
      </w:pPr>
      <w:r>
        <w:lastRenderedPageBreak/>
        <w:t>crew</w:t>
      </w:r>
    </w:p>
    <w:p w14:paraId="6B644864" w14:textId="77777777" w:rsidR="00C14526" w:rsidRPr="00C14526" w:rsidRDefault="00C14526" w:rsidP="00C14526">
      <w:pPr>
        <w:pStyle w:val="ListBullet"/>
      </w:pPr>
      <w:r>
        <w:t>cargo</w:t>
      </w:r>
    </w:p>
    <w:p w14:paraId="013A1300" w14:textId="77777777" w:rsidR="00C14526" w:rsidRPr="00C14526" w:rsidRDefault="00C14526" w:rsidP="00C14526">
      <w:pPr>
        <w:pStyle w:val="ListBullet"/>
      </w:pPr>
      <w:r>
        <w:t>aircraft.</w:t>
      </w:r>
    </w:p>
    <w:p w14:paraId="2BF7A56B" w14:textId="77777777" w:rsidR="00C14526" w:rsidRDefault="00C14526" w:rsidP="00966E0B">
      <w:pPr>
        <w:pStyle w:val="Heading3"/>
      </w:pPr>
      <w:bookmarkStart w:id="213" w:name="_Toc96683645"/>
      <w:bookmarkStart w:id="214" w:name="_Toc96684882"/>
      <w:r>
        <w:t>Actions and directions by operator or pilot in command</w:t>
      </w:r>
      <w:bookmarkEnd w:id="213"/>
      <w:bookmarkEnd w:id="214"/>
    </w:p>
    <w:p w14:paraId="5691B91C" w14:textId="77777777" w:rsidR="00C14526" w:rsidRPr="00C14526" w:rsidRDefault="00C14526" w:rsidP="00B81CA3">
      <w:pPr>
        <w:pStyle w:val="Sampletext"/>
      </w:pPr>
      <w:r w:rsidRPr="00C14526">
        <w:t>Sample text</w:t>
      </w:r>
    </w:p>
    <w:p w14:paraId="2F775834" w14:textId="77777777" w:rsidR="00C14526" w:rsidRDefault="00C14526" w:rsidP="00C14526">
      <w:r>
        <w:t>The pilot in command may limit or prohibit a person on the aircraft from doing any activity which the pilot in command considers to be unsafe.</w:t>
      </w:r>
    </w:p>
    <w:p w14:paraId="107F89C7" w14:textId="77777777" w:rsidR="00C14526" w:rsidRDefault="00C14526" w:rsidP="00C14526">
      <w:r>
        <w:t>In the first instance, the pilot in command should direct the person to stop the unsafe activity and if the person accepts the direction, normal operations may be continued. A report should be given to the HOFO as soon as possible about the matter via phone or email.</w:t>
      </w:r>
    </w:p>
    <w:p w14:paraId="07D54454" w14:textId="77777777" w:rsidR="00C14526" w:rsidRDefault="00C14526" w:rsidP="00C14526">
      <w:r>
        <w:t>If the person does not accept the direction and the safety of the flight remains in jeopardy, the pilot in command may, using reasonable means:</w:t>
      </w:r>
    </w:p>
    <w:p w14:paraId="1BAB045D" w14:textId="77777777" w:rsidR="00C14526" w:rsidRPr="00C14526" w:rsidRDefault="00C14526" w:rsidP="00C14526">
      <w:pPr>
        <w:pStyle w:val="ListBullet"/>
      </w:pPr>
      <w:r>
        <w:t xml:space="preserve">remove a person or a thing from the aircraft before the flight begins, or </w:t>
      </w:r>
    </w:p>
    <w:p w14:paraId="0AD31FF5" w14:textId="77777777" w:rsidR="00C14526" w:rsidRPr="00C14526" w:rsidRDefault="00C14526" w:rsidP="00C14526">
      <w:pPr>
        <w:pStyle w:val="ListBullet"/>
      </w:pPr>
      <w:r>
        <w:t xml:space="preserve">restrain a person for the duration of the flight or part of the flight, or </w:t>
      </w:r>
    </w:p>
    <w:p w14:paraId="607DA802" w14:textId="77777777" w:rsidR="00C14526" w:rsidRPr="00C14526" w:rsidRDefault="00C14526" w:rsidP="00C14526">
      <w:pPr>
        <w:pStyle w:val="ListBullet"/>
      </w:pPr>
      <w:r>
        <w:t xml:space="preserve">seize a thing on the aircraft for the flight or part of the flight, or </w:t>
      </w:r>
    </w:p>
    <w:p w14:paraId="4FA342CC" w14:textId="77777777" w:rsidR="00C14526" w:rsidRPr="00C14526" w:rsidRDefault="00C14526" w:rsidP="00C14526">
      <w:pPr>
        <w:pStyle w:val="ListBullet"/>
      </w:pPr>
      <w:r>
        <w:t xml:space="preserve">place a person on the aircraft in custody, or </w:t>
      </w:r>
    </w:p>
    <w:p w14:paraId="45465F6E" w14:textId="77777777" w:rsidR="00C14526" w:rsidRPr="00C14526" w:rsidRDefault="00C14526" w:rsidP="00C14526">
      <w:pPr>
        <w:pStyle w:val="ListBullet"/>
      </w:pPr>
      <w:r>
        <w:t>detain a person or a thing, until the person or thing can be released into the control of an appropriate authority.</w:t>
      </w:r>
    </w:p>
    <w:p w14:paraId="37C7D834" w14:textId="77777777" w:rsidR="00C14526" w:rsidRDefault="00C14526" w:rsidP="00643D67">
      <w:pPr>
        <w:pStyle w:val="normalafterlisttable"/>
      </w:pPr>
      <w:r>
        <w:t>Where it is difficult, or impossible, for the pilot in command to restrain a person, the pilot in command may enlist the assistance of other crew members or passengers to try and calm or restrain the person causing the safety issue.</w:t>
      </w:r>
    </w:p>
    <w:p w14:paraId="08BE032F" w14:textId="77777777" w:rsidR="00C14526" w:rsidRDefault="00C14526" w:rsidP="00C14526">
      <w:r>
        <w:t>If it becomes necessary, the pilot in command must declare a PAN or MAYDAY call and land as soon as possible at the nearest available suitable aerodrome to ensure the safety of the aircraft.</w:t>
      </w:r>
    </w:p>
    <w:p w14:paraId="7C8CCFB4" w14:textId="77777777" w:rsidR="00C14526" w:rsidRDefault="00C14526" w:rsidP="00C14526">
      <w:r>
        <w:t>A full incident report and an Immediately Reportable Matter report must be made after completion of the flight.</w:t>
      </w:r>
    </w:p>
    <w:p w14:paraId="41091DFB" w14:textId="77777777" w:rsidR="00C14526" w:rsidRDefault="00C14526" w:rsidP="00966E0B">
      <w:pPr>
        <w:pStyle w:val="Heading3"/>
      </w:pPr>
      <w:bookmarkStart w:id="215" w:name="_Toc96683646"/>
      <w:bookmarkStart w:id="216" w:name="_Toc96684883"/>
      <w:r>
        <w:t>Crew members – power of arrest</w:t>
      </w:r>
      <w:bookmarkEnd w:id="215"/>
      <w:bookmarkEnd w:id="216"/>
    </w:p>
    <w:p w14:paraId="4810C16A" w14:textId="77777777" w:rsidR="00643D67" w:rsidRDefault="00C14526" w:rsidP="00B81CA3">
      <w:pPr>
        <w:pStyle w:val="Sampletext"/>
      </w:pPr>
      <w:r w:rsidRPr="00C14526">
        <w:t>Sample text</w:t>
      </w:r>
    </w:p>
    <w:p w14:paraId="15D00E1D" w14:textId="50465363" w:rsidR="00C14526" w:rsidRPr="00C14526" w:rsidRDefault="00643D67" w:rsidP="00643D67">
      <w:pPr>
        <w:pStyle w:val="NotesBoxText"/>
      </w:pPr>
      <w:r>
        <w:t>S</w:t>
      </w:r>
      <w:r w:rsidR="00C14526">
        <w:t>ee guide</w:t>
      </w:r>
      <w:r>
        <w:t>.</w:t>
      </w:r>
    </w:p>
    <w:p w14:paraId="69BA1F89" w14:textId="77777777" w:rsidR="00C14526" w:rsidRDefault="00C14526" w:rsidP="00966E0B">
      <w:pPr>
        <w:pStyle w:val="Heading3"/>
      </w:pPr>
      <w:bookmarkStart w:id="217" w:name="_Toc96683647"/>
      <w:bookmarkStart w:id="218" w:name="_Toc96684884"/>
      <w:r>
        <w:t>Crew meals during flight</w:t>
      </w:r>
      <w:bookmarkEnd w:id="217"/>
      <w:bookmarkEnd w:id="218"/>
    </w:p>
    <w:p w14:paraId="1BC72413" w14:textId="77777777" w:rsidR="00643D67" w:rsidRDefault="00C14526" w:rsidP="00B81CA3">
      <w:pPr>
        <w:pStyle w:val="Sampletext"/>
      </w:pPr>
      <w:r w:rsidRPr="00C14526">
        <w:t>Sample text</w:t>
      </w:r>
    </w:p>
    <w:p w14:paraId="2458C308" w14:textId="2F97D820" w:rsidR="00C14526" w:rsidRPr="00C14526" w:rsidRDefault="00643D67" w:rsidP="00643D67">
      <w:pPr>
        <w:pStyle w:val="NotesBoxText"/>
      </w:pPr>
      <w:r>
        <w:t>S</w:t>
      </w:r>
      <w:r w:rsidR="00C14526">
        <w:t>ee guide</w:t>
      </w:r>
      <w:r>
        <w:t>.</w:t>
      </w:r>
    </w:p>
    <w:p w14:paraId="7C3ED1D6" w14:textId="77777777" w:rsidR="00C14526" w:rsidRDefault="00C14526" w:rsidP="00966E0B">
      <w:pPr>
        <w:pStyle w:val="Heading3"/>
      </w:pPr>
      <w:bookmarkStart w:id="219" w:name="_Toc96683648"/>
      <w:bookmarkStart w:id="220" w:name="_Toc96684885"/>
      <w:r>
        <w:lastRenderedPageBreak/>
        <w:t>Carriage of CASA officers</w:t>
      </w:r>
      <w:bookmarkEnd w:id="219"/>
      <w:bookmarkEnd w:id="220"/>
    </w:p>
    <w:p w14:paraId="1104E6F8" w14:textId="77777777" w:rsidR="00C14526" w:rsidRPr="00C14526" w:rsidRDefault="00C14526" w:rsidP="00B81CA3">
      <w:pPr>
        <w:pStyle w:val="Sampletext"/>
      </w:pPr>
      <w:r w:rsidRPr="00C14526">
        <w:t>Sample text</w:t>
      </w:r>
    </w:p>
    <w:p w14:paraId="041D850D" w14:textId="77777777" w:rsidR="00C14526" w:rsidRDefault="00C14526" w:rsidP="00C14526">
      <w:r>
        <w:t xml:space="preserve">Authorised CASA officers may be carried in </w:t>
      </w:r>
      <w:r w:rsidRPr="00643D67">
        <w:rPr>
          <w:rStyle w:val="Authorinstruction"/>
        </w:rPr>
        <w:t>{Sample Aviation}</w:t>
      </w:r>
      <w:r>
        <w:t xml:space="preserve"> aircraft for the purposes of checking crew members or observation of flight tasks. When carried, the authorised CASA officer is a crew member and is part of the crew of the aircraft. All such flights require the authorisation of the HOFO. </w:t>
      </w:r>
    </w:p>
    <w:p w14:paraId="7B85E5BD" w14:textId="77777777" w:rsidR="00C14526" w:rsidRPr="000111E6" w:rsidRDefault="00C14526" w:rsidP="00C14526">
      <w:r>
        <w:t xml:space="preserve">It is the policy that a </w:t>
      </w:r>
      <w:r w:rsidRPr="00643D67">
        <w:rPr>
          <w:rStyle w:val="Authorinstruction"/>
        </w:rPr>
        <w:t>{Sample Aviation}</w:t>
      </w:r>
      <w:r>
        <w:t xml:space="preserve"> pilot must always be the nominated pilot in command unless the CASA authorised officer is conducting a proficiency check or rating issue on our personnel.</w:t>
      </w:r>
    </w:p>
    <w:p w14:paraId="5ACB6F55" w14:textId="77777777" w:rsidR="00C14526" w:rsidRDefault="00C14526" w:rsidP="00966E0B">
      <w:pPr>
        <w:pStyle w:val="Heading3"/>
      </w:pPr>
      <w:bookmarkStart w:id="221" w:name="_Toc96683649"/>
      <w:bookmarkStart w:id="222" w:name="_Toc96684886"/>
      <w:r w:rsidRPr="006E2667">
        <w:t>Taxiing of aircraft</w:t>
      </w:r>
      <w:bookmarkEnd w:id="221"/>
      <w:bookmarkEnd w:id="222"/>
    </w:p>
    <w:p w14:paraId="497AEA78" w14:textId="7C9F3BDB" w:rsidR="00C14526" w:rsidRPr="00155678" w:rsidRDefault="00C14526" w:rsidP="00C14526">
      <w:r>
        <w:t>Reserved</w:t>
      </w:r>
      <w:r w:rsidR="00643D67">
        <w:t>.</w:t>
      </w:r>
    </w:p>
    <w:p w14:paraId="0B81C83A" w14:textId="77777777" w:rsidR="00C14526" w:rsidRDefault="00C14526" w:rsidP="00966E0B">
      <w:pPr>
        <w:pStyle w:val="Heading3"/>
      </w:pPr>
      <w:bookmarkStart w:id="223" w:name="_Toc96683653"/>
      <w:bookmarkStart w:id="224" w:name="_Toc96684890"/>
      <w:r>
        <w:t>Minimum heights</w:t>
      </w:r>
      <w:bookmarkEnd w:id="223"/>
      <w:bookmarkEnd w:id="224"/>
    </w:p>
    <w:p w14:paraId="0CEB0941" w14:textId="77777777" w:rsidR="00C14526" w:rsidRPr="002800D4" w:rsidRDefault="00C14526" w:rsidP="00C14526">
      <w:pPr>
        <w:rPr>
          <w:rStyle w:val="Strong"/>
        </w:rPr>
      </w:pPr>
      <w:r w:rsidRPr="002800D4">
        <w:rPr>
          <w:rStyle w:val="Strong"/>
        </w:rPr>
        <w:t>Sample text</w:t>
      </w:r>
      <w:r>
        <w:rPr>
          <w:rStyle w:val="Strong"/>
        </w:rPr>
        <w:t xml:space="preserve"> </w:t>
      </w:r>
    </w:p>
    <w:p w14:paraId="2FCEAE39" w14:textId="1D038574" w:rsidR="00C14526" w:rsidRPr="002800D4" w:rsidRDefault="00C14526" w:rsidP="00C14526">
      <w:r w:rsidRPr="002800D4">
        <w:t xml:space="preserve">When it is operationally necessary to conduct aerial work operations lower than 500 ft AGL outside a populous area, or in close proximity to other objects, a risk assessment (and public notice if required) must be completed IAW </w:t>
      </w:r>
      <w:r>
        <w:t xml:space="preserve">section </w:t>
      </w:r>
      <w:hyperlink w:anchor="_Risk_assessments" w:history="1">
        <w:r w:rsidRPr="006E0AE4">
          <w:rPr>
            <w:rStyle w:val="Hyperlink"/>
          </w:rPr>
          <w:t>Risk assessments</w:t>
        </w:r>
      </w:hyperlink>
      <w:r w:rsidRPr="002800D4">
        <w:t>.</w:t>
      </w:r>
    </w:p>
    <w:p w14:paraId="26FE8F9C" w14:textId="77777777" w:rsidR="00C14526" w:rsidRDefault="00C14526" w:rsidP="00966E0B">
      <w:pPr>
        <w:pStyle w:val="Heading3"/>
      </w:pPr>
      <w:bookmarkStart w:id="225" w:name="_Toc96683654"/>
      <w:bookmarkStart w:id="226" w:name="_Toc96684891"/>
      <w:r>
        <w:t>Aircraft not to be operated in manner that creates a hazard</w:t>
      </w:r>
      <w:bookmarkEnd w:id="225"/>
      <w:bookmarkEnd w:id="226"/>
    </w:p>
    <w:p w14:paraId="0ED8116B" w14:textId="77777777" w:rsidR="00C14526" w:rsidRPr="00EA7234" w:rsidRDefault="00C14526" w:rsidP="00B81CA3">
      <w:pPr>
        <w:pStyle w:val="Sampletext"/>
      </w:pPr>
      <w:r w:rsidRPr="00C14526">
        <w:t>Sample text</w:t>
      </w:r>
    </w:p>
    <w:p w14:paraId="1220DCC3" w14:textId="7C9D7B4B" w:rsidR="00C14526" w:rsidRPr="00EB6BE7" w:rsidRDefault="00C14526" w:rsidP="00C14526">
      <w:r>
        <w:t xml:space="preserve">Aerial work operations will be conducted in accordance with </w:t>
      </w:r>
      <w:bookmarkStart w:id="227" w:name="_Hlk95391497"/>
      <w:r w:rsidRPr="00643D67">
        <w:rPr>
          <w:rStyle w:val="Authorinstruction"/>
        </w:rPr>
        <w:t>{Sample Aviation}</w:t>
      </w:r>
      <w:r>
        <w:t xml:space="preserve"> </w:t>
      </w:r>
      <w:bookmarkEnd w:id="227"/>
      <w:r>
        <w:t xml:space="preserve">risk management procedures in Section </w:t>
      </w:r>
      <w:hyperlink w:anchor="_Risk_assessments" w:history="1">
        <w:r w:rsidRPr="00E0680F">
          <w:rPr>
            <w:rStyle w:val="Hyperlink"/>
          </w:rPr>
          <w:t>2.9</w:t>
        </w:r>
      </w:hyperlink>
      <w:r>
        <w:t>. If during an operation the pilot in command, or any crew member, believes there is the potential developing to create a hazard to the above, the pilot in command will pause the operation, climb to a higher level (if low level) and reassess the in-flight risk assessment to determine whether the operation can be safely continued, safely continued following modification, or if it should be terminated.</w:t>
      </w:r>
    </w:p>
    <w:p w14:paraId="11C1E2BC" w14:textId="77777777" w:rsidR="00C14526" w:rsidRDefault="00C14526" w:rsidP="00966E0B">
      <w:pPr>
        <w:pStyle w:val="Heading3"/>
      </w:pPr>
      <w:bookmarkStart w:id="228" w:name="_Toc96683655"/>
      <w:bookmarkStart w:id="229" w:name="_Toc96684892"/>
      <w:r>
        <w:t>Simulation of emergency or abnormal situations</w:t>
      </w:r>
      <w:bookmarkEnd w:id="228"/>
      <w:bookmarkEnd w:id="229"/>
    </w:p>
    <w:p w14:paraId="5623FB1F" w14:textId="77777777" w:rsidR="00C14526" w:rsidRPr="00CA78F0" w:rsidRDefault="00C14526" w:rsidP="00CA78F0">
      <w:pPr>
        <w:pStyle w:val="Sampletext"/>
        <w:rPr>
          <w:rStyle w:val="Strong"/>
          <w:b/>
          <w:bCs w:val="0"/>
        </w:rPr>
      </w:pPr>
      <w:r w:rsidRPr="00CA78F0">
        <w:rPr>
          <w:rStyle w:val="Strong"/>
          <w:b/>
          <w:bCs w:val="0"/>
        </w:rPr>
        <w:t>Sample text</w:t>
      </w:r>
    </w:p>
    <w:p w14:paraId="3D65B046" w14:textId="77777777" w:rsidR="00C14526" w:rsidRDefault="00C14526" w:rsidP="00C14526">
      <w:r w:rsidRPr="00EB6BE7">
        <w:t xml:space="preserve">The simulation of emergency or abnormal situations during passenger transport operations is prohibited. Training in emergency and abnormal procedures must only be conducted on non-passenger carrying training flights in accordance with </w:t>
      </w:r>
      <w:r>
        <w:t>volume 4 T</w:t>
      </w:r>
      <w:r w:rsidRPr="00EB6BE7">
        <w:t>raining and checking procedures.</w:t>
      </w:r>
    </w:p>
    <w:p w14:paraId="0128495F" w14:textId="77777777" w:rsidR="00C14526" w:rsidRDefault="00C14526" w:rsidP="00966E0B">
      <w:pPr>
        <w:pStyle w:val="Heading3"/>
      </w:pPr>
      <w:bookmarkStart w:id="230" w:name="_Toc96683656"/>
      <w:bookmarkStart w:id="231" w:name="_Toc96684893"/>
      <w:r>
        <w:t>Procedures for reporting and recording defects etc</w:t>
      </w:r>
      <w:bookmarkEnd w:id="230"/>
      <w:bookmarkEnd w:id="231"/>
    </w:p>
    <w:p w14:paraId="0193701F" w14:textId="77777777" w:rsidR="00C14526" w:rsidRPr="00C14526" w:rsidRDefault="00C14526" w:rsidP="00B81CA3">
      <w:pPr>
        <w:pStyle w:val="Sampletext"/>
      </w:pPr>
      <w:r w:rsidRPr="00C14526">
        <w:t>Sample text</w:t>
      </w:r>
    </w:p>
    <w:p w14:paraId="104107FE" w14:textId="77777777" w:rsidR="00C14526" w:rsidRDefault="00C14526" w:rsidP="00C14526">
      <w:r w:rsidRPr="00EB6BE7">
        <w:t>The pilot will record on the flight record</w:t>
      </w:r>
      <w:r>
        <w:t>,</w:t>
      </w:r>
      <w:r w:rsidRPr="00EB6BE7">
        <w:t xml:space="preserve"> and inform the HO</w:t>
      </w:r>
      <w:r>
        <w:t>F</w:t>
      </w:r>
      <w:r w:rsidRPr="00EB6BE7">
        <w:t>O as soon as possible</w:t>
      </w:r>
      <w:r>
        <w:t>,</w:t>
      </w:r>
      <w:r w:rsidRPr="00EB6BE7">
        <w:t xml:space="preserve"> any abnormal instrument indication, flight conditions, aircraft behaviour, operating limit exceedance or defect that occurs on a flight.</w:t>
      </w:r>
    </w:p>
    <w:p w14:paraId="29DC5920" w14:textId="77777777" w:rsidR="00C14526" w:rsidRDefault="00C14526" w:rsidP="00966E0B">
      <w:pPr>
        <w:pStyle w:val="Heading3"/>
      </w:pPr>
      <w:bookmarkStart w:id="232" w:name="_Toc96683657"/>
      <w:bookmarkStart w:id="233" w:name="_Toc96684894"/>
      <w:r>
        <w:t>Procedures for reporting and recording incidents</w:t>
      </w:r>
      <w:bookmarkEnd w:id="232"/>
      <w:bookmarkEnd w:id="233"/>
    </w:p>
    <w:p w14:paraId="0553F483" w14:textId="77777777" w:rsidR="00C14526" w:rsidRPr="00C14526" w:rsidRDefault="00C14526" w:rsidP="00B81CA3">
      <w:pPr>
        <w:pStyle w:val="Sampletext"/>
      </w:pPr>
      <w:r w:rsidRPr="00C14526">
        <w:t>Sample text</w:t>
      </w:r>
    </w:p>
    <w:p w14:paraId="00D7F330" w14:textId="77777777" w:rsidR="00C14526" w:rsidRDefault="00C14526" w:rsidP="00C14526">
      <w:r>
        <w:t>T</w:t>
      </w:r>
      <w:r w:rsidRPr="00EF364A">
        <w:t>he pilot will record on the flight record and inform the HO</w:t>
      </w:r>
      <w:r>
        <w:t>F</w:t>
      </w:r>
      <w:r w:rsidRPr="00EF364A">
        <w:t>O as soon as possible of any incident that did or could have endangered the safe operation of the aircraft.</w:t>
      </w:r>
    </w:p>
    <w:p w14:paraId="77992CFF" w14:textId="77777777" w:rsidR="00C14526" w:rsidRDefault="00C14526" w:rsidP="00C14526">
      <w:r w:rsidRPr="006B41DF">
        <w:lastRenderedPageBreak/>
        <w:t>In addition to reporting to the HO</w:t>
      </w:r>
      <w:r>
        <w:t>F</w:t>
      </w:r>
      <w:r w:rsidRPr="006B41DF">
        <w:t xml:space="preserve">O, the pilot will report details of any incident through </w:t>
      </w:r>
      <w:r w:rsidRPr="00643D67">
        <w:rPr>
          <w:rStyle w:val="Authorinstruction"/>
        </w:rPr>
        <w:t>{Sample Aviation}</w:t>
      </w:r>
      <w:r>
        <w:t>’</w:t>
      </w:r>
      <w:r w:rsidRPr="006B41DF">
        <w:t xml:space="preserve">s reporting system. Refer to </w:t>
      </w:r>
      <w:r>
        <w:t>v</w:t>
      </w:r>
      <w:r w:rsidRPr="006B41DF">
        <w:t xml:space="preserve">olume </w:t>
      </w:r>
      <w:r>
        <w:t xml:space="preserve">5 </w:t>
      </w:r>
      <w:r w:rsidRPr="006B41DF">
        <w:t>Safety Management System for further guidance on reporting, including determination of reporting requirements to the ATSB under the Transport Safety Investigation Act of routine reportable matters, and immediately reportable matters.</w:t>
      </w:r>
    </w:p>
    <w:p w14:paraId="4A602FCE" w14:textId="77777777" w:rsidR="00C14526" w:rsidRDefault="00C14526" w:rsidP="00966E0B">
      <w:pPr>
        <w:pStyle w:val="Heading2"/>
      </w:pPr>
      <w:bookmarkStart w:id="234" w:name="_Crew_members"/>
      <w:bookmarkStart w:id="235" w:name="_Toc96683658"/>
      <w:bookmarkStart w:id="236" w:name="_Toc96684895"/>
      <w:bookmarkStart w:id="237" w:name="_Toc96685425"/>
      <w:bookmarkStart w:id="238" w:name="_Toc184214771"/>
      <w:bookmarkStart w:id="239" w:name="_Toc188966535"/>
      <w:bookmarkEnd w:id="234"/>
      <w:r>
        <w:t>Crew members</w:t>
      </w:r>
      <w:bookmarkEnd w:id="235"/>
      <w:bookmarkEnd w:id="236"/>
      <w:bookmarkEnd w:id="237"/>
      <w:bookmarkEnd w:id="238"/>
      <w:bookmarkEnd w:id="239"/>
    </w:p>
    <w:p w14:paraId="6716D484" w14:textId="77777777" w:rsidR="00C14526" w:rsidRDefault="00C14526" w:rsidP="00966E0B">
      <w:pPr>
        <w:pStyle w:val="Heading3"/>
      </w:pPr>
      <w:bookmarkStart w:id="240" w:name="_Seating_for_flight"/>
      <w:bookmarkStart w:id="241" w:name="_Toc96683659"/>
      <w:bookmarkStart w:id="242" w:name="_Toc96684896"/>
      <w:bookmarkEnd w:id="240"/>
      <w:r>
        <w:t>Seating for flight crew</w:t>
      </w:r>
      <w:bookmarkEnd w:id="241"/>
      <w:bookmarkEnd w:id="242"/>
    </w:p>
    <w:p w14:paraId="71E3AE42" w14:textId="77777777" w:rsidR="00C14526" w:rsidRPr="00C14526" w:rsidRDefault="00C14526" w:rsidP="00B81CA3">
      <w:pPr>
        <w:pStyle w:val="Sampletext"/>
      </w:pPr>
      <w:r w:rsidRPr="00C14526">
        <w:t>Sample text</w:t>
      </w:r>
    </w:p>
    <w:p w14:paraId="46A0FFCE" w14:textId="77777777" w:rsidR="00C14526" w:rsidRPr="00352CF4" w:rsidRDefault="00C14526" w:rsidP="00C14526">
      <w:r w:rsidRPr="00352CF4">
        <w:t xml:space="preserve">At all times when the aircraft </w:t>
      </w:r>
      <w:r>
        <w:t>engine is running</w:t>
      </w:r>
      <w:r w:rsidRPr="00352CF4">
        <w:t xml:space="preserve">, the </w:t>
      </w:r>
      <w:r>
        <w:t xml:space="preserve">pilot in command </w:t>
      </w:r>
      <w:r w:rsidRPr="00352CF4">
        <w:t>must occupy a pilot seat with seat belt securely fastened.</w:t>
      </w:r>
    </w:p>
    <w:p w14:paraId="298255FB" w14:textId="77777777" w:rsidR="00C14526" w:rsidRDefault="00C14526" w:rsidP="00966E0B">
      <w:pPr>
        <w:pStyle w:val="Heading3"/>
      </w:pPr>
      <w:bookmarkStart w:id="243" w:name="_Seating_for_other"/>
      <w:bookmarkStart w:id="244" w:name="_Toc96683660"/>
      <w:bookmarkStart w:id="245" w:name="_Toc96684897"/>
      <w:bookmarkEnd w:id="243"/>
      <w:r>
        <w:t>Seating for other crew members</w:t>
      </w:r>
      <w:bookmarkEnd w:id="244"/>
      <w:bookmarkEnd w:id="245"/>
    </w:p>
    <w:p w14:paraId="0829575A" w14:textId="2723CDE9" w:rsidR="00C14526" w:rsidRPr="00C14526" w:rsidRDefault="00C14526" w:rsidP="00B81CA3">
      <w:pPr>
        <w:pStyle w:val="Sampletext"/>
      </w:pPr>
      <w:r w:rsidRPr="00C14526">
        <w:t>Sample text 1</w:t>
      </w:r>
    </w:p>
    <w:p w14:paraId="3508D104" w14:textId="77777777" w:rsidR="00C14526" w:rsidRDefault="00C14526" w:rsidP="00C14526">
      <w:r>
        <w:t>Seat belts must be worn at all times from boarding the aircraft until deplaning at the end of the flight.</w:t>
      </w:r>
    </w:p>
    <w:p w14:paraId="2E475E92" w14:textId="77777777" w:rsidR="00C14526" w:rsidRDefault="00C14526" w:rsidP="00C14526">
      <w:r>
        <w:t>The pilot in command may direct, provided the aircraft is not below 1000 ft AGL or in turbulence, that a seat belt may be removed for safety, health or other operational reasons if the pilot in command considers it safe to do so.</w:t>
      </w:r>
    </w:p>
    <w:p w14:paraId="0303D1E5" w14:textId="77777777" w:rsidR="00C14526" w:rsidRDefault="00C14526" w:rsidP="00C14526">
      <w:r>
        <w:t>Other than in an emergency, air transport, aerial work passengers or other crew members must not change seating positions if the aircraft is in its normal internal seating configuration.</w:t>
      </w:r>
    </w:p>
    <w:p w14:paraId="44980346" w14:textId="77777777" w:rsidR="00C14526" w:rsidRDefault="00C14526" w:rsidP="00C14526">
      <w:r>
        <w:t>No in-flight movement of crew members is permitted without first communicating with the pilot in command using the pre briefed method.</w:t>
      </w:r>
    </w:p>
    <w:p w14:paraId="16C28068" w14:textId="05E97B70" w:rsidR="00C14526" w:rsidRPr="00C14526" w:rsidRDefault="00C14526" w:rsidP="00B81CA3">
      <w:pPr>
        <w:pStyle w:val="Sampletext"/>
      </w:pPr>
      <w:r w:rsidRPr="00C14526">
        <w:t>Sample text 2</w:t>
      </w:r>
    </w:p>
    <w:p w14:paraId="3EC4D672" w14:textId="77777777" w:rsidR="00C14526" w:rsidRDefault="00C14526" w:rsidP="00C14526">
      <w:r>
        <w:t>Seat belts must be worn at all times from boarding the aircraft until deplaning at the end of the flight.</w:t>
      </w:r>
    </w:p>
    <w:p w14:paraId="2063A3E4" w14:textId="77777777" w:rsidR="00C14526" w:rsidRDefault="00C14526" w:rsidP="00C14526">
      <w:r>
        <w:t>The pilot in command may direct, provided the aircraft is not below 1000 ft AGL or in turbulence, that a seat belt may be removed for safety, health or other operational reasons if the pilot in command considers it safe to do so.</w:t>
      </w:r>
    </w:p>
    <w:p w14:paraId="29931874" w14:textId="77777777" w:rsidR="00C14526" w:rsidRDefault="00C14526" w:rsidP="00C14526">
      <w:r>
        <w:t>Other than in an emergency, aerial work passengers or other crew members must not change seating positions if the aircraft is in its normal internal seating configuration.</w:t>
      </w:r>
    </w:p>
    <w:p w14:paraId="0B1DDD94" w14:textId="77777777" w:rsidR="00C14526" w:rsidRDefault="00C14526" w:rsidP="00C14526">
      <w:r>
        <w:t>In aerial work operations, if the aircraft interior has been configured to allow operational movement of crew members or aerial work passengers in flight, the pilot in command must, during the pre-flight briefing, outline the circumstances in which this movement will be permitted.</w:t>
      </w:r>
    </w:p>
    <w:p w14:paraId="13CA3C87" w14:textId="77777777" w:rsidR="00C14526" w:rsidRDefault="00C14526" w:rsidP="00C14526">
      <w:r>
        <w:t>No in-flight movement of crew members or aerial work passengers is permitted without first communicating with the pilot in command using the pre briefed method.</w:t>
      </w:r>
    </w:p>
    <w:p w14:paraId="5080BEA4" w14:textId="1E2A6DC0" w:rsidR="00C14526" w:rsidRPr="00352CF4" w:rsidRDefault="00C14526" w:rsidP="00C14526">
      <w:r>
        <w:t>For operations with safety harnesses see section</w:t>
      </w:r>
      <w:r w:rsidRPr="00C45781">
        <w:t xml:space="preserve"> </w:t>
      </w:r>
      <w:hyperlink w:anchor="_Safety_harnesses" w:history="1">
        <w:r w:rsidRPr="00C45781">
          <w:rPr>
            <w:rStyle w:val="Hyperlink"/>
          </w:rPr>
          <w:t>Safety harnesses</w:t>
        </w:r>
      </w:hyperlink>
      <w:r>
        <w:t>.</w:t>
      </w:r>
    </w:p>
    <w:p w14:paraId="761E6ADF" w14:textId="77777777" w:rsidR="00C14526" w:rsidRDefault="00C14526" w:rsidP="00966E0B">
      <w:pPr>
        <w:pStyle w:val="Heading3"/>
      </w:pPr>
      <w:bookmarkStart w:id="246" w:name="_Toc96683661"/>
      <w:bookmarkStart w:id="247" w:name="_Toc96684898"/>
      <w:r>
        <w:t>Persons not to be carried in certain parts of aircraft</w:t>
      </w:r>
      <w:bookmarkEnd w:id="246"/>
      <w:bookmarkEnd w:id="247"/>
    </w:p>
    <w:p w14:paraId="07F6F04A" w14:textId="77777777" w:rsidR="00C14526" w:rsidRPr="00C14526" w:rsidRDefault="00C14526" w:rsidP="00B81CA3">
      <w:pPr>
        <w:pStyle w:val="Sampletext"/>
      </w:pPr>
      <w:r w:rsidRPr="00C14526">
        <w:t>Sample text</w:t>
      </w:r>
    </w:p>
    <w:p w14:paraId="276D035A" w14:textId="5B041540" w:rsidR="00C14526" w:rsidRDefault="00C14526" w:rsidP="00C14526">
      <w:r w:rsidRPr="00352CF4">
        <w:t xml:space="preserve">Subject to </w:t>
      </w:r>
      <w:r>
        <w:t xml:space="preserve">section </w:t>
      </w:r>
      <w:hyperlink w:anchor="_Seating_for_flight" w:history="1">
        <w:r w:rsidR="005B7C93">
          <w:rPr>
            <w:rStyle w:val="Hyperlink"/>
          </w:rPr>
          <w:t>2.2.1 Seating for flight crew</w:t>
        </w:r>
      </w:hyperlink>
      <w:r w:rsidRPr="00352CF4">
        <w:t>, persons must not be carried in places other than in certified crew and passenger seats within the aircraft.</w:t>
      </w:r>
    </w:p>
    <w:p w14:paraId="1C265D94" w14:textId="77777777" w:rsidR="00C14526" w:rsidRDefault="00C14526" w:rsidP="00966E0B">
      <w:pPr>
        <w:pStyle w:val="Heading3"/>
      </w:pPr>
      <w:bookmarkStart w:id="248" w:name="_Safety_harnesses"/>
      <w:bookmarkStart w:id="249" w:name="_Toc96683662"/>
      <w:bookmarkStart w:id="250" w:name="_Toc96684899"/>
      <w:bookmarkEnd w:id="248"/>
      <w:r>
        <w:lastRenderedPageBreak/>
        <w:t>Safety harnesses</w:t>
      </w:r>
      <w:bookmarkEnd w:id="249"/>
      <w:bookmarkEnd w:id="250"/>
    </w:p>
    <w:p w14:paraId="06E0ADFE" w14:textId="77777777" w:rsidR="00C14526" w:rsidRPr="00C14526" w:rsidRDefault="00C14526" w:rsidP="00B81CA3">
      <w:pPr>
        <w:pStyle w:val="Sampletext"/>
      </w:pPr>
      <w:r w:rsidRPr="00C14526">
        <w:t>Sample text 1</w:t>
      </w:r>
    </w:p>
    <w:p w14:paraId="747F97BA" w14:textId="77777777" w:rsidR="00C14526" w:rsidRDefault="00C14526" w:rsidP="00C14526">
      <w:r>
        <w:t xml:space="preserve">This is not applicable, </w:t>
      </w:r>
      <w:r w:rsidRPr="00643D67">
        <w:rPr>
          <w:rStyle w:val="Authorinstruction"/>
        </w:rPr>
        <w:t>{Sample Aviation}</w:t>
      </w:r>
      <w:r>
        <w:t xml:space="preserve"> does not use or require safety harnesses.</w:t>
      </w:r>
    </w:p>
    <w:p w14:paraId="5DECAC16" w14:textId="77777777" w:rsidR="00C14526" w:rsidRPr="00C14526" w:rsidRDefault="00C14526" w:rsidP="00B81CA3">
      <w:pPr>
        <w:pStyle w:val="Sampletext"/>
      </w:pPr>
      <w:r w:rsidRPr="00C14526">
        <w:t>Sample text 2</w:t>
      </w:r>
    </w:p>
    <w:p w14:paraId="5B92A906" w14:textId="77777777" w:rsidR="00C14526" w:rsidRDefault="00C14526" w:rsidP="00C14526">
      <w:r>
        <w:t>Safety harnesses may only be used in aerial work operations.</w:t>
      </w:r>
    </w:p>
    <w:p w14:paraId="246B2DA3" w14:textId="77777777" w:rsidR="00C14526" w:rsidRDefault="00C14526" w:rsidP="00C14526">
      <w:r>
        <w:t>Before a crew member performs a duty requiring the crew member to wear a safety harness with restraint strap, the pilot in command must ensure:</w:t>
      </w:r>
    </w:p>
    <w:p w14:paraId="3EC2939E" w14:textId="77777777" w:rsidR="00C14526" w:rsidRPr="00C14526" w:rsidRDefault="00C14526" w:rsidP="00C14526">
      <w:pPr>
        <w:pStyle w:val="ListBullet"/>
      </w:pPr>
      <w:r>
        <w:t xml:space="preserve">the crew member has completed training and assessment described in </w:t>
      </w:r>
      <w:r w:rsidRPr="00C14526">
        <w:t>volume Training and checking</w:t>
      </w:r>
    </w:p>
    <w:p w14:paraId="49A5E03A" w14:textId="77777777" w:rsidR="00C14526" w:rsidRPr="00C14526" w:rsidRDefault="00C14526" w:rsidP="00C14526">
      <w:pPr>
        <w:pStyle w:val="ListBullet"/>
      </w:pPr>
      <w:r>
        <w:t>the equipment is serviceable and suitable for the proposed operation.</w:t>
      </w:r>
    </w:p>
    <w:p w14:paraId="7B97E403" w14:textId="77777777" w:rsidR="00C14526" w:rsidRDefault="00C14526" w:rsidP="00C14526">
      <w:r>
        <w:t>Before flight, the crew member and pilot in command must ensure:</w:t>
      </w:r>
    </w:p>
    <w:p w14:paraId="0D134A38" w14:textId="77777777" w:rsidR="00C14526" w:rsidRPr="00C14526" w:rsidRDefault="00C14526" w:rsidP="00C14526">
      <w:pPr>
        <w:pStyle w:val="ListBullet"/>
      </w:pPr>
      <w:r>
        <w:t>the harness is capable of correct fitting by the wearer</w:t>
      </w:r>
    </w:p>
    <w:p w14:paraId="3812F506" w14:textId="77777777" w:rsidR="00C14526" w:rsidRPr="00C14526" w:rsidRDefault="00C14526" w:rsidP="00C14526">
      <w:pPr>
        <w:pStyle w:val="ListBullet"/>
      </w:pPr>
      <w:r>
        <w:t>the strap:</w:t>
      </w:r>
    </w:p>
    <w:p w14:paraId="4A4EC73D" w14:textId="77777777" w:rsidR="00C14526" w:rsidRPr="00C14526" w:rsidRDefault="00C14526" w:rsidP="00C14526">
      <w:pPr>
        <w:pStyle w:val="ListBullet2"/>
      </w:pPr>
      <w:r>
        <w:t>can be secured to an approved aircraft hard point</w:t>
      </w:r>
    </w:p>
    <w:p w14:paraId="4B3E43C1" w14:textId="77777777" w:rsidR="00C14526" w:rsidRPr="00C14526" w:rsidRDefault="00C14526" w:rsidP="00C14526">
      <w:pPr>
        <w:pStyle w:val="ListBullet2"/>
      </w:pPr>
      <w:r>
        <w:t xml:space="preserve">is adjusted to </w:t>
      </w:r>
      <w:r w:rsidRPr="00C14526">
        <w:t>prevent the wearer from exiting the aircraft.</w:t>
      </w:r>
    </w:p>
    <w:p w14:paraId="2EBA1FBA" w14:textId="77777777" w:rsidR="00C14526" w:rsidRDefault="00C14526" w:rsidP="00643D67">
      <w:pPr>
        <w:pStyle w:val="normalafterlisttable"/>
      </w:pPr>
      <w:r>
        <w:t>During transfer to or from a harness in flight, the crew member must remain secured before releasing the seat belt or harness.</w:t>
      </w:r>
    </w:p>
    <w:p w14:paraId="355FE987" w14:textId="77777777" w:rsidR="00C14526" w:rsidRDefault="00C14526" w:rsidP="00C14526">
      <w:r>
        <w:t>During flight when a crew member is wearing a harness, the pilot in command must not manoeuvre the aircraft in a manner likely to cause the crew member to lose balance unless the crew member has been briefed on the manoeuvre.</w:t>
      </w:r>
    </w:p>
    <w:p w14:paraId="3B8EBA68" w14:textId="089ED3FA" w:rsidR="00C14526" w:rsidRPr="00352CF4" w:rsidRDefault="00C14526" w:rsidP="00C14526">
      <w:r>
        <w:t xml:space="preserve">A crew member wearing a harness must advise the pilot in command before moving location within the aircraft in accordance with subsection </w:t>
      </w:r>
      <w:hyperlink w:anchor="_Seating_for_other" w:history="1">
        <w:r w:rsidRPr="00D87EFE">
          <w:rPr>
            <w:rStyle w:val="Hyperlink"/>
          </w:rPr>
          <w:t>Seating for other crew members</w:t>
        </w:r>
      </w:hyperlink>
      <w:r>
        <w:t>.</w:t>
      </w:r>
    </w:p>
    <w:p w14:paraId="6D9203DE" w14:textId="77777777" w:rsidR="00C14526" w:rsidRDefault="00C14526" w:rsidP="00966E0B">
      <w:pPr>
        <w:pStyle w:val="Heading3"/>
      </w:pPr>
      <w:bookmarkStart w:id="251" w:name="_Toc96683663"/>
      <w:bookmarkStart w:id="252" w:name="_Toc96684900"/>
      <w:r>
        <w:t>Crew members to be fit for duty</w:t>
      </w:r>
      <w:bookmarkEnd w:id="251"/>
      <w:bookmarkEnd w:id="252"/>
    </w:p>
    <w:p w14:paraId="15AB3E8F" w14:textId="77777777" w:rsidR="00C14526" w:rsidRPr="00C14526" w:rsidRDefault="00C14526" w:rsidP="00B81CA3">
      <w:pPr>
        <w:pStyle w:val="Sampletext"/>
      </w:pPr>
      <w:r w:rsidRPr="00C14526">
        <w:t>Sample text</w:t>
      </w:r>
    </w:p>
    <w:p w14:paraId="658B9E6E" w14:textId="1CFFAC52" w:rsidR="00C14526" w:rsidRDefault="00C14526" w:rsidP="00C14526">
      <w:r>
        <w:t xml:space="preserve">In accordance with section </w:t>
      </w:r>
      <w:hyperlink w:anchor="_Operational_personnel" w:history="1">
        <w:r w:rsidR="0029244B">
          <w:rPr>
            <w:rStyle w:val="Hyperlink"/>
          </w:rPr>
          <w:t>1.9 Operational personnel</w:t>
        </w:r>
      </w:hyperlink>
      <w:r>
        <w:t>, a crew member assigned for duty must not perform a safety-related duty for a flight if they are, or believe they will be, unfit to perform the duty including:</w:t>
      </w:r>
    </w:p>
    <w:p w14:paraId="3849E1CA" w14:textId="77777777" w:rsidR="00C14526" w:rsidRPr="00C14526" w:rsidRDefault="00C14526" w:rsidP="00C14526">
      <w:pPr>
        <w:pStyle w:val="ListBullet"/>
      </w:pPr>
      <w:r>
        <w:t>having consumed alcohol within 8 hours of commencing the duty</w:t>
      </w:r>
    </w:p>
    <w:p w14:paraId="0567D795" w14:textId="77777777" w:rsidR="00C14526" w:rsidRPr="00C14526" w:rsidRDefault="00C14526" w:rsidP="00C14526">
      <w:pPr>
        <w:pStyle w:val="ListBullet"/>
      </w:pPr>
      <w:r>
        <w:t>having produced, or would likely produce, an alcohol test result exceeding the permitted level of alcohol.</w:t>
      </w:r>
    </w:p>
    <w:p w14:paraId="7BC61065" w14:textId="77777777" w:rsidR="00C14526" w:rsidRDefault="00C14526" w:rsidP="00C14526">
      <w:r w:rsidRPr="00643D67">
        <w:rPr>
          <w:rStyle w:val="Authorinstruction"/>
        </w:rPr>
        <w:t>{Sample Aviation}</w:t>
      </w:r>
      <w:r>
        <w:t xml:space="preserve"> has a ‘no blame’ policy for reporting of inability to accept assignment to a duty for a flight and crew members should feel no reason to refuse an assigned duty if unwell or for any safety related reason.</w:t>
      </w:r>
    </w:p>
    <w:p w14:paraId="786FE567" w14:textId="77777777" w:rsidR="00C14526" w:rsidRDefault="00C14526" w:rsidP="00C14526">
      <w:r>
        <w:t>Any crew member who believes they cannot accept assignment for a duty must advise the HOFO as soon as possible, so a new crew member can be assigned to the flight as necessary.</w:t>
      </w:r>
    </w:p>
    <w:p w14:paraId="77C0A437" w14:textId="77777777" w:rsidR="00C14526" w:rsidRPr="00352CF4" w:rsidRDefault="00C14526" w:rsidP="00C14526">
      <w:r>
        <w:t>The HOFO must ensure that a crew member is not assigned to a safety related duty on board an aircraft if the crew member is believed to be unfit for duty.</w:t>
      </w:r>
    </w:p>
    <w:p w14:paraId="3468BF4D" w14:textId="77777777" w:rsidR="00C14526" w:rsidRDefault="00C14526" w:rsidP="00966E0B">
      <w:pPr>
        <w:pStyle w:val="Heading3"/>
      </w:pPr>
      <w:bookmarkStart w:id="253" w:name="_Toc96683664"/>
      <w:bookmarkStart w:id="254" w:name="_Toc96684901"/>
      <w:r>
        <w:t>Smoking not permitted</w:t>
      </w:r>
      <w:bookmarkEnd w:id="253"/>
      <w:bookmarkEnd w:id="254"/>
    </w:p>
    <w:p w14:paraId="317FC76A" w14:textId="77777777" w:rsidR="00C14526" w:rsidRPr="00C14526" w:rsidRDefault="00C14526" w:rsidP="00B81CA3">
      <w:pPr>
        <w:pStyle w:val="Sampletext"/>
      </w:pPr>
      <w:r w:rsidRPr="00C14526">
        <w:t>Sample text</w:t>
      </w:r>
    </w:p>
    <w:p w14:paraId="0E11EA34" w14:textId="77777777" w:rsidR="00C14526" w:rsidRDefault="00C14526" w:rsidP="00C14526">
      <w:r>
        <w:t>Smoking of any substance, including tobacco and electronic cigarettes is not permitted on aircraft.</w:t>
      </w:r>
    </w:p>
    <w:p w14:paraId="6052854F" w14:textId="77777777" w:rsidR="00C14526" w:rsidRPr="00352CF4" w:rsidRDefault="00C14526" w:rsidP="00C14526">
      <w:r>
        <w:lastRenderedPageBreak/>
        <w:t>‘No Smoking’ placards are fitted to each aircraft in full view of crew or passenger seating areas.</w:t>
      </w:r>
    </w:p>
    <w:p w14:paraId="58D11F49" w14:textId="77777777" w:rsidR="00C14526" w:rsidRDefault="00C14526" w:rsidP="00966E0B">
      <w:pPr>
        <w:pStyle w:val="Heading2"/>
      </w:pPr>
      <w:bookmarkStart w:id="255" w:name="_Carriage_of_passengers"/>
      <w:bookmarkStart w:id="256" w:name="_Toc96683665"/>
      <w:bookmarkStart w:id="257" w:name="_Toc96684902"/>
      <w:bookmarkStart w:id="258" w:name="_Toc96685426"/>
      <w:bookmarkStart w:id="259" w:name="_Toc184214772"/>
      <w:bookmarkStart w:id="260" w:name="_Toc188966536"/>
      <w:bookmarkEnd w:id="255"/>
      <w:r>
        <w:t>Carriage of passengers and cargo</w:t>
      </w:r>
      <w:bookmarkEnd w:id="256"/>
      <w:bookmarkEnd w:id="257"/>
      <w:bookmarkEnd w:id="258"/>
      <w:bookmarkEnd w:id="259"/>
      <w:bookmarkEnd w:id="260"/>
    </w:p>
    <w:p w14:paraId="69AA0976" w14:textId="77777777" w:rsidR="00C14526" w:rsidRDefault="00C14526" w:rsidP="00966E0B">
      <w:pPr>
        <w:pStyle w:val="Heading3"/>
      </w:pPr>
      <w:bookmarkStart w:id="261" w:name="_Toc96683666"/>
      <w:bookmarkStart w:id="262" w:name="_Toc96684903"/>
      <w:r>
        <w:t>Type of passengers</w:t>
      </w:r>
      <w:bookmarkEnd w:id="261"/>
      <w:bookmarkEnd w:id="262"/>
      <w:r>
        <w:t xml:space="preserve"> (aerial work operations only)</w:t>
      </w:r>
    </w:p>
    <w:p w14:paraId="3B39DAD2" w14:textId="44DF59AD" w:rsidR="00C14526" w:rsidRPr="00C14526" w:rsidRDefault="00C14526" w:rsidP="00B81CA3">
      <w:pPr>
        <w:pStyle w:val="Sampletext"/>
      </w:pPr>
      <w:r w:rsidRPr="00C14526">
        <w:t>Sample text 1</w:t>
      </w:r>
    </w:p>
    <w:p w14:paraId="358C73CB" w14:textId="77777777" w:rsidR="00C14526" w:rsidRDefault="00C14526" w:rsidP="00C14526">
      <w:r>
        <w:t xml:space="preserve">This is not applicable to </w:t>
      </w:r>
      <w:r w:rsidRPr="00643D67">
        <w:rPr>
          <w:rStyle w:val="Authorinstruction"/>
        </w:rPr>
        <w:t>{Sample Aviation}</w:t>
      </w:r>
      <w:r w:rsidRPr="00842CD7">
        <w:t>.</w:t>
      </w:r>
    </w:p>
    <w:p w14:paraId="684313DA" w14:textId="1DE9BECC" w:rsidR="00C14526" w:rsidRPr="00C14526" w:rsidRDefault="00C14526" w:rsidP="00B81CA3">
      <w:pPr>
        <w:pStyle w:val="Sampletext"/>
      </w:pPr>
      <w:r w:rsidRPr="00C14526">
        <w:t>Sample text 2</w:t>
      </w:r>
    </w:p>
    <w:p w14:paraId="705D7B9E" w14:textId="77777777" w:rsidR="00C14526" w:rsidRDefault="00C14526" w:rsidP="00C14526">
      <w:r>
        <w:t>During aerial work operations, only aerial work passengers may be carried.</w:t>
      </w:r>
    </w:p>
    <w:p w14:paraId="4D5C4C0B" w14:textId="77777777" w:rsidR="00C14526" w:rsidRDefault="00C14526" w:rsidP="00C14526">
      <w:r>
        <w:t>An aerial work passenger is a person whose presence on the aircraft is for one or both of the following purposes:</w:t>
      </w:r>
    </w:p>
    <w:p w14:paraId="68DE0E59" w14:textId="77777777" w:rsidR="00C14526" w:rsidRPr="00C14526" w:rsidRDefault="00C14526" w:rsidP="00C14526">
      <w:pPr>
        <w:pStyle w:val="ListBullet"/>
      </w:pPr>
      <w:r>
        <w:t xml:space="preserve">to </w:t>
      </w:r>
      <w:r w:rsidRPr="00C14526">
        <w:t>travel on initial positioning and return positioning flights for the purpose of providing ground support during a subsequent or completed authorised aerial work operation, or</w:t>
      </w:r>
    </w:p>
    <w:p w14:paraId="29D949B2" w14:textId="77777777" w:rsidR="00C14526" w:rsidRPr="00C14526" w:rsidRDefault="00C14526" w:rsidP="00C14526">
      <w:pPr>
        <w:pStyle w:val="ListBullet"/>
      </w:pPr>
      <w:r>
        <w:t xml:space="preserve">to </w:t>
      </w:r>
      <w:r w:rsidRPr="00C14526">
        <w:t>identify or observe an operating area that is part of an authorised aerial work operation.</w:t>
      </w:r>
    </w:p>
    <w:p w14:paraId="0FECF195" w14:textId="77777777" w:rsidR="00C14526" w:rsidRDefault="00C14526" w:rsidP="00966E0B">
      <w:pPr>
        <w:pStyle w:val="Heading3"/>
      </w:pPr>
      <w:bookmarkStart w:id="263" w:name="_Briefing_of_passengers"/>
      <w:bookmarkStart w:id="264" w:name="_Toc96683667"/>
      <w:bookmarkStart w:id="265" w:name="_Toc96684904"/>
      <w:bookmarkEnd w:id="263"/>
      <w:r>
        <w:t>Briefing of passengers</w:t>
      </w:r>
      <w:bookmarkEnd w:id="264"/>
      <w:bookmarkEnd w:id="265"/>
    </w:p>
    <w:p w14:paraId="0FFC9249" w14:textId="70B66DC4" w:rsidR="00C14526" w:rsidRPr="00C14526" w:rsidRDefault="00C14526" w:rsidP="00B81CA3">
      <w:pPr>
        <w:pStyle w:val="Sampletext"/>
      </w:pPr>
      <w:r w:rsidRPr="00C14526">
        <w:t>Sample text 1</w:t>
      </w:r>
    </w:p>
    <w:p w14:paraId="6784B3FD" w14:textId="77777777" w:rsidR="00C14526" w:rsidRDefault="00C14526" w:rsidP="00C14526">
      <w:r>
        <w:t xml:space="preserve">This is not applicable to </w:t>
      </w:r>
      <w:r w:rsidRPr="00643D67">
        <w:rPr>
          <w:rStyle w:val="Authorinstruction"/>
        </w:rPr>
        <w:t>{Sample Aviation}</w:t>
      </w:r>
      <w:r w:rsidRPr="00C14526">
        <w:t>.</w:t>
      </w:r>
    </w:p>
    <w:p w14:paraId="68F9D6F6" w14:textId="77777777" w:rsidR="00C14526" w:rsidRPr="00C14526" w:rsidRDefault="00C14526" w:rsidP="00B81CA3">
      <w:pPr>
        <w:pStyle w:val="Sampletext"/>
      </w:pPr>
      <w:bookmarkStart w:id="266" w:name="_Hlk94677949"/>
      <w:r w:rsidRPr="00C14526">
        <w:t>Sample text 2</w:t>
      </w:r>
    </w:p>
    <w:bookmarkEnd w:id="266"/>
    <w:p w14:paraId="53B88457" w14:textId="06E29921" w:rsidR="00C14526" w:rsidRDefault="00C14526" w:rsidP="00C14526">
      <w:r>
        <w:t>Before boarding the aircraft, the pilot in command will brief each passenger about the following matters, and confirm understanding:</w:t>
      </w:r>
    </w:p>
    <w:p w14:paraId="68B9E9CD" w14:textId="77777777" w:rsidR="00C14526" w:rsidRPr="00C14526" w:rsidRDefault="00C14526" w:rsidP="00C14526">
      <w:pPr>
        <w:pStyle w:val="ListBullet"/>
      </w:pPr>
      <w:r>
        <w:t xml:space="preserve">the </w:t>
      </w:r>
      <w:bookmarkStart w:id="267" w:name="_Hlk96521227"/>
      <w:r w:rsidRPr="00C14526">
        <w:t>pilot in command</w:t>
      </w:r>
      <w:bookmarkEnd w:id="267"/>
      <w:r w:rsidRPr="00C14526">
        <w:t xml:space="preserve"> is responsible for passenger safety</w:t>
      </w:r>
    </w:p>
    <w:p w14:paraId="3F4B4267" w14:textId="77777777" w:rsidR="00C14526" w:rsidRPr="00C14526" w:rsidRDefault="00C14526" w:rsidP="00C14526">
      <w:pPr>
        <w:pStyle w:val="ListBullet"/>
      </w:pPr>
      <w:r>
        <w:t xml:space="preserve">safety instructions and directions from the </w:t>
      </w:r>
      <w:r w:rsidRPr="00C14526">
        <w:t>pilot in command must be followed</w:t>
      </w:r>
    </w:p>
    <w:p w14:paraId="453F3698" w14:textId="77777777" w:rsidR="00C14526" w:rsidRPr="00C14526" w:rsidRDefault="00C14526" w:rsidP="00C14526">
      <w:pPr>
        <w:pStyle w:val="ListBullet"/>
      </w:pPr>
      <w:r>
        <w:t>smoking tobacco, electronic cigarettes or any other substance on the aircraft is prohibited</w:t>
      </w:r>
    </w:p>
    <w:p w14:paraId="251E4282" w14:textId="77777777" w:rsidR="00C14526" w:rsidRPr="00C14526" w:rsidRDefault="00C14526" w:rsidP="00C14526">
      <w:pPr>
        <w:pStyle w:val="ListBullet"/>
      </w:pPr>
      <w:r>
        <w:t>when seatbelts are to be worn, and how to use them</w:t>
      </w:r>
    </w:p>
    <w:p w14:paraId="14EA2E2D" w14:textId="77777777" w:rsidR="00C14526" w:rsidRPr="00C14526" w:rsidRDefault="00C14526" w:rsidP="00C14526">
      <w:pPr>
        <w:pStyle w:val="ListBullet"/>
      </w:pPr>
      <w:r>
        <w:t>seat backs are to be upright during take-off and landing</w:t>
      </w:r>
    </w:p>
    <w:p w14:paraId="76FA299E" w14:textId="77777777" w:rsidR="00C14526" w:rsidRPr="00C14526" w:rsidRDefault="00C14526" w:rsidP="00C14526">
      <w:pPr>
        <w:pStyle w:val="ListBullet"/>
      </w:pPr>
      <w:r>
        <w:t>how and when to adopt the brace position</w:t>
      </w:r>
    </w:p>
    <w:p w14:paraId="761B9838" w14:textId="77777777" w:rsidR="00C14526" w:rsidRPr="00C14526" w:rsidRDefault="00C14526" w:rsidP="00C14526">
      <w:pPr>
        <w:pStyle w:val="ListBullet"/>
      </w:pPr>
      <w:r>
        <w:t xml:space="preserve">how to approach and move away from the </w:t>
      </w:r>
      <w:r w:rsidRPr="00C14526">
        <w:t>aircraft</w:t>
      </w:r>
    </w:p>
    <w:p w14:paraId="1BAB8612" w14:textId="77777777" w:rsidR="00C14526" w:rsidRPr="00C14526" w:rsidRDefault="00C14526" w:rsidP="00C14526">
      <w:pPr>
        <w:pStyle w:val="ListBullet"/>
      </w:pPr>
      <w:r>
        <w:t>entry and egress from the aircraft, including in emergency situations</w:t>
      </w:r>
    </w:p>
    <w:p w14:paraId="1E431F68" w14:textId="77777777" w:rsidR="00C14526" w:rsidRPr="00C14526" w:rsidRDefault="00C14526" w:rsidP="00C14526">
      <w:pPr>
        <w:pStyle w:val="ListBullet"/>
      </w:pPr>
      <w:r>
        <w:t>where and how to stow baggage and personal effects</w:t>
      </w:r>
    </w:p>
    <w:p w14:paraId="10189B78" w14:textId="77777777" w:rsidR="00C14526" w:rsidRPr="00C14526" w:rsidRDefault="00C14526" w:rsidP="00C14526">
      <w:pPr>
        <w:pStyle w:val="ListBullet"/>
      </w:pPr>
      <w:r>
        <w:t>use of survival equipment / ELT as appropriate</w:t>
      </w:r>
    </w:p>
    <w:p w14:paraId="1B111766" w14:textId="77777777" w:rsidR="00C14526" w:rsidRPr="00C14526" w:rsidRDefault="00C14526" w:rsidP="00C14526">
      <w:pPr>
        <w:pStyle w:val="ListBullet"/>
      </w:pPr>
      <w:r>
        <w:t>use of life jackets and life rafts (if carried for the operation) and that life jackets must not be inflated inside the aircraft</w:t>
      </w:r>
    </w:p>
    <w:p w14:paraId="79BB5E7F" w14:textId="77777777" w:rsidR="00C14526" w:rsidRPr="00C14526" w:rsidRDefault="00C14526" w:rsidP="00C14526">
      <w:pPr>
        <w:pStyle w:val="ListBullet"/>
      </w:pPr>
      <w:r>
        <w:t>restriction on the use of PEDs and when they can be used</w:t>
      </w:r>
    </w:p>
    <w:p w14:paraId="2425220E" w14:textId="77777777" w:rsidR="00C14526" w:rsidRPr="00C14526" w:rsidRDefault="00C14526" w:rsidP="00C14526">
      <w:pPr>
        <w:pStyle w:val="ListBullet"/>
      </w:pPr>
      <w:r>
        <w:t>communications and headset use</w:t>
      </w:r>
    </w:p>
    <w:p w14:paraId="3F982690" w14:textId="77777777" w:rsidR="00C14526" w:rsidRPr="00C14526" w:rsidRDefault="00C14526" w:rsidP="00C14526">
      <w:pPr>
        <w:pStyle w:val="ListBullet"/>
      </w:pPr>
      <w:r>
        <w:t xml:space="preserve">if the passenger is in a </w:t>
      </w:r>
      <w:r w:rsidRPr="00C14526">
        <w:t>flight crew seat, the requirement to ensure controls are not manipulated or interfered with</w:t>
      </w:r>
    </w:p>
    <w:p w14:paraId="4B0C33FC" w14:textId="77777777" w:rsidR="00C14526" w:rsidRPr="00C14526" w:rsidRDefault="00C14526" w:rsidP="00C14526">
      <w:pPr>
        <w:pStyle w:val="ListBullet"/>
      </w:pPr>
      <w:r>
        <w:lastRenderedPageBreak/>
        <w:t xml:space="preserve">the location of the </w:t>
      </w:r>
      <w:r w:rsidRPr="00C14526">
        <w:t>Safety Briefing Card located at each seat and can be found in Form A20 to this manual.</w:t>
      </w:r>
    </w:p>
    <w:p w14:paraId="2E3323F0" w14:textId="77777777" w:rsidR="00C14526" w:rsidRDefault="00C14526" w:rsidP="00643D67">
      <w:pPr>
        <w:pStyle w:val="normalafterlisttable"/>
      </w:pPr>
      <w:r>
        <w:t>Passengers with reduced mobility and any accompanying person, will be given a specific briefing on what to do during an emergency evacuation. Passengers responsible for an infant will be given a specific briefing outlining when the infant is to be restrained, and the use of an infant life jacket (if carried).</w:t>
      </w:r>
    </w:p>
    <w:p w14:paraId="7AF67C69" w14:textId="77777777" w:rsidR="00C14526" w:rsidRDefault="00C14526" w:rsidP="00C14526">
      <w:r>
        <w:t>Passengers who are not likely to have suitable understanding of the English language should be briefed with the use of the Safety Briefing Card and the use of practical demonstrations and multi-lingual aids where applicable.</w:t>
      </w:r>
    </w:p>
    <w:p w14:paraId="5D0FBA42" w14:textId="77777777" w:rsidR="00C14526" w:rsidRDefault="00C14526" w:rsidP="00C14526">
      <w:r>
        <w:t>In addition to the briefing above, for aerial work operations:</w:t>
      </w:r>
    </w:p>
    <w:p w14:paraId="3F696864" w14:textId="77777777" w:rsidR="00C14526" w:rsidRPr="00C14526" w:rsidRDefault="00C14526" w:rsidP="00C14526">
      <w:pPr>
        <w:pStyle w:val="ListBullet"/>
      </w:pPr>
      <w:r>
        <w:t>Aerial work passengers must be briefed prior to the flight of the risks associated with the flight on which they are to be carried and they accept the risk of carriage on the flight by boarding the aircraft.</w:t>
      </w:r>
    </w:p>
    <w:p w14:paraId="49D6AC2E" w14:textId="77777777" w:rsidR="00C14526" w:rsidRPr="00C14526" w:rsidRDefault="00C14526" w:rsidP="00C14526">
      <w:pPr>
        <w:pStyle w:val="ListBullet"/>
      </w:pPr>
      <w:r>
        <w:t xml:space="preserve">This briefing must include an outline of any operational elements of the flight which may not be compliant with Part 91 of </w:t>
      </w:r>
      <w:r w:rsidRPr="00C14526">
        <w:t>CASR, but which are as a result of that non-compliance, required to be compliant with the requirements of Part 138 of CASR.</w:t>
      </w:r>
    </w:p>
    <w:p w14:paraId="4B98311C" w14:textId="77777777" w:rsidR="00C14526" w:rsidRPr="00C14526" w:rsidRDefault="00C14526" w:rsidP="00C14526">
      <w:pPr>
        <w:pStyle w:val="ListBullet"/>
      </w:pPr>
      <w:r>
        <w:t xml:space="preserve">The briefing may be given by the </w:t>
      </w:r>
      <w:r w:rsidRPr="00C14526">
        <w:t>HOFO or the pilot in command</w:t>
      </w:r>
      <w:r w:rsidRPr="00C14526" w:rsidDel="0032673F">
        <w:t xml:space="preserve"> </w:t>
      </w:r>
      <w:r w:rsidRPr="00C14526">
        <w:t>or both, and a note to the effect that it has been completed is to be entered into the trip record for the flight with the name and contact details of the aerial work passenger(s).</w:t>
      </w:r>
    </w:p>
    <w:p w14:paraId="28A0D531" w14:textId="77777777" w:rsidR="00C14526" w:rsidRDefault="00C14526" w:rsidP="00966E0B">
      <w:pPr>
        <w:pStyle w:val="Heading3"/>
      </w:pPr>
      <w:bookmarkStart w:id="268" w:name="_Toc96683668"/>
      <w:bookmarkStart w:id="269" w:name="_Toc96684905"/>
      <w:r>
        <w:t>Carriage of restricted persons</w:t>
      </w:r>
      <w:bookmarkEnd w:id="268"/>
      <w:bookmarkEnd w:id="269"/>
    </w:p>
    <w:p w14:paraId="3D1F805C" w14:textId="77777777" w:rsidR="00C14526" w:rsidRPr="00C14526" w:rsidRDefault="00C14526" w:rsidP="00B81CA3">
      <w:pPr>
        <w:pStyle w:val="Sampletext"/>
      </w:pPr>
      <w:r w:rsidRPr="00C14526">
        <w:t>Sample text</w:t>
      </w:r>
    </w:p>
    <w:p w14:paraId="7C8C0ECD" w14:textId="77777777" w:rsidR="00C14526" w:rsidRDefault="00C14526" w:rsidP="00C14526">
      <w:r w:rsidRPr="00F53AEF">
        <w:t>Restricted persons must not be carried on any flights.</w:t>
      </w:r>
    </w:p>
    <w:p w14:paraId="2420D652" w14:textId="77777777" w:rsidR="00C14526" w:rsidRPr="00643D67" w:rsidRDefault="00C14526" w:rsidP="00C14526">
      <w:pPr>
        <w:rPr>
          <w:rStyle w:val="Authorinstruction"/>
        </w:rPr>
      </w:pPr>
      <w:r w:rsidRPr="00643D67">
        <w:rPr>
          <w:rStyle w:val="Authorinstruction"/>
        </w:rPr>
        <w:t>{Or insert process}</w:t>
      </w:r>
    </w:p>
    <w:p w14:paraId="1ACAC768" w14:textId="77777777" w:rsidR="00C14526" w:rsidRDefault="00C14526" w:rsidP="00966E0B">
      <w:pPr>
        <w:pStyle w:val="Heading3"/>
      </w:pPr>
      <w:bookmarkStart w:id="270" w:name="_Toc96683669"/>
      <w:bookmarkStart w:id="271" w:name="_Toc96684906"/>
      <w:r>
        <w:t>Ground operations and movement of persons</w:t>
      </w:r>
      <w:bookmarkEnd w:id="270"/>
      <w:bookmarkEnd w:id="271"/>
    </w:p>
    <w:p w14:paraId="70509C6C" w14:textId="77777777" w:rsidR="00C14526" w:rsidRPr="00C14526" w:rsidRDefault="00C14526" w:rsidP="00B81CA3">
      <w:pPr>
        <w:pStyle w:val="Sampletext"/>
      </w:pPr>
      <w:r w:rsidRPr="00C14526">
        <w:t>Sample text</w:t>
      </w:r>
    </w:p>
    <w:p w14:paraId="5F8DCB8D" w14:textId="77777777" w:rsidR="00C14526" w:rsidRPr="00CA78F0" w:rsidRDefault="00C14526" w:rsidP="00CA78F0">
      <w:pPr>
        <w:pStyle w:val="normalafterlisttable"/>
        <w:rPr>
          <w:rStyle w:val="bold"/>
        </w:rPr>
      </w:pPr>
      <w:r w:rsidRPr="00CA78F0">
        <w:rPr>
          <w:rStyle w:val="bold"/>
        </w:rPr>
        <w:t>Operating aircraft</w:t>
      </w:r>
    </w:p>
    <w:p w14:paraId="5DC6C4DA" w14:textId="77777777" w:rsidR="00C14526" w:rsidRDefault="00C14526" w:rsidP="00C14526">
      <w:r>
        <w:t>All crew members are to remain vigilant when operating aircraft on the ground in order to maximise the safety to pedestrians who may also be in the vicinity of aircraft. Only essential personnel such as the pilot in command, ground crew members or maintenance engineers may be airside when an aircraft engine is running.</w:t>
      </w:r>
    </w:p>
    <w:p w14:paraId="2D7AB6DD" w14:textId="77777777" w:rsidR="00C14526" w:rsidRDefault="00C14526" w:rsidP="00C14526">
      <w:r>
        <w:t>Prior to starting the aircraft engine, the pilot in command will ensure that no person is within 15 m of the aircraft and that the taxi path is clear of persons and obstacles. Particular caution must be taken at aerodromes which are not certified to ensure runways and taxiways are clear prior to operations.</w:t>
      </w:r>
    </w:p>
    <w:p w14:paraId="57C603B1" w14:textId="77777777" w:rsidR="00C14526" w:rsidRPr="00CA78F0" w:rsidRDefault="00C14526" w:rsidP="00CA78F0">
      <w:pPr>
        <w:pStyle w:val="normalafterlisttable"/>
        <w:rPr>
          <w:rStyle w:val="bold"/>
        </w:rPr>
      </w:pPr>
      <w:r w:rsidRPr="00CA78F0">
        <w:rPr>
          <w:rStyle w:val="bold"/>
        </w:rPr>
        <w:t>Managing passengers</w:t>
      </w:r>
    </w:p>
    <w:p w14:paraId="62887B1C" w14:textId="77777777" w:rsidR="00C14526" w:rsidRDefault="00C14526" w:rsidP="00C14526">
      <w:r>
        <w:t>The pilot in command</w:t>
      </w:r>
      <w:r w:rsidDel="0032673F">
        <w:t xml:space="preserve"> </w:t>
      </w:r>
      <w:r>
        <w:t>must escort all passengers (regardless of the passengers’ experience) while they are airside.</w:t>
      </w:r>
    </w:p>
    <w:p w14:paraId="28E7CAE6" w14:textId="77777777" w:rsidR="00C14526" w:rsidRDefault="00C14526" w:rsidP="00C14526">
      <w:r>
        <w:t>Passengers embarking or disembarking the aircraft will be escorted to do so from the rear to avoid the propeller / engine area / tail rotor and care must be taken to ensure people do not hit their heads on the back of the wing flap area of the aircraft. Prior to disembarkation the pilot in command</w:t>
      </w:r>
      <w:r w:rsidDel="0032673F">
        <w:t xml:space="preserve"> </w:t>
      </w:r>
      <w:r>
        <w:t>will shut down the aircraft and ensure the apron area is safe prior to permitting a passenger to leave the aircraft.</w:t>
      </w:r>
    </w:p>
    <w:p w14:paraId="5F5F9858" w14:textId="77777777" w:rsidR="00C14526" w:rsidRPr="00CA78F0" w:rsidRDefault="00C14526" w:rsidP="00CA78F0">
      <w:pPr>
        <w:pStyle w:val="normalafterlisttable"/>
        <w:rPr>
          <w:rStyle w:val="bold"/>
        </w:rPr>
      </w:pPr>
      <w:r w:rsidRPr="00CA78F0">
        <w:rPr>
          <w:rStyle w:val="bold"/>
        </w:rPr>
        <w:t>Managing cargo</w:t>
      </w:r>
    </w:p>
    <w:p w14:paraId="71644A0C" w14:textId="77777777" w:rsidR="00C14526" w:rsidRDefault="00C14526" w:rsidP="00C14526">
      <w:r>
        <w:t>Cargo will only be loaded and unloaded when the aircraft engine is not running.</w:t>
      </w:r>
    </w:p>
    <w:p w14:paraId="2F79A5A6" w14:textId="77777777" w:rsidR="00C14526" w:rsidRDefault="00C14526" w:rsidP="00966E0B">
      <w:pPr>
        <w:pStyle w:val="Heading3"/>
      </w:pPr>
      <w:bookmarkStart w:id="272" w:name="_Toc96683670"/>
      <w:bookmarkStart w:id="273" w:name="_Toc96684907"/>
      <w:r>
        <w:lastRenderedPageBreak/>
        <w:t>Carriage of passengers in seats at which dual controls are fitted</w:t>
      </w:r>
      <w:bookmarkEnd w:id="272"/>
      <w:bookmarkEnd w:id="273"/>
    </w:p>
    <w:p w14:paraId="68D48B5F" w14:textId="77777777" w:rsidR="00C14526" w:rsidRPr="00C14526" w:rsidRDefault="00C14526" w:rsidP="00B81CA3">
      <w:pPr>
        <w:pStyle w:val="Sampletext"/>
      </w:pPr>
      <w:r w:rsidRPr="00C14526">
        <w:t>Sample text</w:t>
      </w:r>
    </w:p>
    <w:p w14:paraId="3CF3B2F3" w14:textId="652A80DB" w:rsidR="00C14526" w:rsidRPr="00CD68B2" w:rsidRDefault="00C14526" w:rsidP="00C14526">
      <w:r w:rsidRPr="00CD68B2">
        <w:t>When necessary, for weight and balance or capacity reasons</w:t>
      </w:r>
      <w:r>
        <w:t>,</w:t>
      </w:r>
      <w:r w:rsidRPr="00CD68B2">
        <w:t xml:space="preserve"> passengers may be carried in an unoccupied </w:t>
      </w:r>
      <w:r>
        <w:t>flight crew</w:t>
      </w:r>
      <w:r w:rsidRPr="00CD68B2">
        <w:t xml:space="preserve"> seat. A specific safety briefing, including the requirement to ensure controls are not manipulated or interfered with, is required in accordance with </w:t>
      </w:r>
      <w:r>
        <w:t>sub</w:t>
      </w:r>
      <w:r w:rsidRPr="00CD68B2">
        <w:t xml:space="preserve">section </w:t>
      </w:r>
      <w:hyperlink w:anchor="_Briefing_of_passengers" w:history="1">
        <w:r w:rsidRPr="00926DFE">
          <w:rPr>
            <w:rStyle w:val="Hyperlink"/>
          </w:rPr>
          <w:t>Briefing of passengers</w:t>
        </w:r>
      </w:hyperlink>
      <w:r>
        <w:t>,</w:t>
      </w:r>
      <w:r w:rsidRPr="00CD68B2">
        <w:t xml:space="preserve"> prior to departure.</w:t>
      </w:r>
    </w:p>
    <w:p w14:paraId="6C24DC48" w14:textId="77777777" w:rsidR="00C14526" w:rsidRDefault="00C14526" w:rsidP="00966E0B">
      <w:pPr>
        <w:pStyle w:val="Heading3"/>
      </w:pPr>
      <w:bookmarkStart w:id="274" w:name="_Toc96683671"/>
      <w:bookmarkStart w:id="275" w:name="_Toc96684908"/>
      <w:r>
        <w:t>Cabin safety procedures</w:t>
      </w:r>
      <w:bookmarkEnd w:id="274"/>
      <w:bookmarkEnd w:id="275"/>
    </w:p>
    <w:p w14:paraId="5D23A559" w14:textId="77777777" w:rsidR="00C14526" w:rsidRPr="00C14526" w:rsidRDefault="00C14526" w:rsidP="00B81CA3">
      <w:pPr>
        <w:pStyle w:val="Sampletext"/>
      </w:pPr>
      <w:r w:rsidRPr="00C14526">
        <w:t>Sample text</w:t>
      </w:r>
    </w:p>
    <w:p w14:paraId="3B8B3674" w14:textId="77777777" w:rsidR="00C14526" w:rsidRDefault="00C14526" w:rsidP="00C14526">
      <w:r>
        <w:t>Before taxi, take-off, descent and landing, the pilot in command</w:t>
      </w:r>
      <w:r w:rsidDel="0032673F">
        <w:t xml:space="preserve"> </w:t>
      </w:r>
      <w:r>
        <w:t>must confirm all passengers are seated with fastened seat belts, seat backs are upright, any attachments to seats are stowed and exits are not blocked.</w:t>
      </w:r>
    </w:p>
    <w:p w14:paraId="66B4C1ED" w14:textId="77777777" w:rsidR="00C14526" w:rsidRDefault="00C14526" w:rsidP="00966E0B">
      <w:pPr>
        <w:pStyle w:val="Heading3"/>
      </w:pPr>
      <w:bookmarkStart w:id="276" w:name="_Toc96683672"/>
      <w:bookmarkStart w:id="277" w:name="_Toc96684909"/>
      <w:r>
        <w:t>Means of passenger communication</w:t>
      </w:r>
      <w:bookmarkEnd w:id="276"/>
      <w:bookmarkEnd w:id="277"/>
    </w:p>
    <w:p w14:paraId="3F808D5F" w14:textId="77777777" w:rsidR="00C14526" w:rsidRPr="00C14526" w:rsidRDefault="00C14526" w:rsidP="00B81CA3">
      <w:pPr>
        <w:pStyle w:val="Sampletext"/>
      </w:pPr>
      <w:r w:rsidRPr="00C14526">
        <w:t>Sample text</w:t>
      </w:r>
    </w:p>
    <w:p w14:paraId="41BC3B0C" w14:textId="77777777" w:rsidR="00C14526" w:rsidRPr="00CD68B2" w:rsidRDefault="00C14526" w:rsidP="00C14526">
      <w:r>
        <w:t xml:space="preserve">The </w:t>
      </w:r>
      <w:bookmarkStart w:id="278" w:name="_Hlk96521298"/>
      <w:r>
        <w:t>pilot in command</w:t>
      </w:r>
      <w:bookmarkEnd w:id="278"/>
      <w:r>
        <w:t xml:space="preserve"> must ensure visibility of all seats from the pilot seat or ensure the aircraft is fitted with a means to communicate with all passengers.</w:t>
      </w:r>
      <w:r w:rsidRPr="00350184">
        <w:t xml:space="preserve"> </w:t>
      </w:r>
      <w:r>
        <w:t>The pilot in command must ensure that effective communication with the passengers is maintained throughout the flight.</w:t>
      </w:r>
    </w:p>
    <w:p w14:paraId="6D320469" w14:textId="77777777" w:rsidR="00C14526" w:rsidRDefault="00C14526" w:rsidP="00966E0B">
      <w:pPr>
        <w:pStyle w:val="Heading3"/>
      </w:pPr>
      <w:bookmarkStart w:id="279" w:name="_Toc96683673"/>
      <w:bookmarkStart w:id="280" w:name="_Toc96684910"/>
      <w:r>
        <w:t>Use of seatbelts</w:t>
      </w:r>
      <w:bookmarkEnd w:id="279"/>
      <w:bookmarkEnd w:id="280"/>
    </w:p>
    <w:p w14:paraId="32E0342B" w14:textId="77777777" w:rsidR="00C14526" w:rsidRPr="00C14526" w:rsidRDefault="00C14526" w:rsidP="00B81CA3">
      <w:pPr>
        <w:pStyle w:val="Sampletext"/>
      </w:pPr>
      <w:r w:rsidRPr="00C14526">
        <w:t>Sample text</w:t>
      </w:r>
    </w:p>
    <w:p w14:paraId="5E3E318E" w14:textId="77777777" w:rsidR="00C14526" w:rsidRDefault="00C14526" w:rsidP="00C14526">
      <w:r>
        <w:t>Seatbelts must be worn at all times from boarding the aircraft until deplaning at the end of the flight.</w:t>
      </w:r>
    </w:p>
    <w:p w14:paraId="13000FEC" w14:textId="77777777" w:rsidR="00C14526" w:rsidRDefault="00C14526" w:rsidP="00C14526">
      <w:r>
        <w:t>The pilot in command may direct, provided the aircraft is not below 1000 ft AGL or in turbulence, that a seat belt may be removed for safety, health or other operational reasons if the pilot in command considers it safe to do so.</w:t>
      </w:r>
    </w:p>
    <w:p w14:paraId="046F8377" w14:textId="77777777" w:rsidR="00C14526" w:rsidRDefault="00C14526" w:rsidP="00C14526">
      <w:r>
        <w:t>Other than in an emergency, air transport passengers must not change seating positions.</w:t>
      </w:r>
    </w:p>
    <w:p w14:paraId="45131E95" w14:textId="77777777" w:rsidR="00C14526" w:rsidRDefault="00C14526" w:rsidP="00C14526">
      <w:r>
        <w:t>For aerial work operations, if the aircraft interior has been configured to allow operational movement of crew members or aerial work passengers in flight, the pilot in command must, during the pre-flight briefing, outline the circumstances in which this movement will be permitted.</w:t>
      </w:r>
    </w:p>
    <w:p w14:paraId="0989165F" w14:textId="77777777" w:rsidR="00C14526" w:rsidRPr="00CD68B2" w:rsidRDefault="00C14526" w:rsidP="00C14526">
      <w:r>
        <w:t>No in-flight movement of aerial work passengers is permitted without first communicating with the pilot in command using the pre briefed method.</w:t>
      </w:r>
    </w:p>
    <w:p w14:paraId="6B2BDEA0" w14:textId="77777777" w:rsidR="00C14526" w:rsidRDefault="00C14526" w:rsidP="00966E0B">
      <w:pPr>
        <w:pStyle w:val="Heading3"/>
      </w:pPr>
      <w:bookmarkStart w:id="281" w:name="_Toc96683674"/>
      <w:bookmarkStart w:id="282" w:name="_Toc96684911"/>
      <w:r>
        <w:t>Passengers – compliance with safety directions</w:t>
      </w:r>
      <w:bookmarkEnd w:id="281"/>
      <w:bookmarkEnd w:id="282"/>
    </w:p>
    <w:p w14:paraId="0D088F19" w14:textId="091D1658" w:rsidR="00C14526" w:rsidRPr="00CD68B2" w:rsidRDefault="00C14526" w:rsidP="00C14526">
      <w:r>
        <w:t>Reserved</w:t>
      </w:r>
      <w:r w:rsidR="00643D67">
        <w:t>.</w:t>
      </w:r>
    </w:p>
    <w:p w14:paraId="1C666603" w14:textId="77777777" w:rsidR="00C14526" w:rsidRDefault="00C14526" w:rsidP="00966E0B">
      <w:pPr>
        <w:pStyle w:val="Heading3"/>
      </w:pPr>
      <w:bookmarkStart w:id="283" w:name="_Toc96683675"/>
      <w:bookmarkStart w:id="284" w:name="_Toc96684912"/>
      <w:r>
        <w:t>Psychoactive substances</w:t>
      </w:r>
      <w:bookmarkEnd w:id="283"/>
      <w:bookmarkEnd w:id="284"/>
    </w:p>
    <w:p w14:paraId="1F642FD9" w14:textId="77777777" w:rsidR="00C14526" w:rsidRPr="00C14526" w:rsidRDefault="00C14526" w:rsidP="00B81CA3">
      <w:pPr>
        <w:pStyle w:val="Sampletext"/>
      </w:pPr>
      <w:r w:rsidRPr="00C14526">
        <w:t>Sample text</w:t>
      </w:r>
    </w:p>
    <w:p w14:paraId="618C587E" w14:textId="77777777" w:rsidR="00C14526" w:rsidRDefault="00C14526" w:rsidP="00C14526">
      <w:r>
        <w:t xml:space="preserve">Alcohol must not be provided, or consumed, by any person on </w:t>
      </w:r>
      <w:r w:rsidRPr="00643D67">
        <w:rPr>
          <w:rStyle w:val="Authorinstruction"/>
        </w:rPr>
        <w:t>{Sample Aviation}</w:t>
      </w:r>
      <w:r>
        <w:t xml:space="preserve"> aircraft.</w:t>
      </w:r>
    </w:p>
    <w:p w14:paraId="602BD09C" w14:textId="77777777" w:rsidR="00C14526" w:rsidRPr="00CD68B2" w:rsidRDefault="00C14526" w:rsidP="00C14526">
      <w:r>
        <w:t>The pilot in command must ensure that no person is permitted to board the aircraft if it is apparent that they are affected by psychoactive substances. When a person is denied boarding for this reason, the pilot in command will immediately contact the CEO or HOFO for further advice.</w:t>
      </w:r>
    </w:p>
    <w:p w14:paraId="0BEECDA9" w14:textId="77777777" w:rsidR="00C14526" w:rsidRDefault="00C14526" w:rsidP="00966E0B">
      <w:pPr>
        <w:pStyle w:val="Heading3"/>
      </w:pPr>
      <w:bookmarkStart w:id="285" w:name="_Toc96683676"/>
      <w:bookmarkStart w:id="286" w:name="_Toc96684913"/>
      <w:r>
        <w:lastRenderedPageBreak/>
        <w:t>Refusal to carry passengers or cargo</w:t>
      </w:r>
      <w:bookmarkEnd w:id="285"/>
      <w:bookmarkEnd w:id="286"/>
    </w:p>
    <w:p w14:paraId="63548FD4" w14:textId="77777777" w:rsidR="00C14526" w:rsidRPr="00C14526" w:rsidRDefault="00C14526" w:rsidP="00B81CA3">
      <w:pPr>
        <w:pStyle w:val="Sampletext"/>
      </w:pPr>
      <w:r w:rsidRPr="00C14526">
        <w:t>Sample text</w:t>
      </w:r>
    </w:p>
    <w:p w14:paraId="3E1EA423" w14:textId="77777777" w:rsidR="00C14526" w:rsidRDefault="00C14526" w:rsidP="00C14526">
      <w:r w:rsidRPr="00643D67">
        <w:rPr>
          <w:rStyle w:val="Authorinstruction"/>
        </w:rPr>
        <w:t>{Sample Aviation}</w:t>
      </w:r>
      <w:r>
        <w:t xml:space="preserve"> is not required to describe its process in this document.</w:t>
      </w:r>
    </w:p>
    <w:p w14:paraId="388BB0AD" w14:textId="77777777" w:rsidR="00C14526" w:rsidRPr="00643D67" w:rsidRDefault="00C14526" w:rsidP="00C14526">
      <w:pPr>
        <w:rPr>
          <w:rStyle w:val="Authorinstruction"/>
        </w:rPr>
      </w:pPr>
      <w:r w:rsidRPr="00643D67">
        <w:rPr>
          <w:rStyle w:val="Authorinstruction"/>
        </w:rPr>
        <w:t>{Or insert process}</w:t>
      </w:r>
    </w:p>
    <w:p w14:paraId="6205AE25" w14:textId="77777777" w:rsidR="00C14526" w:rsidRDefault="00C14526" w:rsidP="00966E0B">
      <w:pPr>
        <w:pStyle w:val="Heading3"/>
      </w:pPr>
      <w:bookmarkStart w:id="287" w:name="_Toc96683677"/>
      <w:bookmarkStart w:id="288" w:name="_Toc96684914"/>
      <w:r>
        <w:t>Policy for off-loading passengers and cargo</w:t>
      </w:r>
      <w:bookmarkEnd w:id="287"/>
      <w:bookmarkEnd w:id="288"/>
    </w:p>
    <w:p w14:paraId="0EF69E5B" w14:textId="77777777" w:rsidR="00C14526" w:rsidRPr="00C14526" w:rsidRDefault="00C14526" w:rsidP="00B81CA3">
      <w:pPr>
        <w:pStyle w:val="Sampletext"/>
      </w:pPr>
      <w:r w:rsidRPr="00C14526">
        <w:t>Sample text</w:t>
      </w:r>
    </w:p>
    <w:p w14:paraId="2625C587" w14:textId="77777777" w:rsidR="00C14526" w:rsidRDefault="00C14526" w:rsidP="00C14526">
      <w:r w:rsidRPr="00643D67">
        <w:rPr>
          <w:rStyle w:val="Authorinstruction"/>
        </w:rPr>
        <w:t>{Sample Aviation}</w:t>
      </w:r>
      <w:r>
        <w:t xml:space="preserve"> is not required to describe its process in this document.</w:t>
      </w:r>
    </w:p>
    <w:p w14:paraId="121795ED" w14:textId="77777777" w:rsidR="00C14526" w:rsidRPr="00643D67" w:rsidRDefault="00C14526" w:rsidP="00C14526">
      <w:pPr>
        <w:rPr>
          <w:rStyle w:val="Authorinstruction"/>
        </w:rPr>
      </w:pPr>
      <w:r w:rsidRPr="00643D67">
        <w:rPr>
          <w:rStyle w:val="Authorinstruction"/>
        </w:rPr>
        <w:t>{Or insert process}</w:t>
      </w:r>
    </w:p>
    <w:p w14:paraId="2DDF5C52" w14:textId="77777777" w:rsidR="00C14526" w:rsidRDefault="00C14526" w:rsidP="00966E0B">
      <w:pPr>
        <w:pStyle w:val="Heading3"/>
      </w:pPr>
      <w:bookmarkStart w:id="289" w:name="_Toc96683678"/>
      <w:bookmarkStart w:id="290" w:name="_Toc96684915"/>
      <w:r>
        <w:t>Unauthorised travel or placing of cargo on aircraft</w:t>
      </w:r>
      <w:bookmarkEnd w:id="289"/>
      <w:bookmarkEnd w:id="290"/>
    </w:p>
    <w:p w14:paraId="6CE58A9B" w14:textId="77777777" w:rsidR="00C14526" w:rsidRPr="00C14526" w:rsidRDefault="00C14526" w:rsidP="00B81CA3">
      <w:pPr>
        <w:pStyle w:val="Sampletext"/>
      </w:pPr>
      <w:r w:rsidRPr="00C14526">
        <w:t>Sample text</w:t>
      </w:r>
    </w:p>
    <w:p w14:paraId="3D034DD3" w14:textId="77777777" w:rsidR="00C14526" w:rsidRDefault="00C14526" w:rsidP="00C14526">
      <w:r w:rsidRPr="00643D67">
        <w:rPr>
          <w:rStyle w:val="Authorinstruction"/>
        </w:rPr>
        <w:t>{Sample Aviation}</w:t>
      </w:r>
      <w:r>
        <w:t xml:space="preserve"> is not required to describe its process in this document.</w:t>
      </w:r>
    </w:p>
    <w:p w14:paraId="42CD78AF" w14:textId="77777777" w:rsidR="00C14526" w:rsidRPr="00643D67" w:rsidRDefault="00C14526" w:rsidP="00C14526">
      <w:pPr>
        <w:rPr>
          <w:rStyle w:val="Authorinstruction"/>
        </w:rPr>
      </w:pPr>
      <w:r w:rsidRPr="00643D67">
        <w:rPr>
          <w:rStyle w:val="Authorinstruction"/>
        </w:rPr>
        <w:t>{Or insert process}</w:t>
      </w:r>
    </w:p>
    <w:p w14:paraId="5F9BB407" w14:textId="77777777" w:rsidR="00C14526" w:rsidRDefault="00C14526" w:rsidP="00966E0B">
      <w:pPr>
        <w:pStyle w:val="Heading3"/>
      </w:pPr>
      <w:bookmarkStart w:id="291" w:name="_Toc96683679"/>
      <w:bookmarkStart w:id="292" w:name="_Toc96684916"/>
      <w:r>
        <w:t>Passenger lists</w:t>
      </w:r>
      <w:bookmarkEnd w:id="291"/>
      <w:bookmarkEnd w:id="292"/>
    </w:p>
    <w:p w14:paraId="7356644E" w14:textId="77777777" w:rsidR="00C14526" w:rsidRPr="00C14526" w:rsidRDefault="00C14526" w:rsidP="00B81CA3">
      <w:pPr>
        <w:pStyle w:val="Sampletext"/>
      </w:pPr>
      <w:r w:rsidRPr="00C14526">
        <w:t>Sample text 1</w:t>
      </w:r>
    </w:p>
    <w:p w14:paraId="5452F687" w14:textId="77777777" w:rsidR="00C14526" w:rsidRDefault="00C14526" w:rsidP="00C14526">
      <w:r w:rsidRPr="00387F42">
        <w:t xml:space="preserve">This is not applicable to </w:t>
      </w:r>
      <w:r w:rsidRPr="00643D67">
        <w:rPr>
          <w:rStyle w:val="Authorinstruction"/>
        </w:rPr>
        <w:t>{Sample Aviation}</w:t>
      </w:r>
      <w:r w:rsidRPr="00387F42">
        <w:t>'s operations</w:t>
      </w:r>
      <w:r>
        <w:t>.</w:t>
      </w:r>
    </w:p>
    <w:p w14:paraId="0DC86BFE" w14:textId="77777777" w:rsidR="00C14526" w:rsidRPr="00A26A08" w:rsidRDefault="00C14526" w:rsidP="00B81CA3">
      <w:pPr>
        <w:pStyle w:val="Sampletext"/>
      </w:pPr>
      <w:r w:rsidRPr="00C14526">
        <w:t>Sample text 2</w:t>
      </w:r>
    </w:p>
    <w:p w14:paraId="5CE3A5AC" w14:textId="77777777" w:rsidR="00C14526" w:rsidRDefault="00C14526" w:rsidP="00C14526">
      <w:r w:rsidRPr="00ED15D2">
        <w:t xml:space="preserve">The pilot in command of each passenger carrying flight must complete a passenger list using </w:t>
      </w:r>
      <w:r>
        <w:t>the Operational Flight Planning Form (F</w:t>
      </w:r>
      <w:r w:rsidRPr="00ED15D2">
        <w:t>orm A</w:t>
      </w:r>
      <w:r>
        <w:t>0</w:t>
      </w:r>
      <w:r w:rsidRPr="00ED15D2">
        <w:t>7</w:t>
      </w:r>
      <w:r>
        <w:t>)</w:t>
      </w:r>
      <w:r w:rsidRPr="00ED15D2">
        <w:t xml:space="preserve"> on paper or electronically and forward it to operations. For multi-journey flights where passengers embark or disembark at multiple locations, the passenger list must contain details of each passenger name and location of embarkation or disembarkation.</w:t>
      </w:r>
      <w:r>
        <w:t xml:space="preserve"> </w:t>
      </w:r>
      <w:r w:rsidRPr="00ED15D2">
        <w:t>If a suitable company representative is available on the ground at the point of departure who can forward it to operations, the pilot may leave the list with this person.</w:t>
      </w:r>
    </w:p>
    <w:p w14:paraId="24578C61" w14:textId="77777777" w:rsidR="00C14526" w:rsidRDefault="00C14526" w:rsidP="00966E0B">
      <w:pPr>
        <w:pStyle w:val="Heading2"/>
      </w:pPr>
      <w:bookmarkStart w:id="293" w:name="_Toc96683680"/>
      <w:bookmarkStart w:id="294" w:name="_Toc96684917"/>
      <w:bookmarkStart w:id="295" w:name="_Toc96685427"/>
      <w:bookmarkStart w:id="296" w:name="_Toc184214773"/>
      <w:bookmarkStart w:id="297" w:name="_Toc188966537"/>
      <w:r>
        <w:t>Instruments, indicators, equipment and systems</w:t>
      </w:r>
      <w:bookmarkEnd w:id="293"/>
      <w:bookmarkEnd w:id="294"/>
      <w:bookmarkEnd w:id="295"/>
      <w:bookmarkEnd w:id="296"/>
      <w:bookmarkEnd w:id="297"/>
    </w:p>
    <w:p w14:paraId="4DB1375C" w14:textId="77777777" w:rsidR="00C14526" w:rsidRDefault="00C14526" w:rsidP="00966E0B">
      <w:pPr>
        <w:pStyle w:val="Heading3"/>
      </w:pPr>
      <w:bookmarkStart w:id="298" w:name="_Toc96683681"/>
      <w:bookmarkStart w:id="299" w:name="_Toc96684918"/>
      <w:r>
        <w:t>Approval of aircraft equipment</w:t>
      </w:r>
      <w:bookmarkEnd w:id="298"/>
      <w:bookmarkEnd w:id="299"/>
    </w:p>
    <w:p w14:paraId="22A5A143" w14:textId="77777777" w:rsidR="00C14526" w:rsidRPr="00C14526" w:rsidRDefault="00C14526" w:rsidP="00B81CA3">
      <w:pPr>
        <w:pStyle w:val="Sampletext"/>
      </w:pPr>
      <w:r w:rsidRPr="00C14526">
        <w:t>Sample text</w:t>
      </w:r>
    </w:p>
    <w:p w14:paraId="47283CD7" w14:textId="77777777" w:rsidR="00C14526" w:rsidRDefault="00C14526" w:rsidP="00C14526">
      <w:r w:rsidRPr="00643D67">
        <w:rPr>
          <w:rStyle w:val="Authorinstruction"/>
        </w:rPr>
        <w:t>{Sample Aviation}</w:t>
      </w:r>
      <w:r w:rsidRPr="003375AB">
        <w:t xml:space="preserve"> will not conduct air transport operations unless all prescribed items of required equipment are fitted to or carried in the aircraft.</w:t>
      </w:r>
      <w:r>
        <w:t xml:space="preserve"> </w:t>
      </w:r>
    </w:p>
    <w:p w14:paraId="6DB2D21A" w14:textId="77777777" w:rsidR="00C14526" w:rsidRDefault="00C14526" w:rsidP="00966E0B">
      <w:pPr>
        <w:pStyle w:val="Heading3"/>
      </w:pPr>
      <w:bookmarkStart w:id="300" w:name="_Toc96683682"/>
      <w:bookmarkStart w:id="301" w:name="_Toc96684919"/>
      <w:r>
        <w:t>Equipment serviceability</w:t>
      </w:r>
      <w:bookmarkEnd w:id="300"/>
      <w:bookmarkEnd w:id="301"/>
    </w:p>
    <w:p w14:paraId="00333306" w14:textId="77777777" w:rsidR="00C14526" w:rsidRPr="00C14526" w:rsidRDefault="00C14526" w:rsidP="00B81CA3">
      <w:pPr>
        <w:pStyle w:val="Sampletext"/>
      </w:pPr>
      <w:r w:rsidRPr="00C14526">
        <w:t>Sample text</w:t>
      </w:r>
    </w:p>
    <w:p w14:paraId="47391F28" w14:textId="77777777" w:rsidR="00C14526" w:rsidRDefault="00C14526" w:rsidP="00C14526">
      <w:r>
        <w:t xml:space="preserve">Flight is only permitted with an inoperative item of prescribed equipment if it is approved by an MEL, permissible unserviceability instrument for the aircraft, or the stated alternative requirements are met. </w:t>
      </w:r>
    </w:p>
    <w:p w14:paraId="756D214A" w14:textId="4BC7B0FE" w:rsidR="00C14526" w:rsidRDefault="00C14526" w:rsidP="00C14526">
      <w:r>
        <w:lastRenderedPageBreak/>
        <w:t xml:space="preserve">As soon as practicable after completing a flight during which any equipment becomes inoperative, the pilot in command must enter the defect in the aircraft technical log or maintenance release and follow the procedures in section </w:t>
      </w:r>
      <w:hyperlink w:anchor="_Aircraft_airworthiness" w:history="1">
        <w:r w:rsidR="00681F57" w:rsidRPr="00A76FB3">
          <w:rPr>
            <w:rStyle w:val="Hyperlink"/>
          </w:rPr>
          <w:t>2.22 Aircraft airworthiness</w:t>
        </w:r>
      </w:hyperlink>
      <w:r>
        <w:t>.</w:t>
      </w:r>
    </w:p>
    <w:p w14:paraId="76A3015A" w14:textId="77777777" w:rsidR="00C14526" w:rsidRDefault="00C14526" w:rsidP="00966E0B">
      <w:pPr>
        <w:pStyle w:val="Heading3"/>
      </w:pPr>
      <w:bookmarkStart w:id="302" w:name="_Toc96683683"/>
      <w:bookmarkStart w:id="303" w:name="_Toc96684920"/>
      <w:r>
        <w:t>Flight instruments</w:t>
      </w:r>
      <w:bookmarkEnd w:id="302"/>
      <w:bookmarkEnd w:id="303"/>
    </w:p>
    <w:p w14:paraId="6677C212" w14:textId="25A67B75" w:rsidR="00C14526" w:rsidRPr="00C14526" w:rsidRDefault="00C14526" w:rsidP="00C14526">
      <w:r>
        <w:t>Reserved</w:t>
      </w:r>
      <w:r w:rsidR="00643D67">
        <w:t>.</w:t>
      </w:r>
    </w:p>
    <w:p w14:paraId="1B5D076E" w14:textId="77777777" w:rsidR="00C14526" w:rsidRDefault="00C14526" w:rsidP="00966E0B">
      <w:pPr>
        <w:pStyle w:val="Heading3"/>
      </w:pPr>
      <w:bookmarkStart w:id="304" w:name="_Toc96683684"/>
      <w:bookmarkStart w:id="305" w:name="_Toc96684921"/>
      <w:r>
        <w:t>Operational equipment</w:t>
      </w:r>
      <w:bookmarkEnd w:id="304"/>
      <w:bookmarkEnd w:id="305"/>
    </w:p>
    <w:p w14:paraId="5AF2C719" w14:textId="77777777" w:rsidR="00C14526" w:rsidRPr="00C14526" w:rsidRDefault="00C14526" w:rsidP="00B81CA3">
      <w:pPr>
        <w:pStyle w:val="Sampletext"/>
      </w:pPr>
      <w:r w:rsidRPr="00C14526">
        <w:t>Sample text</w:t>
      </w:r>
    </w:p>
    <w:p w14:paraId="2ECCF681" w14:textId="77777777" w:rsidR="00C14526" w:rsidRPr="00CA78F0" w:rsidRDefault="00C14526" w:rsidP="00CA78F0">
      <w:pPr>
        <w:pStyle w:val="normalafterlisttable"/>
        <w:rPr>
          <w:rStyle w:val="bold"/>
        </w:rPr>
      </w:pPr>
      <w:r w:rsidRPr="00CA78F0">
        <w:rPr>
          <w:rStyle w:val="bold"/>
        </w:rPr>
        <w:t>Radio communication systems</w:t>
      </w:r>
    </w:p>
    <w:p w14:paraId="08198656" w14:textId="0F2E63B4" w:rsidR="00C14526" w:rsidRDefault="00C14526" w:rsidP="00C14526">
      <w:r>
        <w:t>Reserved</w:t>
      </w:r>
      <w:r w:rsidR="00643D67">
        <w:t>.</w:t>
      </w:r>
    </w:p>
    <w:p w14:paraId="5643520E" w14:textId="77777777" w:rsidR="00C14526" w:rsidRPr="00CA78F0" w:rsidRDefault="00C14526" w:rsidP="00CA78F0">
      <w:pPr>
        <w:pStyle w:val="normalafterlisttable"/>
        <w:rPr>
          <w:rStyle w:val="bold"/>
        </w:rPr>
      </w:pPr>
      <w:r w:rsidRPr="00CA78F0">
        <w:rPr>
          <w:rStyle w:val="bold"/>
        </w:rPr>
        <w:t>Navigation equipment</w:t>
      </w:r>
    </w:p>
    <w:p w14:paraId="6FAFC17E" w14:textId="709AEC48" w:rsidR="00C14526" w:rsidRPr="00F91742" w:rsidRDefault="00C14526" w:rsidP="00C14526">
      <w:r>
        <w:t>Reserved</w:t>
      </w:r>
      <w:r w:rsidR="00643D67">
        <w:t>.</w:t>
      </w:r>
    </w:p>
    <w:p w14:paraId="449EF9E1" w14:textId="77777777" w:rsidR="00C14526" w:rsidRPr="00CA78F0" w:rsidRDefault="00C14526" w:rsidP="00CA78F0">
      <w:pPr>
        <w:pStyle w:val="normalafterlisttable"/>
        <w:rPr>
          <w:rStyle w:val="bold"/>
        </w:rPr>
      </w:pPr>
      <w:r w:rsidRPr="00CA78F0">
        <w:rPr>
          <w:rStyle w:val="bold"/>
        </w:rPr>
        <w:t xml:space="preserve">Automatic pilot </w:t>
      </w:r>
    </w:p>
    <w:p w14:paraId="21E5175D" w14:textId="336CE3F6" w:rsidR="00C14526" w:rsidRDefault="00C14526" w:rsidP="00C14526">
      <w:r>
        <w:t>Reserved</w:t>
      </w:r>
      <w:r w:rsidR="00643D67">
        <w:t>.</w:t>
      </w:r>
    </w:p>
    <w:p w14:paraId="6CBE1077" w14:textId="77777777" w:rsidR="00C14526" w:rsidRPr="00CA78F0" w:rsidRDefault="00C14526" w:rsidP="00CA78F0">
      <w:pPr>
        <w:pStyle w:val="normalafterlisttable"/>
        <w:rPr>
          <w:rStyle w:val="bold"/>
        </w:rPr>
      </w:pPr>
      <w:r w:rsidRPr="00CA78F0">
        <w:rPr>
          <w:rStyle w:val="bold"/>
        </w:rPr>
        <w:t>Survival equipment</w:t>
      </w:r>
    </w:p>
    <w:p w14:paraId="528AA296" w14:textId="77777777" w:rsidR="00C14526" w:rsidRDefault="00C14526" w:rsidP="00C14526">
      <w:r w:rsidRPr="00643D67">
        <w:rPr>
          <w:rStyle w:val="Authorinstruction"/>
        </w:rPr>
        <w:t>{Sample Aviation}</w:t>
      </w:r>
      <w:r>
        <w:t xml:space="preserve"> has a standard survival equipment pack. If this pack is available the pilot in command will ensure it is carried on board the aircraft on all flights.</w:t>
      </w:r>
    </w:p>
    <w:p w14:paraId="2B8C29FD" w14:textId="77777777" w:rsidR="00C14526" w:rsidRDefault="00C14526" w:rsidP="00C14526">
      <w:r>
        <w:t xml:space="preserve">If the survival pack is not available but survival equipment is required, the pilot in command must obtain approval from the HOFO to carry alternative survival equipment as determined by the HOFO, which must be suitable for sustaining life in the event of a forced landing in the relevant area. </w:t>
      </w:r>
    </w:p>
    <w:p w14:paraId="3B338C0D" w14:textId="77777777" w:rsidR="00C14526" w:rsidRDefault="00C14526" w:rsidP="00C14526">
      <w:r>
        <w:t>If additional survival equipment is carried, details of the equipment must be provided to the HOFO prior to departure.</w:t>
      </w:r>
    </w:p>
    <w:p w14:paraId="4390B0F4" w14:textId="77777777" w:rsidR="00C14526" w:rsidRDefault="00C14526" w:rsidP="00C14526">
      <w:r>
        <w:t>The pilot in command must ensure the equipment on board the aircraft is easily accessible for immediate use and is stowed in a manner that will not affect the safety of the aircraft.</w:t>
      </w:r>
    </w:p>
    <w:p w14:paraId="20E15F81" w14:textId="77777777" w:rsidR="00C14526" w:rsidRDefault="00C14526" w:rsidP="00966E0B">
      <w:pPr>
        <w:pStyle w:val="Heading3"/>
      </w:pPr>
      <w:bookmarkStart w:id="306" w:name="_Toc96683685"/>
      <w:bookmarkStart w:id="307" w:name="_Toc96684922"/>
      <w:r>
        <w:t>Lighting systems</w:t>
      </w:r>
      <w:bookmarkEnd w:id="306"/>
      <w:bookmarkEnd w:id="307"/>
    </w:p>
    <w:p w14:paraId="011989B2" w14:textId="77777777" w:rsidR="00C14526" w:rsidRPr="00CA78F0" w:rsidRDefault="00C14526" w:rsidP="00CA78F0">
      <w:pPr>
        <w:pStyle w:val="normalafterlisttable"/>
        <w:rPr>
          <w:rStyle w:val="bold"/>
        </w:rPr>
      </w:pPr>
      <w:r w:rsidRPr="00CA78F0">
        <w:rPr>
          <w:rStyle w:val="bold"/>
        </w:rPr>
        <w:t>Anti-collision lights</w:t>
      </w:r>
    </w:p>
    <w:p w14:paraId="4BC41D1F" w14:textId="2CBA1F1F" w:rsidR="00C14526" w:rsidRPr="00C14526" w:rsidRDefault="00C14526" w:rsidP="00C14526">
      <w:r>
        <w:t>Reserved</w:t>
      </w:r>
      <w:r w:rsidR="00643D67">
        <w:t>.</w:t>
      </w:r>
    </w:p>
    <w:p w14:paraId="3D9E1597" w14:textId="77777777" w:rsidR="00C14526" w:rsidRPr="00CA78F0" w:rsidRDefault="00C14526" w:rsidP="00CA78F0">
      <w:pPr>
        <w:pStyle w:val="normalafterlisttable"/>
        <w:rPr>
          <w:rStyle w:val="bold"/>
        </w:rPr>
      </w:pPr>
      <w:r w:rsidRPr="00CA78F0">
        <w:rPr>
          <w:rStyle w:val="bold"/>
        </w:rPr>
        <w:t>Navigation lights</w:t>
      </w:r>
    </w:p>
    <w:p w14:paraId="74AF134D" w14:textId="727CA40A" w:rsidR="00C14526" w:rsidRPr="00F91742" w:rsidRDefault="00C14526" w:rsidP="00C14526">
      <w:r>
        <w:t>Reserved</w:t>
      </w:r>
      <w:r w:rsidR="00643D67">
        <w:t>.</w:t>
      </w:r>
    </w:p>
    <w:p w14:paraId="7B845BD1" w14:textId="77777777" w:rsidR="00C14526" w:rsidRPr="00CA78F0" w:rsidRDefault="00C14526" w:rsidP="00CA78F0">
      <w:pPr>
        <w:pStyle w:val="normalafterlisttable"/>
        <w:rPr>
          <w:rStyle w:val="bold"/>
        </w:rPr>
      </w:pPr>
      <w:r w:rsidRPr="00CA78F0">
        <w:rPr>
          <w:rStyle w:val="bold"/>
        </w:rPr>
        <w:t>Landing lights</w:t>
      </w:r>
    </w:p>
    <w:p w14:paraId="1FC36208" w14:textId="61C74E56" w:rsidR="00C14526" w:rsidRPr="00F91742" w:rsidRDefault="00C14526" w:rsidP="00C14526">
      <w:r>
        <w:t>Reserved</w:t>
      </w:r>
      <w:r w:rsidR="00643D67">
        <w:t>.</w:t>
      </w:r>
    </w:p>
    <w:p w14:paraId="25947F2F" w14:textId="77777777" w:rsidR="00C14526" w:rsidRPr="00CA78F0" w:rsidRDefault="00C14526" w:rsidP="00CA78F0">
      <w:pPr>
        <w:pStyle w:val="normalafterlisttable"/>
        <w:rPr>
          <w:rStyle w:val="bold"/>
        </w:rPr>
      </w:pPr>
      <w:r w:rsidRPr="00CA78F0">
        <w:rPr>
          <w:rStyle w:val="bold"/>
        </w:rPr>
        <w:t>Cockpit lighting systems</w:t>
      </w:r>
    </w:p>
    <w:p w14:paraId="4CE00358" w14:textId="5B8426AE" w:rsidR="00C14526" w:rsidRDefault="00C14526" w:rsidP="00C14526">
      <w:r>
        <w:t>Reserved</w:t>
      </w:r>
      <w:r w:rsidR="00643D67">
        <w:t>.</w:t>
      </w:r>
    </w:p>
    <w:p w14:paraId="48ED1591" w14:textId="77777777" w:rsidR="00C14526" w:rsidRDefault="00C14526" w:rsidP="00966E0B">
      <w:pPr>
        <w:pStyle w:val="Heading3"/>
      </w:pPr>
      <w:bookmarkStart w:id="308" w:name="_Toc96683686"/>
      <w:bookmarkStart w:id="309" w:name="_Toc96684923"/>
      <w:r>
        <w:lastRenderedPageBreak/>
        <w:t>Alerting and warning systems</w:t>
      </w:r>
      <w:bookmarkEnd w:id="308"/>
      <w:bookmarkEnd w:id="309"/>
    </w:p>
    <w:p w14:paraId="4A614A45" w14:textId="77777777" w:rsidR="00C14526" w:rsidRPr="00C14526" w:rsidRDefault="00C14526" w:rsidP="00B81CA3">
      <w:pPr>
        <w:pStyle w:val="Sampletext"/>
      </w:pPr>
      <w:r w:rsidRPr="00C14526">
        <w:t>Sample text</w:t>
      </w:r>
    </w:p>
    <w:p w14:paraId="116B16CE" w14:textId="77777777" w:rsidR="00C14526" w:rsidRDefault="00C14526" w:rsidP="00C14526">
      <w:r w:rsidRPr="00387F42">
        <w:t xml:space="preserve">This is not applicable to </w:t>
      </w:r>
      <w:r w:rsidRPr="00643D67">
        <w:rPr>
          <w:rStyle w:val="Authorinstruction"/>
        </w:rPr>
        <w:t>{Sample Aviation}</w:t>
      </w:r>
      <w:r w:rsidRPr="00387F42">
        <w:t>'s operations</w:t>
      </w:r>
      <w:r>
        <w:t>.</w:t>
      </w:r>
    </w:p>
    <w:p w14:paraId="5456993A" w14:textId="77777777" w:rsidR="00C14526" w:rsidRPr="00643D67" w:rsidRDefault="00C14526" w:rsidP="00C14526">
      <w:pPr>
        <w:rPr>
          <w:rStyle w:val="Authorinstruction"/>
        </w:rPr>
      </w:pPr>
      <w:r w:rsidRPr="00643D67">
        <w:rPr>
          <w:rStyle w:val="Authorinstruction"/>
        </w:rPr>
        <w:t>{Or insert procedures}</w:t>
      </w:r>
    </w:p>
    <w:p w14:paraId="19412F59" w14:textId="77777777" w:rsidR="00C14526" w:rsidRDefault="00C14526" w:rsidP="00966E0B">
      <w:pPr>
        <w:pStyle w:val="Heading3"/>
      </w:pPr>
      <w:bookmarkStart w:id="310" w:name="_Toc96683687"/>
      <w:bookmarkStart w:id="311" w:name="_Toc96684924"/>
      <w:r>
        <w:t>Flight recorders</w:t>
      </w:r>
      <w:bookmarkEnd w:id="310"/>
      <w:bookmarkEnd w:id="311"/>
    </w:p>
    <w:p w14:paraId="74C224AC" w14:textId="77777777" w:rsidR="00C14526" w:rsidRPr="00C14526" w:rsidRDefault="00C14526" w:rsidP="00B81CA3">
      <w:pPr>
        <w:pStyle w:val="Sampletext"/>
      </w:pPr>
      <w:r w:rsidRPr="00C14526">
        <w:t>Sample text</w:t>
      </w:r>
    </w:p>
    <w:p w14:paraId="5705D54A" w14:textId="77777777" w:rsidR="00C14526" w:rsidRDefault="00C14526" w:rsidP="00C14526">
      <w:r w:rsidRPr="00387F42">
        <w:t xml:space="preserve">This is not applicable to </w:t>
      </w:r>
      <w:r w:rsidRPr="00643D67">
        <w:rPr>
          <w:rStyle w:val="Authorinstruction"/>
        </w:rPr>
        <w:t>{Sample Aviation}</w:t>
      </w:r>
      <w:r w:rsidRPr="00387F42">
        <w:t>'s operations</w:t>
      </w:r>
      <w:r>
        <w:t>.</w:t>
      </w:r>
    </w:p>
    <w:p w14:paraId="15D46D00" w14:textId="77777777" w:rsidR="00C14526" w:rsidRPr="00643D67" w:rsidRDefault="00C14526" w:rsidP="00C14526">
      <w:pPr>
        <w:rPr>
          <w:rStyle w:val="Authorinstruction"/>
        </w:rPr>
      </w:pPr>
      <w:r w:rsidRPr="00643D67">
        <w:rPr>
          <w:rStyle w:val="Authorinstruction"/>
        </w:rPr>
        <w:t>{Or insert procedures}</w:t>
      </w:r>
    </w:p>
    <w:p w14:paraId="116648CF" w14:textId="77777777" w:rsidR="00C14526" w:rsidRDefault="00C14526" w:rsidP="00966E0B">
      <w:pPr>
        <w:pStyle w:val="Heading3"/>
      </w:pPr>
      <w:bookmarkStart w:id="312" w:name="_Toc96683688"/>
      <w:bookmarkStart w:id="313" w:name="_Toc96684925"/>
      <w:r>
        <w:t>Interior communication systems</w:t>
      </w:r>
      <w:bookmarkEnd w:id="312"/>
      <w:bookmarkEnd w:id="313"/>
    </w:p>
    <w:p w14:paraId="1C03DC55" w14:textId="77777777" w:rsidR="00C14526" w:rsidRPr="00C14526" w:rsidRDefault="00C14526" w:rsidP="00B81CA3">
      <w:pPr>
        <w:pStyle w:val="Sampletext"/>
      </w:pPr>
      <w:r w:rsidRPr="00C14526">
        <w:t>Sample text</w:t>
      </w:r>
    </w:p>
    <w:p w14:paraId="5B286605" w14:textId="77777777" w:rsidR="00C14526" w:rsidRPr="004A5619" w:rsidRDefault="00C14526" w:rsidP="00C14526">
      <w:r w:rsidRPr="004A5619">
        <w:t>The aircraft must have two serviceable headsets with boom microphones.</w:t>
      </w:r>
    </w:p>
    <w:p w14:paraId="37DEB00C" w14:textId="77777777" w:rsidR="00C14526" w:rsidRDefault="00C14526" w:rsidP="00966E0B">
      <w:pPr>
        <w:pStyle w:val="Heading3"/>
      </w:pPr>
      <w:bookmarkStart w:id="314" w:name="_Toc96683689"/>
      <w:bookmarkStart w:id="315" w:name="_Toc96684926"/>
      <w:r>
        <w:t>Oxygen equipment and oxygen supplies</w:t>
      </w:r>
      <w:bookmarkEnd w:id="314"/>
      <w:bookmarkEnd w:id="315"/>
    </w:p>
    <w:p w14:paraId="75149B37" w14:textId="77777777" w:rsidR="00C14526" w:rsidRPr="00C14526" w:rsidRDefault="00C14526" w:rsidP="00B81CA3">
      <w:pPr>
        <w:pStyle w:val="Sampletext"/>
      </w:pPr>
      <w:r w:rsidRPr="00C14526">
        <w:t>Sample text</w:t>
      </w:r>
    </w:p>
    <w:p w14:paraId="32938B89" w14:textId="77777777" w:rsidR="00C14526" w:rsidRDefault="00C14526" w:rsidP="00C14526">
      <w:r w:rsidRPr="00387F42">
        <w:t xml:space="preserve">This is not applicable to </w:t>
      </w:r>
      <w:r w:rsidRPr="00643D67">
        <w:rPr>
          <w:rStyle w:val="Authorinstruction"/>
        </w:rPr>
        <w:t>{Sample Aviation}</w:t>
      </w:r>
      <w:r w:rsidRPr="00387F42">
        <w:t>'s operations</w:t>
      </w:r>
      <w:r>
        <w:t>.</w:t>
      </w:r>
    </w:p>
    <w:p w14:paraId="615CD8AA" w14:textId="77777777" w:rsidR="00C14526" w:rsidRPr="00643D67" w:rsidRDefault="00C14526" w:rsidP="00C14526">
      <w:pPr>
        <w:rPr>
          <w:rStyle w:val="Authorinstruction"/>
        </w:rPr>
      </w:pPr>
      <w:r w:rsidRPr="00643D67">
        <w:rPr>
          <w:rStyle w:val="Authorinstruction"/>
        </w:rPr>
        <w:t>{Or insert procedures}</w:t>
      </w:r>
    </w:p>
    <w:p w14:paraId="41F0E00D" w14:textId="77777777" w:rsidR="00C14526" w:rsidRDefault="00C14526" w:rsidP="00966E0B">
      <w:pPr>
        <w:pStyle w:val="Heading3"/>
      </w:pPr>
      <w:bookmarkStart w:id="316" w:name="_Toc96683690"/>
      <w:bookmarkStart w:id="317" w:name="_Toc96684927"/>
      <w:r>
        <w:t>Emergency locator transmitters</w:t>
      </w:r>
      <w:bookmarkEnd w:id="316"/>
      <w:bookmarkEnd w:id="317"/>
    </w:p>
    <w:p w14:paraId="50D03AF2" w14:textId="77777777" w:rsidR="00C14526" w:rsidRPr="00C14526" w:rsidRDefault="00C14526" w:rsidP="00B81CA3">
      <w:pPr>
        <w:pStyle w:val="Sampletext"/>
      </w:pPr>
      <w:r w:rsidRPr="00C14526">
        <w:t>Sample text</w:t>
      </w:r>
    </w:p>
    <w:p w14:paraId="5F724927" w14:textId="77777777" w:rsidR="00C14526" w:rsidRDefault="00C14526" w:rsidP="00C14526">
      <w:r>
        <w:t xml:space="preserve">All </w:t>
      </w:r>
      <w:r w:rsidRPr="00643D67">
        <w:rPr>
          <w:rStyle w:val="Authorinstruction"/>
        </w:rPr>
        <w:t>{Sample Aviation}</w:t>
      </w:r>
      <w:r>
        <w:t xml:space="preserve"> aircraft are fitted with one automatic ELT which must be serviceable for departure.</w:t>
      </w:r>
    </w:p>
    <w:p w14:paraId="3E6D44F2" w14:textId="77777777" w:rsidR="00C14526" w:rsidRDefault="00C14526" w:rsidP="00C14526">
      <w:r>
        <w:t xml:space="preserve">The pilot in command must also carry a survival ELT on all flights. </w:t>
      </w:r>
    </w:p>
    <w:p w14:paraId="00FAC159" w14:textId="77777777" w:rsidR="00C14526" w:rsidRDefault="00C14526" w:rsidP="00C14526">
      <w:r>
        <w:t>Departure with an inoperative or removed automatic ELT (fitted to the aircraft) is only permitted with HOFO approval, if:</w:t>
      </w:r>
    </w:p>
    <w:p w14:paraId="2ED8271C" w14:textId="77777777" w:rsidR="00C14526" w:rsidRPr="00C14526" w:rsidRDefault="00C14526" w:rsidP="00C14526">
      <w:pPr>
        <w:pStyle w:val="ListBullet"/>
      </w:pPr>
      <w:r>
        <w:t>the flight is for the purpose of taking the aeroplane to a place for the repair or refitting of the ELT, and</w:t>
      </w:r>
    </w:p>
    <w:p w14:paraId="3561245B" w14:textId="77777777" w:rsidR="00C14526" w:rsidRPr="00C14526" w:rsidRDefault="00C14526" w:rsidP="00C14526">
      <w:pPr>
        <w:pStyle w:val="ListBullet"/>
      </w:pPr>
      <w:r>
        <w:t>the survival ELT is carried, and</w:t>
      </w:r>
    </w:p>
    <w:p w14:paraId="6ABC8B77" w14:textId="77777777" w:rsidR="00C14526" w:rsidRPr="00C14526" w:rsidRDefault="00C14526" w:rsidP="00C14526">
      <w:pPr>
        <w:pStyle w:val="ListBullet"/>
      </w:pPr>
      <w:r>
        <w:t>no passengers are carried on the flight.</w:t>
      </w:r>
    </w:p>
    <w:p w14:paraId="5E3F329A" w14:textId="77777777" w:rsidR="00C14526" w:rsidRDefault="00C14526" w:rsidP="00966E0B">
      <w:pPr>
        <w:pStyle w:val="Heading3"/>
      </w:pPr>
      <w:bookmarkStart w:id="318" w:name="_Toc96683691"/>
      <w:bookmarkStart w:id="319" w:name="_Toc96684928"/>
      <w:r>
        <w:t>Portable emergency equipment</w:t>
      </w:r>
      <w:bookmarkEnd w:id="318"/>
      <w:bookmarkEnd w:id="319"/>
    </w:p>
    <w:p w14:paraId="43839975" w14:textId="77777777" w:rsidR="00C14526" w:rsidRPr="00C14526" w:rsidRDefault="00C14526" w:rsidP="00B81CA3">
      <w:pPr>
        <w:pStyle w:val="Sampletext"/>
      </w:pPr>
      <w:r w:rsidRPr="00C14526">
        <w:t>Sample text</w:t>
      </w:r>
    </w:p>
    <w:p w14:paraId="7A99E69B" w14:textId="77777777" w:rsidR="00643D67" w:rsidRPr="00CA78F0" w:rsidRDefault="00643D67" w:rsidP="00CA78F0">
      <w:pPr>
        <w:pStyle w:val="normalafterlisttable"/>
        <w:rPr>
          <w:rStyle w:val="bold"/>
        </w:rPr>
      </w:pPr>
      <w:r w:rsidRPr="00CA78F0">
        <w:rPr>
          <w:rStyle w:val="bold"/>
        </w:rPr>
        <w:t>Fire extinguishers</w:t>
      </w:r>
    </w:p>
    <w:p w14:paraId="2AA2F146" w14:textId="76EF36A9" w:rsidR="00C14526" w:rsidRPr="004A5619" w:rsidRDefault="00C14526" w:rsidP="00C14526">
      <w:r>
        <w:t>The fire extinguisher located in the cockpit must be present and serviceable for all flights.</w:t>
      </w:r>
    </w:p>
    <w:p w14:paraId="480EE71E" w14:textId="77777777" w:rsidR="00C14526" w:rsidRDefault="00C14526" w:rsidP="00966E0B">
      <w:pPr>
        <w:pStyle w:val="Heading3"/>
      </w:pPr>
      <w:bookmarkStart w:id="320" w:name="_Toc96683692"/>
      <w:bookmarkStart w:id="321" w:name="_Toc96684929"/>
      <w:r>
        <w:t>Equipment for flights over water</w:t>
      </w:r>
      <w:bookmarkEnd w:id="320"/>
      <w:bookmarkEnd w:id="321"/>
    </w:p>
    <w:p w14:paraId="7EC537D2" w14:textId="77777777" w:rsidR="00C14526" w:rsidRPr="00C14526" w:rsidRDefault="00C14526" w:rsidP="00B81CA3">
      <w:pPr>
        <w:pStyle w:val="Sampletext"/>
      </w:pPr>
      <w:r w:rsidRPr="00C14526">
        <w:t>Sample text</w:t>
      </w:r>
    </w:p>
    <w:p w14:paraId="6EFB6FE4" w14:textId="77777777" w:rsidR="00C14526" w:rsidRPr="00CA78F0" w:rsidRDefault="00C14526" w:rsidP="00CA78F0">
      <w:pPr>
        <w:pStyle w:val="normalafterlisttable"/>
        <w:rPr>
          <w:rStyle w:val="bold"/>
        </w:rPr>
      </w:pPr>
      <w:r w:rsidRPr="00CA78F0">
        <w:rPr>
          <w:rStyle w:val="bold"/>
        </w:rPr>
        <w:t>Life jackets</w:t>
      </w:r>
    </w:p>
    <w:p w14:paraId="3F0080BA" w14:textId="77777777" w:rsidR="00C14526" w:rsidRDefault="00C14526" w:rsidP="00C14526">
      <w:r>
        <w:t>When flight is conducted:</w:t>
      </w:r>
    </w:p>
    <w:p w14:paraId="11574600" w14:textId="77777777" w:rsidR="00C14526" w:rsidRPr="00C14526" w:rsidRDefault="00C14526" w:rsidP="00C14526">
      <w:pPr>
        <w:pStyle w:val="ListBullet"/>
      </w:pPr>
      <w:r>
        <w:t xml:space="preserve">single </w:t>
      </w:r>
      <w:r w:rsidRPr="00C14526">
        <w:t>engine: over water at a distance such that the aircraft cannot reach an area of land suitable for a forced landing in the event of an engine failure</w:t>
      </w:r>
    </w:p>
    <w:p w14:paraId="5C252D17" w14:textId="77777777" w:rsidR="00C14526" w:rsidRPr="00C14526" w:rsidRDefault="00C14526" w:rsidP="00C14526">
      <w:pPr>
        <w:pStyle w:val="ListBullet"/>
      </w:pPr>
      <w:r>
        <w:t xml:space="preserve">multi </w:t>
      </w:r>
      <w:r w:rsidRPr="00C14526">
        <w:t>engine: more than 50nm from an area of land that is suitable for a forced landing</w:t>
      </w:r>
    </w:p>
    <w:p w14:paraId="193FA2F3" w14:textId="77777777" w:rsidR="00C14526" w:rsidRDefault="00C14526" w:rsidP="00643D67">
      <w:pPr>
        <w:pStyle w:val="normalafterlisttable"/>
      </w:pPr>
      <w:r>
        <w:t>The pilot in command must ensure:</w:t>
      </w:r>
    </w:p>
    <w:p w14:paraId="395B04B7" w14:textId="77777777" w:rsidR="00C14526" w:rsidRPr="00C14526" w:rsidRDefault="00C14526" w:rsidP="00C14526">
      <w:pPr>
        <w:pStyle w:val="ListBullet"/>
      </w:pPr>
      <w:r>
        <w:t>a life jacket equipped with a whistle is carried for each person on board the aircraft</w:t>
      </w:r>
    </w:p>
    <w:p w14:paraId="73D0C269" w14:textId="77777777" w:rsidR="00C14526" w:rsidRPr="00C14526" w:rsidRDefault="00C14526" w:rsidP="00C14526">
      <w:pPr>
        <w:pStyle w:val="ListBullet"/>
      </w:pPr>
      <w:r>
        <w:t>the life jacket is readily accessible from the person’s seat in the event of an emergency evacuation</w:t>
      </w:r>
    </w:p>
    <w:p w14:paraId="2ABF1F7F" w14:textId="77777777" w:rsidR="00C14526" w:rsidRPr="00C14526" w:rsidRDefault="00C14526" w:rsidP="00C14526">
      <w:pPr>
        <w:pStyle w:val="ListBullet"/>
      </w:pPr>
      <w:r>
        <w:t xml:space="preserve">in a single engine aircraft, when the aircraft is flown at or below 2000 ft above water, other than during take-off and landing, </w:t>
      </w:r>
      <w:r w:rsidRPr="00C14526">
        <w:t>that a life jacket is worn by all persons on board.</w:t>
      </w:r>
    </w:p>
    <w:p w14:paraId="01280D9A" w14:textId="77777777" w:rsidR="00C14526" w:rsidRPr="00CA78F0" w:rsidRDefault="00C14526" w:rsidP="00CA78F0">
      <w:pPr>
        <w:pStyle w:val="normalafterlisttable"/>
        <w:rPr>
          <w:rStyle w:val="bold"/>
        </w:rPr>
      </w:pPr>
      <w:r w:rsidRPr="00CA78F0">
        <w:rPr>
          <w:rStyle w:val="bold"/>
        </w:rPr>
        <w:t>Life rafts</w:t>
      </w:r>
    </w:p>
    <w:p w14:paraId="789E84D7" w14:textId="5E3E9DCF" w:rsidR="00C14526" w:rsidRPr="00F959F7" w:rsidRDefault="00C14526" w:rsidP="00C14526">
      <w:r w:rsidRPr="00643D67">
        <w:rPr>
          <w:rStyle w:val="Authorinstruction"/>
        </w:rPr>
        <w:t>{Sample Aviation}</w:t>
      </w:r>
      <w:r w:rsidRPr="00C14526">
        <w:t xml:space="preserve"> </w:t>
      </w:r>
      <w:r>
        <w:t xml:space="preserve">operations are not conducted at distances over water where a life raft is required to be carried in accordance with </w:t>
      </w:r>
      <w:r w:rsidRPr="0018425D">
        <w:t>Part 91 MOS</w:t>
      </w:r>
      <w:r>
        <w:t xml:space="preserve"> section 26.60.</w:t>
      </w:r>
    </w:p>
    <w:p w14:paraId="745B1946" w14:textId="77777777" w:rsidR="00C14526" w:rsidRDefault="00C14526" w:rsidP="00966E0B">
      <w:pPr>
        <w:pStyle w:val="Heading3"/>
      </w:pPr>
      <w:bookmarkStart w:id="322" w:name="_Toc96683693"/>
      <w:bookmarkStart w:id="323" w:name="_Toc96684930"/>
      <w:r>
        <w:t>Transponder and surveillance equipment serviceability</w:t>
      </w:r>
      <w:bookmarkEnd w:id="322"/>
      <w:bookmarkEnd w:id="323"/>
    </w:p>
    <w:p w14:paraId="65E590D5" w14:textId="77777777" w:rsidR="00C14526" w:rsidRPr="00C14526" w:rsidRDefault="00C14526" w:rsidP="00B81CA3">
      <w:pPr>
        <w:pStyle w:val="Sampletext"/>
      </w:pPr>
      <w:r w:rsidRPr="00C14526">
        <w:t>Sample text</w:t>
      </w:r>
    </w:p>
    <w:p w14:paraId="32F225B4" w14:textId="50B82D17" w:rsidR="00C14526" w:rsidRDefault="00C14526" w:rsidP="00C14526">
      <w:r>
        <w:t xml:space="preserve">Transponder operating procedures are detailed in subsection </w:t>
      </w:r>
      <w:hyperlink w:anchor="_SSR_(transponder)_procedures" w:history="1">
        <w:r w:rsidRPr="00B335AF">
          <w:rPr>
            <w:rStyle w:val="Hyperlink"/>
          </w:rPr>
          <w:t>SRR (transponder) procedures</w:t>
        </w:r>
      </w:hyperlink>
      <w:r>
        <w:t>.</w:t>
      </w:r>
    </w:p>
    <w:p w14:paraId="0E9D3A91" w14:textId="77777777" w:rsidR="00C14526" w:rsidRDefault="00C14526" w:rsidP="00C14526">
      <w:r>
        <w:t>Subject to the following, the transponder must be operative for all flights. If the transponder is found to be inoperative, VFR flight in Class G airspace below 10,000 ft is permitted with HOFO approval.</w:t>
      </w:r>
    </w:p>
    <w:p w14:paraId="40DC8DCA" w14:textId="77777777" w:rsidR="00C14526" w:rsidRPr="00F959F7" w:rsidRDefault="00C14526" w:rsidP="00C14526">
      <w:r>
        <w:t>For the purpose of repairing an inoperative transponder, an aircraft may be flown with HOFO approval from an aerodrome without a rectification facility, provided the flight ends not more than 72 hours after the transponder was found to be inoperative. Flight from controlled aerodromes without a rectification facility are subject to ATS notification and ATC clearance requirements.</w:t>
      </w:r>
    </w:p>
    <w:p w14:paraId="6838524D" w14:textId="77777777" w:rsidR="00C14526" w:rsidRDefault="00C14526" w:rsidP="00966E0B">
      <w:pPr>
        <w:pStyle w:val="Heading3"/>
      </w:pPr>
      <w:bookmarkStart w:id="324" w:name="_Toc96683694"/>
      <w:bookmarkStart w:id="325" w:name="_Toc96684931"/>
      <w:r>
        <w:t>Seat belts and harnesses</w:t>
      </w:r>
      <w:bookmarkEnd w:id="324"/>
      <w:bookmarkEnd w:id="325"/>
    </w:p>
    <w:p w14:paraId="53BA3E98" w14:textId="77777777" w:rsidR="00C14526" w:rsidRPr="00C14526" w:rsidRDefault="00C14526" w:rsidP="00B81CA3">
      <w:pPr>
        <w:pStyle w:val="Sampletext"/>
      </w:pPr>
      <w:r w:rsidRPr="00C14526">
        <w:t>Sample text</w:t>
      </w:r>
    </w:p>
    <w:p w14:paraId="2B003944" w14:textId="77777777" w:rsidR="00C14526" w:rsidRDefault="00C14526" w:rsidP="00C14526">
      <w:r>
        <w:t>Each seat to be occupied during flight must have a serviceable seat belt, or safety harness (aerial work only).</w:t>
      </w:r>
    </w:p>
    <w:p w14:paraId="42A1BCB2" w14:textId="77777777" w:rsidR="00C14526" w:rsidRDefault="00C14526" w:rsidP="00C14526">
      <w:r>
        <w:t>If the aerial work operation requires a crew member to wear a safety harness with restraint strap, this equipment must be serviceable for flight.</w:t>
      </w:r>
    </w:p>
    <w:p w14:paraId="51D0CE15" w14:textId="77777777" w:rsidR="00C14526" w:rsidRPr="00594911" w:rsidRDefault="00C14526" w:rsidP="00966E0B">
      <w:pPr>
        <w:pStyle w:val="Heading2"/>
      </w:pPr>
      <w:bookmarkStart w:id="326" w:name="_Toc96683695"/>
      <w:bookmarkStart w:id="327" w:name="_Toc96684932"/>
      <w:bookmarkStart w:id="328" w:name="_Toc96685428"/>
      <w:bookmarkStart w:id="329" w:name="_Toc184214774"/>
      <w:bookmarkStart w:id="330" w:name="_Toc188966538"/>
      <w:r w:rsidRPr="006F6A25">
        <w:t>Performance</w:t>
      </w:r>
      <w:bookmarkEnd w:id="326"/>
      <w:bookmarkEnd w:id="327"/>
      <w:bookmarkEnd w:id="328"/>
      <w:bookmarkEnd w:id="329"/>
      <w:bookmarkEnd w:id="330"/>
    </w:p>
    <w:p w14:paraId="527ED82A" w14:textId="52238C13" w:rsidR="00C14526" w:rsidRDefault="00C14526" w:rsidP="00966E0B">
      <w:pPr>
        <w:pStyle w:val="Heading3"/>
      </w:pPr>
      <w:bookmarkStart w:id="331" w:name="_Toc96683696"/>
      <w:bookmarkStart w:id="332" w:name="_Toc96684933"/>
      <w:r>
        <w:t>Rotorcraft</w:t>
      </w:r>
    </w:p>
    <w:p w14:paraId="6737A99C" w14:textId="77777777" w:rsidR="00C14526" w:rsidRDefault="00C14526" w:rsidP="00966E0B">
      <w:pPr>
        <w:pStyle w:val="Heading4"/>
      </w:pPr>
      <w:r>
        <w:t>Performance</w:t>
      </w:r>
      <w:bookmarkEnd w:id="331"/>
      <w:bookmarkEnd w:id="332"/>
      <w:r>
        <w:t xml:space="preserve"> class required (Part 133 Day VFR)</w:t>
      </w:r>
    </w:p>
    <w:p w14:paraId="5D72A428" w14:textId="77777777" w:rsidR="00C14526" w:rsidRDefault="00C14526" w:rsidP="00C14526">
      <w:r w:rsidRPr="00643D67">
        <w:rPr>
          <w:rStyle w:val="Authorinstruction"/>
        </w:rPr>
        <w:t>{Sample Aviation}</w:t>
      </w:r>
      <w:r>
        <w:t xml:space="preserve"> rotorcraft are to be operated at all stages of a flight in accordance with the requirements for rotorcraft Performance Class 3 (PC3) as detailed in the following sections.</w:t>
      </w:r>
    </w:p>
    <w:p w14:paraId="12106E3F" w14:textId="77777777" w:rsidR="00C14526" w:rsidRPr="00C14526" w:rsidRDefault="00C14526" w:rsidP="00966E0B">
      <w:pPr>
        <w:pStyle w:val="Heading4"/>
      </w:pPr>
      <w:r w:rsidRPr="00C2773C">
        <w:t>Adequate vertical margin</w:t>
      </w:r>
    </w:p>
    <w:p w14:paraId="1B6226F4" w14:textId="77777777" w:rsidR="00C14526" w:rsidRDefault="00C14526" w:rsidP="00C14526">
      <w:r w:rsidRPr="001D1D3C">
        <w:t xml:space="preserve">For obstacle clearance, the adequate vertical margin </w:t>
      </w:r>
      <w:r>
        <w:t>(AVM)</w:t>
      </w:r>
      <w:r w:rsidRPr="001D1D3C">
        <w:t xml:space="preserve"> </w:t>
      </w:r>
      <w:r>
        <w:t>is</w:t>
      </w:r>
      <w:r w:rsidRPr="001D1D3C">
        <w:t xml:space="preserve"> the </w:t>
      </w:r>
      <w:r>
        <w:t xml:space="preserve">minimum vertical distance from an object, as defined in the RFM.  For </w:t>
      </w:r>
      <w:r w:rsidRPr="00643D67">
        <w:rPr>
          <w:rStyle w:val="Authorinstruction"/>
        </w:rPr>
        <w:t>{Sample Aviation}</w:t>
      </w:r>
      <w:r>
        <w:t xml:space="preserve"> rotorcraft with an RFM that does not specify a minimum vertical distance from an object, an adequate vertical margin as follows will used (delete not applicable dot point elements):</w:t>
      </w:r>
    </w:p>
    <w:p w14:paraId="1F7D1DBC" w14:textId="77777777" w:rsidR="00C14526" w:rsidRPr="00C14526" w:rsidRDefault="00C14526" w:rsidP="00643D67">
      <w:pPr>
        <w:pStyle w:val="ListBullet"/>
      </w:pPr>
      <w:r>
        <w:t>&lt;</w:t>
      </w:r>
      <w:r w:rsidRPr="00C14526">
        <w:t>2500kg MTOW minimum AVM = 15 feet</w:t>
      </w:r>
    </w:p>
    <w:p w14:paraId="1DEA6687" w14:textId="77777777" w:rsidR="00C14526" w:rsidRPr="00C14526" w:rsidRDefault="00C14526" w:rsidP="00643D67">
      <w:pPr>
        <w:pStyle w:val="ListBullet"/>
      </w:pPr>
      <w:r>
        <w:t>2500kg to</w:t>
      </w:r>
      <w:r w:rsidRPr="00C14526">
        <w:t xml:space="preserve"> 3175kg MTOW minimum AVM 30 feet</w:t>
      </w:r>
    </w:p>
    <w:p w14:paraId="446C097B" w14:textId="77777777" w:rsidR="00C14526" w:rsidRPr="00C14526" w:rsidRDefault="00C14526" w:rsidP="00643D67">
      <w:pPr>
        <w:pStyle w:val="ListBullet"/>
      </w:pPr>
      <w:r>
        <w:t>&gt; 3175</w:t>
      </w:r>
      <w:r w:rsidRPr="00C14526">
        <w:t>kg MTOW minimum AVM 35 feet</w:t>
      </w:r>
    </w:p>
    <w:p w14:paraId="7FB4959C" w14:textId="77777777" w:rsidR="00C14526" w:rsidRDefault="00C14526" w:rsidP="00643D67">
      <w:pPr>
        <w:pStyle w:val="normalafterlisttable"/>
      </w:pPr>
      <w:r>
        <w:t>An obstacle need not be taken into account for an adequate vertical margin calculation if operations will permit safe manoeuvring to avoid the obstacle by a horizontal distance of at least 2 rotor diameters (2RD).</w:t>
      </w:r>
    </w:p>
    <w:p w14:paraId="4DDC9162" w14:textId="0A1882A1" w:rsidR="00C14526" w:rsidRPr="00CA78F0" w:rsidRDefault="00C14526" w:rsidP="00CA78F0">
      <w:pPr>
        <w:pStyle w:val="normalafterlisttable"/>
        <w:rPr>
          <w:rStyle w:val="bold"/>
        </w:rPr>
      </w:pPr>
      <w:r w:rsidRPr="00CA78F0">
        <w:rPr>
          <w:rStyle w:val="bold"/>
        </w:rPr>
        <w:t>Guidance for the identification of obstacles</w:t>
      </w:r>
    </w:p>
    <w:p w14:paraId="21C2456E" w14:textId="77777777" w:rsidR="00C14526" w:rsidRDefault="00C14526" w:rsidP="00C14526">
      <w:r w:rsidRPr="00CD2F66">
        <w:t xml:space="preserve">The PIC must </w:t>
      </w:r>
      <w:r>
        <w:t xml:space="preserve">assess the obstacle environment for any HLS to be used in their operations and </w:t>
      </w:r>
      <w:r w:rsidRPr="00CD2F66">
        <w:t>identify any limiting obstacles and their associated obstacle-free gradients from data supplied by the heliport or aerodrome operator, quick reference data in this manual</w:t>
      </w:r>
      <w:r>
        <w:t xml:space="preserve"> HLS register</w:t>
      </w:r>
      <w:r w:rsidRPr="00CD2F66">
        <w:t>, or from estimates during pilot assessment</w:t>
      </w:r>
      <w:r>
        <w:t xml:space="preserve"> using local maps, google earth or visual inspection</w:t>
      </w:r>
      <w:r w:rsidRPr="00CD2F66">
        <w:t xml:space="preserve">. </w:t>
      </w:r>
    </w:p>
    <w:p w14:paraId="34EE44DC" w14:textId="77777777" w:rsidR="00C14526" w:rsidRDefault="00C14526" w:rsidP="00C14526">
      <w:r>
        <w:t>For company operations, an obstacle is to be considered limiting if -</w:t>
      </w:r>
    </w:p>
    <w:p w14:paraId="33D472BB" w14:textId="77777777" w:rsidR="00C14526" w:rsidRPr="00C14526" w:rsidRDefault="00C14526" w:rsidP="00C14526">
      <w:pPr>
        <w:pStyle w:val="ListBullet"/>
      </w:pPr>
      <w:r>
        <w:t xml:space="preserve">it </w:t>
      </w:r>
      <w:r w:rsidRPr="00C14526">
        <w:t>cannot be reasonably horizontally avoided by 2RD without excessive manoeuvring during the take-off; and</w:t>
      </w:r>
    </w:p>
    <w:p w14:paraId="78423C5B" w14:textId="77777777" w:rsidR="00C14526" w:rsidRPr="00C14526" w:rsidRDefault="00C14526" w:rsidP="00C14526">
      <w:pPr>
        <w:pStyle w:val="ListBullet"/>
      </w:pPr>
      <w:r>
        <w:t xml:space="preserve">its distance </w:t>
      </w:r>
      <w:r w:rsidRPr="00C14526">
        <w:t>from the FATO and/or vertical extent is considered from pilot assessment to intercept the normal H/V envelope compliant take-off and initial climb flight path for the rotorcraft you are operating; or</w:t>
      </w:r>
    </w:p>
    <w:p w14:paraId="201279C1" w14:textId="77777777" w:rsidR="00C14526" w:rsidRPr="00C14526" w:rsidRDefault="00C14526" w:rsidP="00C14526">
      <w:pPr>
        <w:pStyle w:val="ListBullet"/>
      </w:pPr>
      <w:r>
        <w:t>i</w:t>
      </w:r>
      <w:r w:rsidRPr="00C14526">
        <w:t>ts location and size will require a take-off procedure which will require entry to the avoid area of the HV envelope.</w:t>
      </w:r>
    </w:p>
    <w:p w14:paraId="7FD59CFA" w14:textId="77777777" w:rsidR="00C14526" w:rsidRDefault="00C14526" w:rsidP="00643D67">
      <w:pPr>
        <w:pStyle w:val="normalafterlisttable"/>
      </w:pPr>
      <w:r>
        <w:t>Once obstacles are identified the PIC must ensure the correct AVM requirements can be achieved for the operation.</w:t>
      </w:r>
    </w:p>
    <w:p w14:paraId="40F4280B" w14:textId="77777777" w:rsidR="00C14526" w:rsidRDefault="00C14526" w:rsidP="00C14526">
      <w:r>
        <w:t>Additionally, w</w:t>
      </w:r>
      <w:r w:rsidRPr="00CD2F66">
        <w:t>he</w:t>
      </w:r>
      <w:r>
        <w:t>n assessing AVM obstacle miss capability in company operations</w:t>
      </w:r>
      <w:r w:rsidRPr="00CD2F66">
        <w:t>, p</w:t>
      </w:r>
      <w:r>
        <w:t>ilots</w:t>
      </w:r>
      <w:r w:rsidRPr="00CD2F66">
        <w:t xml:space="preserve"> must consider: </w:t>
      </w:r>
    </w:p>
    <w:p w14:paraId="71B10655" w14:textId="48188BA0" w:rsidR="00C14526" w:rsidRDefault="00C14526" w:rsidP="00643D67">
      <w:pPr>
        <w:pStyle w:val="ListBullet"/>
      </w:pPr>
      <w:r w:rsidRPr="00643D67">
        <w:rPr>
          <w:rStyle w:val="bold"/>
        </w:rPr>
        <w:t>Size of rotorcraft</w:t>
      </w:r>
      <w:r w:rsidRPr="00CD2F66">
        <w:t xml:space="preserve"> – noting the closer </w:t>
      </w:r>
      <w:r>
        <w:t>the</w:t>
      </w:r>
      <w:r w:rsidRPr="00CD2F66">
        <w:t xml:space="preserve"> pilot’s seating position is to the main and tail rotor tips, the more accurate </w:t>
      </w:r>
      <w:r>
        <w:t>the</w:t>
      </w:r>
      <w:r w:rsidRPr="00CD2F66">
        <w:t xml:space="preserve"> depth perception and judgement of distance from obstacles will be. </w:t>
      </w:r>
    </w:p>
    <w:p w14:paraId="2F4CF100" w14:textId="16ED4DAD" w:rsidR="00C14526" w:rsidRDefault="00C14526" w:rsidP="00643D67">
      <w:pPr>
        <w:pStyle w:val="ListBullet"/>
      </w:pPr>
      <w:r w:rsidRPr="00643D67">
        <w:rPr>
          <w:rStyle w:val="bold"/>
        </w:rPr>
        <w:t>Field of view</w:t>
      </w:r>
      <w:r w:rsidRPr="00CD2F66">
        <w:t xml:space="preserve"> – when flying multiple types for </w:t>
      </w:r>
      <w:r w:rsidRPr="00460438">
        <w:rPr>
          <w:rStyle w:val="Authorinstruction"/>
        </w:rPr>
        <w:t>{Sample Aviation}</w:t>
      </w:r>
      <w:r w:rsidRPr="00CD2F66">
        <w:t xml:space="preserve">, for equivalent sized rotorcraft, the field of view may be more restrictive in one type compared to other types being flown. This may mean the ability to sight and judge potential objects is degraded to different extents in different types </w:t>
      </w:r>
      <w:r>
        <w:t>the pilot is</w:t>
      </w:r>
      <w:r w:rsidRPr="00CD2F66">
        <w:t xml:space="preserve"> operating. In such cases, the use of larger AVM and horizontal margins are recommended, based on the most limiting type utilised for operations on that day. </w:t>
      </w:r>
    </w:p>
    <w:p w14:paraId="35C66C3C" w14:textId="3BD69E82" w:rsidR="00C14526" w:rsidRDefault="00C14526" w:rsidP="00643D67">
      <w:pPr>
        <w:pStyle w:val="ListBullet"/>
      </w:pPr>
      <w:r w:rsidRPr="00643D67">
        <w:rPr>
          <w:rStyle w:val="bold"/>
        </w:rPr>
        <w:t>Nature of obstacles</w:t>
      </w:r>
      <w:r w:rsidRPr="00CD2F66">
        <w:t xml:space="preserve"> – distance judgement from large solid obstacles with well-defined edges and good colour contrast will be much easier compared with small, low-contrast obstacles, such as power lines or dead trees. When operating in places with these low</w:t>
      </w:r>
      <w:r>
        <w:t>-</w:t>
      </w:r>
      <w:r w:rsidRPr="00CD2F66">
        <w:t>contrast obstacle environments</w:t>
      </w:r>
      <w:r>
        <w:t xml:space="preserve">, </w:t>
      </w:r>
      <w:r w:rsidRPr="00CD2F66">
        <w:t>pilots must increase AVM and horizontal margins in these circumstances and look for tell-tail features such as power poles and other identifying features such as pump houses etc. before descent to, or departure from, a location using PC3 procedures.</w:t>
      </w:r>
    </w:p>
    <w:p w14:paraId="18330E78" w14:textId="47EAA459" w:rsidR="00C14526" w:rsidRDefault="00C14526" w:rsidP="00643D67">
      <w:pPr>
        <w:pStyle w:val="ListBullet"/>
      </w:pPr>
      <w:r w:rsidRPr="00643D67">
        <w:rPr>
          <w:rStyle w:val="bold"/>
        </w:rPr>
        <w:t>Minimising time in the avoid area of the HV envelope</w:t>
      </w:r>
      <w:r>
        <w:t xml:space="preserve"> - Company PC3 operations policy for obstacle avoidance is to minimise time operations are conducted in the avoid area of the HV diagram to the extent necessary to avoid a possible accident or incident during the departure from or arrival at the HLS.</w:t>
      </w:r>
    </w:p>
    <w:p w14:paraId="79BECECF" w14:textId="38239710" w:rsidR="00C14526" w:rsidRDefault="00C14526" w:rsidP="00C14526">
      <w:pPr>
        <w:pStyle w:val="Note"/>
      </w:pPr>
      <w:r w:rsidRPr="00CA78F0">
        <w:rPr>
          <w:rStyle w:val="bold"/>
        </w:rPr>
        <w:t>Note</w:t>
      </w:r>
      <w:r w:rsidR="00643D67" w:rsidRPr="00CA78F0">
        <w:rPr>
          <w:rStyle w:val="bold"/>
        </w:rPr>
        <w:t>:</w:t>
      </w:r>
      <w:r w:rsidR="00643D67">
        <w:tab/>
        <w:t>T</w:t>
      </w:r>
      <w:r>
        <w:t>his does not prohibit short duration PC3 operations in the avoid area of the HV diagram if they are necessary for the safe operation of the rotorcraft.</w:t>
      </w:r>
    </w:p>
    <w:p w14:paraId="2810C466" w14:textId="4DC2434A" w:rsidR="00C14526" w:rsidRDefault="00C14526" w:rsidP="00643D67">
      <w:pPr>
        <w:pStyle w:val="ListBullet"/>
      </w:pPr>
      <w:r w:rsidRPr="00643D67">
        <w:rPr>
          <w:rStyle w:val="bold"/>
        </w:rPr>
        <w:t>Environmental conditions</w:t>
      </w:r>
      <w:r w:rsidRPr="00CD2F66">
        <w:t xml:space="preserve"> – distance judgement in favourable conditions of light and visibility will be more accurate than in unfavourable conditions. When operating in low visibility and/or low light and contrast conditions pilots must</w:t>
      </w:r>
      <w:r w:rsidR="00643D67">
        <w:t>:</w:t>
      </w:r>
    </w:p>
    <w:p w14:paraId="264B57CB" w14:textId="19C940DC" w:rsidR="00C14526" w:rsidRPr="00C14526" w:rsidRDefault="00C14526" w:rsidP="00643D67">
      <w:pPr>
        <w:pStyle w:val="ListBullet2"/>
      </w:pPr>
      <w:r w:rsidRPr="00CD2F66">
        <w:t>operate at safe airspeeds and altitudes for the conditions</w:t>
      </w:r>
    </w:p>
    <w:p w14:paraId="3373DF50" w14:textId="67AC078D" w:rsidR="00C14526" w:rsidRPr="00C14526" w:rsidRDefault="00C14526" w:rsidP="00643D67">
      <w:pPr>
        <w:pStyle w:val="ListBullet2"/>
      </w:pPr>
      <w:r w:rsidRPr="00CD2F66">
        <w:t>increase AVM vertical and baseline horizontal separation from obstacles to ensure continued separation in PC3 operations</w:t>
      </w:r>
    </w:p>
    <w:p w14:paraId="73DB9881" w14:textId="4D9E894E" w:rsidR="00C14526" w:rsidRDefault="00C14526" w:rsidP="00D52393">
      <w:pPr>
        <w:pStyle w:val="ListBullet2"/>
      </w:pPr>
      <w:r w:rsidRPr="00CD2F66">
        <w:t>if unsure of the obstacle environment do not depart or descend to arrive until</w:t>
      </w:r>
      <w:r w:rsidRPr="00C14526">
        <w:t xml:space="preserve"> conditions improve, or if necessary, divert to a suitable alternate destination</w:t>
      </w:r>
      <w:r w:rsidR="00643D67">
        <w:t>.</w:t>
      </w:r>
    </w:p>
    <w:p w14:paraId="4A767B15" w14:textId="77777777" w:rsidR="00C14526" w:rsidRPr="001F37A8" w:rsidRDefault="00C14526" w:rsidP="00966E0B">
      <w:pPr>
        <w:pStyle w:val="Heading4"/>
      </w:pPr>
      <w:r>
        <w:t>HLS operating site approach and landing general procedures</w:t>
      </w:r>
    </w:p>
    <w:p w14:paraId="3E5CB5F6" w14:textId="77777777" w:rsidR="00C14526" w:rsidRDefault="00C14526" w:rsidP="00C14526">
      <w:r w:rsidRPr="001F37A8">
        <w:t>On arrival above the site</w:t>
      </w:r>
      <w:r>
        <w:t xml:space="preserve">, after confirming wind direction </w:t>
      </w:r>
      <w:r w:rsidRPr="001F37A8">
        <w:t>and before commencing an approach to a landing, the</w:t>
      </w:r>
      <w:r>
        <w:t xml:space="preserve"> PIC</w:t>
      </w:r>
      <w:r w:rsidRPr="001F37A8">
        <w:t xml:space="preserve"> must be satisfied that it</w:t>
      </w:r>
      <w:r>
        <w:t>s obstacle environment will permit safe PC3 operations</w:t>
      </w:r>
      <w:r w:rsidRPr="001F37A8">
        <w:t xml:space="preserve">. </w:t>
      </w:r>
    </w:p>
    <w:p w14:paraId="05BD7656" w14:textId="77777777" w:rsidR="00C14526" w:rsidRPr="001F37A8" w:rsidRDefault="00C14526" w:rsidP="00C14526">
      <w:r>
        <w:t>At non-regular use or unfamiliar HLS, company PICs must</w:t>
      </w:r>
      <w:r w:rsidRPr="001F37A8">
        <w:t xml:space="preserve"> conduct an airborne recce </w:t>
      </w:r>
      <w:r>
        <w:t xml:space="preserve">which confirms the adequacy of the data gathered in the pre-flight planning phase of the flight </w:t>
      </w:r>
      <w:r w:rsidRPr="001F37A8">
        <w:t xml:space="preserve">and </w:t>
      </w:r>
      <w:r>
        <w:t xml:space="preserve">which </w:t>
      </w:r>
      <w:r w:rsidRPr="001F37A8">
        <w:t>consider</w:t>
      </w:r>
      <w:r>
        <w:t>s</w:t>
      </w:r>
      <w:r w:rsidRPr="001F37A8">
        <w:t xml:space="preserve"> the following:</w:t>
      </w:r>
    </w:p>
    <w:p w14:paraId="50717E29" w14:textId="77777777" w:rsidR="00C14526" w:rsidRPr="00C14526" w:rsidRDefault="00C14526" w:rsidP="00C14526">
      <w:pPr>
        <w:pStyle w:val="ListBullet"/>
      </w:pPr>
      <w:r w:rsidRPr="00643D67">
        <w:rPr>
          <w:rStyle w:val="bold"/>
        </w:rPr>
        <w:t>Size:</w:t>
      </w:r>
      <w:r w:rsidRPr="001F37A8">
        <w:t xml:space="preserve"> The FATO is adequate</w:t>
      </w:r>
      <w:r w:rsidRPr="00C14526">
        <w:t xml:space="preserve"> at least 2D, or larger if necessary for operations into the site.</w:t>
      </w:r>
    </w:p>
    <w:p w14:paraId="2D01B839" w14:textId="77777777" w:rsidR="00C14526" w:rsidRPr="00C14526" w:rsidRDefault="00C14526" w:rsidP="00C14526">
      <w:pPr>
        <w:pStyle w:val="ListBullet"/>
      </w:pPr>
      <w:r w:rsidRPr="00643D67">
        <w:rPr>
          <w:rStyle w:val="bold"/>
        </w:rPr>
        <w:t>Shape:</w:t>
      </w:r>
      <w:r w:rsidRPr="001F37A8">
        <w:t xml:space="preserve"> The site accommodates the approach, go-around, touchdown and lift-off area and departure route with due regard to </w:t>
      </w:r>
      <w:r w:rsidRPr="00C14526">
        <w:t>PC3 operations.</w:t>
      </w:r>
    </w:p>
    <w:p w14:paraId="36052791" w14:textId="77777777" w:rsidR="00C14526" w:rsidRPr="00C14526" w:rsidRDefault="00C14526" w:rsidP="00C14526">
      <w:pPr>
        <w:pStyle w:val="ListBullet"/>
      </w:pPr>
      <w:r w:rsidRPr="00643D67">
        <w:rPr>
          <w:rStyle w:val="bold"/>
        </w:rPr>
        <w:t>Surrounds:</w:t>
      </w:r>
      <w:r w:rsidRPr="001F37A8">
        <w:t xml:space="preserve"> Any obstacles</w:t>
      </w:r>
      <w:r w:rsidRPr="00C14526">
        <w:t xml:space="preserve"> are "as briefed" and have been identified and do not infringe the approach or departure flight path. SFLA's (if any) are identified and considered on the basis of helicopter circuit position and wind direction.</w:t>
      </w:r>
    </w:p>
    <w:p w14:paraId="7ECBBCBD" w14:textId="77777777" w:rsidR="00C14526" w:rsidRPr="00C14526" w:rsidRDefault="00C14526" w:rsidP="00C14526">
      <w:pPr>
        <w:pStyle w:val="ListBullet"/>
      </w:pPr>
      <w:r w:rsidRPr="00643D67">
        <w:rPr>
          <w:rStyle w:val="bold"/>
        </w:rPr>
        <w:t>Surface:</w:t>
      </w:r>
      <w:r w:rsidRPr="001F37A8">
        <w:t xml:space="preserve"> The </w:t>
      </w:r>
      <w:r w:rsidRPr="00C14526">
        <w:t>surface appears satisfactory and is free from debris that may damage the helicopter, and the ground is able to support a safe landing.</w:t>
      </w:r>
    </w:p>
    <w:p w14:paraId="6914A168" w14:textId="77777777" w:rsidR="00C14526" w:rsidRPr="00C14526" w:rsidRDefault="00C14526" w:rsidP="00C14526">
      <w:pPr>
        <w:pStyle w:val="ListBullet"/>
      </w:pPr>
      <w:r w:rsidRPr="00643D67">
        <w:rPr>
          <w:rStyle w:val="bold"/>
        </w:rPr>
        <w:t>Slope</w:t>
      </w:r>
      <w:r w:rsidRPr="001F37A8">
        <w:t>: Any slope is within the helicopter’s limits.</w:t>
      </w:r>
    </w:p>
    <w:p w14:paraId="578111A2" w14:textId="77777777" w:rsidR="00C14526" w:rsidRPr="00C14526" w:rsidRDefault="00C14526" w:rsidP="00C14526">
      <w:pPr>
        <w:pStyle w:val="ListBullet"/>
      </w:pPr>
      <w:r w:rsidRPr="00643D67">
        <w:rPr>
          <w:rStyle w:val="bold"/>
        </w:rPr>
        <w:t>Downwash</w:t>
      </w:r>
      <w:r w:rsidRPr="001F37A8">
        <w:t xml:space="preserve">: </w:t>
      </w:r>
      <w:r w:rsidRPr="00C14526">
        <w:t>Considering wind direction and approach flight path, confirm downwash will not pose a risk to third parties on the ground or damage to buildings or property and not cause FOD to be blown or lifted.</w:t>
      </w:r>
    </w:p>
    <w:p w14:paraId="2A410EB4" w14:textId="77777777" w:rsidR="00C14526" w:rsidRPr="00C21B50" w:rsidRDefault="00C14526" w:rsidP="00966E0B">
      <w:pPr>
        <w:pStyle w:val="Heading4"/>
      </w:pPr>
      <w:r>
        <w:t>Populous area procedures</w:t>
      </w:r>
    </w:p>
    <w:p w14:paraId="1CDDD6E0" w14:textId="77777777" w:rsidR="00C14526" w:rsidRDefault="00C14526" w:rsidP="00C14526">
      <w:r>
        <w:t>An area may be considered to be populous if it has the following characteristics:</w:t>
      </w:r>
    </w:p>
    <w:p w14:paraId="05890DCB" w14:textId="77777777" w:rsidR="00C14526" w:rsidRPr="00C14526" w:rsidRDefault="00C14526" w:rsidP="00643D67">
      <w:pPr>
        <w:pStyle w:val="ListBullet"/>
      </w:pPr>
      <w:r w:rsidRPr="00D44D7F">
        <w:t>sufficient population density</w:t>
      </w:r>
      <w:r w:rsidRPr="00C14526">
        <w:t xml:space="preserve"> so that if a failure occurred, the flight would pose a risk to persons or property on the ground, or:</w:t>
      </w:r>
    </w:p>
    <w:p w14:paraId="75E2E3FC" w14:textId="77777777" w:rsidR="00C14526" w:rsidRPr="00C14526" w:rsidRDefault="00C14526" w:rsidP="00643D67">
      <w:pPr>
        <w:pStyle w:val="ListBullet"/>
      </w:pPr>
      <w:r>
        <w:t>i</w:t>
      </w:r>
      <w:r w:rsidRPr="00C14526">
        <w:t>s a city or a town.</w:t>
      </w:r>
    </w:p>
    <w:p w14:paraId="1C512014" w14:textId="77777777" w:rsidR="00C14526" w:rsidRPr="001E0D3C" w:rsidRDefault="00C14526" w:rsidP="00643D67">
      <w:pPr>
        <w:pStyle w:val="normalafterlisttable"/>
      </w:pPr>
      <w:r>
        <w:t>The pilot must, to the greate</w:t>
      </w:r>
      <w:r w:rsidRPr="001E0D3C">
        <w:t xml:space="preserve">st extent possible within the constraints of the </w:t>
      </w:r>
      <w:r>
        <w:t>proposed route</w:t>
      </w:r>
      <w:r w:rsidRPr="001E0D3C">
        <w:t xml:space="preserve">, plan the flight path so that a suitable forced landing area (SFLA) is available </w:t>
      </w:r>
      <w:r>
        <w:t>within autorotative gliding range</w:t>
      </w:r>
      <w:r w:rsidRPr="001E0D3C">
        <w:t>.</w:t>
      </w:r>
    </w:p>
    <w:p w14:paraId="6F485789" w14:textId="6199D1F3" w:rsidR="00C14526" w:rsidRDefault="00C14526" w:rsidP="00C14526">
      <w:r w:rsidRPr="009E39ED">
        <w:t xml:space="preserve">If </w:t>
      </w:r>
      <w:r>
        <w:t>an SFLA is not likely to be continuously within autorotative glide range the pilot</w:t>
      </w:r>
      <w:r w:rsidRPr="0055472A">
        <w:t xml:space="preserve"> must conduct a risk assessment for the </w:t>
      </w:r>
      <w:r>
        <w:t xml:space="preserve">sections of </w:t>
      </w:r>
      <w:r w:rsidRPr="0055472A">
        <w:t xml:space="preserve">flight </w:t>
      </w:r>
      <w:r>
        <w:t xml:space="preserve">over populous areas </w:t>
      </w:r>
      <w:r w:rsidRPr="0055472A">
        <w:t xml:space="preserve">in accordance with </w:t>
      </w:r>
      <w:r>
        <w:t>sub</w:t>
      </w:r>
      <w:r w:rsidRPr="0055472A">
        <w:t xml:space="preserve">section </w:t>
      </w:r>
      <w:hyperlink w:anchor="_Procedures_for_take-off" w:history="1">
        <w:r w:rsidRPr="003B0D12">
          <w:rPr>
            <w:rStyle w:val="Hyperlink"/>
          </w:rPr>
          <w:t>2.5.1.9</w:t>
        </w:r>
      </w:hyperlink>
      <w:r w:rsidRPr="0055472A">
        <w:t xml:space="preserve"> Risk Assessment.</w:t>
      </w:r>
    </w:p>
    <w:p w14:paraId="45530C6B" w14:textId="77777777" w:rsidR="00C14526" w:rsidRPr="001E0D3C" w:rsidRDefault="00C14526" w:rsidP="00C14526">
      <w:r>
        <w:t>If the risk asses</w:t>
      </w:r>
      <w:r w:rsidRPr="001E0D3C">
        <w:t xml:space="preserve">sment indicates the flight can be undertaken, the </w:t>
      </w:r>
      <w:r>
        <w:t>pilot shall:</w:t>
      </w:r>
    </w:p>
    <w:p w14:paraId="1E104335" w14:textId="77777777" w:rsidR="00C14526" w:rsidRPr="00C14526" w:rsidRDefault="00C14526" w:rsidP="00643D67">
      <w:pPr>
        <w:pStyle w:val="ListBullet"/>
      </w:pPr>
      <w:r w:rsidRPr="00A42E29">
        <w:t xml:space="preserve">review the </w:t>
      </w:r>
      <w:r w:rsidRPr="00C14526">
        <w:t>proposed route to determine if a glide to any SFLA can be achieved using the SFLA assessment policy outlined in 2.5.1.5, and:</w:t>
      </w:r>
    </w:p>
    <w:p w14:paraId="70EF1607" w14:textId="77777777" w:rsidR="00C14526" w:rsidRPr="00C14526" w:rsidRDefault="00C14526" w:rsidP="00643D67">
      <w:pPr>
        <w:pStyle w:val="ListBullet2"/>
      </w:pPr>
      <w:r>
        <w:t xml:space="preserve">where possible </w:t>
      </w:r>
      <w:r w:rsidRPr="00C14526">
        <w:t>select tracks that have clear areas or overfly non-populous areas</w:t>
      </w:r>
    </w:p>
    <w:p w14:paraId="1F2CF937" w14:textId="46DEB6CE" w:rsidR="00C14526" w:rsidRPr="00C14526" w:rsidRDefault="00C14526" w:rsidP="00643D67">
      <w:pPr>
        <w:pStyle w:val="ListBullet2"/>
      </w:pPr>
      <w:r w:rsidRPr="00C427CA">
        <w:t>plan to fly the shortest route between suitable</w:t>
      </w:r>
      <w:r w:rsidRPr="00C14526">
        <w:t xml:space="preserve"> SFLA's</w:t>
      </w:r>
    </w:p>
    <w:p w14:paraId="1B617166" w14:textId="7EBF392D" w:rsidR="00C14526" w:rsidRPr="00C14526" w:rsidRDefault="00C14526" w:rsidP="00643D67">
      <w:pPr>
        <w:pStyle w:val="ListBullet2"/>
      </w:pPr>
      <w:r>
        <w:t>w</w:t>
      </w:r>
      <w:r w:rsidRPr="00C14526">
        <w:t>here feasible, plan to operate at altitudes and speeds that maximise the ability to glide clear of populous areas</w:t>
      </w:r>
      <w:r w:rsidR="00643D67">
        <w:t>.</w:t>
      </w:r>
    </w:p>
    <w:p w14:paraId="0448154C" w14:textId="77777777" w:rsidR="00C14526" w:rsidRPr="00C14526" w:rsidRDefault="00C14526" w:rsidP="00643D67">
      <w:pPr>
        <w:pStyle w:val="ListBullet"/>
      </w:pPr>
      <w:r w:rsidRPr="00BC6600">
        <w:t xml:space="preserve">for </w:t>
      </w:r>
      <w:r w:rsidRPr="00C14526">
        <w:t>a take-off and initial climb, or approach and landing or baulked landing stage of flight to an aerodrome which is not an aerodrome which is normally used for regular day to day operations of aeroplanes the PIC must ensure:</w:t>
      </w:r>
    </w:p>
    <w:p w14:paraId="5C65C3C6" w14:textId="77777777" w:rsidR="00C14526" w:rsidRPr="00C14526" w:rsidRDefault="00C14526" w:rsidP="00643D67">
      <w:pPr>
        <w:pStyle w:val="ListBullet2"/>
      </w:pPr>
      <w:r>
        <w:t xml:space="preserve">the rotorcraft is operated in a manner which does not create a </w:t>
      </w:r>
      <w:r w:rsidRPr="00C14526">
        <w:t>hazard to persons or property</w:t>
      </w:r>
    </w:p>
    <w:p w14:paraId="4714617D" w14:textId="77777777" w:rsidR="00C14526" w:rsidRPr="00C14526" w:rsidRDefault="00C14526" w:rsidP="00643D67">
      <w:pPr>
        <w:pStyle w:val="ListBullet2"/>
      </w:pPr>
      <w:r>
        <w:t xml:space="preserve">the effects of </w:t>
      </w:r>
      <w:r w:rsidRPr="00C14526">
        <w:t>rotor downwash and outwash on persons or property are considered and minimised for operation</w:t>
      </w:r>
    </w:p>
    <w:p w14:paraId="609DE3A9" w14:textId="7DF6DD76" w:rsidR="00C14526" w:rsidRPr="00C14526" w:rsidRDefault="00C14526" w:rsidP="00637CDE">
      <w:pPr>
        <w:pStyle w:val="ListBullet2"/>
      </w:pPr>
      <w:r>
        <w:t>the availability of SFLA's is maximised to the greatest extent practical</w:t>
      </w:r>
      <w:r w:rsidR="00643D67">
        <w:t xml:space="preserve"> </w:t>
      </w:r>
      <w:r>
        <w:t>or alternatively</w:t>
      </w:r>
    </w:p>
    <w:p w14:paraId="2433B039" w14:textId="7C897D91" w:rsidR="00C14526" w:rsidRPr="00C14526" w:rsidRDefault="00C14526" w:rsidP="00643D67">
      <w:pPr>
        <w:pStyle w:val="ListBullet2"/>
      </w:pPr>
      <w:r>
        <w:t xml:space="preserve">the rotorcraft must </w:t>
      </w:r>
      <w:r w:rsidRPr="00C14526">
        <w:t>be able to avoid obstacles via the AVM and reach a SFLA should an engine failure occur</w:t>
      </w:r>
    </w:p>
    <w:p w14:paraId="6DFC4EC6" w14:textId="4674BDCC" w:rsidR="00C14526" w:rsidRPr="00C14526" w:rsidRDefault="00C14526" w:rsidP="00643D67">
      <w:pPr>
        <w:pStyle w:val="ListBullet2"/>
      </w:pPr>
      <w:r>
        <w:t>be operated</w:t>
      </w:r>
      <w:r w:rsidRPr="00C14526">
        <w:t xml:space="preserve"> in the avoid area of the HV envelope for the minimum time required to avoid an accident or incident, including avoiding obstacles in close proximity to the flight path</w:t>
      </w:r>
      <w:r w:rsidR="00643D67">
        <w:t>.</w:t>
      </w:r>
    </w:p>
    <w:p w14:paraId="4D363D97" w14:textId="77777777" w:rsidR="00643D67" w:rsidRPr="00643D67" w:rsidRDefault="00C14526" w:rsidP="00C14526">
      <w:pPr>
        <w:pStyle w:val="Note"/>
        <w:rPr>
          <w:rStyle w:val="bold"/>
        </w:rPr>
      </w:pPr>
      <w:r w:rsidRPr="00643D67">
        <w:rPr>
          <w:rStyle w:val="bold"/>
        </w:rPr>
        <w:t>Note</w:t>
      </w:r>
      <w:r w:rsidR="00643D67" w:rsidRPr="00643D67">
        <w:rPr>
          <w:rStyle w:val="bold"/>
        </w:rPr>
        <w:t>s:</w:t>
      </w:r>
    </w:p>
    <w:p w14:paraId="0366FA7E" w14:textId="34A35645" w:rsidR="00C14526" w:rsidRPr="00FF543C" w:rsidRDefault="00643D67" w:rsidP="00C14526">
      <w:pPr>
        <w:pStyle w:val="Note"/>
      </w:pPr>
      <w:r>
        <w:t>1.</w:t>
      </w:r>
      <w:r>
        <w:tab/>
      </w:r>
      <w:r w:rsidR="00C14526">
        <w:t>The execution of a safe forced landing at an SFLA may not be possible if a failure occurs when operating in the avoid area of the HV diagram.</w:t>
      </w:r>
    </w:p>
    <w:p w14:paraId="20A4714B" w14:textId="2E702990" w:rsidR="00C14526" w:rsidRPr="00FF543C" w:rsidRDefault="00643D67" w:rsidP="00C14526">
      <w:pPr>
        <w:pStyle w:val="Note"/>
      </w:pPr>
      <w:r>
        <w:t>2.</w:t>
      </w:r>
      <w:r>
        <w:tab/>
        <w:t>A</w:t>
      </w:r>
      <w:r w:rsidR="00C14526">
        <w:t xml:space="preserve">ll </w:t>
      </w:r>
      <w:r w:rsidR="00C14526" w:rsidRPr="00643D67">
        <w:rPr>
          <w:rStyle w:val="Authorinstruction"/>
        </w:rPr>
        <w:t>{sample aviation}</w:t>
      </w:r>
      <w:r w:rsidR="00C14526">
        <w:t xml:space="preserve"> rotorcraft are fitted with main and tail rotor gearbox chip detectors with associated cockpit caution lights in accordance with section 10.26 of the Part 133 MOS.</w:t>
      </w:r>
    </w:p>
    <w:p w14:paraId="5F9B0297" w14:textId="77777777" w:rsidR="00C14526" w:rsidRDefault="00C14526" w:rsidP="00966E0B">
      <w:pPr>
        <w:pStyle w:val="Heading4"/>
      </w:pPr>
      <w:r>
        <w:t>Assessment of suitable forced landing areas</w:t>
      </w:r>
    </w:p>
    <w:p w14:paraId="58BF4B79" w14:textId="70FA318E" w:rsidR="00C14526" w:rsidRPr="00864CC5" w:rsidRDefault="00C14526" w:rsidP="00C14526">
      <w:r w:rsidRPr="00864CC5">
        <w:t xml:space="preserve">When </w:t>
      </w:r>
      <w:r>
        <w:t>reviewing area</w:t>
      </w:r>
      <w:r w:rsidRPr="00864CC5">
        <w:t>s</w:t>
      </w:r>
      <w:r>
        <w:t xml:space="preserve"> which could be used as </w:t>
      </w:r>
      <w:r w:rsidRPr="00864CC5">
        <w:t>suitable forced landing area</w:t>
      </w:r>
      <w:r>
        <w:t>s</w:t>
      </w:r>
      <w:r w:rsidRPr="00864CC5">
        <w:t>,</w:t>
      </w:r>
      <w:r>
        <w:t xml:space="preserve"> the pilot should consider the following</w:t>
      </w:r>
      <w:r w:rsidR="00643D67">
        <w:t>:</w:t>
      </w:r>
    </w:p>
    <w:p w14:paraId="3DBF3B05" w14:textId="529696F9" w:rsidR="00C14526" w:rsidRPr="00CA78F0" w:rsidRDefault="00C14526" w:rsidP="00CA78F0">
      <w:pPr>
        <w:pStyle w:val="normalafterlisttable"/>
        <w:rPr>
          <w:rStyle w:val="bold"/>
        </w:rPr>
      </w:pPr>
      <w:r w:rsidRPr="00CA78F0">
        <w:rPr>
          <w:rStyle w:val="bold"/>
        </w:rPr>
        <w:t>SFLA over land</w:t>
      </w:r>
    </w:p>
    <w:p w14:paraId="6C481564" w14:textId="77777777" w:rsidR="00C14526" w:rsidRPr="00C14526" w:rsidRDefault="00C14526" w:rsidP="00C14526">
      <w:pPr>
        <w:pStyle w:val="ListBullet"/>
      </w:pPr>
      <w:r w:rsidRPr="00547E08">
        <w:t xml:space="preserve">Surface smooth and firm enough to facilitate arrival </w:t>
      </w:r>
      <w:r w:rsidRPr="00C14526">
        <w:t>speed.</w:t>
      </w:r>
    </w:p>
    <w:p w14:paraId="246990B8" w14:textId="77777777" w:rsidR="00C14526" w:rsidRPr="00C14526" w:rsidRDefault="00C14526" w:rsidP="00C14526">
      <w:pPr>
        <w:pStyle w:val="ListBullet"/>
      </w:pPr>
      <w:r w:rsidRPr="00547E08">
        <w:t xml:space="preserve">Slope within limits for rotorcraft. </w:t>
      </w:r>
    </w:p>
    <w:p w14:paraId="00E1B232" w14:textId="77777777" w:rsidR="00C14526" w:rsidRPr="00C14526" w:rsidRDefault="00C14526" w:rsidP="00C14526">
      <w:pPr>
        <w:pStyle w:val="ListBullet"/>
      </w:pPr>
      <w:r w:rsidRPr="00547E08">
        <w:t>Size of area to accommodate rotorcraft.</w:t>
      </w:r>
    </w:p>
    <w:p w14:paraId="6D7DE959" w14:textId="5745D679" w:rsidR="00C14526" w:rsidRPr="00CA78F0" w:rsidRDefault="00C14526" w:rsidP="00CA78F0">
      <w:pPr>
        <w:pStyle w:val="normalafterlisttable"/>
        <w:rPr>
          <w:rStyle w:val="bold"/>
        </w:rPr>
      </w:pPr>
      <w:r w:rsidRPr="00CA78F0">
        <w:rPr>
          <w:rStyle w:val="bold"/>
        </w:rPr>
        <w:t>SFLA on water</w:t>
      </w:r>
    </w:p>
    <w:p w14:paraId="126DFC96" w14:textId="6E21A5C8" w:rsidR="00C14526" w:rsidRDefault="00C14526" w:rsidP="00C14526">
      <w:r>
        <w:t>A SFLA on water is only to be considered if</w:t>
      </w:r>
      <w:r w:rsidR="00643D67">
        <w:t>:</w:t>
      </w:r>
    </w:p>
    <w:p w14:paraId="207FD23F" w14:textId="7D35420C" w:rsidR="00C14526" w:rsidRPr="00C14526" w:rsidRDefault="00C14526" w:rsidP="00C14526">
      <w:pPr>
        <w:pStyle w:val="ListBullet"/>
      </w:pPr>
      <w:r>
        <w:t>t</w:t>
      </w:r>
      <w:r w:rsidRPr="00C14526">
        <w:t>he rotorcraft assigned for the flight has emergency flotation fitted</w:t>
      </w:r>
    </w:p>
    <w:p w14:paraId="62B186DD" w14:textId="284B5F7A" w:rsidR="00C14526" w:rsidRPr="00C14526" w:rsidRDefault="00C14526" w:rsidP="00C14526">
      <w:pPr>
        <w:pStyle w:val="ListBullet"/>
      </w:pPr>
      <w:r>
        <w:t>the PIC rostered for the flight was found competent at their last proficiency check in the use of the emergency flotation system fitted to the rotorcraft and in ditching procedures. This may be gained by an oral assessment with a training and check pilot</w:t>
      </w:r>
    </w:p>
    <w:p w14:paraId="4F8FAD2B" w14:textId="7D1B0088" w:rsidR="00C14526" w:rsidRPr="00C14526" w:rsidRDefault="00643D67" w:rsidP="00C14526">
      <w:pPr>
        <w:pStyle w:val="ListBullet"/>
      </w:pPr>
      <w:r>
        <w:t>t</w:t>
      </w:r>
      <w:r w:rsidR="00C14526" w:rsidRPr="00547E08">
        <w:t xml:space="preserve">he rotorcraft must be able to ditch in the area of water with a reasonable expectation that there would be no </w:t>
      </w:r>
      <w:r w:rsidR="00C14526" w:rsidRPr="00C14526">
        <w:t>injuries to persons in the rotorcraft or on the water. Company policy is that this is only viable in sea states of less than XX (insert operator limit).</w:t>
      </w:r>
    </w:p>
    <w:p w14:paraId="55F31F24" w14:textId="1E60D020" w:rsidR="00C14526" w:rsidRPr="00C14526" w:rsidRDefault="00643D67" w:rsidP="00C14526">
      <w:pPr>
        <w:pStyle w:val="ListBullet"/>
      </w:pPr>
      <w:r>
        <w:t>t</w:t>
      </w:r>
      <w:r w:rsidR="00C14526" w:rsidRPr="00547E08">
        <w:t>here must be a reasonable expectation that persons in the rotorcraft would survive in the area of water for the time that it would take to rescue the person.</w:t>
      </w:r>
      <w:r w:rsidR="00C14526" w:rsidRPr="00C14526">
        <w:t xml:space="preserve"> As such </w:t>
      </w:r>
      <w:r w:rsidR="00C14526" w:rsidRPr="00460438">
        <w:rPr>
          <w:rStyle w:val="Authorinstruction"/>
        </w:rPr>
        <w:t>{Sample Aviation}</w:t>
      </w:r>
      <w:r w:rsidR="00C14526" w:rsidRPr="00C14526">
        <w:t xml:space="preserve"> only considers this is possible if </w:t>
      </w:r>
    </w:p>
    <w:p w14:paraId="6AFE7DB8" w14:textId="4798960F" w:rsidR="00C14526" w:rsidRPr="00C14526" w:rsidRDefault="00643D67" w:rsidP="00643D67">
      <w:pPr>
        <w:pStyle w:val="ListBullet2"/>
      </w:pPr>
      <w:r>
        <w:t>e</w:t>
      </w:r>
      <w:r w:rsidR="00C14526" w:rsidRPr="000E1149">
        <w:t xml:space="preserve">ach passenger </w:t>
      </w:r>
      <w:r w:rsidR="00C14526" w:rsidRPr="00C14526">
        <w:t>is wearing a life jacket and has received instruction in its use prior to departure</w:t>
      </w:r>
    </w:p>
    <w:p w14:paraId="4029ED49" w14:textId="379A49A0" w:rsidR="00C14526" w:rsidRPr="00C14526" w:rsidRDefault="00643D67" w:rsidP="00643D67">
      <w:pPr>
        <w:pStyle w:val="ListBullet2"/>
      </w:pPr>
      <w:r>
        <w:t>t</w:t>
      </w:r>
      <w:r w:rsidR="00C14526" w:rsidRPr="0003531B">
        <w:t xml:space="preserve">he PIC must </w:t>
      </w:r>
      <w:r w:rsidR="00C14526" w:rsidRPr="00C14526">
        <w:t>have contacted company operations (phone insert number ) and advised an overwater SAR time commencement and completion time, when the SFLA on water may be required</w:t>
      </w:r>
    </w:p>
    <w:p w14:paraId="2380E3A9" w14:textId="78DB66E1" w:rsidR="00C14526" w:rsidRPr="00C14526" w:rsidRDefault="00643D67" w:rsidP="00643D67">
      <w:pPr>
        <w:pStyle w:val="ListBullet2"/>
      </w:pPr>
      <w:r>
        <w:t>i</w:t>
      </w:r>
      <w:r w:rsidR="00C14526" w:rsidRPr="00E77324">
        <w:t>f this is not possible the PIC must ensure local SAR capability is available their contact number must be loaded in the PIC</w:t>
      </w:r>
      <w:r w:rsidR="00C14526" w:rsidRPr="00C14526">
        <w:t xml:space="preserve"> mobile phone.</w:t>
      </w:r>
    </w:p>
    <w:p w14:paraId="22AA9194" w14:textId="77777777" w:rsidR="00C14526" w:rsidRPr="00C14526" w:rsidRDefault="00C14526" w:rsidP="00C14526">
      <w:pPr>
        <w:pStyle w:val="ListBullet"/>
      </w:pPr>
      <w:r>
        <w:t>For</w:t>
      </w:r>
      <w:r w:rsidRPr="00C14526">
        <w:t xml:space="preserve"> passenger transport operations – the area of water must be:</w:t>
      </w:r>
    </w:p>
    <w:p w14:paraId="049FA3AD" w14:textId="11E128D1" w:rsidR="00C14526" w:rsidRPr="00C14526" w:rsidRDefault="00643D67" w:rsidP="00643D67">
      <w:pPr>
        <w:pStyle w:val="ListBullet2"/>
      </w:pPr>
      <w:r>
        <w:t>a</w:t>
      </w:r>
      <w:r w:rsidR="00C14526">
        <w:t>djacent to land</w:t>
      </w:r>
    </w:p>
    <w:p w14:paraId="7B56CD34" w14:textId="40B36F5A" w:rsidR="00C14526" w:rsidRPr="00C14526" w:rsidRDefault="00643D67" w:rsidP="00643D67">
      <w:pPr>
        <w:pStyle w:val="ListBullet2"/>
      </w:pPr>
      <w:r>
        <w:t>a</w:t>
      </w:r>
      <w:r w:rsidR="00C14526" w:rsidRPr="00547E08">
        <w:t xml:space="preserve">djacent to an offshore installation </w:t>
      </w:r>
      <w:r w:rsidR="00C14526" w:rsidRPr="00C14526">
        <w:t>to which the company is operating with search and rescue capabilities, which has been contacted by the company and has been advised they will provide SAR capability if needed.</w:t>
      </w:r>
    </w:p>
    <w:p w14:paraId="4C0B4E48" w14:textId="17BACD3B" w:rsidR="00C14526" w:rsidRPr="00C14526" w:rsidRDefault="00C14526" w:rsidP="00C14526">
      <w:pPr>
        <w:pStyle w:val="ListBullet"/>
      </w:pPr>
      <w:r>
        <w:t>the sea or other area of water temperature is below 18 degrees Celsius must not be used as a SFLA unless approved by the HOFO and additional survival processes (such as survival suits, appropriate training for crews and passengers, or rapid response onsite SAR availability) are instigated</w:t>
      </w:r>
    </w:p>
    <w:p w14:paraId="68C70CE0" w14:textId="43CBD96C" w:rsidR="00C14526" w:rsidRPr="00C14526" w:rsidRDefault="00643D67" w:rsidP="00C14526">
      <w:pPr>
        <w:pStyle w:val="ListBullet"/>
      </w:pPr>
      <w:r>
        <w:t>e</w:t>
      </w:r>
      <w:r w:rsidR="00C14526" w:rsidRPr="00547E08">
        <w:t xml:space="preserve">mergency flotation system </w:t>
      </w:r>
      <w:r w:rsidR="00C14526" w:rsidRPr="00C14526">
        <w:t>operating and sea state limits must not be exceeded for any water SFLA.</w:t>
      </w:r>
    </w:p>
    <w:p w14:paraId="0E31558A" w14:textId="0A49BB06" w:rsidR="00C14526" w:rsidRDefault="00C14526" w:rsidP="00966E0B">
      <w:pPr>
        <w:pStyle w:val="Heading4"/>
      </w:pPr>
      <w:r>
        <w:t>Maximum operational passenger seating capacity</w:t>
      </w:r>
    </w:p>
    <w:p w14:paraId="15AB48AE" w14:textId="17BE229B" w:rsidR="00C14526" w:rsidRDefault="00C14526" w:rsidP="00C14526">
      <w:r>
        <w:t xml:space="preserve">All </w:t>
      </w:r>
      <w:r w:rsidRPr="00643D67">
        <w:rPr>
          <w:rStyle w:val="Authorinstruction"/>
        </w:rPr>
        <w:t>{Sample Aviation}</w:t>
      </w:r>
      <w:r>
        <w:t xml:space="preserve"> aircraft operations are conducted with a maximum operational passenger seating capacity (MOPSC) of nine or less, dependant on rotorcraft type being operated.</w:t>
      </w:r>
    </w:p>
    <w:p w14:paraId="671001DE" w14:textId="77777777" w:rsidR="00C14526" w:rsidRDefault="00C14526" w:rsidP="00966E0B">
      <w:pPr>
        <w:pStyle w:val="Heading4"/>
      </w:pPr>
      <w:r>
        <w:t>Operation flight rules</w:t>
      </w:r>
    </w:p>
    <w:p w14:paraId="6C248680" w14:textId="77777777" w:rsidR="00C14526" w:rsidRPr="002D353A" w:rsidRDefault="00C14526" w:rsidP="00C14526">
      <w:r>
        <w:t xml:space="preserve">All </w:t>
      </w:r>
      <w:r w:rsidRPr="00643D67">
        <w:rPr>
          <w:rStyle w:val="Authorinstruction"/>
        </w:rPr>
        <w:t>{Sample Aviation}</w:t>
      </w:r>
      <w:r>
        <w:t xml:space="preserve"> air transport operations are conducted by day under the VFR.</w:t>
      </w:r>
    </w:p>
    <w:p w14:paraId="13569906" w14:textId="77777777" w:rsidR="00C14526" w:rsidRDefault="00C14526" w:rsidP="00966E0B">
      <w:pPr>
        <w:pStyle w:val="Heading4"/>
      </w:pPr>
      <w:r>
        <w:t>Take-off and approach performance</w:t>
      </w:r>
    </w:p>
    <w:p w14:paraId="7C393AB7" w14:textId="77777777" w:rsidR="00C14526" w:rsidRPr="00CA78F0" w:rsidRDefault="00C14526" w:rsidP="00CA78F0">
      <w:pPr>
        <w:pStyle w:val="normalafterlisttable"/>
        <w:rPr>
          <w:rStyle w:val="bold"/>
        </w:rPr>
      </w:pPr>
      <w:r w:rsidRPr="00CA78F0">
        <w:rPr>
          <w:rStyle w:val="bold"/>
        </w:rPr>
        <w:t>General</w:t>
      </w:r>
    </w:p>
    <w:p w14:paraId="3A8E7FE2" w14:textId="77777777" w:rsidR="00C14526" w:rsidRDefault="00C14526" w:rsidP="00C14526">
      <w:r>
        <w:t xml:space="preserve">For any </w:t>
      </w:r>
      <w:r w:rsidRPr="00643D67">
        <w:rPr>
          <w:rStyle w:val="Authorinstruction"/>
        </w:rPr>
        <w:t>{Sample Aviation}</w:t>
      </w:r>
      <w:r>
        <w:t xml:space="preserve"> PC3 operation, the pilot must determine, pre-flight, the most limiting weight for the intended operation.</w:t>
      </w:r>
    </w:p>
    <w:p w14:paraId="07CCCF41" w14:textId="0F583C36" w:rsidR="00C14526" w:rsidRDefault="00C14526" w:rsidP="00C14526">
      <w:r>
        <w:t>The most limiting operational weight will be the lowest weight determined after considering</w:t>
      </w:r>
      <w:r w:rsidR="00643D67">
        <w:t>:</w:t>
      </w:r>
    </w:p>
    <w:p w14:paraId="5737B565" w14:textId="77777777" w:rsidR="00C14526" w:rsidRPr="00C14526" w:rsidRDefault="00C14526" w:rsidP="00C14526">
      <w:pPr>
        <w:pStyle w:val="ListBullet"/>
      </w:pPr>
      <w:r>
        <w:t>t</w:t>
      </w:r>
      <w:r w:rsidRPr="00C14526">
        <w:t>he take-off or landing space available at the departure or destination HLS</w:t>
      </w:r>
    </w:p>
    <w:p w14:paraId="0F36DA28" w14:textId="77777777" w:rsidR="00C14526" w:rsidRPr="00C14526" w:rsidRDefault="00C14526" w:rsidP="00C14526">
      <w:pPr>
        <w:pStyle w:val="ListBullet"/>
      </w:pPr>
      <w:r>
        <w:t>t</w:t>
      </w:r>
      <w:r w:rsidRPr="00C14526">
        <w:t>he weights, altitudes and actual or forecast temperatures likely to exist during the operation</w:t>
      </w:r>
    </w:p>
    <w:p w14:paraId="465BEAAD" w14:textId="77777777" w:rsidR="00C14526" w:rsidRPr="00C14526" w:rsidRDefault="00C14526" w:rsidP="00C14526">
      <w:pPr>
        <w:pStyle w:val="ListBullet"/>
      </w:pPr>
      <w:r>
        <w:t xml:space="preserve">forecast or actual </w:t>
      </w:r>
      <w:r w:rsidRPr="00C14526">
        <w:t>wind direction and strength</w:t>
      </w:r>
    </w:p>
    <w:p w14:paraId="4F46C6E3" w14:textId="77777777" w:rsidR="00C14526" w:rsidRPr="00C14526" w:rsidRDefault="00C14526" w:rsidP="00C14526">
      <w:pPr>
        <w:pStyle w:val="ListBullet"/>
      </w:pPr>
      <w:r>
        <w:t xml:space="preserve">the type of take-off and the type of landing procedure </w:t>
      </w:r>
      <w:r w:rsidRPr="00C14526">
        <w:t>required for the operation</w:t>
      </w:r>
    </w:p>
    <w:p w14:paraId="2B4821B0" w14:textId="1D2F7DC1" w:rsidR="00C14526" w:rsidRDefault="00C14526" w:rsidP="001B64AE">
      <w:pPr>
        <w:pStyle w:val="ListBullet"/>
      </w:pPr>
      <w:r>
        <w:t>whether the operation requires HOGE capability</w:t>
      </w:r>
      <w:r w:rsidR="00643D67">
        <w:t>.</w:t>
      </w:r>
    </w:p>
    <w:p w14:paraId="0941222D" w14:textId="77777777" w:rsidR="00C14526" w:rsidRDefault="00C14526" w:rsidP="00966E0B">
      <w:pPr>
        <w:pStyle w:val="Heading4"/>
      </w:pPr>
      <w:bookmarkStart w:id="333" w:name="_Procedures_for_take-off"/>
      <w:bookmarkEnd w:id="333"/>
      <w:r>
        <w:t>Procedures for take-off and approach performance calculation</w:t>
      </w:r>
    </w:p>
    <w:p w14:paraId="22C8C588" w14:textId="3888FCD4" w:rsidR="00C14526" w:rsidRDefault="00C14526" w:rsidP="00643D67">
      <w:pPr>
        <w:pStyle w:val="List1Legal1"/>
        <w:numPr>
          <w:ilvl w:val="0"/>
          <w:numId w:val="30"/>
        </w:numPr>
      </w:pPr>
      <w:r>
        <w:t>The PIC must determine</w:t>
      </w:r>
      <w:r w:rsidRPr="00EB74B7">
        <w:t xml:space="preserve"> from the RFM that the weight of the rotorcraft does not exceed the maximum weight specified for the type of </w:t>
      </w:r>
      <w:r>
        <w:t xml:space="preserve">take-off, </w:t>
      </w:r>
      <w:r w:rsidRPr="00EB74B7">
        <w:t>approach procedure and landing to be used</w:t>
      </w:r>
      <w:r>
        <w:t>, and to achieve:</w:t>
      </w:r>
    </w:p>
    <w:p w14:paraId="0B4EBA31" w14:textId="77777777" w:rsidR="00C14526" w:rsidRPr="00C14526" w:rsidRDefault="00C14526" w:rsidP="00643D67">
      <w:pPr>
        <w:pStyle w:val="List1Legal2"/>
        <w:numPr>
          <w:ilvl w:val="1"/>
          <w:numId w:val="29"/>
        </w:numPr>
      </w:pPr>
      <w:r w:rsidRPr="008D5BB3">
        <w:t xml:space="preserve">a hover in ground effect (HIGE) in the prevailing conditions, within </w:t>
      </w:r>
      <w:r w:rsidRPr="00C14526">
        <w:t>take-off or landing power settings; or</w:t>
      </w:r>
    </w:p>
    <w:p w14:paraId="66499DB9" w14:textId="41D7F23B" w:rsidR="00C14526" w:rsidRPr="00C14526" w:rsidRDefault="00C14526" w:rsidP="00643D67">
      <w:pPr>
        <w:pStyle w:val="List1Legal2"/>
        <w:numPr>
          <w:ilvl w:val="1"/>
          <w:numId w:val="29"/>
        </w:numPr>
      </w:pPr>
      <w:r w:rsidRPr="00E53C5D">
        <w:t>a hover out of ground effect (HOGE) if the terrain precludes</w:t>
      </w:r>
      <w:r w:rsidRPr="00C14526">
        <w:t xml:space="preserve"> HIGE</w:t>
      </w:r>
    </w:p>
    <w:p w14:paraId="3134BDB1" w14:textId="77777777" w:rsidR="00C14526" w:rsidRPr="00C14526" w:rsidRDefault="00C14526" w:rsidP="00643D67">
      <w:pPr>
        <w:pStyle w:val="List1Legal2"/>
        <w:numPr>
          <w:ilvl w:val="1"/>
          <w:numId w:val="29"/>
        </w:numPr>
      </w:pPr>
      <w:r w:rsidRPr="00C30AB2">
        <w:t>determine that a margin of</w:t>
      </w:r>
      <w:r w:rsidRPr="00C14526">
        <w:t xml:space="preserve"> (insert operator required margin ) exists from the HIGE/HOGE power requirement to transition to forward flight for the selected profile</w:t>
      </w:r>
    </w:p>
    <w:p w14:paraId="4F5DEFF7" w14:textId="77777777" w:rsidR="00C14526" w:rsidRPr="00C14526" w:rsidRDefault="00C14526" w:rsidP="00643D67">
      <w:pPr>
        <w:pStyle w:val="List1Legal2"/>
        <w:numPr>
          <w:ilvl w:val="1"/>
          <w:numId w:val="29"/>
        </w:numPr>
      </w:pPr>
      <w:r w:rsidRPr="000338CF">
        <w:t>a baulked landing from any point in the approach path; and</w:t>
      </w:r>
    </w:p>
    <w:p w14:paraId="61CBA734" w14:textId="77777777" w:rsidR="00C14526" w:rsidRPr="00C14526" w:rsidRDefault="00C14526" w:rsidP="00643D67">
      <w:pPr>
        <w:pStyle w:val="List1Legal2"/>
        <w:numPr>
          <w:ilvl w:val="1"/>
          <w:numId w:val="29"/>
        </w:numPr>
      </w:pPr>
      <w:r>
        <w:t>c</w:t>
      </w:r>
      <w:r w:rsidRPr="00C14526">
        <w:t>learance of all obstacles by the adequate vertical margin in the take-off and approach phase.</w:t>
      </w:r>
    </w:p>
    <w:p w14:paraId="3EAA452D" w14:textId="6DD433AB" w:rsidR="00C14526" w:rsidRPr="00C14526" w:rsidRDefault="00C14526" w:rsidP="00643D67">
      <w:pPr>
        <w:pStyle w:val="List1Legal1"/>
      </w:pPr>
      <w:r w:rsidRPr="00C14526">
        <w:t>The PIC must determine the performance of the rotorcraft meets the requirements of the specific operation from the RFM.</w:t>
      </w:r>
    </w:p>
    <w:p w14:paraId="3A610AC5" w14:textId="57866D73" w:rsidR="00C14526" w:rsidRPr="00C14526" w:rsidRDefault="00C14526" w:rsidP="00643D67">
      <w:pPr>
        <w:pStyle w:val="List1Legal1"/>
      </w:pPr>
      <w:r w:rsidRPr="00C14526">
        <w:t>The PIC must take the following into account when calculating the weight in (1):</w:t>
      </w:r>
    </w:p>
    <w:p w14:paraId="37E6F8DD" w14:textId="77777777" w:rsidR="00C14526" w:rsidRPr="00C14526" w:rsidRDefault="00C14526" w:rsidP="00643D67">
      <w:pPr>
        <w:pStyle w:val="List1Legal2"/>
      </w:pPr>
      <w:r w:rsidRPr="007B4CA7">
        <w:t xml:space="preserve">the pressure altitude and temperature from an </w:t>
      </w:r>
      <w:r w:rsidRPr="00C14526">
        <w:t>authorised report</w:t>
      </w:r>
    </w:p>
    <w:p w14:paraId="32E61333" w14:textId="77777777" w:rsidR="00C14526" w:rsidRPr="00C14526" w:rsidRDefault="00C14526" w:rsidP="00643D67">
      <w:pPr>
        <w:pStyle w:val="List1Legal2"/>
      </w:pPr>
      <w:r w:rsidRPr="007B4CA7">
        <w:t>wind speed and direction from an authorised report factoring a safety margin of 50% of any headwind component over 5 knots or 150% of tailwind component if the RFM permits tailwind operations.</w:t>
      </w:r>
    </w:p>
    <w:p w14:paraId="3F7B47FF" w14:textId="78A8A9D1" w:rsidR="00C14526" w:rsidRPr="007B4CA7" w:rsidRDefault="00C14526" w:rsidP="00643D67">
      <w:pPr>
        <w:pStyle w:val="List1Legal1"/>
      </w:pPr>
      <w:r>
        <w:t>The pilot must also:</w:t>
      </w:r>
    </w:p>
    <w:p w14:paraId="7785CB83" w14:textId="77777777" w:rsidR="00C14526" w:rsidRPr="00C14526" w:rsidRDefault="00C14526" w:rsidP="00643D67">
      <w:pPr>
        <w:pStyle w:val="List1Legal2"/>
        <w:numPr>
          <w:ilvl w:val="1"/>
          <w:numId w:val="31"/>
        </w:numPr>
      </w:pPr>
      <w:r>
        <w:t xml:space="preserve">determine </w:t>
      </w:r>
      <w:r w:rsidRPr="00C14526">
        <w:t xml:space="preserve">the take-off distance available from published data, company   surveyed data or pace out the FATO plus safety area to ensure a minimum of 2D dimension is available. If this information is not available, use common measures, such as football field or house size to assist with distance judgement and ensure a minimum of 2D dimension is available.  </w:t>
      </w:r>
    </w:p>
    <w:p w14:paraId="62DD6489" w14:textId="77777777" w:rsidR="00C14526" w:rsidRPr="00C14526" w:rsidRDefault="00C14526" w:rsidP="00643D67">
      <w:pPr>
        <w:pStyle w:val="List1Legal2"/>
        <w:numPr>
          <w:ilvl w:val="1"/>
          <w:numId w:val="31"/>
        </w:numPr>
      </w:pPr>
      <w:r>
        <w:t xml:space="preserve">identify the shallowest obstacle </w:t>
      </w:r>
      <w:r w:rsidRPr="00C14526">
        <w:t xml:space="preserve">free gradient that utilises an into wind advantage for the take-off and initial climb stage of the flight that also avoids creation of a hazard to persons or property.  </w:t>
      </w:r>
    </w:p>
    <w:p w14:paraId="6266D706" w14:textId="77777777" w:rsidR="00C14526" w:rsidRPr="00C14526" w:rsidRDefault="00C14526" w:rsidP="00643D67">
      <w:pPr>
        <w:pStyle w:val="List1Legal2"/>
      </w:pPr>
      <w:r w:rsidRPr="006E7463">
        <w:t xml:space="preserve">determine from the RFM or </w:t>
      </w:r>
      <w:r w:rsidRPr="00C14526">
        <w:t>company-based data that the rotorcraft is capable of achieving the required gradient for the given weight and ambient conditions and can achieve obstacle clearance in the event of a baulked landing</w:t>
      </w:r>
    </w:p>
    <w:p w14:paraId="1E53F9AB" w14:textId="77CE6046" w:rsidR="00C14526" w:rsidRPr="00C14526" w:rsidRDefault="00C14526" w:rsidP="00643D67">
      <w:pPr>
        <w:pStyle w:val="List1Legal2"/>
      </w:pPr>
      <w:r>
        <w:t xml:space="preserve">identify </w:t>
      </w:r>
      <w:r w:rsidRPr="00C14526">
        <w:t>the location of reasonably useable SFLAs beyond the FATO and along the selected flight path</w:t>
      </w:r>
    </w:p>
    <w:p w14:paraId="169DCB99" w14:textId="72CD10E8" w:rsidR="00C14526" w:rsidRPr="00C14526" w:rsidRDefault="00C14526" w:rsidP="00643D67">
      <w:pPr>
        <w:pStyle w:val="List1Legal2"/>
      </w:pPr>
      <w:r>
        <w:t>assess</w:t>
      </w:r>
      <w:r w:rsidRPr="00C14526">
        <w:t xml:space="preserve"> the slope of the departure and planned destination aerodromes and any alternate aerodromes or planned SFLA’s so as not to exceed the RFM slope limitations</w:t>
      </w:r>
    </w:p>
    <w:p w14:paraId="3E986215" w14:textId="17CE0623" w:rsidR="00C14526" w:rsidRPr="00C14526" w:rsidRDefault="00643D67" w:rsidP="00643D67">
      <w:pPr>
        <w:pStyle w:val="List1Legal2"/>
      </w:pPr>
      <w:bookmarkStart w:id="334" w:name="_Hlk175834278"/>
      <w:r>
        <w:t>e</w:t>
      </w:r>
      <w:r w:rsidR="00C14526">
        <w:t xml:space="preserve">nsure that </w:t>
      </w:r>
      <w:r w:rsidR="00C14526" w:rsidRPr="00C14526">
        <w:t xml:space="preserve">the landing and take-off profiles are planned to </w:t>
      </w:r>
      <w:bookmarkEnd w:id="334"/>
      <w:r w:rsidR="00C14526" w:rsidRPr="00C14526">
        <w:t>remain outside the avoid area of the HV envelope, except if such operations are necessary to avoid and accident or incident. In such cases operations in the avoid area must be minimised to the greatest extent practical within the safety objectives of the operation</w:t>
      </w:r>
    </w:p>
    <w:p w14:paraId="76F78DA0" w14:textId="7830EC37" w:rsidR="00C14526" w:rsidRPr="00C14526" w:rsidRDefault="00643D67" w:rsidP="00643D67">
      <w:pPr>
        <w:pStyle w:val="List1Legal2"/>
      </w:pPr>
      <w:r>
        <w:t>e</w:t>
      </w:r>
      <w:r w:rsidR="00C14526">
        <w:t xml:space="preserve">nsure that </w:t>
      </w:r>
      <w:r w:rsidR="00C14526" w:rsidRPr="00C14526">
        <w:t>the landing and take-off profiles are planned to minimise the potential impacts or rotor downwash and outwash on persons and property at the departure and destination sites</w:t>
      </w:r>
    </w:p>
    <w:p w14:paraId="120136B4" w14:textId="77777777" w:rsidR="00C14526" w:rsidRPr="00C14526" w:rsidRDefault="00C14526" w:rsidP="00643D67">
      <w:pPr>
        <w:pStyle w:val="List1Legal2"/>
      </w:pPr>
      <w:r w:rsidRPr="0072030B">
        <w:t>prior to descent below obstacles, ensure that the rotorcraft engine is supplying a power margin of (</w:t>
      </w:r>
      <w:r w:rsidRPr="00C14526">
        <w:t>X° Torgue) (X" MAP) in relation to requirements to HIGE or HOGE.</w:t>
      </w:r>
    </w:p>
    <w:p w14:paraId="539C495E" w14:textId="77777777" w:rsidR="00C14526" w:rsidRPr="00CA78F0" w:rsidRDefault="00C14526" w:rsidP="00CA78F0">
      <w:pPr>
        <w:pStyle w:val="normalafterlisttable"/>
        <w:rPr>
          <w:rStyle w:val="bold"/>
        </w:rPr>
      </w:pPr>
      <w:r w:rsidRPr="00CA78F0">
        <w:rPr>
          <w:rStyle w:val="bold"/>
        </w:rPr>
        <w:t>Quick reference PC3 performance data</w:t>
      </w:r>
    </w:p>
    <w:p w14:paraId="72F2F55D" w14:textId="77777777" w:rsidR="00C14526" w:rsidRPr="00643D67" w:rsidRDefault="00C14526" w:rsidP="00C14526">
      <w:pPr>
        <w:rPr>
          <w:rStyle w:val="Authorinstruction"/>
        </w:rPr>
      </w:pPr>
      <w:r w:rsidRPr="00643D67">
        <w:rPr>
          <w:rStyle w:val="Authorinstruction"/>
        </w:rPr>
        <w:t>{Place known operator-based quick reference performance data for rotorcraft types utilised here. This may be added in tabular form specific to each type and model of rotorcraft over a range of weight, altitude and temperatures as necessary.}</w:t>
      </w:r>
    </w:p>
    <w:p w14:paraId="6DBBDDE1" w14:textId="77777777" w:rsidR="00C14526" w:rsidRDefault="00C14526" w:rsidP="00966E0B">
      <w:pPr>
        <w:pStyle w:val="Heading4"/>
      </w:pPr>
      <w:bookmarkStart w:id="335" w:name="_Take-off_and_approach"/>
      <w:bookmarkEnd w:id="335"/>
      <w:r>
        <w:t>Take-off and approach procedure</w:t>
      </w:r>
    </w:p>
    <w:p w14:paraId="5B3BEC8F" w14:textId="77777777" w:rsidR="00C14526" w:rsidRPr="00C14526" w:rsidRDefault="00C14526" w:rsidP="00C14526">
      <w:r>
        <w:t xml:space="preserve">Pilots will select </w:t>
      </w:r>
      <w:r w:rsidRPr="00C14526">
        <w:t>take-off and approach paths that:</w:t>
      </w:r>
    </w:p>
    <w:p w14:paraId="24EF127A" w14:textId="77777777" w:rsidR="00C14526" w:rsidRPr="00C14526" w:rsidRDefault="00C14526" w:rsidP="00643D67">
      <w:pPr>
        <w:pStyle w:val="ListNumber2"/>
      </w:pPr>
      <w:r>
        <w:t xml:space="preserve">Takes into account the </w:t>
      </w:r>
      <w:r w:rsidRPr="00C14526">
        <w:t>items mentioned in 2.5.1.8 and 2.5.1.9, and</w:t>
      </w:r>
    </w:p>
    <w:p w14:paraId="02A494B6" w14:textId="77777777" w:rsidR="00C14526" w:rsidRPr="00C14526" w:rsidRDefault="00C14526" w:rsidP="00643D67">
      <w:pPr>
        <w:pStyle w:val="ListNumber2"/>
      </w:pPr>
      <w:r>
        <w:t>Complies with the RFM procedures and limitations, and</w:t>
      </w:r>
    </w:p>
    <w:p w14:paraId="7EE9BB0B" w14:textId="39131B23" w:rsidR="00C14526" w:rsidRPr="00C14526" w:rsidRDefault="00C14526" w:rsidP="00643D67">
      <w:pPr>
        <w:pStyle w:val="ListNumber2"/>
      </w:pPr>
      <w:r w:rsidRPr="00C14526">
        <w:t>Provides the best combination of:</w:t>
      </w:r>
    </w:p>
    <w:p w14:paraId="67B9864A" w14:textId="77777777" w:rsidR="00C14526" w:rsidRPr="00C14526" w:rsidRDefault="00C14526" w:rsidP="00643D67">
      <w:pPr>
        <w:pStyle w:val="ListNumber3"/>
      </w:pPr>
      <w:r w:rsidRPr="00806099">
        <w:t xml:space="preserve">a suitable forced landing area </w:t>
      </w:r>
    </w:p>
    <w:p w14:paraId="5361A803" w14:textId="77777777" w:rsidR="00C14526" w:rsidRPr="00C14526" w:rsidRDefault="00C14526" w:rsidP="00643D67">
      <w:pPr>
        <w:pStyle w:val="ListNumber3"/>
      </w:pPr>
      <w:r w:rsidRPr="00806099">
        <w:t xml:space="preserve">into wind </w:t>
      </w:r>
    </w:p>
    <w:p w14:paraId="647760D7" w14:textId="77777777" w:rsidR="00C14526" w:rsidRPr="00C14526" w:rsidRDefault="00C14526" w:rsidP="00643D67">
      <w:pPr>
        <w:pStyle w:val="ListNumber3"/>
      </w:pPr>
      <w:r w:rsidRPr="00806099">
        <w:t xml:space="preserve">minimum power required </w:t>
      </w:r>
    </w:p>
    <w:p w14:paraId="52CB0B92" w14:textId="77777777" w:rsidR="00C14526" w:rsidRPr="00C14526" w:rsidRDefault="00C14526" w:rsidP="00643D67">
      <w:pPr>
        <w:pStyle w:val="ListNumber3"/>
      </w:pPr>
      <w:r w:rsidRPr="00806099">
        <w:t>avoidance of hazards to persons or property</w:t>
      </w:r>
      <w:r w:rsidRPr="00C14526">
        <w:t>, and</w:t>
      </w:r>
    </w:p>
    <w:p w14:paraId="5287B65B" w14:textId="77777777" w:rsidR="00C14526" w:rsidRPr="00C14526" w:rsidRDefault="00C14526" w:rsidP="00643D67">
      <w:pPr>
        <w:pStyle w:val="ListNumber2"/>
      </w:pPr>
      <w:r>
        <w:t xml:space="preserve">Maintains the obstacle clearance </w:t>
      </w:r>
      <w:r w:rsidRPr="00C14526">
        <w:t>and SFLA requirements as specified in 2.5.5 and 2.5.6</w:t>
      </w:r>
    </w:p>
    <w:p w14:paraId="2B922AAD" w14:textId="6FD4F5D9" w:rsidR="00C14526" w:rsidRPr="00806099" w:rsidRDefault="00C14526" w:rsidP="00C14526">
      <w:pPr>
        <w:pStyle w:val="Note"/>
      </w:pPr>
      <w:r w:rsidRPr="00643D67">
        <w:rPr>
          <w:rStyle w:val="bold"/>
        </w:rPr>
        <w:t>Note:</w:t>
      </w:r>
      <w:r w:rsidR="00643D67">
        <w:tab/>
        <w:t>T</w:t>
      </w:r>
      <w:r>
        <w:t>hese procedures apply from the take-off surface until the minimum height above obstacles - 500' or 1000ft as applicable</w:t>
      </w:r>
      <w:r w:rsidRPr="008C51E6">
        <w:t xml:space="preserve"> </w:t>
      </w:r>
      <w:r>
        <w:t xml:space="preserve">and from these heights until the </w:t>
      </w:r>
      <w:r w:rsidRPr="008C51E6">
        <w:t>landing</w:t>
      </w:r>
      <w:r>
        <w:t xml:space="preserve"> surface</w:t>
      </w:r>
      <w:r w:rsidR="00643D67">
        <w:t>.</w:t>
      </w:r>
    </w:p>
    <w:p w14:paraId="217BEB78" w14:textId="77777777" w:rsidR="00C14526" w:rsidRDefault="00C14526" w:rsidP="00966E0B">
      <w:pPr>
        <w:pStyle w:val="Heading4"/>
      </w:pPr>
      <w:r>
        <w:t xml:space="preserve">En route </w:t>
      </w:r>
      <w:r w:rsidRPr="00916676">
        <w:t xml:space="preserve">SFLA availability </w:t>
      </w:r>
      <w:r>
        <w:t xml:space="preserve">policy </w:t>
      </w:r>
      <w:r w:rsidRPr="00916676">
        <w:t>(any company PC3 operation)</w:t>
      </w:r>
    </w:p>
    <w:p w14:paraId="2A050C0C" w14:textId="77777777" w:rsidR="00C14526" w:rsidRDefault="00C14526" w:rsidP="00C14526">
      <w:r>
        <w:t xml:space="preserve">Pilots must operate </w:t>
      </w:r>
      <w:r w:rsidRPr="004C3DB9">
        <w:t xml:space="preserve">the rotorcraft in a way that minimises the time the flight is </w:t>
      </w:r>
      <w:r>
        <w:t>outside the range</w:t>
      </w:r>
      <w:r w:rsidRPr="004C3DB9">
        <w:t xml:space="preserve"> of a</w:t>
      </w:r>
      <w:r>
        <w:t>n SFLA.</w:t>
      </w:r>
      <w:r w:rsidRPr="00F970A1">
        <w:t xml:space="preserve"> </w:t>
      </w:r>
      <w:r>
        <w:t xml:space="preserve">Where a proposed route will overfly </w:t>
      </w:r>
      <w:r w:rsidRPr="006520F6">
        <w:t xml:space="preserve">areas </w:t>
      </w:r>
      <w:r>
        <w:t>where</w:t>
      </w:r>
      <w:r w:rsidRPr="006520F6">
        <w:t xml:space="preserve"> SFL</w:t>
      </w:r>
      <w:r>
        <w:t>A's</w:t>
      </w:r>
      <w:r w:rsidRPr="006520F6">
        <w:t xml:space="preserve"> are few or non-existent</w:t>
      </w:r>
      <w:r>
        <w:t>, the pilot will</w:t>
      </w:r>
      <w:r w:rsidRPr="006520F6">
        <w:t xml:space="preserve"> plan the route to pass near </w:t>
      </w:r>
      <w:r>
        <w:t xml:space="preserve">any SFLA's available to </w:t>
      </w:r>
      <w:r w:rsidRPr="006520F6">
        <w:t xml:space="preserve"> reduce the exposure</w:t>
      </w:r>
      <w:r>
        <w:t xml:space="preserve"> if encountering </w:t>
      </w:r>
      <w:r w:rsidRPr="006520F6">
        <w:t>emergencies that require a</w:t>
      </w:r>
      <w:r>
        <w:t>n immediate or</w:t>
      </w:r>
      <w:r w:rsidRPr="006520F6">
        <w:t xml:space="preserve"> precautionary landing</w:t>
      </w:r>
      <w:r>
        <w:t>.</w:t>
      </w:r>
    </w:p>
    <w:p w14:paraId="1EABFDB4" w14:textId="77777777" w:rsidR="00C14526" w:rsidRPr="00CA78F0" w:rsidRDefault="00C14526" w:rsidP="00CA78F0">
      <w:pPr>
        <w:pStyle w:val="normalafterlisttable"/>
        <w:rPr>
          <w:rStyle w:val="bold"/>
        </w:rPr>
      </w:pPr>
      <w:r w:rsidRPr="00CA78F0">
        <w:rPr>
          <w:rStyle w:val="bold"/>
        </w:rPr>
        <w:t>Operating in areas of mixed terrain features</w:t>
      </w:r>
    </w:p>
    <w:p w14:paraId="4730B7F5" w14:textId="77777777" w:rsidR="00C14526" w:rsidRDefault="00C14526" w:rsidP="00C14526">
      <w:r>
        <w:t xml:space="preserve">A pilot may elect to fly </w:t>
      </w:r>
      <w:r w:rsidRPr="00276F5E">
        <w:t xml:space="preserve">directly above surfaces that do not </w:t>
      </w:r>
      <w:r>
        <w:t xml:space="preserve">continuously </w:t>
      </w:r>
      <w:r w:rsidRPr="00276F5E">
        <w:t>allow for an SFL</w:t>
      </w:r>
      <w:r>
        <w:t>.</w:t>
      </w:r>
    </w:p>
    <w:p w14:paraId="330E1C7A" w14:textId="77777777" w:rsidR="00C14526" w:rsidRDefault="00C14526" w:rsidP="00C14526">
      <w:r>
        <w:t>Pilots who are not sure if a planned route will comply with this policy must discuss their flight plan with the HOFO or their nominated delegate to ensure correct application of this section.</w:t>
      </w:r>
    </w:p>
    <w:p w14:paraId="3F67526E" w14:textId="1A1BD5CC" w:rsidR="00C14526" w:rsidRPr="00CA78F0" w:rsidRDefault="00C14526" w:rsidP="00CA78F0">
      <w:pPr>
        <w:pStyle w:val="normalafterlisttable"/>
        <w:rPr>
          <w:rStyle w:val="bold"/>
        </w:rPr>
      </w:pPr>
      <w:r w:rsidRPr="00CA78F0">
        <w:rPr>
          <w:rStyle w:val="bold"/>
        </w:rPr>
        <w:t>Operating in areas with scattered SFL areas</w:t>
      </w:r>
    </w:p>
    <w:p w14:paraId="79D22531" w14:textId="77777777" w:rsidR="00C14526" w:rsidRDefault="00C14526" w:rsidP="00C14526">
      <w:r>
        <w:t>Pilots will adapt the flight path to remain as close as possible to any available SFLA's, without significant deviation, using the following processes if applicable:</w:t>
      </w:r>
    </w:p>
    <w:p w14:paraId="0DE9C3D6" w14:textId="77777777" w:rsidR="00C14526" w:rsidRPr="00C14526" w:rsidRDefault="00C14526" w:rsidP="00643D67">
      <w:pPr>
        <w:pStyle w:val="ListBullet"/>
      </w:pPr>
      <w:r w:rsidRPr="005F6145">
        <w:t xml:space="preserve">climbing before crossing a lake or </w:t>
      </w:r>
      <w:r w:rsidRPr="00C14526">
        <w:t>other water feature</w:t>
      </w:r>
    </w:p>
    <w:p w14:paraId="5C0AA61B" w14:textId="77777777" w:rsidR="00C14526" w:rsidRPr="00C14526" w:rsidRDefault="00C14526" w:rsidP="00643D67">
      <w:pPr>
        <w:pStyle w:val="ListBullet"/>
      </w:pPr>
      <w:r w:rsidRPr="00FB39E7">
        <w:t xml:space="preserve">flying around a stretch of heavily treed </w:t>
      </w:r>
      <w:r w:rsidRPr="00C14526">
        <w:t xml:space="preserve">or steep terrain </w:t>
      </w:r>
    </w:p>
    <w:p w14:paraId="1F9350F2" w14:textId="77777777" w:rsidR="00C14526" w:rsidRPr="00C14526" w:rsidRDefault="00C14526" w:rsidP="00643D67">
      <w:pPr>
        <w:pStyle w:val="ListBullet"/>
      </w:pPr>
      <w:r>
        <w:t xml:space="preserve">a combination of lateral and vertical avoidance </w:t>
      </w:r>
      <w:r w:rsidRPr="00C14526">
        <w:t>of unsuitable terrain where possible</w:t>
      </w:r>
    </w:p>
    <w:p w14:paraId="71952668" w14:textId="77777777" w:rsidR="00C14526" w:rsidRDefault="00C14526" w:rsidP="00643D67">
      <w:pPr>
        <w:pStyle w:val="normalafterlisttable"/>
      </w:pPr>
      <w:r>
        <w:t>Significant deviation of the flight path is considered to cause more than 5 minutes overall additional time to be added to the route, or any deviation which may significantly affect the fuel plan for the flight.</w:t>
      </w:r>
    </w:p>
    <w:p w14:paraId="01EF6377" w14:textId="369BEBE8" w:rsidR="00C14526" w:rsidRPr="00CA78F0" w:rsidRDefault="00C14526" w:rsidP="00CA78F0">
      <w:pPr>
        <w:pStyle w:val="normalafterlisttable"/>
        <w:rPr>
          <w:rStyle w:val="bold"/>
        </w:rPr>
      </w:pPr>
      <w:r w:rsidRPr="00CA78F0">
        <w:rPr>
          <w:rStyle w:val="bold"/>
        </w:rPr>
        <w:t>Operating in areas where an SFLA is not available within autorotational distance</w:t>
      </w:r>
    </w:p>
    <w:p w14:paraId="57C76D1F" w14:textId="63198565" w:rsidR="00C14526" w:rsidRDefault="00C14526" w:rsidP="00C14526">
      <w:r w:rsidRPr="005F6145">
        <w:t>In some cases</w:t>
      </w:r>
      <w:r>
        <w:t xml:space="preserve"> </w:t>
      </w:r>
      <w:r w:rsidRPr="005F6145">
        <w:t xml:space="preserve">it may not be feasible to change the </w:t>
      </w:r>
      <w:r>
        <w:t>flight path to maximise the potential for a SFLA to be available.</w:t>
      </w:r>
    </w:p>
    <w:p w14:paraId="18B23481" w14:textId="6DC47BAF" w:rsidR="00C14526" w:rsidRDefault="00C14526" w:rsidP="00C14526">
      <w:r w:rsidRPr="005F6145">
        <w:t xml:space="preserve">Flights over such areas </w:t>
      </w:r>
      <w:r>
        <w:t xml:space="preserve">are permitted if a risk assessment concludes that the identified mitigators and controls to be applied will provide at least an acceptable level of safety. Pilots must engage with the HOFO to carry out a specific risk assessment in accordance with the procedures in </w:t>
      </w:r>
      <w:r w:rsidR="00CE41FB">
        <w:t xml:space="preserve">section </w:t>
      </w:r>
      <w:hyperlink w:anchor="_Pre-operational_risk_assessment" w:history="1">
        <w:r w:rsidR="00F12683" w:rsidRPr="00E655D2">
          <w:rPr>
            <w:rStyle w:val="Hyperlink"/>
          </w:rPr>
          <w:t>2.9.5</w:t>
        </w:r>
      </w:hyperlink>
      <w:r w:rsidR="00643D67">
        <w:t>.</w:t>
      </w:r>
    </w:p>
    <w:p w14:paraId="0794F51C" w14:textId="301DE65B" w:rsidR="00C14526" w:rsidRDefault="00C14526" w:rsidP="00C14526">
      <w:r>
        <w:t xml:space="preserve">Operational risk assessments as detailed in section </w:t>
      </w:r>
      <w:hyperlink w:anchor="_Pre-operational_risk_assessment" w:history="1">
        <w:r w:rsidRPr="00E655D2">
          <w:rPr>
            <w:rStyle w:val="Hyperlink"/>
          </w:rPr>
          <w:t>2.9.5</w:t>
        </w:r>
      </w:hyperlink>
      <w:r>
        <w:t xml:space="preserve"> must be reviewed and signed off as acceptable by the HOFO or their assigned delegate prior to the flight.</w:t>
      </w:r>
    </w:p>
    <w:p w14:paraId="788BE825" w14:textId="7CCB5CAF" w:rsidR="00C14526" w:rsidRDefault="00C14526" w:rsidP="00643D67">
      <w:pPr>
        <w:pStyle w:val="Note"/>
      </w:pPr>
      <w:r w:rsidRPr="00643D67">
        <w:rPr>
          <w:rStyle w:val="bold"/>
        </w:rPr>
        <w:t>Note</w:t>
      </w:r>
      <w:r w:rsidR="00643D67" w:rsidRPr="00643D67">
        <w:rPr>
          <w:rStyle w:val="bold"/>
        </w:rPr>
        <w:t>:</w:t>
      </w:r>
      <w:r w:rsidR="00643D67">
        <w:tab/>
        <w:t>T</w:t>
      </w:r>
      <w:r>
        <w:t>he HOFO may only delegate this task to the deputy HOFO or the HOTC)</w:t>
      </w:r>
      <w:r w:rsidR="00643D67">
        <w:t>.</w:t>
      </w:r>
    </w:p>
    <w:p w14:paraId="2A55BD64" w14:textId="77777777" w:rsidR="00C14526" w:rsidRDefault="00C14526" w:rsidP="00C14526">
      <w:r w:rsidRPr="00643D67">
        <w:rPr>
          <w:rStyle w:val="Authorinstruction"/>
        </w:rPr>
        <w:t>{Sample aviation}</w:t>
      </w:r>
      <w:r>
        <w:t xml:space="preserve"> regular scenic</w:t>
      </w:r>
      <w:r w:rsidRPr="006520F6">
        <w:t xml:space="preserve"> routes </w:t>
      </w:r>
      <w:r>
        <w:t>use p</w:t>
      </w:r>
      <w:r w:rsidRPr="006520F6">
        <w:t>redetermined</w:t>
      </w:r>
      <w:r>
        <w:t xml:space="preserve"> flight paths and altitudes that maximise SFLA availability. Pilots must adhere to the standard route and minimum altitude where possible as detailed in </w:t>
      </w:r>
      <w:r w:rsidRPr="00643D67">
        <w:rPr>
          <w:rStyle w:val="Authorinstruction"/>
        </w:rPr>
        <w:t>{enter methodology by which this is promulgated, i.e. maps in the flight preparation area, pilot route guide, navigation database of the aircraft etc}</w:t>
      </w:r>
      <w:r>
        <w:t>.</w:t>
      </w:r>
    </w:p>
    <w:p w14:paraId="364F792C" w14:textId="77777777" w:rsidR="00C14526" w:rsidRPr="0057372A" w:rsidRDefault="00C14526" w:rsidP="00C14526">
      <w:r>
        <w:t>When operating in any area, particularly in remote and isolated areas, outside the range of an SFLA, pilots must have the company SAR response number readily available for use after any emergency situation.</w:t>
      </w:r>
    </w:p>
    <w:p w14:paraId="21E870A4" w14:textId="319505C5" w:rsidR="00C14526" w:rsidRDefault="00C14526" w:rsidP="00C14526">
      <w:r>
        <w:t>Pilots must reassess the suitability of their planned flight path immediately before departure to assess the possible effect of adverse environmental conditions expected during the flight that may</w:t>
      </w:r>
      <w:r w:rsidRPr="00E557D5">
        <w:t xml:space="preserve"> </w:t>
      </w:r>
      <w:r>
        <w:t>affect the glide range to the SFLA's that were notionally available at the pre-flight stage. These conditions include</w:t>
      </w:r>
      <w:r w:rsidR="00643D67">
        <w:t>:</w:t>
      </w:r>
    </w:p>
    <w:p w14:paraId="6D360D61" w14:textId="54A79EF1" w:rsidR="00C14526" w:rsidRPr="00C14526" w:rsidRDefault="00C14526" w:rsidP="00643D67">
      <w:pPr>
        <w:pStyle w:val="ListBullet"/>
      </w:pPr>
      <w:r>
        <w:t>Low cloud</w:t>
      </w:r>
      <w:r w:rsidRPr="00C14526">
        <w:t xml:space="preserve"> base</w:t>
      </w:r>
    </w:p>
    <w:p w14:paraId="4DAC3F38" w14:textId="63975E5D" w:rsidR="00C14526" w:rsidRPr="00C14526" w:rsidRDefault="00C14526" w:rsidP="00643D67">
      <w:pPr>
        <w:pStyle w:val="ListBullet"/>
      </w:pPr>
      <w:r>
        <w:t>Wind component along the intended fli</w:t>
      </w:r>
      <w:r w:rsidRPr="00C14526">
        <w:t>ght path</w:t>
      </w:r>
    </w:p>
    <w:p w14:paraId="6FC45716" w14:textId="1D956E29" w:rsidR="00C14526" w:rsidRDefault="00C14526" w:rsidP="00601E4F">
      <w:pPr>
        <w:pStyle w:val="ListBullet"/>
      </w:pPr>
      <w:r>
        <w:t>Density altitude</w:t>
      </w:r>
      <w:r w:rsidR="00643D67">
        <w:t>.</w:t>
      </w:r>
    </w:p>
    <w:p w14:paraId="5A4DD715" w14:textId="77777777" w:rsidR="00C14526" w:rsidRDefault="00C14526" w:rsidP="00966E0B">
      <w:pPr>
        <w:pStyle w:val="Heading4"/>
      </w:pPr>
      <w:r>
        <w:t>En-route obstacle clearance - avoidance of creation of a hazard</w:t>
      </w:r>
    </w:p>
    <w:p w14:paraId="774136A3" w14:textId="77777777" w:rsidR="00C14526" w:rsidRPr="00CA78F0" w:rsidRDefault="00C14526" w:rsidP="00CA78F0">
      <w:pPr>
        <w:pStyle w:val="normalafterlisttable"/>
        <w:rPr>
          <w:rStyle w:val="bold"/>
        </w:rPr>
      </w:pPr>
      <w:r w:rsidRPr="00CA78F0">
        <w:rPr>
          <w:rStyle w:val="bold"/>
        </w:rPr>
        <w:t>Operations in populous areas and public gatherings</w:t>
      </w:r>
    </w:p>
    <w:p w14:paraId="1BDA0EA4" w14:textId="77777777" w:rsidR="00C14526" w:rsidRDefault="00C14526" w:rsidP="00C14526">
      <w:r>
        <w:t xml:space="preserve">Except in an emergency, or during take-off and approach, pilots must avoid creating a hazard by remaining at least 1000' </w:t>
      </w:r>
      <w:r w:rsidRPr="00905D59">
        <w:t xml:space="preserve">above the highest obstacle within </w:t>
      </w:r>
      <w:r>
        <w:t xml:space="preserve">a </w:t>
      </w:r>
      <w:r w:rsidRPr="00905D59">
        <w:t xml:space="preserve">300m </w:t>
      </w:r>
      <w:r>
        <w:t xml:space="preserve">horizontal </w:t>
      </w:r>
      <w:r w:rsidRPr="00905D59">
        <w:t>radius from the rotorcraft</w:t>
      </w:r>
      <w:r>
        <w:t>.</w:t>
      </w:r>
    </w:p>
    <w:p w14:paraId="17707422" w14:textId="77777777" w:rsidR="00C14526" w:rsidRPr="00CA78F0" w:rsidRDefault="00C14526" w:rsidP="00CA78F0">
      <w:pPr>
        <w:pStyle w:val="normalafterlisttable"/>
        <w:rPr>
          <w:rStyle w:val="bold"/>
        </w:rPr>
      </w:pPr>
      <w:r w:rsidRPr="00CA78F0">
        <w:rPr>
          <w:rStyle w:val="bold"/>
        </w:rPr>
        <w:t>Operations in areas that are not populous</w:t>
      </w:r>
    </w:p>
    <w:p w14:paraId="50240BED" w14:textId="77777777" w:rsidR="00C14526" w:rsidRDefault="00C14526" w:rsidP="00C14526">
      <w:r>
        <w:t xml:space="preserve">Except in an emergency, or during take-off and approach, pilots must avoid creating a hazard by remaining at least 500' </w:t>
      </w:r>
      <w:r w:rsidRPr="00905D59">
        <w:t xml:space="preserve">above the highest obstacle within </w:t>
      </w:r>
      <w:r>
        <w:t xml:space="preserve">a </w:t>
      </w:r>
      <w:r w:rsidRPr="00905D59">
        <w:t xml:space="preserve">300m </w:t>
      </w:r>
      <w:r>
        <w:t xml:space="preserve">horizontal </w:t>
      </w:r>
      <w:r w:rsidRPr="00905D59">
        <w:t>radius from the rotorcraft</w:t>
      </w:r>
      <w:r>
        <w:t>.</w:t>
      </w:r>
    </w:p>
    <w:p w14:paraId="666C7B53" w14:textId="7C26FC3C" w:rsidR="00C14526" w:rsidRPr="00547E08" w:rsidRDefault="00C14526" w:rsidP="00643D67">
      <w:pPr>
        <w:pStyle w:val="Note"/>
      </w:pPr>
      <w:r w:rsidRPr="00643D67">
        <w:rPr>
          <w:rStyle w:val="bold"/>
        </w:rPr>
        <w:t>Note:</w:t>
      </w:r>
      <w:r>
        <w:tab/>
        <w:t xml:space="preserve">Refer to section </w:t>
      </w:r>
      <w:hyperlink w:anchor="_Take-off_and_approach" w:history="1">
        <w:r w:rsidRPr="00323BB9">
          <w:rPr>
            <w:rStyle w:val="Hyperlink"/>
          </w:rPr>
          <w:t>2.5.1.10</w:t>
        </w:r>
      </w:hyperlink>
      <w:r>
        <w:t xml:space="preserve"> for {sample aviation} take-off and Approach procedures.</w:t>
      </w:r>
    </w:p>
    <w:p w14:paraId="6AC406C7" w14:textId="1FAD274B" w:rsidR="00C14526" w:rsidRDefault="00C14526" w:rsidP="00966E0B">
      <w:pPr>
        <w:pStyle w:val="Heading4"/>
      </w:pPr>
      <w:bookmarkStart w:id="336" w:name="_Risk_assessment"/>
      <w:bookmarkEnd w:id="336"/>
      <w:r>
        <w:t>Risk assessment</w:t>
      </w:r>
    </w:p>
    <w:p w14:paraId="56A4AE2F" w14:textId="788382B4" w:rsidR="00C14526" w:rsidRDefault="00C14526" w:rsidP="00643D67">
      <w:r w:rsidRPr="006F7120">
        <w:t xml:space="preserve">For operations flying in PC3 over a populous area, risk assessment and risk management procedures must be completed as detailed in </w:t>
      </w:r>
      <w:r>
        <w:t xml:space="preserve">subsection </w:t>
      </w:r>
      <w:hyperlink w:anchor="_Pre-operational_risk_assessment" w:history="1">
        <w:r w:rsidR="00323BB9" w:rsidRPr="00E655D2">
          <w:rPr>
            <w:rStyle w:val="Hyperlink"/>
          </w:rPr>
          <w:t>2.9.5</w:t>
        </w:r>
      </w:hyperlink>
      <w:r>
        <w:t>.</w:t>
      </w:r>
    </w:p>
    <w:p w14:paraId="06BB2DF3" w14:textId="77777777" w:rsidR="00C14526" w:rsidRDefault="00C14526" w:rsidP="00966E0B">
      <w:pPr>
        <w:pStyle w:val="Heading3"/>
      </w:pPr>
      <w:r>
        <w:t>Aeroplanes</w:t>
      </w:r>
    </w:p>
    <w:p w14:paraId="55DE73D4" w14:textId="77777777" w:rsidR="00C14526" w:rsidRDefault="00C14526" w:rsidP="00966E0B">
      <w:pPr>
        <w:pStyle w:val="Heading4"/>
      </w:pPr>
      <w:r>
        <w:t>Use of the AFM</w:t>
      </w:r>
    </w:p>
    <w:p w14:paraId="520E80D4" w14:textId="266A85E1" w:rsidR="00C14526" w:rsidRPr="00410AE4" w:rsidRDefault="00C14526" w:rsidP="00643D67">
      <w:r>
        <w:t xml:space="preserve">Pilot will calculate the maximum take-off and landing weight for all operations using the AFM performance data as contained in </w:t>
      </w:r>
      <w:r w:rsidRPr="00643D67">
        <w:rPr>
          <w:rStyle w:val="Authorinstruction"/>
        </w:rPr>
        <w:t>{insert reference to or document identification link to the AFM for each aeroplane make and model operated}</w:t>
      </w:r>
      <w:r w:rsidR="00643D67" w:rsidRPr="00643D67">
        <w:t>.</w:t>
      </w:r>
    </w:p>
    <w:p w14:paraId="117125AD" w14:textId="77777777" w:rsidR="00C14526" w:rsidRDefault="00C14526" w:rsidP="00966E0B">
      <w:pPr>
        <w:pStyle w:val="Heading4"/>
      </w:pPr>
      <w:bookmarkStart w:id="337" w:name="_Take-off_performance"/>
      <w:bookmarkEnd w:id="337"/>
      <w:r>
        <w:t>Take-off performance</w:t>
      </w:r>
    </w:p>
    <w:p w14:paraId="3CBF1D76" w14:textId="77777777" w:rsidR="00C14526" w:rsidRDefault="00C14526" w:rsidP="00C14526">
      <w:r>
        <w:t>Pilot will take into account the following matters when calculating take-off performance:</w:t>
      </w:r>
    </w:p>
    <w:p w14:paraId="0ADA19E1" w14:textId="77777777" w:rsidR="00C14526" w:rsidRPr="00C14526" w:rsidRDefault="00C14526" w:rsidP="00643D67">
      <w:pPr>
        <w:pStyle w:val="ListBullet"/>
      </w:pPr>
      <w:r w:rsidRPr="005075E0">
        <w:t>pressure altitude</w:t>
      </w:r>
    </w:p>
    <w:p w14:paraId="6C1F7054" w14:textId="77777777" w:rsidR="00C14526" w:rsidRPr="00C14526" w:rsidRDefault="00C14526" w:rsidP="00643D67">
      <w:pPr>
        <w:pStyle w:val="ListBullet"/>
      </w:pPr>
      <w:r>
        <w:t>ambient</w:t>
      </w:r>
      <w:r w:rsidRPr="00C14526">
        <w:t xml:space="preserve"> temperature </w:t>
      </w:r>
    </w:p>
    <w:p w14:paraId="0D252B13" w14:textId="77777777" w:rsidR="00C14526" w:rsidRPr="00C14526" w:rsidRDefault="00C14526" w:rsidP="00643D67">
      <w:pPr>
        <w:pStyle w:val="ListBullet"/>
      </w:pPr>
      <w:r w:rsidRPr="005075E0">
        <w:t>type of runway surface</w:t>
      </w:r>
    </w:p>
    <w:p w14:paraId="65F22262" w14:textId="77777777" w:rsidR="00C14526" w:rsidRPr="00C14526" w:rsidRDefault="00C14526" w:rsidP="00643D67">
      <w:pPr>
        <w:pStyle w:val="ListBullet"/>
      </w:pPr>
      <w:r w:rsidRPr="005075E0">
        <w:t>runway surface condition</w:t>
      </w:r>
    </w:p>
    <w:p w14:paraId="151E096F" w14:textId="77777777" w:rsidR="00C14526" w:rsidRPr="00C14526" w:rsidRDefault="00C14526" w:rsidP="00643D67">
      <w:pPr>
        <w:pStyle w:val="ListBullet"/>
      </w:pPr>
      <w:r w:rsidRPr="005075E0">
        <w:t>runway slope in the direction of take-off</w:t>
      </w:r>
    </w:p>
    <w:p w14:paraId="3C5C9628" w14:textId="73EB07E4" w:rsidR="00C14526" w:rsidRPr="00C14526" w:rsidRDefault="00C14526" w:rsidP="00643D67">
      <w:pPr>
        <w:pStyle w:val="ListBullet"/>
      </w:pPr>
      <w:r w:rsidRPr="005075E0">
        <w:t>headwind or tailwind</w:t>
      </w:r>
      <w:r w:rsidR="00643D67">
        <w:t>.</w:t>
      </w:r>
    </w:p>
    <w:p w14:paraId="46F9442A" w14:textId="77777777" w:rsidR="00C14526" w:rsidRDefault="00C14526" w:rsidP="00643D67">
      <w:pPr>
        <w:pStyle w:val="normalafterlisttable"/>
      </w:pPr>
      <w:r>
        <w:t>If the AFM does not include allowances for the matters mentioned above, and for matters such as wet runways combined with long grass, pilots will apply the following recommended additional take-off factors to the take-off distance required for a runway:</w:t>
      </w:r>
    </w:p>
    <w:p w14:paraId="63B8CB9C" w14:textId="72DB7572" w:rsidR="00C14526" w:rsidRPr="00C14526" w:rsidRDefault="00C14526" w:rsidP="00643D67">
      <w:pPr>
        <w:pStyle w:val="TableTitle"/>
      </w:pPr>
      <w:r w:rsidRPr="00C14526">
        <w:t>Recommended additional take-off allowances</w:t>
      </w:r>
    </w:p>
    <w:tbl>
      <w:tblPr>
        <w:tblStyle w:val="SD-MOStable"/>
        <w:tblW w:w="9404" w:type="dxa"/>
        <w:tblLayout w:type="fixed"/>
        <w:tblLook w:val="0620" w:firstRow="1" w:lastRow="0" w:firstColumn="0" w:lastColumn="0" w:noHBand="1" w:noVBand="1"/>
      </w:tblPr>
      <w:tblGrid>
        <w:gridCol w:w="4392"/>
        <w:gridCol w:w="2506"/>
        <w:gridCol w:w="2506"/>
      </w:tblGrid>
      <w:tr w:rsidR="00C14526" w:rsidRPr="001A4498" w14:paraId="6F024210" w14:textId="77777777" w:rsidTr="00643D67">
        <w:trPr>
          <w:cnfStyle w:val="100000000000" w:firstRow="1" w:lastRow="0" w:firstColumn="0" w:lastColumn="0" w:oddVBand="0" w:evenVBand="0" w:oddHBand="0" w:evenHBand="0" w:firstRowFirstColumn="0" w:firstRowLastColumn="0" w:lastRowFirstColumn="0" w:lastRowLastColumn="0"/>
          <w:trHeight w:val="182"/>
          <w:tblHeader/>
        </w:trPr>
        <w:tc>
          <w:tcPr>
            <w:tcW w:w="4392" w:type="dxa"/>
          </w:tcPr>
          <w:p w14:paraId="07630230" w14:textId="77777777" w:rsidR="00C14526" w:rsidRPr="00C14526" w:rsidRDefault="00C14526" w:rsidP="00C14526">
            <w:r w:rsidRPr="00C14526">
              <w:t>Circumstance</w:t>
            </w:r>
          </w:p>
        </w:tc>
        <w:tc>
          <w:tcPr>
            <w:tcW w:w="2506" w:type="dxa"/>
          </w:tcPr>
          <w:p w14:paraId="7C579C96" w14:textId="77777777" w:rsidR="00C14526" w:rsidRPr="00C14526" w:rsidRDefault="00C14526" w:rsidP="00C14526">
            <w:r w:rsidRPr="00C14526">
              <w:t>Factor increase expressed as a percentage</w:t>
            </w:r>
          </w:p>
        </w:tc>
        <w:tc>
          <w:tcPr>
            <w:tcW w:w="2506" w:type="dxa"/>
          </w:tcPr>
          <w:p w14:paraId="481F2CB0" w14:textId="77777777" w:rsidR="00C14526" w:rsidRPr="00C14526" w:rsidRDefault="00C14526" w:rsidP="00C14526">
            <w:r w:rsidRPr="00C14526">
              <w:t>Multiply minimum standard safety factored take-off distance by</w:t>
            </w:r>
          </w:p>
        </w:tc>
      </w:tr>
      <w:tr w:rsidR="00C14526" w:rsidRPr="001A4498" w14:paraId="04BC1377" w14:textId="77777777" w:rsidTr="00643D67">
        <w:trPr>
          <w:trHeight w:val="24"/>
        </w:trPr>
        <w:tc>
          <w:tcPr>
            <w:tcW w:w="4392" w:type="dxa"/>
          </w:tcPr>
          <w:p w14:paraId="44AD4FC1" w14:textId="77777777" w:rsidR="00C14526" w:rsidRPr="00C14526" w:rsidRDefault="00C14526" w:rsidP="00C14526">
            <w:r w:rsidRPr="00C14526">
              <w:t>per 10% increase in aeroplane weight</w:t>
            </w:r>
          </w:p>
        </w:tc>
        <w:tc>
          <w:tcPr>
            <w:tcW w:w="2506" w:type="dxa"/>
          </w:tcPr>
          <w:p w14:paraId="47D98757" w14:textId="77777777" w:rsidR="00C14526" w:rsidRPr="00C14526" w:rsidRDefault="00C14526" w:rsidP="00C14526">
            <w:r w:rsidRPr="00C14526">
              <w:t>20%</w:t>
            </w:r>
          </w:p>
        </w:tc>
        <w:tc>
          <w:tcPr>
            <w:tcW w:w="2506" w:type="dxa"/>
          </w:tcPr>
          <w:p w14:paraId="7F29E17A" w14:textId="77777777" w:rsidR="00C14526" w:rsidRPr="00C14526" w:rsidRDefault="00C14526" w:rsidP="00C14526">
            <w:r w:rsidRPr="00C14526">
              <w:t>1.2</w:t>
            </w:r>
          </w:p>
        </w:tc>
      </w:tr>
      <w:tr w:rsidR="00C14526" w:rsidRPr="001A4498" w14:paraId="7BF685EE" w14:textId="77777777" w:rsidTr="00643D67">
        <w:trPr>
          <w:trHeight w:val="24"/>
        </w:trPr>
        <w:tc>
          <w:tcPr>
            <w:tcW w:w="4392" w:type="dxa"/>
          </w:tcPr>
          <w:p w14:paraId="3E435F5F" w14:textId="77777777" w:rsidR="00C14526" w:rsidRPr="00C14526" w:rsidRDefault="00C14526" w:rsidP="00C14526">
            <w:r w:rsidRPr="00C14526">
              <w:t>an increase of 1,000 ft in aerodrome elevation above mean sea level</w:t>
            </w:r>
          </w:p>
        </w:tc>
        <w:tc>
          <w:tcPr>
            <w:tcW w:w="2506" w:type="dxa"/>
          </w:tcPr>
          <w:p w14:paraId="39AEA09F" w14:textId="77777777" w:rsidR="00C14526" w:rsidRPr="00C14526" w:rsidRDefault="00C14526" w:rsidP="00C14526">
            <w:r w:rsidRPr="00C14526">
              <w:t>10%</w:t>
            </w:r>
          </w:p>
        </w:tc>
        <w:tc>
          <w:tcPr>
            <w:tcW w:w="2506" w:type="dxa"/>
          </w:tcPr>
          <w:p w14:paraId="7B54B6D2" w14:textId="77777777" w:rsidR="00C14526" w:rsidRPr="00C14526" w:rsidRDefault="00C14526" w:rsidP="00C14526">
            <w:r w:rsidRPr="00C14526">
              <w:t>1.1</w:t>
            </w:r>
          </w:p>
        </w:tc>
      </w:tr>
      <w:tr w:rsidR="00C14526" w:rsidRPr="001A4498" w14:paraId="25F6FB51" w14:textId="77777777" w:rsidTr="00643D67">
        <w:trPr>
          <w:trHeight w:val="24"/>
        </w:trPr>
        <w:tc>
          <w:tcPr>
            <w:tcW w:w="4392" w:type="dxa"/>
          </w:tcPr>
          <w:p w14:paraId="3B7CEE2D" w14:textId="77777777" w:rsidR="00C14526" w:rsidRPr="00C14526" w:rsidRDefault="00C14526" w:rsidP="00C14526">
            <w:r w:rsidRPr="00C14526">
              <w:t>an increase of 10°C in ambient temperature above ISA</w:t>
            </w:r>
          </w:p>
        </w:tc>
        <w:tc>
          <w:tcPr>
            <w:tcW w:w="2506" w:type="dxa"/>
          </w:tcPr>
          <w:p w14:paraId="42CA11C9" w14:textId="77777777" w:rsidR="00C14526" w:rsidRPr="00C14526" w:rsidRDefault="00C14526" w:rsidP="00C14526">
            <w:r w:rsidRPr="00C14526">
              <w:t>10%</w:t>
            </w:r>
          </w:p>
        </w:tc>
        <w:tc>
          <w:tcPr>
            <w:tcW w:w="2506" w:type="dxa"/>
          </w:tcPr>
          <w:p w14:paraId="5D1912E6" w14:textId="77777777" w:rsidR="00C14526" w:rsidRPr="00C14526" w:rsidRDefault="00C14526" w:rsidP="00C14526">
            <w:r w:rsidRPr="00C14526">
              <w:t>1.1</w:t>
            </w:r>
          </w:p>
        </w:tc>
      </w:tr>
      <w:tr w:rsidR="00C14526" w:rsidRPr="001A4498" w14:paraId="0FE9725A" w14:textId="77777777" w:rsidTr="00643D67">
        <w:trPr>
          <w:trHeight w:val="24"/>
        </w:trPr>
        <w:tc>
          <w:tcPr>
            <w:tcW w:w="4392" w:type="dxa"/>
          </w:tcPr>
          <w:p w14:paraId="0F140C46" w14:textId="77777777" w:rsidR="00C14526" w:rsidRPr="00C14526" w:rsidRDefault="00C14526" w:rsidP="00C14526">
            <w:r w:rsidRPr="00C14526">
              <w:t>tailwind component, per 10% of lift-off speed</w:t>
            </w:r>
          </w:p>
        </w:tc>
        <w:tc>
          <w:tcPr>
            <w:tcW w:w="2506" w:type="dxa"/>
          </w:tcPr>
          <w:p w14:paraId="0F27959A" w14:textId="77777777" w:rsidR="00C14526" w:rsidRPr="00C14526" w:rsidRDefault="00C14526" w:rsidP="00C14526">
            <w:r w:rsidRPr="00C14526">
              <w:t>20%</w:t>
            </w:r>
          </w:p>
        </w:tc>
        <w:tc>
          <w:tcPr>
            <w:tcW w:w="2506" w:type="dxa"/>
          </w:tcPr>
          <w:p w14:paraId="7CA2E2F3" w14:textId="77777777" w:rsidR="00C14526" w:rsidRPr="00C14526" w:rsidRDefault="00C14526" w:rsidP="00C14526">
            <w:r w:rsidRPr="00C14526">
              <w:t>1.2</w:t>
            </w:r>
          </w:p>
        </w:tc>
      </w:tr>
      <w:tr w:rsidR="00C14526" w:rsidRPr="001A4498" w14:paraId="2667AD06" w14:textId="77777777" w:rsidTr="00643D67">
        <w:trPr>
          <w:trHeight w:val="24"/>
        </w:trPr>
        <w:tc>
          <w:tcPr>
            <w:tcW w:w="4392" w:type="dxa"/>
          </w:tcPr>
          <w:p w14:paraId="09D493BB" w14:textId="77777777" w:rsidR="00C14526" w:rsidRPr="00C14526" w:rsidRDefault="00C14526" w:rsidP="00C14526">
            <w:r w:rsidRPr="00C14526">
              <w:t>2% uphill slope</w:t>
            </w:r>
          </w:p>
        </w:tc>
        <w:tc>
          <w:tcPr>
            <w:tcW w:w="2506" w:type="dxa"/>
          </w:tcPr>
          <w:p w14:paraId="3B3426C7" w14:textId="77777777" w:rsidR="00C14526" w:rsidRPr="00C14526" w:rsidRDefault="00C14526" w:rsidP="00C14526">
            <w:r w:rsidRPr="00C14526">
              <w:t>10%</w:t>
            </w:r>
          </w:p>
        </w:tc>
        <w:tc>
          <w:tcPr>
            <w:tcW w:w="2506" w:type="dxa"/>
          </w:tcPr>
          <w:p w14:paraId="5AC082D3" w14:textId="77777777" w:rsidR="00C14526" w:rsidRPr="00C14526" w:rsidRDefault="00C14526" w:rsidP="00C14526">
            <w:r w:rsidRPr="00C14526">
              <w:t>1.1</w:t>
            </w:r>
          </w:p>
        </w:tc>
      </w:tr>
      <w:tr w:rsidR="00C14526" w:rsidRPr="001A4498" w14:paraId="2EB04FA1" w14:textId="77777777" w:rsidTr="00643D67">
        <w:trPr>
          <w:trHeight w:val="24"/>
        </w:trPr>
        <w:tc>
          <w:tcPr>
            <w:tcW w:w="4392" w:type="dxa"/>
          </w:tcPr>
          <w:p w14:paraId="726586E2" w14:textId="77777777" w:rsidR="00C14526" w:rsidRPr="00C14526" w:rsidRDefault="00C14526" w:rsidP="00C14526">
            <w:r w:rsidRPr="00C14526">
              <w:t>soft ground or snow</w:t>
            </w:r>
          </w:p>
        </w:tc>
        <w:tc>
          <w:tcPr>
            <w:tcW w:w="2506" w:type="dxa"/>
          </w:tcPr>
          <w:p w14:paraId="3BF485C9" w14:textId="77777777" w:rsidR="00C14526" w:rsidRPr="00C14526" w:rsidRDefault="00C14526" w:rsidP="00C14526">
            <w:r w:rsidRPr="00C14526">
              <w:t>25%</w:t>
            </w:r>
          </w:p>
        </w:tc>
        <w:tc>
          <w:tcPr>
            <w:tcW w:w="2506" w:type="dxa"/>
          </w:tcPr>
          <w:p w14:paraId="2EBD4943" w14:textId="77777777" w:rsidR="00C14526" w:rsidRPr="00C14526" w:rsidRDefault="00C14526" w:rsidP="00C14526">
            <w:r w:rsidRPr="00C14526">
              <w:t>1.25</w:t>
            </w:r>
          </w:p>
        </w:tc>
      </w:tr>
      <w:tr w:rsidR="00C14526" w:rsidRPr="001A4498" w14:paraId="712CCE6C" w14:textId="77777777" w:rsidTr="00643D67">
        <w:trPr>
          <w:trHeight w:val="24"/>
        </w:trPr>
        <w:tc>
          <w:tcPr>
            <w:tcW w:w="4392" w:type="dxa"/>
          </w:tcPr>
          <w:p w14:paraId="3CEBA77C" w14:textId="77777777" w:rsidR="00C14526" w:rsidRPr="00C14526" w:rsidRDefault="00C14526" w:rsidP="00C14526">
            <w:r w:rsidRPr="00C14526">
              <w:t>dry grass up to 20 cm (on firm soil)</w:t>
            </w:r>
          </w:p>
        </w:tc>
        <w:tc>
          <w:tcPr>
            <w:tcW w:w="2506" w:type="dxa"/>
          </w:tcPr>
          <w:p w14:paraId="37850B47" w14:textId="77777777" w:rsidR="00C14526" w:rsidRPr="00C14526" w:rsidRDefault="00C14526" w:rsidP="00C14526">
            <w:r w:rsidRPr="00C14526">
              <w:t>20%</w:t>
            </w:r>
          </w:p>
        </w:tc>
        <w:tc>
          <w:tcPr>
            <w:tcW w:w="2506" w:type="dxa"/>
          </w:tcPr>
          <w:p w14:paraId="060E645C" w14:textId="77777777" w:rsidR="00C14526" w:rsidRPr="00C14526" w:rsidRDefault="00C14526" w:rsidP="00C14526">
            <w:r w:rsidRPr="00C14526">
              <w:t>1.2</w:t>
            </w:r>
          </w:p>
        </w:tc>
      </w:tr>
      <w:tr w:rsidR="00C14526" w:rsidRPr="001A4498" w14:paraId="41420B2F" w14:textId="77777777" w:rsidTr="00643D67">
        <w:trPr>
          <w:trHeight w:val="24"/>
        </w:trPr>
        <w:tc>
          <w:tcPr>
            <w:tcW w:w="4392" w:type="dxa"/>
          </w:tcPr>
          <w:p w14:paraId="5EF7FD7E" w14:textId="77777777" w:rsidR="00C14526" w:rsidRPr="00C14526" w:rsidRDefault="00C14526" w:rsidP="00C14526">
            <w:r w:rsidRPr="00C14526">
              <w:t>wet grass up to 20 cm (on firm soil)</w:t>
            </w:r>
          </w:p>
        </w:tc>
        <w:tc>
          <w:tcPr>
            <w:tcW w:w="2506" w:type="dxa"/>
          </w:tcPr>
          <w:p w14:paraId="6AC4B924" w14:textId="77777777" w:rsidR="00C14526" w:rsidRPr="00C14526" w:rsidRDefault="00C14526" w:rsidP="00C14526">
            <w:r w:rsidRPr="00C14526">
              <w:t>30%</w:t>
            </w:r>
          </w:p>
        </w:tc>
        <w:tc>
          <w:tcPr>
            <w:tcW w:w="2506" w:type="dxa"/>
          </w:tcPr>
          <w:p w14:paraId="17FF8946" w14:textId="77777777" w:rsidR="00C14526" w:rsidRPr="00C14526" w:rsidRDefault="00C14526" w:rsidP="00C14526">
            <w:r w:rsidRPr="00C14526">
              <w:t>1.3</w:t>
            </w:r>
          </w:p>
        </w:tc>
      </w:tr>
    </w:tbl>
    <w:p w14:paraId="1B6060FB" w14:textId="77777777" w:rsidR="00C14526" w:rsidRDefault="00C14526" w:rsidP="00CA78F0">
      <w:pPr>
        <w:pStyle w:val="normalafterlisttable"/>
      </w:pPr>
      <w:r>
        <w:t>The maximum take-off weight for any runway will be the most limiting of:</w:t>
      </w:r>
    </w:p>
    <w:p w14:paraId="5B7542B7" w14:textId="77777777" w:rsidR="00C14526" w:rsidRPr="00C14526" w:rsidRDefault="00C14526" w:rsidP="00643D67">
      <w:pPr>
        <w:pStyle w:val="ListBullet"/>
      </w:pPr>
      <w:r>
        <w:t>The MTOW</w:t>
      </w:r>
      <w:r w:rsidRPr="00C14526">
        <w:t xml:space="preserve"> of the aeroplane; and</w:t>
      </w:r>
    </w:p>
    <w:p w14:paraId="3C8D55E6" w14:textId="1B5B967A" w:rsidR="00C14526" w:rsidRPr="00C14526" w:rsidRDefault="00C14526" w:rsidP="00643D67">
      <w:pPr>
        <w:pStyle w:val="ListBullet"/>
      </w:pPr>
      <w:r>
        <w:t>For IFR</w:t>
      </w:r>
      <w:r w:rsidRPr="00C14526">
        <w:t xml:space="preserve"> and VFR at night flights - a weight which will allow the clearance of obstacles on the intended flight path by the safe margin as detailed in section [</w:t>
      </w:r>
      <w:hyperlink w:anchor="_Take-off_performance" w:history="1">
        <w:r w:rsidRPr="002668AD">
          <w:rPr>
            <w:rStyle w:val="Hyperlink"/>
          </w:rPr>
          <w:t>2.5.2.2</w:t>
        </w:r>
      </w:hyperlink>
      <w:r w:rsidRPr="00C14526">
        <w:t xml:space="preserve"> (a)]; and</w:t>
      </w:r>
    </w:p>
    <w:p w14:paraId="15253638" w14:textId="77777777" w:rsidR="00C14526" w:rsidRPr="00C14526" w:rsidRDefault="00C14526" w:rsidP="00643D67">
      <w:pPr>
        <w:pStyle w:val="ListBullet"/>
      </w:pPr>
      <w:r>
        <w:t>If the flight is not conducted in VMC by day -</w:t>
      </w:r>
      <w:r w:rsidRPr="00C14526">
        <w:t xml:space="preserve"> a weight which will allow the aeroplane to reach the lowest safe altitude for the planned route or the minimum sector altitude: and</w:t>
      </w:r>
    </w:p>
    <w:p w14:paraId="4F9DB7C4" w14:textId="77777777" w:rsidR="00C14526" w:rsidRPr="00C14526" w:rsidRDefault="00C14526" w:rsidP="00643D67">
      <w:pPr>
        <w:pStyle w:val="ListBullet"/>
      </w:pPr>
      <w:r>
        <w:t xml:space="preserve">The </w:t>
      </w:r>
      <w:r w:rsidRPr="00C14526">
        <w:t>weight limited by the maximum landing weight at the planned destination plus expected fuel burn-off</w:t>
      </w:r>
    </w:p>
    <w:p w14:paraId="709FC799" w14:textId="77777777" w:rsidR="00C14526" w:rsidRPr="00C14526" w:rsidRDefault="00C14526" w:rsidP="00643D67">
      <w:pPr>
        <w:pStyle w:val="ListNumber2"/>
        <w:numPr>
          <w:ilvl w:val="1"/>
          <w:numId w:val="32"/>
        </w:numPr>
        <w:rPr>
          <w:rStyle w:val="Strong"/>
        </w:rPr>
      </w:pPr>
      <w:r w:rsidRPr="00901426">
        <w:rPr>
          <w:rStyle w:val="Strong"/>
        </w:rPr>
        <w:t>IFR</w:t>
      </w:r>
      <w:r w:rsidRPr="00C14526">
        <w:rPr>
          <w:rStyle w:val="Strong"/>
        </w:rPr>
        <w:t xml:space="preserve"> - Initial climb and obstacle clearance - safe margin</w:t>
      </w:r>
    </w:p>
    <w:p w14:paraId="3CB919EA" w14:textId="77777777" w:rsidR="00C14526" w:rsidRPr="00D51000" w:rsidRDefault="00C14526" w:rsidP="00643D67">
      <w:pPr>
        <w:pStyle w:val="normalafterlisttable"/>
      </w:pPr>
      <w:r>
        <w:t>For sample aviation aeroplanes that are</w:t>
      </w:r>
      <w:r w:rsidRPr="00D51000">
        <w:t xml:space="preserve">: </w:t>
      </w:r>
    </w:p>
    <w:p w14:paraId="2423FE0D" w14:textId="77777777" w:rsidR="00C14526" w:rsidRPr="00C14526" w:rsidRDefault="00C14526" w:rsidP="00643D67">
      <w:pPr>
        <w:pStyle w:val="ListBullet"/>
      </w:pPr>
      <w:r w:rsidRPr="00D51000">
        <w:t xml:space="preserve">a propeller-driven aeroplane with an MTOW of not more than 5 700 kg </w:t>
      </w:r>
    </w:p>
    <w:p w14:paraId="13D5FC9C" w14:textId="77777777" w:rsidR="00C14526" w:rsidRPr="00C14526" w:rsidRDefault="00C14526" w:rsidP="00643D67">
      <w:pPr>
        <w:pStyle w:val="ListBullet"/>
      </w:pPr>
      <w:r w:rsidRPr="00D51000">
        <w:t xml:space="preserve">a jet-driven, single-engine aeroplane with an MTOW of not more than 5 700 kg </w:t>
      </w:r>
    </w:p>
    <w:p w14:paraId="1348B5E1" w14:textId="77777777" w:rsidR="00C14526" w:rsidRPr="00C14526" w:rsidRDefault="00C14526" w:rsidP="00643D67">
      <w:pPr>
        <w:pStyle w:val="ListBullet"/>
      </w:pPr>
      <w:r w:rsidRPr="00D51000">
        <w:t xml:space="preserve">a jet-driven, multi-engine aeroplane with an MTOW of not more than 2 722 kg. </w:t>
      </w:r>
    </w:p>
    <w:p w14:paraId="67763DF8" w14:textId="77777777" w:rsidR="00C14526" w:rsidRPr="00D51000" w:rsidRDefault="00C14526" w:rsidP="00643D67">
      <w:pPr>
        <w:pStyle w:val="normalafterlisttable"/>
      </w:pPr>
      <w:r>
        <w:t xml:space="preserve">Pilots must conform </w:t>
      </w:r>
      <w:r w:rsidRPr="00D51000">
        <w:t xml:space="preserve">with the requirement to clear obstacles by a safe margin from section 10.08 of the Part 135 MOS </w:t>
      </w:r>
      <w:r>
        <w:t xml:space="preserve">by ensuring </w:t>
      </w:r>
      <w:r w:rsidRPr="00D51000">
        <w:t xml:space="preserve">the following criteria are met: </w:t>
      </w:r>
    </w:p>
    <w:p w14:paraId="3E344D01" w14:textId="77777777" w:rsidR="00C14526" w:rsidRPr="00C14526" w:rsidRDefault="00C14526" w:rsidP="00643D67">
      <w:pPr>
        <w:pStyle w:val="ListBullet"/>
      </w:pPr>
      <w:r w:rsidRPr="00D51000">
        <w:t xml:space="preserve">the requirements of an authorised instrument departure procedure are met, with the aircraft climb gradient (critical engine-out for multi-engine aeroplanes) under ambient conditions specified in the manufacturer’s data being at least 0.3% greater than the gradient specified in the procedure; or </w:t>
      </w:r>
    </w:p>
    <w:p w14:paraId="777AE724" w14:textId="77777777" w:rsidR="00C14526" w:rsidRDefault="00C14526" w:rsidP="00643D67">
      <w:pPr>
        <w:pStyle w:val="normalafterlisttable"/>
      </w:pPr>
      <w:r w:rsidRPr="00D51000">
        <w:t xml:space="preserve">all of the following: </w:t>
      </w:r>
    </w:p>
    <w:p w14:paraId="410250BB" w14:textId="77777777" w:rsidR="00C14526" w:rsidRPr="00C14526" w:rsidRDefault="00C14526" w:rsidP="00643D67">
      <w:pPr>
        <w:pStyle w:val="ListBullet"/>
      </w:pPr>
      <w:r w:rsidRPr="00D51000">
        <w:t xml:space="preserve">the aircraft climb gradient (critical engine-out for multi-engine aeroplanes) under ambient conditions specified in the manufacturer’s data is at least 0.3% greater than the obstacle free gradient for the runway length required; and </w:t>
      </w:r>
    </w:p>
    <w:p w14:paraId="10DFEB21" w14:textId="77777777" w:rsidR="00C14526" w:rsidRDefault="00C14526" w:rsidP="00643D67">
      <w:pPr>
        <w:pStyle w:val="normalafterlisttable"/>
      </w:pPr>
      <w:r w:rsidRPr="00D51000">
        <w:t xml:space="preserve">either: </w:t>
      </w:r>
    </w:p>
    <w:p w14:paraId="794C189E" w14:textId="77777777" w:rsidR="00C14526" w:rsidRPr="00C14526" w:rsidRDefault="00C14526" w:rsidP="00643D67">
      <w:pPr>
        <w:pStyle w:val="ListBullet"/>
      </w:pPr>
      <w:r w:rsidRPr="00D51000">
        <w:t xml:space="preserve">published obstacle free gradients are only used if such gradients are surveyed to at least a distance of 7 500 m from end of TODA; </w:t>
      </w:r>
      <w:r w:rsidRPr="00C14526">
        <w:t>or</w:t>
      </w:r>
    </w:p>
    <w:p w14:paraId="7759581C" w14:textId="77777777" w:rsidR="00C14526" w:rsidRPr="00C14526" w:rsidRDefault="00C14526" w:rsidP="00643D67">
      <w:pPr>
        <w:pStyle w:val="ListBullet"/>
      </w:pPr>
      <w:r w:rsidRPr="00643D67">
        <w:rPr>
          <w:rStyle w:val="Authorinstruction"/>
        </w:rPr>
        <w:t>{sample aviation}</w:t>
      </w:r>
      <w:r w:rsidRPr="00C14526">
        <w:t xml:space="preserve"> obstacle free gradient is used only if: </w:t>
      </w:r>
    </w:p>
    <w:p w14:paraId="39962DF9" w14:textId="77777777" w:rsidR="00C14526" w:rsidRPr="00C14526" w:rsidRDefault="00C14526" w:rsidP="00643D67">
      <w:pPr>
        <w:pStyle w:val="ListBullet2"/>
      </w:pPr>
      <w:r w:rsidRPr="00D51000">
        <w:t xml:space="preserve">the gradient (having a 150 m baseline at the end of TODA), 12.5% splays, and at least 7 500 m distance) is established not more than 30° from runway heading </w:t>
      </w:r>
    </w:p>
    <w:p w14:paraId="516E706A" w14:textId="77777777" w:rsidR="00C14526" w:rsidRPr="00C14526" w:rsidRDefault="00C14526" w:rsidP="00643D67">
      <w:pPr>
        <w:pStyle w:val="ListBullet2"/>
      </w:pPr>
      <w:r w:rsidRPr="00D51000">
        <w:t xml:space="preserve">the procedures involve not more than 15° of bank to track within the splay; or </w:t>
      </w:r>
    </w:p>
    <w:p w14:paraId="40EC8319" w14:textId="3F57C082" w:rsidR="00C14526" w:rsidRPr="00D51000" w:rsidRDefault="00C14526" w:rsidP="00C14526">
      <w:pPr>
        <w:pStyle w:val="Note"/>
      </w:pPr>
      <w:r w:rsidRPr="00643D67">
        <w:rPr>
          <w:rStyle w:val="bold"/>
        </w:rPr>
        <w:t>Note:</w:t>
      </w:r>
      <w:r w:rsidR="00643D67">
        <w:tab/>
      </w:r>
      <w:r w:rsidRPr="00D51000">
        <w:t>For Australian runways listed in the AIP-ERSA, a particular aerodrome runway has a surveyed area if the aerodrome and the specific runway have a specified code number (labelled as CN and either 1, 2, 3 or 4) in the ERSA Runway Distance Supplement (RDS) section (at the time of publishing this content was at the end of the AIP-ERSA document). The interpretation of the RDS information is explained in the ‘Runway distances legend’ section of the AIP-ERSA Introduction. The length (or distance) of the surveyed area for different CNs is specified in section 1.6 (Take off runway survey areas) of the AIP-ERSA Introduction.</w:t>
      </w:r>
    </w:p>
    <w:p w14:paraId="4C6E38FD" w14:textId="77777777" w:rsidR="00C14526" w:rsidRPr="00C14526" w:rsidRDefault="00C14526" w:rsidP="00643D67">
      <w:pPr>
        <w:pStyle w:val="ListBullet"/>
      </w:pPr>
      <w:r w:rsidRPr="00D51000">
        <w:t xml:space="preserve">a minimum of 50 ft vertically within a lateral distance of: </w:t>
      </w:r>
    </w:p>
    <w:p w14:paraId="3B8D12C2" w14:textId="77777777" w:rsidR="00C14526" w:rsidRPr="00C14526" w:rsidRDefault="00C14526" w:rsidP="00643D67">
      <w:pPr>
        <w:pStyle w:val="ListBullet2"/>
      </w:pPr>
      <w:r w:rsidRPr="00D51000">
        <w:t xml:space="preserve">45 m plus 0.10D (where D is the horizontal distance the aircraft will travel from the end of the take-off distance available); </w:t>
      </w:r>
    </w:p>
    <w:p w14:paraId="2E1575F1" w14:textId="77777777" w:rsidR="00C14526" w:rsidRPr="00C14526" w:rsidRDefault="00C14526" w:rsidP="00643D67">
      <w:pPr>
        <w:pStyle w:val="ListBullet2"/>
      </w:pPr>
      <w:r w:rsidRPr="00D51000">
        <w:t xml:space="preserve">to a maximum of: </w:t>
      </w:r>
    </w:p>
    <w:p w14:paraId="085A73BF" w14:textId="06FDFA31" w:rsidR="00C14526" w:rsidRPr="00C14526" w:rsidRDefault="00C14526" w:rsidP="00643D67">
      <w:pPr>
        <w:pStyle w:val="ListBullet"/>
      </w:pPr>
      <w:r w:rsidRPr="00D51000">
        <w:t>where the intended flight path does not require a track change exceeding 15°:</w:t>
      </w:r>
    </w:p>
    <w:p w14:paraId="11172E05" w14:textId="06DB6A57" w:rsidR="00C14526" w:rsidRPr="00C14526" w:rsidRDefault="00C14526" w:rsidP="00643D67">
      <w:pPr>
        <w:pStyle w:val="ListBullet2"/>
      </w:pPr>
      <w:r w:rsidRPr="00D51000">
        <w:t>600 m</w:t>
      </w:r>
    </w:p>
    <w:p w14:paraId="414D422B" w14:textId="77777777" w:rsidR="00C14526" w:rsidRPr="00C14526" w:rsidRDefault="00C14526" w:rsidP="00643D67">
      <w:pPr>
        <w:pStyle w:val="ListBullet2"/>
      </w:pPr>
      <w:r w:rsidRPr="00D51000">
        <w:t xml:space="preserve">if the portion of the flight from the departure end of the runway to the lowest safe altitude for the route can be conducted with a navigation specification of RNP 0.2 or better—a maximum of 300 m; </w:t>
      </w:r>
    </w:p>
    <w:p w14:paraId="4BF048FB" w14:textId="77777777" w:rsidR="00C14526" w:rsidRPr="00C14526" w:rsidRDefault="00C14526" w:rsidP="00643D67">
      <w:pPr>
        <w:pStyle w:val="ListBullet"/>
      </w:pPr>
      <w:r w:rsidRPr="00D51000">
        <w:t xml:space="preserve">where the intended flight path requires a track change exceeding 15°: </w:t>
      </w:r>
    </w:p>
    <w:p w14:paraId="5C2CAB76" w14:textId="77777777" w:rsidR="00C14526" w:rsidRPr="00C14526" w:rsidRDefault="00C14526" w:rsidP="00643D67">
      <w:pPr>
        <w:pStyle w:val="ListBullet2"/>
      </w:pPr>
      <w:r w:rsidRPr="00D51000">
        <w:t xml:space="preserve">900m </w:t>
      </w:r>
      <w:r w:rsidRPr="00C14526">
        <w:t>or</w:t>
      </w:r>
    </w:p>
    <w:p w14:paraId="38BAA562" w14:textId="77777777" w:rsidR="00C14526" w:rsidRPr="00C14526" w:rsidRDefault="00C14526" w:rsidP="00643D67">
      <w:pPr>
        <w:pStyle w:val="ListBullet2"/>
      </w:pPr>
      <w:r w:rsidRPr="00D51000">
        <w:t xml:space="preserve">if the portion of the flight from the departure end of the runway to the lowest safe altitude for the route can be conducted with a navigation specification of RNP 0.2 or better—a maximum of 600 m. </w:t>
      </w:r>
    </w:p>
    <w:p w14:paraId="6B67806F" w14:textId="77777777" w:rsidR="00C14526" w:rsidRPr="00C14526" w:rsidRDefault="00C14526" w:rsidP="00C14526">
      <w:pPr>
        <w:pStyle w:val="ListNumber2"/>
        <w:rPr>
          <w:rStyle w:val="Strong"/>
        </w:rPr>
      </w:pPr>
      <w:r>
        <w:rPr>
          <w:rStyle w:val="Strong"/>
        </w:rPr>
        <w:t xml:space="preserve">Day VFR operations - </w:t>
      </w:r>
      <w:r w:rsidRPr="00C14526">
        <w:rPr>
          <w:rStyle w:val="Strong"/>
        </w:rPr>
        <w:t>Initial climb and obstacle clearance - safe margin</w:t>
      </w:r>
    </w:p>
    <w:p w14:paraId="7CB70860" w14:textId="77777777" w:rsidR="00C14526" w:rsidRPr="00901426" w:rsidRDefault="00C14526" w:rsidP="00C14526">
      <w:r w:rsidRPr="00901426">
        <w:t>If pilots elect to clear all obstacles by a safe margin during the initial climb under day VFR conditions, they should establish a minimum ceiling value for the runway using the following formula:</w:t>
      </w:r>
    </w:p>
    <w:p w14:paraId="14C93401" w14:textId="77777777" w:rsidR="00C14526" w:rsidRPr="00C94146" w:rsidRDefault="00C14526" w:rsidP="00643D67">
      <w:pPr>
        <w:pStyle w:val="ListContinue"/>
      </w:pPr>
      <w:r w:rsidRPr="00C94146">
        <w:t xml:space="preserve">Ceiling = (Height AMSL of obstacle + safe margin) – aerodrome elevation). </w:t>
      </w:r>
    </w:p>
    <w:p w14:paraId="05DCB7D9" w14:textId="77777777" w:rsidR="00C14526" w:rsidRPr="00C94146" w:rsidRDefault="00C14526" w:rsidP="00643D67">
      <w:pPr>
        <w:pStyle w:val="normalafterlisttable"/>
      </w:pPr>
      <w:r w:rsidRPr="00C94146">
        <w:t xml:space="preserve">For example: </w:t>
      </w:r>
    </w:p>
    <w:p w14:paraId="7F85BD1F" w14:textId="77777777" w:rsidR="00C14526" w:rsidRPr="00D02482" w:rsidRDefault="00C14526" w:rsidP="00643D67">
      <w:pPr>
        <w:pStyle w:val="ListContinue"/>
      </w:pPr>
      <w:r w:rsidRPr="00C94146">
        <w:t>Obstacle height 1242 ft AMS</w:t>
      </w:r>
      <w:r>
        <w:t xml:space="preserve">L </w:t>
      </w:r>
      <w:r w:rsidRPr="00D02482">
        <w:t xml:space="preserve">+ 50 ft – aerodrome elevation 214 ft AMSL </w:t>
      </w:r>
    </w:p>
    <w:p w14:paraId="48B53E6E" w14:textId="77777777" w:rsidR="00C14526" w:rsidRDefault="00C14526" w:rsidP="00643D67">
      <w:pPr>
        <w:pStyle w:val="ListContinue"/>
        <w:rPr>
          <w:rStyle w:val="Strong"/>
        </w:rPr>
      </w:pPr>
      <w:r w:rsidRPr="00D02482">
        <w:t>= 1078 = ceiling of 1100 ft.</w:t>
      </w:r>
    </w:p>
    <w:p w14:paraId="6C28D8A7" w14:textId="77777777" w:rsidR="00C14526" w:rsidRPr="00C14526" w:rsidRDefault="00C14526" w:rsidP="00C14526">
      <w:pPr>
        <w:pStyle w:val="ListNumber2"/>
        <w:rPr>
          <w:rStyle w:val="Strong"/>
        </w:rPr>
      </w:pPr>
      <w:r w:rsidRPr="00901426">
        <w:rPr>
          <w:rStyle w:val="Strong"/>
        </w:rPr>
        <w:t>Take-off factor</w:t>
      </w:r>
    </w:p>
    <w:p w14:paraId="760C5E93" w14:textId="77777777" w:rsidR="00C14526" w:rsidRPr="00643D67" w:rsidRDefault="00C14526" w:rsidP="00C14526">
      <w:pPr>
        <w:rPr>
          <w:rStyle w:val="Authorinstruction"/>
        </w:rPr>
      </w:pPr>
      <w:r w:rsidRPr="00643D67">
        <w:rPr>
          <w:rStyle w:val="Authorinstruction"/>
        </w:rPr>
        <w:t>{operators to insert take-off factor limitations if applicable}</w:t>
      </w:r>
    </w:p>
    <w:p w14:paraId="53951A6C" w14:textId="77777777" w:rsidR="00C14526" w:rsidRPr="00643D67" w:rsidRDefault="00C14526" w:rsidP="00966E0B">
      <w:pPr>
        <w:pStyle w:val="Heading4"/>
        <w:rPr>
          <w:rStyle w:val="Strong"/>
          <w:b/>
          <w:bCs w:val="0"/>
        </w:rPr>
      </w:pPr>
      <w:bookmarkStart w:id="338" w:name="_Landing_performance"/>
      <w:bookmarkEnd w:id="338"/>
      <w:r w:rsidRPr="00643D67">
        <w:rPr>
          <w:rStyle w:val="Strong"/>
          <w:b/>
          <w:bCs w:val="0"/>
        </w:rPr>
        <w:t>Landing performance</w:t>
      </w:r>
    </w:p>
    <w:p w14:paraId="1A23862A" w14:textId="77777777" w:rsidR="00C14526" w:rsidRPr="00C14526" w:rsidRDefault="00C14526" w:rsidP="00643D67">
      <w:pPr>
        <w:pStyle w:val="ListNumber2"/>
        <w:numPr>
          <w:ilvl w:val="1"/>
          <w:numId w:val="33"/>
        </w:numPr>
        <w:rPr>
          <w:rStyle w:val="Strong"/>
        </w:rPr>
      </w:pPr>
      <w:r w:rsidRPr="00901426">
        <w:rPr>
          <w:rStyle w:val="Strong"/>
        </w:rPr>
        <w:t>Maximum landing weight</w:t>
      </w:r>
    </w:p>
    <w:p w14:paraId="5FDEC66F" w14:textId="77777777" w:rsidR="00C14526" w:rsidRDefault="00C14526" w:rsidP="00C14526">
      <w:r>
        <w:t>The maximum landing weight for any runway will be the most limiting of:</w:t>
      </w:r>
    </w:p>
    <w:p w14:paraId="006F6D9D" w14:textId="77777777" w:rsidR="00C14526" w:rsidRPr="00C14526" w:rsidRDefault="00C14526" w:rsidP="00643D67">
      <w:pPr>
        <w:pStyle w:val="ListBullet"/>
      </w:pPr>
      <w:r>
        <w:t>The MLW of the aeroplane</w:t>
      </w:r>
      <w:r w:rsidRPr="00C14526">
        <w:t>, and</w:t>
      </w:r>
    </w:p>
    <w:p w14:paraId="4DCCD8FB" w14:textId="28715218" w:rsidR="00C14526" w:rsidRPr="00C14526" w:rsidRDefault="00C14526" w:rsidP="00643D67">
      <w:pPr>
        <w:pStyle w:val="ListBullet"/>
      </w:pPr>
      <w:r>
        <w:t>For IFR operations, a</w:t>
      </w:r>
      <w:r w:rsidRPr="00C14526">
        <w:t xml:space="preserve"> weight which will allow the clearance of obstacles during a missed approach conducted after the missed approach point, by {operator to enter safe margin} as detailed in section [</w:t>
      </w:r>
      <w:hyperlink w:anchor="_Take-off_performance" w:history="1">
        <w:r w:rsidRPr="007248CF">
          <w:rPr>
            <w:rStyle w:val="Hyperlink"/>
          </w:rPr>
          <w:t>2.5.2.2</w:t>
        </w:r>
      </w:hyperlink>
      <w:r w:rsidRPr="00C14526">
        <w:t xml:space="preserve">.(a)], and </w:t>
      </w:r>
    </w:p>
    <w:p w14:paraId="46ACF0D2" w14:textId="77777777" w:rsidR="00C14526" w:rsidRPr="00C14526" w:rsidRDefault="00C14526" w:rsidP="00643D67">
      <w:pPr>
        <w:pStyle w:val="ListBullet"/>
      </w:pPr>
      <w:r>
        <w:t>For IFR operations in a multi-engine</w:t>
      </w:r>
      <w:r w:rsidRPr="00C14526">
        <w:t xml:space="preserve"> aeroplane, a weight which will allow a climb gradient (with the critical engine inoperative) of at least 0.3% greater than the missed approach gradient for the proposed instrument approach procedure, and </w:t>
      </w:r>
    </w:p>
    <w:p w14:paraId="739F9335" w14:textId="731D1B72" w:rsidR="00C14526" w:rsidRPr="00C14526" w:rsidRDefault="00C14526" w:rsidP="00643D67">
      <w:pPr>
        <w:pStyle w:val="ListBullet"/>
      </w:pPr>
      <w:r>
        <w:t>A weight which will meet the factored landing distance requirement</w:t>
      </w:r>
      <w:r w:rsidRPr="00C14526">
        <w:t xml:space="preserve"> calculated in accordance with section [</w:t>
      </w:r>
      <w:hyperlink w:anchor="_Landing_performance" w:history="1">
        <w:r w:rsidRPr="007248CF">
          <w:rPr>
            <w:rStyle w:val="Hyperlink"/>
          </w:rPr>
          <w:t>2.5.2.3</w:t>
        </w:r>
      </w:hyperlink>
      <w:r w:rsidRPr="00C14526">
        <w:t xml:space="preserve"> (b)].</w:t>
      </w:r>
    </w:p>
    <w:p w14:paraId="4BDF602C" w14:textId="77777777" w:rsidR="00C14526" w:rsidRDefault="00C14526" w:rsidP="00643D67">
      <w:pPr>
        <w:pStyle w:val="normalafterlisttable"/>
      </w:pPr>
      <w:r>
        <w:t>Pilots will take into account the following matters when calculating the maximum landing weight:</w:t>
      </w:r>
    </w:p>
    <w:p w14:paraId="53796501" w14:textId="77777777" w:rsidR="00C14526" w:rsidRPr="00C14526" w:rsidRDefault="00C14526" w:rsidP="00643D67">
      <w:pPr>
        <w:pStyle w:val="ListBullet"/>
      </w:pPr>
      <w:r>
        <w:t xml:space="preserve">Aerodrome </w:t>
      </w:r>
      <w:r w:rsidRPr="00C14526">
        <w:t>elevation</w:t>
      </w:r>
    </w:p>
    <w:p w14:paraId="7324BC37" w14:textId="77777777" w:rsidR="00C14526" w:rsidRPr="00C14526" w:rsidRDefault="00C14526" w:rsidP="00643D67">
      <w:pPr>
        <w:pStyle w:val="ListBullet"/>
      </w:pPr>
      <w:r>
        <w:t>ambient</w:t>
      </w:r>
      <w:r w:rsidRPr="00C14526">
        <w:t xml:space="preserve"> temperature </w:t>
      </w:r>
    </w:p>
    <w:p w14:paraId="6355768D" w14:textId="77777777" w:rsidR="00C14526" w:rsidRPr="00C14526" w:rsidRDefault="00C14526" w:rsidP="00643D67">
      <w:pPr>
        <w:pStyle w:val="ListBullet"/>
      </w:pPr>
      <w:r w:rsidRPr="005075E0">
        <w:t>type of runway surface</w:t>
      </w:r>
    </w:p>
    <w:p w14:paraId="60B1E0B4" w14:textId="77777777" w:rsidR="00C14526" w:rsidRPr="00C14526" w:rsidRDefault="00C14526" w:rsidP="00643D67">
      <w:pPr>
        <w:pStyle w:val="ListBullet"/>
      </w:pPr>
      <w:r w:rsidRPr="005075E0">
        <w:t xml:space="preserve">runway surface </w:t>
      </w:r>
      <w:r w:rsidRPr="00C14526">
        <w:t>condition</w:t>
      </w:r>
    </w:p>
    <w:p w14:paraId="23063F4C" w14:textId="77777777" w:rsidR="00C14526" w:rsidRPr="00C14526" w:rsidRDefault="00C14526" w:rsidP="00643D67">
      <w:pPr>
        <w:pStyle w:val="ListBullet"/>
      </w:pPr>
      <w:r w:rsidRPr="005075E0">
        <w:t xml:space="preserve">runway slope in the direction of </w:t>
      </w:r>
      <w:r w:rsidRPr="00C14526">
        <w:t>landing</w:t>
      </w:r>
    </w:p>
    <w:p w14:paraId="41B6FB49" w14:textId="77777777" w:rsidR="00C14526" w:rsidRPr="00C14526" w:rsidRDefault="00C14526" w:rsidP="00643D67">
      <w:pPr>
        <w:pStyle w:val="ListBullet"/>
      </w:pPr>
      <w:r w:rsidRPr="005075E0">
        <w:t>headwind or tailwind</w:t>
      </w:r>
    </w:p>
    <w:p w14:paraId="23D2ED99" w14:textId="01EEEAA9" w:rsidR="00C14526" w:rsidRPr="00C14526" w:rsidRDefault="00C14526" w:rsidP="00643D67">
      <w:pPr>
        <w:pStyle w:val="ListBullet"/>
      </w:pPr>
      <w:r>
        <w:t>Any obstacles in the approach path</w:t>
      </w:r>
      <w:r w:rsidR="00643D67">
        <w:t>.</w:t>
      </w:r>
    </w:p>
    <w:p w14:paraId="6F085146" w14:textId="77777777" w:rsidR="00C14526" w:rsidRPr="00C14526" w:rsidRDefault="00C14526" w:rsidP="00C14526">
      <w:pPr>
        <w:pStyle w:val="ListNumber2"/>
        <w:rPr>
          <w:rStyle w:val="Strong"/>
        </w:rPr>
      </w:pPr>
      <w:r w:rsidRPr="00901426">
        <w:rPr>
          <w:rStyle w:val="Strong"/>
        </w:rPr>
        <w:t>Landing Factor</w:t>
      </w:r>
    </w:p>
    <w:p w14:paraId="2D22CA90" w14:textId="77777777" w:rsidR="00C14526" w:rsidRDefault="00C14526" w:rsidP="00C14526">
      <w:r>
        <w:t xml:space="preserve">Pilots will apply the </w:t>
      </w:r>
      <w:bookmarkStart w:id="339" w:name="_Hlk184996245"/>
      <w:r>
        <w:t xml:space="preserve">landing factor </w:t>
      </w:r>
      <w:bookmarkEnd w:id="339"/>
      <w:r>
        <w:t>for the aeroplane type as listed in the following table to the AFM landing distance required for a runway:</w:t>
      </w:r>
    </w:p>
    <w:p w14:paraId="43FE7564" w14:textId="558D3AF8" w:rsidR="00643D67" w:rsidRDefault="00643D67" w:rsidP="00643D67">
      <w:pPr>
        <w:pStyle w:val="TableTitle"/>
      </w:pPr>
      <w:r>
        <w:t>Landing factor</w:t>
      </w:r>
    </w:p>
    <w:tbl>
      <w:tblPr>
        <w:tblStyle w:val="SD-MOStable"/>
        <w:tblW w:w="9634" w:type="dxa"/>
        <w:tblLook w:val="0620" w:firstRow="1" w:lastRow="0" w:firstColumn="0" w:lastColumn="0" w:noHBand="1" w:noVBand="1"/>
      </w:tblPr>
      <w:tblGrid>
        <w:gridCol w:w="3211"/>
        <w:gridCol w:w="3211"/>
        <w:gridCol w:w="3212"/>
      </w:tblGrid>
      <w:tr w:rsidR="00C14526" w14:paraId="49E1493A" w14:textId="77777777" w:rsidTr="00643D67">
        <w:trPr>
          <w:cnfStyle w:val="100000000000" w:firstRow="1" w:lastRow="0" w:firstColumn="0" w:lastColumn="0" w:oddVBand="0" w:evenVBand="0" w:oddHBand="0" w:evenHBand="0" w:firstRowFirstColumn="0" w:firstRowLastColumn="0" w:lastRowFirstColumn="0" w:lastRowLastColumn="0"/>
          <w:tblHeader/>
        </w:trPr>
        <w:tc>
          <w:tcPr>
            <w:tcW w:w="3211" w:type="dxa"/>
          </w:tcPr>
          <w:p w14:paraId="2AC1D1F4" w14:textId="77777777" w:rsidR="00C14526" w:rsidRPr="00C14526" w:rsidRDefault="00C14526" w:rsidP="00C14526">
            <w:r>
              <w:t>Aeroplane type</w:t>
            </w:r>
          </w:p>
        </w:tc>
        <w:tc>
          <w:tcPr>
            <w:tcW w:w="3211" w:type="dxa"/>
          </w:tcPr>
          <w:p w14:paraId="68A036BC" w14:textId="77777777" w:rsidR="00C14526" w:rsidRPr="00C14526" w:rsidRDefault="00C14526" w:rsidP="00C14526">
            <w:r>
              <w:t>MTOW</w:t>
            </w:r>
          </w:p>
        </w:tc>
        <w:tc>
          <w:tcPr>
            <w:tcW w:w="3212" w:type="dxa"/>
          </w:tcPr>
          <w:p w14:paraId="6560B3DE" w14:textId="77777777" w:rsidR="00C14526" w:rsidRPr="00C14526" w:rsidRDefault="00C14526" w:rsidP="00C14526">
            <w:r>
              <w:t>Factor</w:t>
            </w:r>
          </w:p>
        </w:tc>
      </w:tr>
      <w:tr w:rsidR="00C14526" w14:paraId="070A7FD7" w14:textId="77777777" w:rsidTr="00643D67">
        <w:tc>
          <w:tcPr>
            <w:tcW w:w="3211" w:type="dxa"/>
          </w:tcPr>
          <w:p w14:paraId="62C32064" w14:textId="77777777" w:rsidR="00C14526" w:rsidRDefault="00C14526" w:rsidP="00C14526"/>
        </w:tc>
        <w:tc>
          <w:tcPr>
            <w:tcW w:w="3211" w:type="dxa"/>
          </w:tcPr>
          <w:p w14:paraId="72BE92DD" w14:textId="77777777" w:rsidR="00C14526" w:rsidRDefault="00C14526" w:rsidP="00C14526"/>
        </w:tc>
        <w:tc>
          <w:tcPr>
            <w:tcW w:w="3212" w:type="dxa"/>
          </w:tcPr>
          <w:p w14:paraId="14150FC4" w14:textId="77777777" w:rsidR="00C14526" w:rsidRDefault="00C14526" w:rsidP="00C14526"/>
        </w:tc>
      </w:tr>
      <w:tr w:rsidR="00C14526" w14:paraId="7372D4F8" w14:textId="77777777" w:rsidTr="00643D67">
        <w:tc>
          <w:tcPr>
            <w:tcW w:w="3211" w:type="dxa"/>
          </w:tcPr>
          <w:p w14:paraId="38D6FFF9" w14:textId="77777777" w:rsidR="00C14526" w:rsidRDefault="00C14526" w:rsidP="00C14526"/>
        </w:tc>
        <w:tc>
          <w:tcPr>
            <w:tcW w:w="3211" w:type="dxa"/>
          </w:tcPr>
          <w:p w14:paraId="2B26B505" w14:textId="77777777" w:rsidR="00C14526" w:rsidRDefault="00C14526" w:rsidP="00C14526"/>
        </w:tc>
        <w:tc>
          <w:tcPr>
            <w:tcW w:w="3212" w:type="dxa"/>
          </w:tcPr>
          <w:p w14:paraId="06FB5830" w14:textId="77777777" w:rsidR="00C14526" w:rsidRDefault="00C14526" w:rsidP="00C14526"/>
        </w:tc>
      </w:tr>
    </w:tbl>
    <w:p w14:paraId="17611C64" w14:textId="77777777" w:rsidR="00C14526" w:rsidRDefault="00C14526" w:rsidP="00643D67">
      <w:pPr>
        <w:pStyle w:val="normalafterlisttable"/>
      </w:pPr>
      <w:r>
        <w:t>Application of landing factor:</w:t>
      </w:r>
    </w:p>
    <w:p w14:paraId="038AEA32" w14:textId="77777777" w:rsidR="00C14526" w:rsidRPr="00C14526" w:rsidRDefault="00C14526" w:rsidP="00643D67">
      <w:pPr>
        <w:pStyle w:val="ListBullet"/>
      </w:pPr>
      <w:r>
        <w:t>To determine maximum landing weight for a</w:t>
      </w:r>
      <w:r w:rsidRPr="00C14526">
        <w:t xml:space="preserve"> particular runway:</w:t>
      </w:r>
    </w:p>
    <w:p w14:paraId="034726AE" w14:textId="77777777" w:rsidR="00C14526" w:rsidRPr="00C14526" w:rsidRDefault="00C14526" w:rsidP="00643D67">
      <w:pPr>
        <w:pStyle w:val="ListBullet2"/>
      </w:pPr>
      <w:r w:rsidRPr="00643D67">
        <w:rPr>
          <w:rStyle w:val="bold"/>
        </w:rPr>
        <w:t>LDA</w:t>
      </w:r>
      <w:r w:rsidRPr="00C14526">
        <w:t xml:space="preserve"> from </w:t>
      </w:r>
      <w:r w:rsidRPr="00643D67">
        <w:rPr>
          <w:rStyle w:val="bold"/>
        </w:rPr>
        <w:t>ERSA</w:t>
      </w:r>
      <w:r w:rsidRPr="00C14526">
        <w:t xml:space="preserve"> or </w:t>
      </w:r>
      <w:r w:rsidRPr="00643D67">
        <w:rPr>
          <w:rStyle w:val="Authorinstruction"/>
        </w:rPr>
        <w:t>{sample aviation}</w:t>
      </w:r>
      <w:r w:rsidRPr="00C14526">
        <w:t xml:space="preserve"> approved data - divide by - landing factor to determine factored LDA</w:t>
      </w:r>
    </w:p>
    <w:p w14:paraId="5BA3A29F" w14:textId="5C64D796" w:rsidR="00C14526" w:rsidRPr="00C14526" w:rsidRDefault="00C14526" w:rsidP="00643D67">
      <w:pPr>
        <w:pStyle w:val="ListBullet2"/>
      </w:pPr>
      <w:r>
        <w:t xml:space="preserve">Consult AFM using the </w:t>
      </w:r>
      <w:r w:rsidRPr="00C14526">
        <w:t>aerodrome conditions and the factored LDA for the proposed landing to determine MLW</w:t>
      </w:r>
      <w:r w:rsidR="00643D67">
        <w:t>.</w:t>
      </w:r>
    </w:p>
    <w:p w14:paraId="0C8341BB" w14:textId="33B281F6" w:rsidR="00C14526" w:rsidRPr="00C14526" w:rsidRDefault="00C14526" w:rsidP="00643D67">
      <w:pPr>
        <w:pStyle w:val="ListBullet"/>
      </w:pPr>
      <w:r>
        <w:t xml:space="preserve">To determine minimum runway </w:t>
      </w:r>
      <w:r w:rsidRPr="00C14526">
        <w:t>for a given landing weight</w:t>
      </w:r>
      <w:r w:rsidR="00643D67">
        <w:t>:</w:t>
      </w:r>
    </w:p>
    <w:p w14:paraId="227D610D" w14:textId="77777777" w:rsidR="00C14526" w:rsidRPr="00C14526" w:rsidRDefault="00C14526" w:rsidP="00643D67">
      <w:pPr>
        <w:pStyle w:val="ListBullet2"/>
      </w:pPr>
      <w:r>
        <w:t xml:space="preserve">Consult AFM using the </w:t>
      </w:r>
      <w:r w:rsidRPr="00C14526">
        <w:t>aerodrome conditions for the proposed landing to determine LDR</w:t>
      </w:r>
    </w:p>
    <w:p w14:paraId="3F00F974" w14:textId="611BB4FC" w:rsidR="00C14526" w:rsidRPr="00C14526" w:rsidRDefault="00C14526" w:rsidP="00643D67">
      <w:pPr>
        <w:pStyle w:val="ListBullet2"/>
      </w:pPr>
      <w:r>
        <w:t xml:space="preserve">Multiply this LDR X Landing factor to </w:t>
      </w:r>
      <w:r w:rsidRPr="00C14526">
        <w:t>determine factored LDR</w:t>
      </w:r>
      <w:r w:rsidR="00643D67">
        <w:t>.</w:t>
      </w:r>
    </w:p>
    <w:p w14:paraId="236EA6CB" w14:textId="77777777" w:rsidR="00C14526" w:rsidRDefault="00C14526" w:rsidP="00966E0B">
      <w:pPr>
        <w:pStyle w:val="Heading2"/>
      </w:pPr>
      <w:bookmarkStart w:id="340" w:name="_Toc96683698"/>
      <w:bookmarkStart w:id="341" w:name="_Toc96684935"/>
      <w:bookmarkStart w:id="342" w:name="_Toc96685429"/>
      <w:bookmarkStart w:id="343" w:name="_Toc184214775"/>
      <w:bookmarkStart w:id="344" w:name="_Toc188966539"/>
      <w:r w:rsidRPr="00643D67">
        <w:t>Weight</w:t>
      </w:r>
      <w:r>
        <w:t xml:space="preserve"> and balance</w:t>
      </w:r>
      <w:bookmarkEnd w:id="340"/>
      <w:bookmarkEnd w:id="341"/>
      <w:bookmarkEnd w:id="342"/>
      <w:bookmarkEnd w:id="343"/>
      <w:bookmarkEnd w:id="344"/>
    </w:p>
    <w:p w14:paraId="67017071" w14:textId="77777777" w:rsidR="00C14526" w:rsidRPr="00C14526" w:rsidRDefault="00C14526" w:rsidP="00B81CA3">
      <w:pPr>
        <w:pStyle w:val="Sampletext"/>
      </w:pPr>
      <w:r w:rsidRPr="00C14526">
        <w:t>Sample text</w:t>
      </w:r>
    </w:p>
    <w:p w14:paraId="3D438FD1" w14:textId="77777777" w:rsidR="00C14526" w:rsidRDefault="00C14526" w:rsidP="00C14526">
      <w:r>
        <w:t xml:space="preserve">The pilot in command must load or directly supervise the loading of the aircraft including passengers, equipment and fuel. Distribution of the load must be in accordance with the AFM or approved loading system and must ensure the centre of gravity of the aircraft remains within limits during all stages of the operation. </w:t>
      </w:r>
    </w:p>
    <w:p w14:paraId="63F12CED" w14:textId="77777777" w:rsidR="00C14526" w:rsidRDefault="00C14526" w:rsidP="00C14526">
      <w:r>
        <w:t xml:space="preserve">Actual weights will be determined by weighing all occupants, equipment and other baggage. </w:t>
      </w:r>
    </w:p>
    <w:p w14:paraId="36555E6F" w14:textId="77777777" w:rsidR="00C14526" w:rsidRDefault="00C14526" w:rsidP="00C14526">
      <w:r>
        <w:t>The pilot in command must ensure the total weight of the aircraft remains within AFM limits.</w:t>
      </w:r>
    </w:p>
    <w:p w14:paraId="0414961B" w14:textId="77777777" w:rsidR="00C14526" w:rsidRDefault="00C14526" w:rsidP="00C14526">
      <w:r>
        <w:t>Weight and balance calculations are to be conducted as per the procedures outlined in the AFM or approved loading system, using the Weight and Balance Form in the AFM or other approved alternative.</w:t>
      </w:r>
    </w:p>
    <w:p w14:paraId="24CF2BC1" w14:textId="77777777" w:rsidR="00C14526" w:rsidRDefault="00C14526" w:rsidP="00966E0B">
      <w:pPr>
        <w:pStyle w:val="Heading2"/>
      </w:pPr>
      <w:bookmarkStart w:id="345" w:name="_Toc96683699"/>
      <w:bookmarkStart w:id="346" w:name="_Toc96684936"/>
      <w:bookmarkStart w:id="347" w:name="_Toc96685430"/>
      <w:bookmarkStart w:id="348" w:name="_Toc184214776"/>
      <w:bookmarkStart w:id="349" w:name="_Toc188966540"/>
      <w:r>
        <w:t>Fuelling and oil procedures</w:t>
      </w:r>
      <w:bookmarkEnd w:id="345"/>
      <w:bookmarkEnd w:id="346"/>
      <w:bookmarkEnd w:id="347"/>
      <w:bookmarkEnd w:id="348"/>
      <w:bookmarkEnd w:id="349"/>
    </w:p>
    <w:p w14:paraId="3ACE4974" w14:textId="77777777" w:rsidR="00C14526" w:rsidRDefault="00C14526" w:rsidP="00966E0B">
      <w:pPr>
        <w:pStyle w:val="Heading3"/>
      </w:pPr>
      <w:bookmarkStart w:id="350" w:name="_Toc96683700"/>
      <w:bookmarkStart w:id="351" w:name="_Toc96684937"/>
      <w:r>
        <w:t>Fuel types and fuel additives</w:t>
      </w:r>
      <w:bookmarkEnd w:id="350"/>
      <w:bookmarkEnd w:id="351"/>
    </w:p>
    <w:p w14:paraId="16E4C5C7" w14:textId="77777777" w:rsidR="00C14526" w:rsidRPr="00C14526" w:rsidRDefault="00C14526" w:rsidP="00B81CA3">
      <w:pPr>
        <w:pStyle w:val="Sampletext"/>
      </w:pPr>
      <w:r w:rsidRPr="00C14526">
        <w:t>Sample text</w:t>
      </w:r>
    </w:p>
    <w:p w14:paraId="61842694" w14:textId="77777777" w:rsidR="00C14526" w:rsidRDefault="00C14526" w:rsidP="00C14526">
      <w:r>
        <w:t xml:space="preserve">All aircraft operated by </w:t>
      </w:r>
      <w:r w:rsidRPr="00643D67">
        <w:rPr>
          <w:rStyle w:val="Authorinstruction"/>
        </w:rPr>
        <w:t>{Sample Aviation}</w:t>
      </w:r>
      <w:r>
        <w:t xml:space="preserve"> use: </w:t>
      </w:r>
    </w:p>
    <w:p w14:paraId="25C8D9F4" w14:textId="77777777" w:rsidR="00C14526" w:rsidRPr="00C14526" w:rsidRDefault="00C14526" w:rsidP="00C14526">
      <w:pPr>
        <w:pStyle w:val="ListBullet"/>
      </w:pPr>
      <w:r>
        <w:t>AVGAS 100 (Green colour – also known as AVGAS 100/130), or</w:t>
      </w:r>
    </w:p>
    <w:p w14:paraId="255E257B" w14:textId="77777777" w:rsidR="00C14526" w:rsidRPr="00C14526" w:rsidRDefault="00C14526" w:rsidP="00C14526">
      <w:pPr>
        <w:pStyle w:val="ListBullet"/>
      </w:pPr>
      <w:r>
        <w:t>AVGAS 100LL (Blue colour)</w:t>
      </w:r>
    </w:p>
    <w:p w14:paraId="27D0B03C" w14:textId="77777777" w:rsidR="00C14526" w:rsidRDefault="00C14526" w:rsidP="00643D67">
      <w:pPr>
        <w:pStyle w:val="normalafterlisttable"/>
      </w:pPr>
      <w:r>
        <w:t>No other type or grade of fuel is to be used.</w:t>
      </w:r>
    </w:p>
    <w:p w14:paraId="0C05AB64" w14:textId="77777777" w:rsidR="00C14526" w:rsidRPr="00F959F7" w:rsidRDefault="00C14526" w:rsidP="00C14526">
      <w:r>
        <w:t xml:space="preserve">No fuel additives are used in </w:t>
      </w:r>
      <w:r w:rsidRPr="00643D67">
        <w:rPr>
          <w:rStyle w:val="Authorinstruction"/>
        </w:rPr>
        <w:t>{Sample Aviation}</w:t>
      </w:r>
      <w:r>
        <w:t>’s operations.</w:t>
      </w:r>
    </w:p>
    <w:p w14:paraId="508CDAA4" w14:textId="77777777" w:rsidR="00C14526" w:rsidRDefault="00C14526" w:rsidP="00966E0B">
      <w:pPr>
        <w:pStyle w:val="Heading3"/>
      </w:pPr>
      <w:bookmarkStart w:id="352" w:name="_Toc96683701"/>
      <w:bookmarkStart w:id="353" w:name="_Toc96684938"/>
      <w:r>
        <w:t>Fuelling procedures</w:t>
      </w:r>
      <w:bookmarkEnd w:id="352"/>
      <w:bookmarkEnd w:id="353"/>
    </w:p>
    <w:p w14:paraId="46ACB213" w14:textId="77777777" w:rsidR="00C14526" w:rsidRPr="009C1998" w:rsidRDefault="00C14526" w:rsidP="00966E0B">
      <w:pPr>
        <w:pStyle w:val="Heading4"/>
      </w:pPr>
      <w:bookmarkStart w:id="354" w:name="_Toc96683702"/>
      <w:r w:rsidRPr="009C1998">
        <w:t>Fuelling preparations</w:t>
      </w:r>
      <w:bookmarkEnd w:id="354"/>
    </w:p>
    <w:p w14:paraId="6A385D57" w14:textId="77777777" w:rsidR="00C14526" w:rsidRPr="00C14526" w:rsidRDefault="00C14526" w:rsidP="00B81CA3">
      <w:pPr>
        <w:pStyle w:val="Sampletext"/>
      </w:pPr>
      <w:r w:rsidRPr="00C14526">
        <w:t>Sample text</w:t>
      </w:r>
    </w:p>
    <w:p w14:paraId="0F61B5AA" w14:textId="77777777" w:rsidR="00C14526" w:rsidRDefault="00C14526" w:rsidP="00C14526">
      <w:r>
        <w:t xml:space="preserve">Where possible, </w:t>
      </w:r>
      <w:r w:rsidRPr="00643D67">
        <w:rPr>
          <w:rStyle w:val="Authorinstruction"/>
        </w:rPr>
        <w:t>{Sample Aviation}</w:t>
      </w:r>
      <w:r>
        <w:t xml:space="preserve"> aircraft are to be fuelled from a fuelling truck or a bowser. Drum fuelling is permitted if required.</w:t>
      </w:r>
    </w:p>
    <w:p w14:paraId="3282F32E" w14:textId="77777777" w:rsidR="00C14526" w:rsidRDefault="00C14526" w:rsidP="00C14526">
      <w:r>
        <w:t xml:space="preserve">‘Hot fuelling’ is not permitted – the aircraft engine must be shut down prior to fuelling. </w:t>
      </w:r>
    </w:p>
    <w:p w14:paraId="64B7FCEE" w14:textId="199A31B5" w:rsidR="00C14526" w:rsidRDefault="00C14526" w:rsidP="00C14526">
      <w:r>
        <w:t>The ‘fuelling area’ is an area within 15 m of the aircraft and ground fuelling equipment</w:t>
      </w:r>
      <w:r w:rsidR="00643D67">
        <w:t>:</w:t>
      </w:r>
    </w:p>
    <w:p w14:paraId="016F32C5" w14:textId="77777777" w:rsidR="00C14526" w:rsidRPr="00C14526" w:rsidRDefault="00C14526" w:rsidP="00643D67">
      <w:pPr>
        <w:pStyle w:val="List1Legal1"/>
        <w:numPr>
          <w:ilvl w:val="0"/>
          <w:numId w:val="36"/>
        </w:numPr>
      </w:pPr>
      <w:r>
        <w:t>Position the aircraft and ground fuelling equipment such that they can be easily moved in an emergency and are at least 15 m from buildings and public areas and at least 6 m from stationary aircraft. Fuelling must not occur within a hangar.</w:t>
      </w:r>
    </w:p>
    <w:p w14:paraId="21FB7028" w14:textId="77777777" w:rsidR="00C14526" w:rsidRPr="00C14526" w:rsidRDefault="00C14526" w:rsidP="00643D67">
      <w:pPr>
        <w:pStyle w:val="List1Legal2"/>
        <w:numPr>
          <w:ilvl w:val="1"/>
          <w:numId w:val="34"/>
        </w:numPr>
      </w:pPr>
      <w:r>
        <w:t xml:space="preserve">Ensure there are no persons on board the aircraft and only persons involved in the fuelling operation are in the fuelling area. </w:t>
      </w:r>
    </w:p>
    <w:p w14:paraId="460A7809" w14:textId="77777777" w:rsidR="00C14526" w:rsidRPr="00C14526" w:rsidRDefault="00C14526" w:rsidP="00643D67">
      <w:pPr>
        <w:pStyle w:val="List1Legal2"/>
        <w:numPr>
          <w:ilvl w:val="1"/>
          <w:numId w:val="34"/>
        </w:numPr>
      </w:pPr>
      <w:r>
        <w:t xml:space="preserve">Ensure no persons are smoking or using a naked flame within the </w:t>
      </w:r>
      <w:r w:rsidRPr="00C14526">
        <w:t xml:space="preserve">fuelling area. </w:t>
      </w:r>
    </w:p>
    <w:p w14:paraId="1AABDDE1" w14:textId="77777777" w:rsidR="00C14526" w:rsidRPr="00C14526" w:rsidRDefault="00C14526" w:rsidP="00643D67">
      <w:pPr>
        <w:pStyle w:val="List1Legal2"/>
        <w:numPr>
          <w:ilvl w:val="1"/>
          <w:numId w:val="34"/>
        </w:numPr>
      </w:pPr>
      <w:r>
        <w:t xml:space="preserve">Other than another aircraft, ensure no person operates an internal combustion engine, electrical switch, generator, motor or other electrical apparatus within the fuelling area. </w:t>
      </w:r>
    </w:p>
    <w:p w14:paraId="4E6BD269" w14:textId="77777777" w:rsidR="00C14526" w:rsidRPr="00C14526" w:rsidRDefault="00C14526" w:rsidP="00643D67">
      <w:pPr>
        <w:pStyle w:val="List1Legal2"/>
        <w:numPr>
          <w:ilvl w:val="1"/>
          <w:numId w:val="34"/>
        </w:numPr>
      </w:pPr>
      <w:r>
        <w:t>Ensure no equipment or electronic devices are operated within the fuelling area while fuelling is underway. This includes personal electronic devices such as mobile phones and iPads.</w:t>
      </w:r>
    </w:p>
    <w:p w14:paraId="1973DF89" w14:textId="77777777" w:rsidR="00C14526" w:rsidRPr="00C14526" w:rsidRDefault="00C14526" w:rsidP="00643D67">
      <w:pPr>
        <w:pStyle w:val="List1Legal2"/>
        <w:numPr>
          <w:ilvl w:val="1"/>
          <w:numId w:val="34"/>
        </w:numPr>
      </w:pPr>
      <w:r>
        <w:t xml:space="preserve">Ensure two fire extinguishers suitable for extinguishing fuel and electrical fires are readily available for use by the person conducting fuelling. These extinguishers must be located on the fuelling equipment or positioned no closer than 6 m, and no further than 15 m, from the fuelling point. </w:t>
      </w:r>
    </w:p>
    <w:p w14:paraId="0D535900" w14:textId="77777777" w:rsidR="00C14526" w:rsidRDefault="00C14526" w:rsidP="00643D67">
      <w:pPr>
        <w:pStyle w:val="normalafterlisttable"/>
      </w:pPr>
      <w:r>
        <w:t xml:space="preserve">The fire extinguishers approved for use are: </w:t>
      </w:r>
      <w:r w:rsidRPr="00643D67">
        <w:rPr>
          <w:rStyle w:val="Authorinstruction"/>
        </w:rPr>
        <w:t>{Operator to insert their suitable equipment}</w:t>
      </w:r>
    </w:p>
    <w:p w14:paraId="5189FA63" w14:textId="77777777" w:rsidR="00C14526" w:rsidRDefault="00C14526" w:rsidP="00966E0B">
      <w:pPr>
        <w:pStyle w:val="Heading4"/>
      </w:pPr>
      <w:bookmarkStart w:id="355" w:name="_Toc96683703"/>
      <w:bookmarkStart w:id="356" w:name="_Toc96684016"/>
      <w:bookmarkStart w:id="357" w:name="_Toc96685235"/>
      <w:bookmarkStart w:id="358" w:name="_Toc96683704"/>
      <w:bookmarkEnd w:id="355"/>
      <w:bookmarkEnd w:id="356"/>
      <w:bookmarkEnd w:id="357"/>
      <w:r w:rsidRPr="009C1998">
        <w:t>Conducting fuelling</w:t>
      </w:r>
      <w:bookmarkEnd w:id="358"/>
    </w:p>
    <w:p w14:paraId="35579A4E" w14:textId="77777777" w:rsidR="00C14526" w:rsidRPr="00C14526" w:rsidRDefault="00C14526" w:rsidP="00B81CA3">
      <w:pPr>
        <w:pStyle w:val="Sampletext"/>
      </w:pPr>
      <w:r w:rsidRPr="00C14526">
        <w:t>Sample text</w:t>
      </w:r>
    </w:p>
    <w:p w14:paraId="7CC78337" w14:textId="77777777" w:rsidR="00C14526" w:rsidRDefault="00C14526" w:rsidP="00C14526">
      <w:r>
        <w:t xml:space="preserve">Contracted fuelling staff fuel the </w:t>
      </w:r>
      <w:r w:rsidRPr="00643D67">
        <w:rPr>
          <w:rStyle w:val="Authorinstruction"/>
        </w:rPr>
        <w:t>{Sample Aviation}</w:t>
      </w:r>
      <w:r>
        <w:t xml:space="preserve"> aircraft where available. If pilot fuelling is required, pilots must follow fuelling safety instructions provided on the fuelling equipment. At a minimum, the following process is to be followed:</w:t>
      </w:r>
    </w:p>
    <w:p w14:paraId="0D01CFDE" w14:textId="77777777" w:rsidR="00C14526" w:rsidRPr="00C14526" w:rsidRDefault="00C14526" w:rsidP="00643D67">
      <w:pPr>
        <w:pStyle w:val="List1Legal1"/>
        <w:numPr>
          <w:ilvl w:val="0"/>
          <w:numId w:val="35"/>
        </w:numPr>
      </w:pPr>
      <w:r>
        <w:t xml:space="preserve">Electrically bond the aircraft </w:t>
      </w:r>
      <w:r w:rsidRPr="00C14526">
        <w:t>to the fuelling equipment. The aircraft, fuelling vehicle, hose coupling or nozzle, filters, funnels or any other item through which fuel passes will be bonded to each other. Bonding lines are to be connected to the designated points or to unpainted metal surfaces.</w:t>
      </w:r>
    </w:p>
    <w:p w14:paraId="199026EE" w14:textId="77777777" w:rsidR="00C14526" w:rsidRPr="00C14526" w:rsidRDefault="00C14526" w:rsidP="00643D67">
      <w:pPr>
        <w:pStyle w:val="List1Legal2"/>
      </w:pPr>
      <w:r>
        <w:t xml:space="preserve">Remove the </w:t>
      </w:r>
      <w:r w:rsidRPr="00C14526">
        <w:t>fuel tank cap only once all bonding is in place.</w:t>
      </w:r>
    </w:p>
    <w:p w14:paraId="4A32438A" w14:textId="77777777" w:rsidR="00C14526" w:rsidRPr="00C14526" w:rsidRDefault="00C14526" w:rsidP="00643D67">
      <w:pPr>
        <w:pStyle w:val="List1Legal2"/>
      </w:pPr>
      <w:r>
        <w:t xml:space="preserve">Refuel the aircraft. The nozzle should be inserted into the tank </w:t>
      </w:r>
      <w:r w:rsidRPr="00C14526">
        <w:t>as permitted by the internal tank structure to minimise risk of splashing.</w:t>
      </w:r>
    </w:p>
    <w:p w14:paraId="0555DF20" w14:textId="77777777" w:rsidR="00C14526" w:rsidRPr="00C14526" w:rsidRDefault="00C14526" w:rsidP="00643D67">
      <w:pPr>
        <w:pStyle w:val="List1Legal2"/>
      </w:pPr>
      <w:r>
        <w:t>Secure the fuel tank cap.</w:t>
      </w:r>
    </w:p>
    <w:p w14:paraId="4A5D87DF" w14:textId="77777777" w:rsidR="00C14526" w:rsidRPr="00C14526" w:rsidRDefault="00C14526" w:rsidP="00643D67">
      <w:pPr>
        <w:pStyle w:val="List1Legal2"/>
      </w:pPr>
      <w:r>
        <w:t xml:space="preserve">Remove </w:t>
      </w:r>
      <w:r w:rsidRPr="00C14526">
        <w:t>the bonding leads only once all fuel tank caps are in place.</w:t>
      </w:r>
    </w:p>
    <w:p w14:paraId="0132472A" w14:textId="75B7D5BF" w:rsidR="00C14526" w:rsidRPr="00C14526" w:rsidRDefault="00C14526" w:rsidP="00643D67">
      <w:pPr>
        <w:pStyle w:val="List1Legal2"/>
      </w:pPr>
      <w:r>
        <w:t xml:space="preserve">Complete </w:t>
      </w:r>
      <w:r w:rsidRPr="00C14526">
        <w:t xml:space="preserve">the fuel documentation including the fuel added section of the </w:t>
      </w:r>
      <w:hyperlink w:anchor="_Forms_1" w:history="1">
        <w:r w:rsidRPr="00D50CE9">
          <w:rPr>
            <w:rStyle w:val="Hyperlink"/>
          </w:rPr>
          <w:t>Aircraft Journey Log</w:t>
        </w:r>
      </w:hyperlink>
      <w:r w:rsidRPr="00C14526">
        <w:t xml:space="preserve"> (Form A05). </w:t>
      </w:r>
    </w:p>
    <w:p w14:paraId="00E0BEE0" w14:textId="77777777" w:rsidR="00C14526" w:rsidRPr="009C1998" w:rsidRDefault="00C14526" w:rsidP="00966E0B">
      <w:pPr>
        <w:pStyle w:val="Heading4"/>
      </w:pPr>
      <w:bookmarkStart w:id="359" w:name="_Toc96683705"/>
      <w:r w:rsidRPr="009C1998">
        <w:t>Action in the event of a fuel spillage or fire hazard</w:t>
      </w:r>
      <w:bookmarkEnd w:id="359"/>
    </w:p>
    <w:p w14:paraId="490735B9" w14:textId="77777777" w:rsidR="00C14526" w:rsidRPr="00C14526" w:rsidRDefault="00C14526" w:rsidP="00B81CA3">
      <w:pPr>
        <w:pStyle w:val="Sampletext"/>
      </w:pPr>
      <w:r w:rsidRPr="00C14526">
        <w:t>Sample text</w:t>
      </w:r>
    </w:p>
    <w:p w14:paraId="34A4CED6" w14:textId="77777777" w:rsidR="00C14526" w:rsidRDefault="00C14526" w:rsidP="00C14526">
      <w:r>
        <w:t>In the event of a fuel spill or other fire hazard during fuelling:</w:t>
      </w:r>
    </w:p>
    <w:p w14:paraId="319FC40E" w14:textId="77777777" w:rsidR="00C14526" w:rsidRPr="00C14526" w:rsidRDefault="00C14526" w:rsidP="00643D67">
      <w:pPr>
        <w:pStyle w:val="List1Legal1"/>
        <w:numPr>
          <w:ilvl w:val="0"/>
          <w:numId w:val="37"/>
        </w:numPr>
      </w:pPr>
      <w:r>
        <w:t>Stop the fuelling operation and notify the appropriate airport fire service or other relevant authority (if any) when any fuel of a quantity likely to create a fire hazard is spilled within 15 m of the aircraft or fuelling equipment. A fuel spill measuring 2 m or more in diameter should be considered a fire hazard. Consider evacuating the area.</w:t>
      </w:r>
    </w:p>
    <w:p w14:paraId="59311E88" w14:textId="77777777" w:rsidR="00C14526" w:rsidRPr="00C14526" w:rsidRDefault="00C14526" w:rsidP="00643D67">
      <w:pPr>
        <w:pStyle w:val="List1Legal2"/>
      </w:pPr>
      <w:r>
        <w:t>Ensure any mobile power units, vehicles and power operated loading devices operating within 15 m of the spilled fuel are shut down.</w:t>
      </w:r>
    </w:p>
    <w:p w14:paraId="4C6D3241" w14:textId="77777777" w:rsidR="00C14526" w:rsidRPr="00C14526" w:rsidRDefault="00C14526" w:rsidP="00643D67">
      <w:pPr>
        <w:pStyle w:val="List1Legal2"/>
      </w:pPr>
      <w:r>
        <w:t>Ensure maintenance work of any nature on or within the aircraft is suspended and not recommenced until the spilled fuel has been removed.</w:t>
      </w:r>
    </w:p>
    <w:p w14:paraId="142DC234" w14:textId="77777777" w:rsidR="00C14526" w:rsidRPr="00C14526" w:rsidRDefault="00C14526" w:rsidP="00643D67">
      <w:pPr>
        <w:pStyle w:val="List1Legal2"/>
      </w:pPr>
      <w:r>
        <w:t>If fuel is spilled, obtain a fuel spill kit and follow the instructions for its use.</w:t>
      </w:r>
    </w:p>
    <w:p w14:paraId="3A800F85" w14:textId="77777777" w:rsidR="00C14526" w:rsidRPr="00C14526" w:rsidRDefault="00C14526" w:rsidP="00643D67">
      <w:pPr>
        <w:pStyle w:val="List1Legal2"/>
      </w:pPr>
      <w:r>
        <w:t>Only resume fuelling when the fire hazard has been removed.</w:t>
      </w:r>
    </w:p>
    <w:p w14:paraId="5DE037DB" w14:textId="77777777" w:rsidR="00C14526" w:rsidRPr="00C14526" w:rsidRDefault="00C14526" w:rsidP="00643D67">
      <w:pPr>
        <w:pStyle w:val="List1Legal2"/>
      </w:pPr>
      <w:r>
        <w:t>Within 24hrs, c</w:t>
      </w:r>
      <w:r w:rsidRPr="00C14526">
        <w:t>omplete the Hazard and Incident Report Form (Form A16).</w:t>
      </w:r>
    </w:p>
    <w:p w14:paraId="7DCBC4E4" w14:textId="77777777" w:rsidR="00C14526" w:rsidRPr="003212E7" w:rsidRDefault="00C14526" w:rsidP="00966E0B">
      <w:pPr>
        <w:pStyle w:val="Heading4"/>
      </w:pPr>
      <w:bookmarkStart w:id="360" w:name="_Toc96683706"/>
      <w:r w:rsidRPr="003212E7">
        <w:t>Fuelling from drums</w:t>
      </w:r>
      <w:bookmarkEnd w:id="360"/>
    </w:p>
    <w:p w14:paraId="0D4D5418" w14:textId="77777777" w:rsidR="00C14526" w:rsidRPr="00C14526" w:rsidRDefault="00C14526" w:rsidP="00B81CA3">
      <w:pPr>
        <w:pStyle w:val="Sampletext"/>
      </w:pPr>
      <w:r w:rsidRPr="00C14526">
        <w:t>Sample text</w:t>
      </w:r>
    </w:p>
    <w:p w14:paraId="6A9FDA88" w14:textId="77777777" w:rsidR="00C14526" w:rsidRDefault="00C14526" w:rsidP="00C14526">
      <w:r>
        <w:t>In addition to the requirements in Fuelling and oil procedures subsections above, the following procedures are to be followed when refuelling from drums.</w:t>
      </w:r>
    </w:p>
    <w:p w14:paraId="118F8DFE" w14:textId="77777777" w:rsidR="00C14526" w:rsidRPr="00CA78F0" w:rsidRDefault="00C14526" w:rsidP="00CA78F0">
      <w:pPr>
        <w:pStyle w:val="normalafterlisttable"/>
        <w:rPr>
          <w:rStyle w:val="bold"/>
        </w:rPr>
      </w:pPr>
      <w:r w:rsidRPr="00CA78F0">
        <w:rPr>
          <w:rStyle w:val="bold"/>
        </w:rPr>
        <w:t>Storage</w:t>
      </w:r>
    </w:p>
    <w:p w14:paraId="4B47030B" w14:textId="77777777" w:rsidR="00C14526" w:rsidRDefault="00C14526" w:rsidP="00C14526">
      <w:r>
        <w:t>It is preferred that a day’s supply of drums is stored upright and tilted, and the aircraft positioned nearby to refuel. If positioned the night before this will maximise settling time.</w:t>
      </w:r>
    </w:p>
    <w:p w14:paraId="7E4C988E" w14:textId="77777777" w:rsidR="00C14526" w:rsidRDefault="00C14526" w:rsidP="00C14526">
      <w:r>
        <w:t>Extra drums should be stored on their sides with the two bungs at the 3 and 9 o’clock positions. If the drums have to be taken to the aircraft they should stay on the tray of a vehicle if possible, not rolled along the ground. If it is necessary to roll the drums, they must be given the longest settling period possible before refuelling is commenced.</w:t>
      </w:r>
    </w:p>
    <w:p w14:paraId="5B857E70" w14:textId="77777777" w:rsidR="00C14526" w:rsidRDefault="00C14526" w:rsidP="00C14526">
      <w:r>
        <w:t>If on a vehicle, pay particular attention to bonding the drum / pump to the aircraft as the drums are insulated from the ground. A stake from the pump / filter to the ground is preferred, or at least earth the drum to the ground before opening.</w:t>
      </w:r>
    </w:p>
    <w:p w14:paraId="2B507C76" w14:textId="77777777" w:rsidR="00C14526" w:rsidRDefault="00C14526" w:rsidP="00C14526">
      <w:r>
        <w:t>Position two fire extinguishers nearby between 6 m and 15 m from the fuelling point.</w:t>
      </w:r>
    </w:p>
    <w:p w14:paraId="49C37250" w14:textId="77777777" w:rsidR="00C14526" w:rsidRPr="00CA78F0" w:rsidRDefault="00C14526" w:rsidP="00CA78F0">
      <w:pPr>
        <w:pStyle w:val="normalafterlisttable"/>
        <w:rPr>
          <w:rStyle w:val="bold"/>
        </w:rPr>
      </w:pPr>
      <w:r w:rsidRPr="00CA78F0">
        <w:rPr>
          <w:rStyle w:val="bold"/>
        </w:rPr>
        <w:t>Checking the drum before refuelling</w:t>
      </w:r>
    </w:p>
    <w:p w14:paraId="6A0550C9" w14:textId="77777777" w:rsidR="00C14526" w:rsidRPr="00C14526" w:rsidRDefault="00C14526" w:rsidP="00C14526">
      <w:pPr>
        <w:pStyle w:val="ListBullet"/>
      </w:pPr>
      <w:r>
        <w:t>It is b</w:t>
      </w:r>
      <w:r w:rsidRPr="00C14526">
        <w:t xml:space="preserve">randed AVGAS, Avgas 100, Avgas 100 LL. </w:t>
      </w:r>
    </w:p>
    <w:p w14:paraId="68F9142C" w14:textId="77777777" w:rsidR="00C14526" w:rsidRPr="00C14526" w:rsidRDefault="00C14526" w:rsidP="00C14526">
      <w:pPr>
        <w:pStyle w:val="ListBullet"/>
      </w:pPr>
      <w:r>
        <w:t>It is not aged (less than 1 year old from batch date on drum).</w:t>
      </w:r>
    </w:p>
    <w:p w14:paraId="3687BE11" w14:textId="77777777" w:rsidR="00C14526" w:rsidRPr="00C14526" w:rsidRDefault="00C14526" w:rsidP="00C14526">
      <w:pPr>
        <w:pStyle w:val="ListBullet"/>
      </w:pPr>
      <w:r>
        <w:t>It is n</w:t>
      </w:r>
      <w:r w:rsidRPr="00C14526">
        <w:t>ot damaged, rusted, leaking or unsealed.</w:t>
      </w:r>
    </w:p>
    <w:p w14:paraId="1093631A" w14:textId="77777777" w:rsidR="00C14526" w:rsidRPr="00C14526" w:rsidRDefault="00C14526" w:rsidP="00C14526">
      <w:pPr>
        <w:pStyle w:val="ListBullet"/>
      </w:pPr>
      <w:r>
        <w:t>There has been no obvious contamination during storage.</w:t>
      </w:r>
    </w:p>
    <w:p w14:paraId="014D9685" w14:textId="77777777" w:rsidR="00C14526" w:rsidRPr="00CA78F0" w:rsidRDefault="00C14526" w:rsidP="00CA78F0">
      <w:pPr>
        <w:pStyle w:val="normalafterlisttable"/>
        <w:rPr>
          <w:rStyle w:val="bold"/>
        </w:rPr>
      </w:pPr>
      <w:r w:rsidRPr="00CA78F0">
        <w:rPr>
          <w:rStyle w:val="bold"/>
        </w:rPr>
        <w:t>Positioning and settling</w:t>
      </w:r>
    </w:p>
    <w:p w14:paraId="18941707" w14:textId="77777777" w:rsidR="00C14526" w:rsidRPr="00C14526" w:rsidRDefault="00C14526" w:rsidP="00643D67">
      <w:pPr>
        <w:pStyle w:val="List1Legal1"/>
        <w:numPr>
          <w:ilvl w:val="0"/>
          <w:numId w:val="38"/>
        </w:numPr>
      </w:pPr>
      <w:r>
        <w:t>The drum should be stood on its end and tilted so that the large bung is on the high side.</w:t>
      </w:r>
    </w:p>
    <w:p w14:paraId="04442F8E" w14:textId="77777777" w:rsidR="00C14526" w:rsidRPr="00C14526" w:rsidRDefault="00C14526" w:rsidP="00643D67">
      <w:pPr>
        <w:pStyle w:val="List1Legal2"/>
      </w:pPr>
      <w:r>
        <w:t xml:space="preserve">Let stand to allow </w:t>
      </w:r>
      <w:r w:rsidRPr="00C14526">
        <w:t>contents to settle.</w:t>
      </w:r>
    </w:p>
    <w:p w14:paraId="46E1088E" w14:textId="77777777" w:rsidR="00C14526" w:rsidRPr="00C14526" w:rsidRDefault="00C14526" w:rsidP="00643D67">
      <w:pPr>
        <w:pStyle w:val="List1Legal2"/>
      </w:pPr>
      <w:r>
        <w:t>Open drum and check for presence of free water. A positive method, such as water detecting paste / paper or drain bottle is required.</w:t>
      </w:r>
    </w:p>
    <w:p w14:paraId="421206FD" w14:textId="77777777" w:rsidR="00C14526" w:rsidRPr="00CA78F0" w:rsidRDefault="00C14526" w:rsidP="00CA78F0">
      <w:pPr>
        <w:pStyle w:val="normalafterlisttable"/>
        <w:rPr>
          <w:rStyle w:val="bold"/>
        </w:rPr>
      </w:pPr>
      <w:r w:rsidRPr="00CA78F0">
        <w:rPr>
          <w:rStyle w:val="bold"/>
        </w:rPr>
        <w:t>Assembling equipment</w:t>
      </w:r>
    </w:p>
    <w:p w14:paraId="48A30083" w14:textId="77777777" w:rsidR="00C14526" w:rsidRPr="00C14526" w:rsidRDefault="00C14526" w:rsidP="00643D67">
      <w:pPr>
        <w:pStyle w:val="List1Legal1"/>
        <w:numPr>
          <w:ilvl w:val="0"/>
          <w:numId w:val="39"/>
        </w:numPr>
      </w:pPr>
      <w:r>
        <w:t>Make sure to bond the aircraft to the ground.</w:t>
      </w:r>
    </w:p>
    <w:p w14:paraId="30576AF2" w14:textId="77777777" w:rsidR="00C14526" w:rsidRPr="00C14526" w:rsidRDefault="00C14526" w:rsidP="00643D67">
      <w:pPr>
        <w:pStyle w:val="List1Legal2"/>
      </w:pPr>
      <w:r>
        <w:t>Bond the drum to the ground. Use a stake if the pump / filter has one. If not, ensure the drum is on bare ground with a good earth.</w:t>
      </w:r>
    </w:p>
    <w:p w14:paraId="24AE9916" w14:textId="77777777" w:rsidR="00C14526" w:rsidRPr="00C14526" w:rsidRDefault="00C14526" w:rsidP="00643D67">
      <w:pPr>
        <w:pStyle w:val="List1Legal2"/>
      </w:pPr>
      <w:r>
        <w:t>Clean the pump and check the filter.</w:t>
      </w:r>
    </w:p>
    <w:p w14:paraId="5933AC4B" w14:textId="77777777" w:rsidR="00C14526" w:rsidRPr="00C14526" w:rsidRDefault="00C14526" w:rsidP="00643D67">
      <w:pPr>
        <w:pStyle w:val="List1Legal2"/>
      </w:pPr>
      <w:r>
        <w:t>Open the large bung and insert the pump suction standpipe to the bottom of the drum.</w:t>
      </w:r>
    </w:p>
    <w:p w14:paraId="2E65A824" w14:textId="77777777" w:rsidR="00C14526" w:rsidRPr="00C14526" w:rsidRDefault="00C14526" w:rsidP="00643D67">
      <w:pPr>
        <w:pStyle w:val="List1Legal2"/>
      </w:pPr>
      <w:r>
        <w:t>If the hose is the type with a bonding lead incorporated, bond the discharge nozzle to the aircraft before opening the fuel tank.</w:t>
      </w:r>
    </w:p>
    <w:p w14:paraId="0CF04054" w14:textId="77777777" w:rsidR="00C14526" w:rsidRPr="00C14526" w:rsidRDefault="00C14526" w:rsidP="00643D67">
      <w:pPr>
        <w:pStyle w:val="List1Legal2"/>
      </w:pPr>
      <w:r>
        <w:t xml:space="preserve">If the hose does not have the bonding lead incorporated or you are unsure, bond the </w:t>
      </w:r>
      <w:r w:rsidRPr="00C14526">
        <w:br/>
        <w:t>pump / filter to the aircraft before opening the fuel tank cap.</w:t>
      </w:r>
    </w:p>
    <w:p w14:paraId="77E0826C" w14:textId="77777777" w:rsidR="00C14526" w:rsidRDefault="00C14526" w:rsidP="00966E0B">
      <w:pPr>
        <w:pStyle w:val="Heading3"/>
      </w:pPr>
      <w:bookmarkStart w:id="361" w:name="_Toc96683707"/>
      <w:bookmarkStart w:id="362" w:name="_Toc96684939"/>
      <w:r>
        <w:t>Hot fuelling</w:t>
      </w:r>
      <w:bookmarkEnd w:id="361"/>
      <w:bookmarkEnd w:id="362"/>
    </w:p>
    <w:p w14:paraId="7AF85401" w14:textId="77777777" w:rsidR="00C14526" w:rsidRPr="00C14526" w:rsidRDefault="00C14526" w:rsidP="00B81CA3">
      <w:pPr>
        <w:pStyle w:val="Sampletext"/>
      </w:pPr>
      <w:r w:rsidRPr="00C14526">
        <w:t>Sample text</w:t>
      </w:r>
    </w:p>
    <w:p w14:paraId="23BBA46C" w14:textId="77777777" w:rsidR="00C14526" w:rsidRPr="009C1998" w:rsidRDefault="00C14526" w:rsidP="00C14526">
      <w:r w:rsidRPr="000109EF">
        <w:t xml:space="preserve">Hot fuelling is not permitted for </w:t>
      </w:r>
      <w:r w:rsidRPr="00643D67">
        <w:rPr>
          <w:rStyle w:val="Authorinstruction"/>
        </w:rPr>
        <w:t>{Sample Aviation}</w:t>
      </w:r>
      <w:r w:rsidRPr="000109EF">
        <w:t xml:space="preserve"> aircraft. The aircraft engine must be shut down prior to fuelling.</w:t>
      </w:r>
    </w:p>
    <w:p w14:paraId="709F9906" w14:textId="77777777" w:rsidR="00C14526" w:rsidRDefault="00C14526" w:rsidP="00966E0B">
      <w:pPr>
        <w:pStyle w:val="Heading3"/>
      </w:pPr>
      <w:bookmarkStart w:id="363" w:name="_Toc96683708"/>
      <w:bookmarkStart w:id="364" w:name="_Toc96684940"/>
      <w:r>
        <w:t>De-fuelling</w:t>
      </w:r>
      <w:bookmarkEnd w:id="363"/>
      <w:bookmarkEnd w:id="364"/>
    </w:p>
    <w:p w14:paraId="35BE7A8F" w14:textId="77777777" w:rsidR="00C14526" w:rsidRPr="00C14526" w:rsidRDefault="00C14526" w:rsidP="00B81CA3">
      <w:pPr>
        <w:pStyle w:val="Sampletext"/>
      </w:pPr>
      <w:r w:rsidRPr="00C14526">
        <w:t>Sample text</w:t>
      </w:r>
    </w:p>
    <w:p w14:paraId="677091B2" w14:textId="77777777" w:rsidR="00C14526" w:rsidRPr="000109EF" w:rsidRDefault="00C14526" w:rsidP="00C14526">
      <w:r w:rsidRPr="000109EF">
        <w:t>De-fuelling of aircraft will only be conducted by qualified fuelling contractors.</w:t>
      </w:r>
    </w:p>
    <w:p w14:paraId="64923A05" w14:textId="77777777" w:rsidR="00C14526" w:rsidRDefault="00C14526" w:rsidP="00966E0B">
      <w:pPr>
        <w:pStyle w:val="Heading3"/>
      </w:pPr>
      <w:bookmarkStart w:id="365" w:name="_Toc96683709"/>
      <w:bookmarkStart w:id="366" w:name="_Toc96684941"/>
      <w:r>
        <w:t>Use of low-risk electronic devices while fuelling turbine-engine aircraft</w:t>
      </w:r>
      <w:bookmarkEnd w:id="365"/>
      <w:bookmarkEnd w:id="366"/>
    </w:p>
    <w:p w14:paraId="58C8C248" w14:textId="406EAA26" w:rsidR="00C14526" w:rsidRDefault="00C14526" w:rsidP="00C14526">
      <w:r>
        <w:t>Reserved</w:t>
      </w:r>
      <w:r w:rsidR="00643D67">
        <w:t>.</w:t>
      </w:r>
    </w:p>
    <w:p w14:paraId="28D236A6" w14:textId="77777777" w:rsidR="00C14526" w:rsidRDefault="00C14526" w:rsidP="00966E0B">
      <w:pPr>
        <w:pStyle w:val="Heading3"/>
      </w:pPr>
      <w:bookmarkStart w:id="367" w:name="_Toc96683710"/>
      <w:bookmarkStart w:id="368" w:name="_Toc96684942"/>
      <w:r>
        <w:t>Persons on aircraft, boarding or disembarking during fuelling</w:t>
      </w:r>
      <w:bookmarkEnd w:id="367"/>
      <w:bookmarkEnd w:id="368"/>
    </w:p>
    <w:p w14:paraId="238746C3" w14:textId="77777777" w:rsidR="00C14526" w:rsidRPr="00C14526" w:rsidRDefault="00C14526" w:rsidP="00B81CA3">
      <w:pPr>
        <w:pStyle w:val="Sampletext"/>
      </w:pPr>
      <w:r w:rsidRPr="00C14526">
        <w:t>Sample text</w:t>
      </w:r>
    </w:p>
    <w:p w14:paraId="17B2731F" w14:textId="77777777" w:rsidR="00C14526" w:rsidRPr="000109EF" w:rsidRDefault="00C14526" w:rsidP="00C14526">
      <w:r w:rsidRPr="000109EF">
        <w:t>Persons must not be on board the aircraft during fuelling.</w:t>
      </w:r>
    </w:p>
    <w:p w14:paraId="33F71C4B" w14:textId="77777777" w:rsidR="00C14526" w:rsidRDefault="00C14526" w:rsidP="00966E0B">
      <w:pPr>
        <w:pStyle w:val="Heading3"/>
      </w:pPr>
      <w:bookmarkStart w:id="369" w:name="_Toc96683711"/>
      <w:bookmarkStart w:id="370" w:name="_Toc96684943"/>
      <w:r>
        <w:t>Pre-flight fuel quality check</w:t>
      </w:r>
      <w:bookmarkEnd w:id="369"/>
      <w:bookmarkEnd w:id="370"/>
    </w:p>
    <w:p w14:paraId="2A052D48" w14:textId="77777777" w:rsidR="00C14526" w:rsidRPr="00C14526" w:rsidRDefault="00C14526" w:rsidP="00B81CA3">
      <w:pPr>
        <w:pStyle w:val="Sampletext"/>
      </w:pPr>
      <w:r w:rsidRPr="00C14526">
        <w:t>Sample text</w:t>
      </w:r>
    </w:p>
    <w:p w14:paraId="23A6FA4D" w14:textId="77777777" w:rsidR="00C14526" w:rsidRDefault="00C14526" w:rsidP="00C14526">
      <w:r>
        <w:t>Before the first flight of the day and after fuelling, the pilot in command must carry out an aircraft fuel drain check.</w:t>
      </w:r>
    </w:p>
    <w:p w14:paraId="57DD18F7" w14:textId="77777777" w:rsidR="00C14526" w:rsidRDefault="00C14526" w:rsidP="00C14526">
      <w:r>
        <w:t>The fuel quality check is to confirm:</w:t>
      </w:r>
    </w:p>
    <w:p w14:paraId="58139006" w14:textId="77777777" w:rsidR="00C14526" w:rsidRPr="00C14526" w:rsidRDefault="00C14526" w:rsidP="00C14526">
      <w:pPr>
        <w:pStyle w:val="ListBullet"/>
      </w:pPr>
      <w:r>
        <w:t>the absence of water or contamination</w:t>
      </w:r>
    </w:p>
    <w:p w14:paraId="01891D49" w14:textId="77777777" w:rsidR="00C14526" w:rsidRPr="00C14526" w:rsidRDefault="00C14526" w:rsidP="00C14526">
      <w:pPr>
        <w:pStyle w:val="ListBullet"/>
      </w:pPr>
      <w:r>
        <w:t>the grade and type of fuel.</w:t>
      </w:r>
    </w:p>
    <w:p w14:paraId="04352A9A" w14:textId="77777777" w:rsidR="00C14526" w:rsidRDefault="00C14526" w:rsidP="00643D67">
      <w:pPr>
        <w:pStyle w:val="normalafterlisttable"/>
      </w:pPr>
      <w:r>
        <w:t>If a small quantity of water is detected, the fuel must be drained until all traces are removed from the fuel system before starting engines.</w:t>
      </w:r>
    </w:p>
    <w:p w14:paraId="06B00874" w14:textId="77777777" w:rsidR="00C14526" w:rsidRDefault="00C14526" w:rsidP="00C14526">
      <w:r>
        <w:t>If a significant quantity of contamination (including water) is found, the engine is not to be started until maintenance action has been completed. Significant contamination will be:</w:t>
      </w:r>
    </w:p>
    <w:p w14:paraId="2A40F316" w14:textId="77777777" w:rsidR="00C14526" w:rsidRPr="00C14526" w:rsidRDefault="00C14526" w:rsidP="00C14526">
      <w:pPr>
        <w:pStyle w:val="ListBullet"/>
      </w:pPr>
      <w:r>
        <w:t>endorsed on the maintenance release</w:t>
      </w:r>
    </w:p>
    <w:p w14:paraId="18BA5C42" w14:textId="77777777" w:rsidR="00C14526" w:rsidRPr="00C14526" w:rsidRDefault="00C14526" w:rsidP="00C14526">
      <w:pPr>
        <w:pStyle w:val="ListBullet"/>
      </w:pPr>
      <w:r>
        <w:t>reported to the HOFO</w:t>
      </w:r>
    </w:p>
    <w:p w14:paraId="4071FDAF" w14:textId="77777777" w:rsidR="00C14526" w:rsidRPr="00C14526" w:rsidRDefault="00C14526" w:rsidP="00C14526">
      <w:pPr>
        <w:pStyle w:val="ListBullet"/>
      </w:pPr>
      <w:r>
        <w:t xml:space="preserve">reported using </w:t>
      </w:r>
      <w:r w:rsidRPr="00C14526">
        <w:t>the Hazard and Incident Report Form (Form A16).</w:t>
      </w:r>
    </w:p>
    <w:p w14:paraId="701DF4C5" w14:textId="77777777" w:rsidR="00C14526" w:rsidRDefault="00C14526" w:rsidP="00966E0B">
      <w:pPr>
        <w:pStyle w:val="Heading3"/>
      </w:pPr>
      <w:bookmarkStart w:id="371" w:name="_Toc96683712"/>
      <w:bookmarkStart w:id="372" w:name="_Toc96684944"/>
      <w:r>
        <w:t>Engine oil and hydraulic fluid management</w:t>
      </w:r>
      <w:bookmarkEnd w:id="371"/>
      <w:bookmarkEnd w:id="372"/>
    </w:p>
    <w:p w14:paraId="48440D5F" w14:textId="77777777" w:rsidR="00C14526" w:rsidRPr="00C14526" w:rsidRDefault="00C14526" w:rsidP="00B81CA3">
      <w:pPr>
        <w:pStyle w:val="Sampletext"/>
      </w:pPr>
      <w:r w:rsidRPr="00C14526">
        <w:t>Sample text</w:t>
      </w:r>
    </w:p>
    <w:p w14:paraId="75C1CD40" w14:textId="1C7D88F8" w:rsidR="00C14526" w:rsidRDefault="00C14526" w:rsidP="00643D67">
      <w:pPr>
        <w:pStyle w:val="TableTitle"/>
      </w:pPr>
      <w:r>
        <w:t>Aircraft minimum oil quantity</w:t>
      </w:r>
    </w:p>
    <w:tbl>
      <w:tblPr>
        <w:tblStyle w:val="SD-MOStable"/>
        <w:tblW w:w="9634" w:type="dxa"/>
        <w:tblLook w:val="0620" w:firstRow="1" w:lastRow="0" w:firstColumn="0" w:lastColumn="0" w:noHBand="1" w:noVBand="1"/>
      </w:tblPr>
      <w:tblGrid>
        <w:gridCol w:w="4248"/>
        <w:gridCol w:w="5386"/>
      </w:tblGrid>
      <w:tr w:rsidR="00C14526" w14:paraId="4FCF926C" w14:textId="77777777" w:rsidTr="00643D67">
        <w:trPr>
          <w:cnfStyle w:val="100000000000" w:firstRow="1" w:lastRow="0" w:firstColumn="0" w:lastColumn="0" w:oddVBand="0" w:evenVBand="0" w:oddHBand="0" w:evenHBand="0" w:firstRowFirstColumn="0" w:firstRowLastColumn="0" w:lastRowFirstColumn="0" w:lastRowLastColumn="0"/>
        </w:trPr>
        <w:tc>
          <w:tcPr>
            <w:tcW w:w="4248" w:type="dxa"/>
          </w:tcPr>
          <w:p w14:paraId="26EC04FD" w14:textId="77777777" w:rsidR="00C14526" w:rsidRPr="00C14526" w:rsidRDefault="00C14526" w:rsidP="00C14526">
            <w:r>
              <w:t>Aircraft</w:t>
            </w:r>
          </w:p>
        </w:tc>
        <w:tc>
          <w:tcPr>
            <w:tcW w:w="5386" w:type="dxa"/>
          </w:tcPr>
          <w:p w14:paraId="478837C0" w14:textId="77777777" w:rsidR="00C14526" w:rsidRPr="00C14526" w:rsidRDefault="00C14526" w:rsidP="00C14526">
            <w:r>
              <w:t>Minimum oil quantity</w:t>
            </w:r>
          </w:p>
        </w:tc>
      </w:tr>
      <w:tr w:rsidR="00C14526" w14:paraId="2CF81273" w14:textId="77777777" w:rsidTr="00643D67">
        <w:tc>
          <w:tcPr>
            <w:tcW w:w="4248" w:type="dxa"/>
          </w:tcPr>
          <w:p w14:paraId="6931129F" w14:textId="77777777" w:rsidR="00C14526" w:rsidRPr="00643D67" w:rsidRDefault="00C14526" w:rsidP="00C14526">
            <w:pPr>
              <w:pStyle w:val="Tabletext"/>
              <w:rPr>
                <w:rStyle w:val="Authorinstruction"/>
              </w:rPr>
            </w:pPr>
            <w:r w:rsidRPr="00643D67">
              <w:rPr>
                <w:rStyle w:val="Authorinstruction"/>
              </w:rPr>
              <w:t>C182</w:t>
            </w:r>
          </w:p>
        </w:tc>
        <w:tc>
          <w:tcPr>
            <w:tcW w:w="5386" w:type="dxa"/>
          </w:tcPr>
          <w:p w14:paraId="1AA4525A" w14:textId="77777777" w:rsidR="00C14526" w:rsidRPr="00643D67" w:rsidRDefault="00C14526" w:rsidP="00C14526">
            <w:pPr>
              <w:pStyle w:val="Tabletext"/>
              <w:rPr>
                <w:rStyle w:val="Authorinstruction"/>
              </w:rPr>
            </w:pPr>
            <w:r w:rsidRPr="00643D67">
              <w:rPr>
                <w:rStyle w:val="Authorinstruction"/>
              </w:rPr>
              <w:t>X quarts</w:t>
            </w:r>
          </w:p>
        </w:tc>
      </w:tr>
      <w:tr w:rsidR="00C14526" w14:paraId="61510027" w14:textId="77777777" w:rsidTr="00643D67">
        <w:tc>
          <w:tcPr>
            <w:tcW w:w="4248" w:type="dxa"/>
          </w:tcPr>
          <w:p w14:paraId="43E891C1" w14:textId="77777777" w:rsidR="00C14526" w:rsidRPr="00643D67" w:rsidRDefault="00C14526" w:rsidP="00C14526">
            <w:pPr>
              <w:pStyle w:val="Tabletext"/>
              <w:rPr>
                <w:rStyle w:val="Authorinstruction"/>
              </w:rPr>
            </w:pPr>
            <w:r w:rsidRPr="00643D67">
              <w:rPr>
                <w:rStyle w:val="Authorinstruction"/>
              </w:rPr>
              <w:t>C206</w:t>
            </w:r>
          </w:p>
        </w:tc>
        <w:tc>
          <w:tcPr>
            <w:tcW w:w="5386" w:type="dxa"/>
          </w:tcPr>
          <w:p w14:paraId="4C2C79FF" w14:textId="77777777" w:rsidR="00C14526" w:rsidRPr="00643D67" w:rsidRDefault="00C14526" w:rsidP="00C14526">
            <w:pPr>
              <w:pStyle w:val="Tabletext"/>
              <w:rPr>
                <w:rStyle w:val="Authorinstruction"/>
              </w:rPr>
            </w:pPr>
            <w:r w:rsidRPr="00643D67">
              <w:rPr>
                <w:rStyle w:val="Authorinstruction"/>
              </w:rPr>
              <w:t>X quarts</w:t>
            </w:r>
          </w:p>
        </w:tc>
      </w:tr>
      <w:tr w:rsidR="00C14526" w14:paraId="5A6D68BC" w14:textId="77777777" w:rsidTr="00643D67">
        <w:tc>
          <w:tcPr>
            <w:tcW w:w="4248" w:type="dxa"/>
          </w:tcPr>
          <w:p w14:paraId="7B7FD42C" w14:textId="77777777" w:rsidR="00C14526" w:rsidRPr="00643D67" w:rsidRDefault="00C14526" w:rsidP="00C14526">
            <w:pPr>
              <w:pStyle w:val="Tabletext"/>
              <w:rPr>
                <w:rStyle w:val="Authorinstruction"/>
              </w:rPr>
            </w:pPr>
            <w:r w:rsidRPr="00643D67">
              <w:rPr>
                <w:rStyle w:val="Authorinstruction"/>
              </w:rPr>
              <w:t>C210</w:t>
            </w:r>
          </w:p>
        </w:tc>
        <w:tc>
          <w:tcPr>
            <w:tcW w:w="5386" w:type="dxa"/>
          </w:tcPr>
          <w:p w14:paraId="71FB8D6C" w14:textId="77777777" w:rsidR="00C14526" w:rsidRPr="00643D67" w:rsidRDefault="00C14526" w:rsidP="00C14526">
            <w:pPr>
              <w:pStyle w:val="Tabletext"/>
              <w:rPr>
                <w:rStyle w:val="Authorinstruction"/>
              </w:rPr>
            </w:pPr>
            <w:r w:rsidRPr="00643D67">
              <w:rPr>
                <w:rStyle w:val="Authorinstruction"/>
              </w:rPr>
              <w:t>X quarts</w:t>
            </w:r>
          </w:p>
        </w:tc>
      </w:tr>
      <w:tr w:rsidR="00C14526" w14:paraId="63AF707D" w14:textId="77777777" w:rsidTr="00643D67">
        <w:tc>
          <w:tcPr>
            <w:tcW w:w="4248" w:type="dxa"/>
          </w:tcPr>
          <w:p w14:paraId="3257E1EB" w14:textId="77777777" w:rsidR="00C14526" w:rsidRPr="00643D67" w:rsidRDefault="00C14526" w:rsidP="00C14526">
            <w:pPr>
              <w:pStyle w:val="Tabletext"/>
              <w:rPr>
                <w:rStyle w:val="Authorinstruction"/>
              </w:rPr>
            </w:pPr>
            <w:r w:rsidRPr="00643D67">
              <w:rPr>
                <w:rStyle w:val="Authorinstruction"/>
              </w:rPr>
              <w:t>PA-31</w:t>
            </w:r>
          </w:p>
        </w:tc>
        <w:tc>
          <w:tcPr>
            <w:tcW w:w="5386" w:type="dxa"/>
          </w:tcPr>
          <w:p w14:paraId="7082C43E" w14:textId="77777777" w:rsidR="00C14526" w:rsidRPr="00643D67" w:rsidRDefault="00C14526" w:rsidP="00C14526">
            <w:pPr>
              <w:pStyle w:val="Tabletext"/>
              <w:rPr>
                <w:rStyle w:val="Authorinstruction"/>
              </w:rPr>
            </w:pPr>
            <w:r w:rsidRPr="00643D67">
              <w:rPr>
                <w:rStyle w:val="Authorinstruction"/>
              </w:rPr>
              <w:t>X quarts</w:t>
            </w:r>
          </w:p>
        </w:tc>
      </w:tr>
      <w:tr w:rsidR="00C14526" w14:paraId="0A8CE89A" w14:textId="77777777" w:rsidTr="00643D67">
        <w:tc>
          <w:tcPr>
            <w:tcW w:w="4248" w:type="dxa"/>
          </w:tcPr>
          <w:p w14:paraId="5C7B4FE3" w14:textId="77777777" w:rsidR="00C14526" w:rsidRPr="00643D67" w:rsidRDefault="00C14526" w:rsidP="00C14526">
            <w:pPr>
              <w:pStyle w:val="Tabletext"/>
              <w:rPr>
                <w:rStyle w:val="Authorinstruction"/>
              </w:rPr>
            </w:pPr>
            <w:r w:rsidRPr="00643D67">
              <w:rPr>
                <w:rStyle w:val="Authorinstruction"/>
              </w:rPr>
              <w:t>BE55 / BE58</w:t>
            </w:r>
          </w:p>
        </w:tc>
        <w:tc>
          <w:tcPr>
            <w:tcW w:w="5386" w:type="dxa"/>
          </w:tcPr>
          <w:p w14:paraId="01B4A790" w14:textId="77777777" w:rsidR="00C14526" w:rsidRPr="00643D67" w:rsidRDefault="00C14526" w:rsidP="00C14526">
            <w:pPr>
              <w:pStyle w:val="Tabletext"/>
              <w:rPr>
                <w:rStyle w:val="Authorinstruction"/>
              </w:rPr>
            </w:pPr>
            <w:r w:rsidRPr="00643D67">
              <w:rPr>
                <w:rStyle w:val="Authorinstruction"/>
              </w:rPr>
              <w:t>X quarts</w:t>
            </w:r>
          </w:p>
        </w:tc>
      </w:tr>
    </w:tbl>
    <w:p w14:paraId="5AC412A5" w14:textId="77777777" w:rsidR="00C14526" w:rsidRDefault="00C14526" w:rsidP="00CA78F0">
      <w:pPr>
        <w:pStyle w:val="normalafterlisttable"/>
      </w:pPr>
      <w:r>
        <w:t>Only oil of a type specified in the AFM or manufacturers approved data (as detailed on the aircraft maintenance release) may be added to that aircraft’s engine. Oil quantities will be in accordance with the AFM or manufacturer requirements.</w:t>
      </w:r>
    </w:p>
    <w:p w14:paraId="2F0C2557" w14:textId="77777777" w:rsidR="00C14526" w:rsidRDefault="00C14526" w:rsidP="00C14526">
      <w:r>
        <w:t>For flights with a landing away from a main base, planned additional oil should be carried on board. Any oil added to the aircraft must be recorded on the maintenance release.</w:t>
      </w:r>
    </w:p>
    <w:p w14:paraId="00014A42" w14:textId="77777777" w:rsidR="00C14526" w:rsidRDefault="00C14526" w:rsidP="00C14526">
      <w:r>
        <w:t>Oil consumption that exceeds AFM or manufacturer limits is to be endorsed on the maintenance release and reported to the HOFO.</w:t>
      </w:r>
    </w:p>
    <w:p w14:paraId="4C8A7CAC" w14:textId="77777777" w:rsidR="00C14526" w:rsidRDefault="00C14526" w:rsidP="00966E0B">
      <w:pPr>
        <w:pStyle w:val="Heading2"/>
      </w:pPr>
      <w:bookmarkStart w:id="373" w:name="_Fuel_policy"/>
      <w:bookmarkStart w:id="374" w:name="_Toc96683713"/>
      <w:bookmarkStart w:id="375" w:name="_Toc96684945"/>
      <w:bookmarkStart w:id="376" w:name="_Toc96685431"/>
      <w:bookmarkStart w:id="377" w:name="_Toc184214777"/>
      <w:bookmarkStart w:id="378" w:name="_Toc188966541"/>
      <w:bookmarkEnd w:id="373"/>
      <w:r>
        <w:t>Fuel policy</w:t>
      </w:r>
      <w:bookmarkEnd w:id="374"/>
      <w:bookmarkEnd w:id="375"/>
      <w:bookmarkEnd w:id="376"/>
      <w:bookmarkEnd w:id="377"/>
      <w:bookmarkEnd w:id="378"/>
    </w:p>
    <w:p w14:paraId="77DDC340" w14:textId="77777777" w:rsidR="00C14526" w:rsidRDefault="00C14526" w:rsidP="00966E0B">
      <w:pPr>
        <w:pStyle w:val="Heading3"/>
      </w:pPr>
      <w:bookmarkStart w:id="379" w:name="_Toc96683714"/>
      <w:bookmarkStart w:id="380" w:name="_Toc96684946"/>
      <w:r>
        <w:t>Overview</w:t>
      </w:r>
      <w:bookmarkEnd w:id="379"/>
      <w:bookmarkEnd w:id="380"/>
    </w:p>
    <w:p w14:paraId="1198641E" w14:textId="77777777" w:rsidR="00C14526" w:rsidRPr="00643D67" w:rsidRDefault="00C14526" w:rsidP="00B81CA3">
      <w:pPr>
        <w:pStyle w:val="Sampletext"/>
      </w:pPr>
      <w:r w:rsidRPr="00643D67">
        <w:t>Sample text</w:t>
      </w:r>
    </w:p>
    <w:p w14:paraId="1E457BBD" w14:textId="77777777" w:rsidR="00C14526" w:rsidRPr="00AE3279" w:rsidRDefault="00C14526" w:rsidP="00C14526">
      <w:r w:rsidRPr="00AE3279">
        <w:t xml:space="preserve">The primary goal of effective fuel management is to ensure protection of fuel reserves to allow safe completion of flight. All </w:t>
      </w:r>
      <w:r w:rsidRPr="00643D67">
        <w:rPr>
          <w:rStyle w:val="Authorinstruction"/>
        </w:rPr>
        <w:t>{Sample Aviation}</w:t>
      </w:r>
      <w:r w:rsidRPr="00C14526">
        <w:t xml:space="preserve"> </w:t>
      </w:r>
      <w:r w:rsidRPr="00AE3279">
        <w:t>flights must carry a sufficient amount of useable fuel to complete the planned flight safely, including a safe margin for deviations from the planned operation.</w:t>
      </w:r>
    </w:p>
    <w:p w14:paraId="6AA8B4E9" w14:textId="77777777" w:rsidR="00C14526" w:rsidRDefault="00C14526" w:rsidP="00966E0B">
      <w:pPr>
        <w:pStyle w:val="Heading3"/>
      </w:pPr>
      <w:bookmarkStart w:id="381" w:name="_Toc96683715"/>
      <w:bookmarkStart w:id="382" w:name="_Toc96684947"/>
      <w:r>
        <w:t>Pre-flight</w:t>
      </w:r>
      <w:bookmarkEnd w:id="381"/>
      <w:bookmarkEnd w:id="382"/>
    </w:p>
    <w:p w14:paraId="653131C6" w14:textId="5083D2B9" w:rsidR="00C14526" w:rsidRDefault="00C14526" w:rsidP="00C14526">
      <w:r>
        <w:t>Reserved</w:t>
      </w:r>
      <w:r w:rsidR="00643D67">
        <w:t>.</w:t>
      </w:r>
    </w:p>
    <w:p w14:paraId="2B4F5EAF" w14:textId="77777777" w:rsidR="00C14526" w:rsidRDefault="00C14526" w:rsidP="00966E0B">
      <w:pPr>
        <w:pStyle w:val="Heading3"/>
      </w:pPr>
      <w:bookmarkStart w:id="383" w:name="_Fuel_considerations_and"/>
      <w:bookmarkStart w:id="384" w:name="_Toc96683716"/>
      <w:bookmarkStart w:id="385" w:name="_Toc96684948"/>
      <w:bookmarkEnd w:id="383"/>
      <w:r>
        <w:t>Fuel considerations and calculations</w:t>
      </w:r>
      <w:bookmarkEnd w:id="384"/>
      <w:bookmarkEnd w:id="385"/>
    </w:p>
    <w:p w14:paraId="1EF02CAE" w14:textId="77777777" w:rsidR="00C14526" w:rsidRPr="00FB61C8" w:rsidRDefault="00C14526" w:rsidP="00966E0B">
      <w:pPr>
        <w:pStyle w:val="Heading4"/>
      </w:pPr>
      <w:bookmarkStart w:id="386" w:name="_Required_fuel"/>
      <w:bookmarkStart w:id="387" w:name="_Toc96683717"/>
      <w:bookmarkEnd w:id="386"/>
      <w:r w:rsidRPr="00FB61C8">
        <w:t>Required fuel</w:t>
      </w:r>
      <w:bookmarkEnd w:id="387"/>
    </w:p>
    <w:p w14:paraId="7EEEBF29" w14:textId="77777777" w:rsidR="00C14526" w:rsidRPr="00643D67" w:rsidRDefault="00C14526" w:rsidP="00B81CA3">
      <w:pPr>
        <w:pStyle w:val="Sampletext"/>
        <w:rPr>
          <w:rStyle w:val="Strong"/>
          <w:b/>
          <w:bCs w:val="0"/>
        </w:rPr>
      </w:pPr>
      <w:r w:rsidRPr="00643D67">
        <w:rPr>
          <w:rStyle w:val="Strong"/>
          <w:b/>
          <w:bCs w:val="0"/>
        </w:rPr>
        <w:t>Sample text</w:t>
      </w:r>
    </w:p>
    <w:p w14:paraId="282891B0" w14:textId="77777777" w:rsidR="00C14526" w:rsidRDefault="00C14526" w:rsidP="00C14526">
      <w:r>
        <w:t>Before departure, the pilot in command must ensure that sufficient fuel is on board the aircraft to complete the planned flight. The fuel required is:</w:t>
      </w:r>
    </w:p>
    <w:p w14:paraId="3769E847" w14:textId="77777777" w:rsidR="00C14526" w:rsidRPr="00C14526" w:rsidRDefault="00C14526" w:rsidP="00C14526">
      <w:pPr>
        <w:pStyle w:val="ListBullet"/>
      </w:pPr>
      <w:r>
        <w:t>taxi fuel</w:t>
      </w:r>
    </w:p>
    <w:p w14:paraId="7500AF60" w14:textId="77777777" w:rsidR="00C14526" w:rsidRPr="00C14526" w:rsidRDefault="00C14526" w:rsidP="00C14526">
      <w:pPr>
        <w:pStyle w:val="ListBullet"/>
      </w:pPr>
      <w:r>
        <w:t>trip fuel</w:t>
      </w:r>
    </w:p>
    <w:p w14:paraId="3654EFEF" w14:textId="77777777" w:rsidR="00C14526" w:rsidRPr="00C14526" w:rsidRDefault="00C14526" w:rsidP="00C14526">
      <w:pPr>
        <w:pStyle w:val="ListBullet"/>
      </w:pPr>
      <w:r>
        <w:t>destination alternate fuel (if a destination alternate is required)</w:t>
      </w:r>
    </w:p>
    <w:p w14:paraId="7385799D" w14:textId="77777777" w:rsidR="00C14526" w:rsidRPr="00C14526" w:rsidRDefault="00C14526" w:rsidP="00C14526">
      <w:pPr>
        <w:pStyle w:val="ListBullet"/>
      </w:pPr>
      <w:r>
        <w:t>holding fuel (if required)</w:t>
      </w:r>
    </w:p>
    <w:p w14:paraId="62977B69" w14:textId="77777777" w:rsidR="00C14526" w:rsidRPr="00C14526" w:rsidRDefault="00C14526" w:rsidP="00C14526">
      <w:pPr>
        <w:pStyle w:val="ListBullet"/>
      </w:pPr>
      <w:r>
        <w:t>final reserve fuel.</w:t>
      </w:r>
    </w:p>
    <w:p w14:paraId="68666341" w14:textId="77777777" w:rsidR="00C14526" w:rsidRDefault="00C14526" w:rsidP="00643D67">
      <w:pPr>
        <w:pStyle w:val="normalafterlisttable"/>
      </w:pPr>
      <w:r>
        <w:t xml:space="preserve">The requirement to plan for a destination alternate or for holding is to be determined in accordance with subsection </w:t>
      </w:r>
      <w:r w:rsidRPr="00643D67">
        <w:rPr>
          <w:rStyle w:val="Authorinstruction"/>
        </w:rPr>
        <w:t>XX</w:t>
      </w:r>
      <w:r>
        <w:t xml:space="preserve"> Flight preparation.</w:t>
      </w:r>
    </w:p>
    <w:p w14:paraId="3AFA94F9" w14:textId="042DB61C" w:rsidR="00C14526" w:rsidRDefault="00C14526" w:rsidP="00C14526">
      <w:r>
        <w:t xml:space="preserve">The determination of actual fuel on board prior to departure is to be completed in accordance with subsection </w:t>
      </w:r>
      <w:hyperlink w:anchor="_Determining_and_recording" w:history="1">
        <w:r w:rsidR="006B3C4A" w:rsidRPr="006B3C4A">
          <w:rPr>
            <w:rStyle w:val="Hyperlink"/>
          </w:rPr>
          <w:t>2.8.3.10 Determining and recording fuel quantity - pre-flight</w:t>
        </w:r>
      </w:hyperlink>
      <w:r>
        <w:t>.</w:t>
      </w:r>
    </w:p>
    <w:p w14:paraId="3A31DE90" w14:textId="77777777" w:rsidR="00C14526" w:rsidRPr="00FB61C8" w:rsidRDefault="00C14526" w:rsidP="00966E0B">
      <w:pPr>
        <w:pStyle w:val="Heading4"/>
      </w:pPr>
      <w:bookmarkStart w:id="388" w:name="_Toc96683718"/>
      <w:r w:rsidRPr="00FB61C8">
        <w:t>Taxi fuel</w:t>
      </w:r>
      <w:bookmarkEnd w:id="388"/>
    </w:p>
    <w:p w14:paraId="26340671" w14:textId="77777777" w:rsidR="00C14526" w:rsidRPr="00643D67" w:rsidRDefault="00C14526" w:rsidP="00B81CA3">
      <w:pPr>
        <w:pStyle w:val="Sampletext"/>
      </w:pPr>
      <w:r w:rsidRPr="00643D67">
        <w:t>Sample text</w:t>
      </w:r>
    </w:p>
    <w:p w14:paraId="34E7E582" w14:textId="77777777" w:rsidR="00C14526" w:rsidRDefault="00C14526" w:rsidP="00C14526">
      <w:r w:rsidRPr="004855A1">
        <w:t>A standard taxi fuel allowance will be planned for all flights. When operating at an aerodrome where a long taxi or significant delay with engine running is expected, taxi fuel will be increased accordingly.</w:t>
      </w:r>
    </w:p>
    <w:p w14:paraId="3F5C7881" w14:textId="34B62C32" w:rsidR="00C14526" w:rsidRDefault="00643D67" w:rsidP="00643D67">
      <w:pPr>
        <w:pStyle w:val="TableTitle"/>
      </w:pPr>
      <w:r>
        <w:t>Taxi fuel allowance plan</w:t>
      </w:r>
    </w:p>
    <w:tbl>
      <w:tblPr>
        <w:tblStyle w:val="SD-MOStable"/>
        <w:tblW w:w="9634" w:type="dxa"/>
        <w:tblLook w:val="0620" w:firstRow="1" w:lastRow="0" w:firstColumn="0" w:lastColumn="0" w:noHBand="1" w:noVBand="1"/>
      </w:tblPr>
      <w:tblGrid>
        <w:gridCol w:w="3211"/>
        <w:gridCol w:w="3211"/>
        <w:gridCol w:w="3212"/>
      </w:tblGrid>
      <w:tr w:rsidR="00C14526" w:rsidRPr="00643D67" w14:paraId="47B653CA" w14:textId="77777777" w:rsidTr="00643D67">
        <w:trPr>
          <w:cnfStyle w:val="100000000000" w:firstRow="1" w:lastRow="0" w:firstColumn="0" w:lastColumn="0" w:oddVBand="0" w:evenVBand="0" w:oddHBand="0" w:evenHBand="0" w:firstRowFirstColumn="0" w:firstRowLastColumn="0" w:lastRowFirstColumn="0" w:lastRowLastColumn="0"/>
        </w:trPr>
        <w:tc>
          <w:tcPr>
            <w:tcW w:w="3211" w:type="dxa"/>
          </w:tcPr>
          <w:p w14:paraId="5987C341" w14:textId="77777777" w:rsidR="00C14526" w:rsidRPr="00643D67" w:rsidRDefault="00C14526" w:rsidP="00643D67">
            <w:r w:rsidRPr="00643D67">
              <w:t>Aircraft type</w:t>
            </w:r>
          </w:p>
        </w:tc>
        <w:tc>
          <w:tcPr>
            <w:tcW w:w="3211" w:type="dxa"/>
          </w:tcPr>
          <w:p w14:paraId="485A7F03" w14:textId="77777777" w:rsidR="00C14526" w:rsidRPr="00643D67" w:rsidRDefault="00C14526" w:rsidP="00643D67">
            <w:r w:rsidRPr="00643D67">
              <w:t>Standard taxi fuel</w:t>
            </w:r>
          </w:p>
        </w:tc>
        <w:tc>
          <w:tcPr>
            <w:tcW w:w="3212" w:type="dxa"/>
          </w:tcPr>
          <w:p w14:paraId="52C76D3B" w14:textId="77777777" w:rsidR="00C14526" w:rsidRPr="00643D67" w:rsidRDefault="00C14526" w:rsidP="00643D67">
            <w:r w:rsidRPr="00643D67">
              <w:t>Additional taxi fuel</w:t>
            </w:r>
          </w:p>
        </w:tc>
      </w:tr>
      <w:tr w:rsidR="00C14526" w:rsidRPr="00643D67" w14:paraId="4993F3B5" w14:textId="77777777" w:rsidTr="00643D67">
        <w:tc>
          <w:tcPr>
            <w:tcW w:w="3211" w:type="dxa"/>
          </w:tcPr>
          <w:p w14:paraId="38B940AE" w14:textId="77777777" w:rsidR="00C14526" w:rsidRPr="00643D67" w:rsidRDefault="00C14526" w:rsidP="00643D67">
            <w:pPr>
              <w:rPr>
                <w:rStyle w:val="Authorinstruction"/>
              </w:rPr>
            </w:pPr>
            <w:r w:rsidRPr="00643D67">
              <w:rPr>
                <w:rStyle w:val="Authorinstruction"/>
              </w:rPr>
              <w:t>C182</w:t>
            </w:r>
          </w:p>
        </w:tc>
        <w:tc>
          <w:tcPr>
            <w:tcW w:w="3211" w:type="dxa"/>
          </w:tcPr>
          <w:p w14:paraId="35F313F3" w14:textId="77777777" w:rsidR="00C14526" w:rsidRPr="00643D67" w:rsidRDefault="00C14526" w:rsidP="00643D67">
            <w:pPr>
              <w:rPr>
                <w:rStyle w:val="Authorinstruction"/>
              </w:rPr>
            </w:pPr>
            <w:r w:rsidRPr="00643D67">
              <w:rPr>
                <w:rStyle w:val="Authorinstruction"/>
              </w:rPr>
              <w:t>X litres</w:t>
            </w:r>
          </w:p>
        </w:tc>
        <w:tc>
          <w:tcPr>
            <w:tcW w:w="3212" w:type="dxa"/>
          </w:tcPr>
          <w:p w14:paraId="495128B8" w14:textId="77777777" w:rsidR="00C14526" w:rsidRPr="00643D67" w:rsidRDefault="00C14526" w:rsidP="00643D67">
            <w:pPr>
              <w:rPr>
                <w:rStyle w:val="Authorinstruction"/>
              </w:rPr>
            </w:pPr>
            <w:r w:rsidRPr="00643D67">
              <w:rPr>
                <w:rStyle w:val="Authorinstruction"/>
              </w:rPr>
              <w:t>X litres / 10 minutes</w:t>
            </w:r>
          </w:p>
        </w:tc>
      </w:tr>
      <w:tr w:rsidR="00C14526" w:rsidRPr="00643D67" w14:paraId="38C68AC6" w14:textId="77777777" w:rsidTr="00643D67">
        <w:tc>
          <w:tcPr>
            <w:tcW w:w="3211" w:type="dxa"/>
          </w:tcPr>
          <w:p w14:paraId="4BF950ED" w14:textId="77777777" w:rsidR="00C14526" w:rsidRPr="00643D67" w:rsidRDefault="00C14526" w:rsidP="00643D67">
            <w:pPr>
              <w:rPr>
                <w:rStyle w:val="Authorinstruction"/>
              </w:rPr>
            </w:pPr>
            <w:r w:rsidRPr="00643D67">
              <w:rPr>
                <w:rStyle w:val="Authorinstruction"/>
              </w:rPr>
              <w:t>C206</w:t>
            </w:r>
          </w:p>
        </w:tc>
        <w:tc>
          <w:tcPr>
            <w:tcW w:w="3211" w:type="dxa"/>
          </w:tcPr>
          <w:p w14:paraId="36A27CB3" w14:textId="77777777" w:rsidR="00C14526" w:rsidRPr="00643D67" w:rsidRDefault="00C14526" w:rsidP="00643D67">
            <w:pPr>
              <w:rPr>
                <w:rStyle w:val="Authorinstruction"/>
              </w:rPr>
            </w:pPr>
            <w:r w:rsidRPr="00643D67">
              <w:rPr>
                <w:rStyle w:val="Authorinstruction"/>
              </w:rPr>
              <w:t>X litres</w:t>
            </w:r>
          </w:p>
        </w:tc>
        <w:tc>
          <w:tcPr>
            <w:tcW w:w="3212" w:type="dxa"/>
          </w:tcPr>
          <w:p w14:paraId="1296A863" w14:textId="77777777" w:rsidR="00C14526" w:rsidRPr="00643D67" w:rsidRDefault="00C14526" w:rsidP="00643D67">
            <w:pPr>
              <w:rPr>
                <w:rStyle w:val="Authorinstruction"/>
              </w:rPr>
            </w:pPr>
            <w:r w:rsidRPr="00643D67">
              <w:rPr>
                <w:rStyle w:val="Authorinstruction"/>
              </w:rPr>
              <w:t>X litres / 10 minutes</w:t>
            </w:r>
          </w:p>
        </w:tc>
      </w:tr>
      <w:tr w:rsidR="00C14526" w:rsidRPr="00643D67" w14:paraId="0FAAA31D" w14:textId="77777777" w:rsidTr="00643D67">
        <w:tc>
          <w:tcPr>
            <w:tcW w:w="3211" w:type="dxa"/>
          </w:tcPr>
          <w:p w14:paraId="33C6993C" w14:textId="77777777" w:rsidR="00C14526" w:rsidRPr="00643D67" w:rsidRDefault="00C14526" w:rsidP="00643D67">
            <w:pPr>
              <w:rPr>
                <w:rStyle w:val="Authorinstruction"/>
              </w:rPr>
            </w:pPr>
            <w:r w:rsidRPr="00643D67">
              <w:rPr>
                <w:rStyle w:val="Authorinstruction"/>
              </w:rPr>
              <w:t>C210</w:t>
            </w:r>
          </w:p>
        </w:tc>
        <w:tc>
          <w:tcPr>
            <w:tcW w:w="3211" w:type="dxa"/>
          </w:tcPr>
          <w:p w14:paraId="64F15B53" w14:textId="77777777" w:rsidR="00C14526" w:rsidRPr="00643D67" w:rsidRDefault="00C14526" w:rsidP="00643D67">
            <w:pPr>
              <w:rPr>
                <w:rStyle w:val="Authorinstruction"/>
              </w:rPr>
            </w:pPr>
            <w:r w:rsidRPr="00643D67">
              <w:rPr>
                <w:rStyle w:val="Authorinstruction"/>
              </w:rPr>
              <w:t>X litres</w:t>
            </w:r>
          </w:p>
        </w:tc>
        <w:tc>
          <w:tcPr>
            <w:tcW w:w="3212" w:type="dxa"/>
          </w:tcPr>
          <w:p w14:paraId="1A4978C3" w14:textId="77777777" w:rsidR="00C14526" w:rsidRPr="00643D67" w:rsidRDefault="00C14526" w:rsidP="00643D67">
            <w:pPr>
              <w:rPr>
                <w:rStyle w:val="Authorinstruction"/>
              </w:rPr>
            </w:pPr>
            <w:r w:rsidRPr="00643D67">
              <w:rPr>
                <w:rStyle w:val="Authorinstruction"/>
              </w:rPr>
              <w:t>X litres / 10 minutes</w:t>
            </w:r>
          </w:p>
        </w:tc>
      </w:tr>
      <w:tr w:rsidR="00C14526" w:rsidRPr="00643D67" w14:paraId="74A0B07B" w14:textId="77777777" w:rsidTr="00643D67">
        <w:tc>
          <w:tcPr>
            <w:tcW w:w="3211" w:type="dxa"/>
          </w:tcPr>
          <w:p w14:paraId="204053F2" w14:textId="77777777" w:rsidR="00C14526" w:rsidRPr="00643D67" w:rsidRDefault="00C14526" w:rsidP="00643D67">
            <w:pPr>
              <w:rPr>
                <w:rStyle w:val="Authorinstruction"/>
              </w:rPr>
            </w:pPr>
            <w:r w:rsidRPr="00643D67">
              <w:rPr>
                <w:rStyle w:val="Authorinstruction"/>
              </w:rPr>
              <w:t>PA-31</w:t>
            </w:r>
          </w:p>
        </w:tc>
        <w:tc>
          <w:tcPr>
            <w:tcW w:w="3211" w:type="dxa"/>
          </w:tcPr>
          <w:p w14:paraId="5EE13E88" w14:textId="77777777" w:rsidR="00C14526" w:rsidRPr="00643D67" w:rsidRDefault="00C14526" w:rsidP="00643D67">
            <w:pPr>
              <w:rPr>
                <w:rStyle w:val="Authorinstruction"/>
              </w:rPr>
            </w:pPr>
            <w:r w:rsidRPr="00643D67">
              <w:rPr>
                <w:rStyle w:val="Authorinstruction"/>
              </w:rPr>
              <w:t>X litres</w:t>
            </w:r>
          </w:p>
        </w:tc>
        <w:tc>
          <w:tcPr>
            <w:tcW w:w="3212" w:type="dxa"/>
          </w:tcPr>
          <w:p w14:paraId="0228DC86" w14:textId="77777777" w:rsidR="00C14526" w:rsidRPr="00643D67" w:rsidRDefault="00C14526" w:rsidP="00643D67">
            <w:pPr>
              <w:rPr>
                <w:rStyle w:val="Authorinstruction"/>
              </w:rPr>
            </w:pPr>
            <w:r w:rsidRPr="00643D67">
              <w:rPr>
                <w:rStyle w:val="Authorinstruction"/>
              </w:rPr>
              <w:t>X litres / 10 minutes</w:t>
            </w:r>
          </w:p>
        </w:tc>
      </w:tr>
      <w:tr w:rsidR="00C14526" w:rsidRPr="00643D67" w14:paraId="52AB3EB5" w14:textId="77777777" w:rsidTr="00643D67">
        <w:tc>
          <w:tcPr>
            <w:tcW w:w="3211" w:type="dxa"/>
          </w:tcPr>
          <w:p w14:paraId="539F5A8B" w14:textId="77777777" w:rsidR="00C14526" w:rsidRPr="00643D67" w:rsidRDefault="00C14526" w:rsidP="00643D67">
            <w:pPr>
              <w:rPr>
                <w:rStyle w:val="Authorinstruction"/>
              </w:rPr>
            </w:pPr>
            <w:r w:rsidRPr="00643D67">
              <w:rPr>
                <w:rStyle w:val="Authorinstruction"/>
              </w:rPr>
              <w:t>BE55 / BE58</w:t>
            </w:r>
          </w:p>
        </w:tc>
        <w:tc>
          <w:tcPr>
            <w:tcW w:w="3211" w:type="dxa"/>
          </w:tcPr>
          <w:p w14:paraId="23615AA5" w14:textId="77777777" w:rsidR="00C14526" w:rsidRPr="00643D67" w:rsidRDefault="00C14526" w:rsidP="00643D67">
            <w:pPr>
              <w:rPr>
                <w:rStyle w:val="Authorinstruction"/>
              </w:rPr>
            </w:pPr>
            <w:r w:rsidRPr="00643D67">
              <w:rPr>
                <w:rStyle w:val="Authorinstruction"/>
              </w:rPr>
              <w:t>X litres</w:t>
            </w:r>
          </w:p>
        </w:tc>
        <w:tc>
          <w:tcPr>
            <w:tcW w:w="3212" w:type="dxa"/>
          </w:tcPr>
          <w:p w14:paraId="68DF1EBE" w14:textId="77777777" w:rsidR="00C14526" w:rsidRPr="00643D67" w:rsidRDefault="00C14526" w:rsidP="00643D67">
            <w:pPr>
              <w:rPr>
                <w:rStyle w:val="Authorinstruction"/>
              </w:rPr>
            </w:pPr>
            <w:r w:rsidRPr="00643D67">
              <w:rPr>
                <w:rStyle w:val="Authorinstruction"/>
              </w:rPr>
              <w:t>X litres / 10 minutes</w:t>
            </w:r>
          </w:p>
        </w:tc>
      </w:tr>
    </w:tbl>
    <w:p w14:paraId="0E917DDF" w14:textId="77777777" w:rsidR="00C14526" w:rsidRPr="00FB61C8" w:rsidRDefault="00C14526" w:rsidP="00966E0B">
      <w:pPr>
        <w:pStyle w:val="Heading4"/>
      </w:pPr>
      <w:bookmarkStart w:id="389" w:name="_Toc96683719"/>
      <w:r w:rsidRPr="00FB61C8">
        <w:t>Trip fuel</w:t>
      </w:r>
      <w:bookmarkEnd w:id="389"/>
    </w:p>
    <w:p w14:paraId="7E969EDD" w14:textId="77777777" w:rsidR="00C14526" w:rsidRPr="00643D67" w:rsidRDefault="00C14526" w:rsidP="00B81CA3">
      <w:pPr>
        <w:pStyle w:val="Sampletext"/>
      </w:pPr>
      <w:r w:rsidRPr="00643D67">
        <w:t>Sample text</w:t>
      </w:r>
    </w:p>
    <w:p w14:paraId="73596FBB" w14:textId="77777777" w:rsidR="00C14526" w:rsidRDefault="00C14526" w:rsidP="00C14526">
      <w:r>
        <w:t>Trip fuel is the amount of fuel required to enable the aircraft to fly from any point along the route until landing at a destination aerodrome including:</w:t>
      </w:r>
    </w:p>
    <w:p w14:paraId="4920450E" w14:textId="77777777" w:rsidR="00C14526" w:rsidRPr="00C14526" w:rsidRDefault="00C14526" w:rsidP="00C14526">
      <w:pPr>
        <w:pStyle w:val="ListBullet"/>
      </w:pPr>
      <w:r>
        <w:t>fuel for take-off and climb from departure aerodrome elevation to initial cruising level or altitude, taking into account the expected departure routing</w:t>
      </w:r>
    </w:p>
    <w:p w14:paraId="7606081E" w14:textId="77777777" w:rsidR="00C14526" w:rsidRPr="00C14526" w:rsidRDefault="00C14526" w:rsidP="00C14526">
      <w:pPr>
        <w:pStyle w:val="ListBullet"/>
      </w:pPr>
      <w:r>
        <w:t>fuel for cruise from top of climb to top of descent, including any step climb or descent from initial cruising level / altitude</w:t>
      </w:r>
    </w:p>
    <w:p w14:paraId="60726587" w14:textId="77777777" w:rsidR="00C14526" w:rsidRPr="00C14526" w:rsidRDefault="00C14526" w:rsidP="00C14526">
      <w:pPr>
        <w:pStyle w:val="ListBullet"/>
      </w:pPr>
      <w:r>
        <w:t>fuel from top of descent to the point where the approach is initiated, taking into account the expected arrival procedure</w:t>
      </w:r>
    </w:p>
    <w:p w14:paraId="1FADC4FC" w14:textId="77777777" w:rsidR="00C14526" w:rsidRPr="00C14526" w:rsidRDefault="00C14526" w:rsidP="00C14526">
      <w:pPr>
        <w:pStyle w:val="ListBullet"/>
      </w:pPr>
      <w:r>
        <w:t>fuel for executing an approach and landing at the planned destination aerodrome.</w:t>
      </w:r>
    </w:p>
    <w:p w14:paraId="686AC253" w14:textId="77777777" w:rsidR="00C14526" w:rsidRDefault="00C14526" w:rsidP="00643D67">
      <w:pPr>
        <w:pStyle w:val="normalafterlisttable"/>
      </w:pPr>
      <w:r>
        <w:t>Trip fuel includes fuel required for planned mission tasks.</w:t>
      </w:r>
    </w:p>
    <w:p w14:paraId="62ADCEA1" w14:textId="77777777" w:rsidR="00C14526" w:rsidRDefault="00C14526" w:rsidP="00C14526">
      <w:r>
        <w:t xml:space="preserve">For </w:t>
      </w:r>
      <w:r w:rsidRPr="00643D67">
        <w:rPr>
          <w:rStyle w:val="Authorinstruction"/>
        </w:rPr>
        <w:t>{Sample Aviation}</w:t>
      </w:r>
      <w:r>
        <w:t xml:space="preserve"> operations, the following fuel usage rates will be used:</w:t>
      </w:r>
    </w:p>
    <w:p w14:paraId="40DCE695" w14:textId="07A5DD96" w:rsidR="00C14526" w:rsidRDefault="00643D67" w:rsidP="00643D67">
      <w:pPr>
        <w:pStyle w:val="TableTitle"/>
      </w:pPr>
      <w:r>
        <w:t>Fuel usage rates</w:t>
      </w:r>
    </w:p>
    <w:tbl>
      <w:tblPr>
        <w:tblStyle w:val="SD-MOStable"/>
        <w:tblW w:w="9634" w:type="dxa"/>
        <w:tblLook w:val="0620" w:firstRow="1" w:lastRow="0" w:firstColumn="0" w:lastColumn="0" w:noHBand="1" w:noVBand="1"/>
      </w:tblPr>
      <w:tblGrid>
        <w:gridCol w:w="4584"/>
        <w:gridCol w:w="5050"/>
      </w:tblGrid>
      <w:tr w:rsidR="00C14526" w:rsidRPr="00643D67" w14:paraId="1603F99D" w14:textId="77777777" w:rsidTr="00643D67">
        <w:trPr>
          <w:cnfStyle w:val="100000000000" w:firstRow="1" w:lastRow="0" w:firstColumn="0" w:lastColumn="0" w:oddVBand="0" w:evenVBand="0" w:oddHBand="0" w:evenHBand="0" w:firstRowFirstColumn="0" w:firstRowLastColumn="0" w:lastRowFirstColumn="0" w:lastRowLastColumn="0"/>
          <w:tblHeader/>
        </w:trPr>
        <w:tc>
          <w:tcPr>
            <w:tcW w:w="4584" w:type="dxa"/>
          </w:tcPr>
          <w:p w14:paraId="7586B1C6" w14:textId="77777777" w:rsidR="00C14526" w:rsidRPr="00643D67" w:rsidRDefault="00C14526" w:rsidP="00643D67">
            <w:r w:rsidRPr="00643D67">
              <w:t>Aircraft type</w:t>
            </w:r>
          </w:p>
        </w:tc>
        <w:tc>
          <w:tcPr>
            <w:tcW w:w="5050" w:type="dxa"/>
          </w:tcPr>
          <w:p w14:paraId="4B5EFC5B" w14:textId="77777777" w:rsidR="00C14526" w:rsidRPr="00643D67" w:rsidRDefault="00C14526" w:rsidP="00643D67">
            <w:r w:rsidRPr="00643D67">
              <w:t>Fuel usage rate (e.g., litres / hour)</w:t>
            </w:r>
          </w:p>
        </w:tc>
      </w:tr>
      <w:tr w:rsidR="00C14526" w:rsidRPr="00643D67" w14:paraId="67F72EBA" w14:textId="77777777" w:rsidTr="00643D67">
        <w:tc>
          <w:tcPr>
            <w:tcW w:w="4584" w:type="dxa"/>
          </w:tcPr>
          <w:p w14:paraId="318BCB9C" w14:textId="77777777" w:rsidR="00C14526" w:rsidRPr="00643D67" w:rsidRDefault="00C14526" w:rsidP="00643D67">
            <w:pPr>
              <w:rPr>
                <w:rStyle w:val="Authorinstruction"/>
              </w:rPr>
            </w:pPr>
            <w:r w:rsidRPr="00643D67">
              <w:rPr>
                <w:rStyle w:val="Authorinstruction"/>
              </w:rPr>
              <w:t>C182</w:t>
            </w:r>
          </w:p>
        </w:tc>
        <w:tc>
          <w:tcPr>
            <w:tcW w:w="5050" w:type="dxa"/>
          </w:tcPr>
          <w:p w14:paraId="5B0EF5C3" w14:textId="77777777" w:rsidR="00C14526" w:rsidRPr="00643D67" w:rsidRDefault="00C14526" w:rsidP="00643D67">
            <w:pPr>
              <w:rPr>
                <w:rStyle w:val="Authorinstruction"/>
              </w:rPr>
            </w:pPr>
            <w:r w:rsidRPr="00643D67">
              <w:rPr>
                <w:rStyle w:val="Authorinstruction"/>
              </w:rPr>
              <w:t>X litres / hour</w:t>
            </w:r>
          </w:p>
        </w:tc>
      </w:tr>
      <w:tr w:rsidR="00C14526" w:rsidRPr="00643D67" w14:paraId="6C67A732" w14:textId="77777777" w:rsidTr="00643D67">
        <w:tc>
          <w:tcPr>
            <w:tcW w:w="4584" w:type="dxa"/>
          </w:tcPr>
          <w:p w14:paraId="10C87D33" w14:textId="77777777" w:rsidR="00C14526" w:rsidRPr="00643D67" w:rsidRDefault="00C14526" w:rsidP="00643D67">
            <w:pPr>
              <w:rPr>
                <w:rStyle w:val="Authorinstruction"/>
              </w:rPr>
            </w:pPr>
            <w:r w:rsidRPr="00643D67">
              <w:rPr>
                <w:rStyle w:val="Authorinstruction"/>
              </w:rPr>
              <w:t>C206</w:t>
            </w:r>
          </w:p>
        </w:tc>
        <w:tc>
          <w:tcPr>
            <w:tcW w:w="5050" w:type="dxa"/>
          </w:tcPr>
          <w:p w14:paraId="7677C904" w14:textId="77777777" w:rsidR="00C14526" w:rsidRPr="00643D67" w:rsidRDefault="00C14526" w:rsidP="00643D67">
            <w:pPr>
              <w:rPr>
                <w:rStyle w:val="Authorinstruction"/>
              </w:rPr>
            </w:pPr>
            <w:r w:rsidRPr="00643D67">
              <w:rPr>
                <w:rStyle w:val="Authorinstruction"/>
              </w:rPr>
              <w:t>X litres / hour</w:t>
            </w:r>
          </w:p>
        </w:tc>
      </w:tr>
      <w:tr w:rsidR="00C14526" w:rsidRPr="00643D67" w14:paraId="72E395C1" w14:textId="77777777" w:rsidTr="00643D67">
        <w:tc>
          <w:tcPr>
            <w:tcW w:w="4584" w:type="dxa"/>
          </w:tcPr>
          <w:p w14:paraId="5F861609" w14:textId="77777777" w:rsidR="00C14526" w:rsidRPr="00643D67" w:rsidRDefault="00C14526" w:rsidP="00643D67">
            <w:pPr>
              <w:rPr>
                <w:rStyle w:val="Authorinstruction"/>
              </w:rPr>
            </w:pPr>
            <w:r w:rsidRPr="00643D67">
              <w:rPr>
                <w:rStyle w:val="Authorinstruction"/>
              </w:rPr>
              <w:t>C210</w:t>
            </w:r>
          </w:p>
        </w:tc>
        <w:tc>
          <w:tcPr>
            <w:tcW w:w="5050" w:type="dxa"/>
          </w:tcPr>
          <w:p w14:paraId="36082E43" w14:textId="77777777" w:rsidR="00C14526" w:rsidRPr="00643D67" w:rsidRDefault="00C14526" w:rsidP="00643D67">
            <w:pPr>
              <w:rPr>
                <w:rStyle w:val="Authorinstruction"/>
              </w:rPr>
            </w:pPr>
            <w:r w:rsidRPr="00643D67">
              <w:rPr>
                <w:rStyle w:val="Authorinstruction"/>
              </w:rPr>
              <w:t>X litres / hour</w:t>
            </w:r>
          </w:p>
        </w:tc>
      </w:tr>
      <w:tr w:rsidR="00C14526" w:rsidRPr="00643D67" w14:paraId="5E699268" w14:textId="77777777" w:rsidTr="00643D67">
        <w:tc>
          <w:tcPr>
            <w:tcW w:w="4584" w:type="dxa"/>
          </w:tcPr>
          <w:p w14:paraId="1FF51004" w14:textId="77777777" w:rsidR="00C14526" w:rsidRPr="00643D67" w:rsidRDefault="00C14526" w:rsidP="00643D67">
            <w:pPr>
              <w:rPr>
                <w:rStyle w:val="Authorinstruction"/>
              </w:rPr>
            </w:pPr>
            <w:r w:rsidRPr="00643D67">
              <w:rPr>
                <w:rStyle w:val="Authorinstruction"/>
              </w:rPr>
              <w:t>PA-31</w:t>
            </w:r>
          </w:p>
        </w:tc>
        <w:tc>
          <w:tcPr>
            <w:tcW w:w="5050" w:type="dxa"/>
          </w:tcPr>
          <w:p w14:paraId="17742985" w14:textId="77777777" w:rsidR="00C14526" w:rsidRPr="00643D67" w:rsidRDefault="00C14526" w:rsidP="00643D67">
            <w:pPr>
              <w:rPr>
                <w:rStyle w:val="Authorinstruction"/>
              </w:rPr>
            </w:pPr>
            <w:r w:rsidRPr="00643D67">
              <w:rPr>
                <w:rStyle w:val="Authorinstruction"/>
              </w:rPr>
              <w:t>X litres / hour</w:t>
            </w:r>
          </w:p>
        </w:tc>
      </w:tr>
      <w:tr w:rsidR="00C14526" w:rsidRPr="00643D67" w14:paraId="3C1104FF" w14:textId="77777777" w:rsidTr="00643D67">
        <w:tc>
          <w:tcPr>
            <w:tcW w:w="4584" w:type="dxa"/>
          </w:tcPr>
          <w:p w14:paraId="13227760" w14:textId="77777777" w:rsidR="00C14526" w:rsidRPr="00643D67" w:rsidRDefault="00C14526" w:rsidP="00643D67">
            <w:pPr>
              <w:rPr>
                <w:rStyle w:val="Authorinstruction"/>
              </w:rPr>
            </w:pPr>
            <w:r w:rsidRPr="00643D67">
              <w:rPr>
                <w:rStyle w:val="Authorinstruction"/>
              </w:rPr>
              <w:t>BE55 / BE58</w:t>
            </w:r>
          </w:p>
        </w:tc>
        <w:tc>
          <w:tcPr>
            <w:tcW w:w="5050" w:type="dxa"/>
          </w:tcPr>
          <w:p w14:paraId="2C4A5E51" w14:textId="77777777" w:rsidR="00C14526" w:rsidRPr="00643D67" w:rsidRDefault="00C14526" w:rsidP="00643D67">
            <w:pPr>
              <w:rPr>
                <w:rStyle w:val="Authorinstruction"/>
              </w:rPr>
            </w:pPr>
            <w:r w:rsidRPr="00643D67">
              <w:rPr>
                <w:rStyle w:val="Authorinstruction"/>
              </w:rPr>
              <w:t>X litres / hour</w:t>
            </w:r>
          </w:p>
        </w:tc>
      </w:tr>
    </w:tbl>
    <w:p w14:paraId="73F96D9F" w14:textId="77777777" w:rsidR="00C14526" w:rsidRPr="00FB61C8" w:rsidRDefault="00C14526" w:rsidP="00966E0B">
      <w:pPr>
        <w:pStyle w:val="Heading4"/>
      </w:pPr>
      <w:bookmarkStart w:id="390" w:name="_Toc96683720"/>
      <w:r w:rsidRPr="00FB61C8">
        <w:t>Destination alternate fuel</w:t>
      </w:r>
      <w:bookmarkEnd w:id="390"/>
    </w:p>
    <w:p w14:paraId="42EF5570" w14:textId="77777777" w:rsidR="00C14526" w:rsidRPr="00643D67" w:rsidRDefault="00C14526" w:rsidP="00B81CA3">
      <w:pPr>
        <w:pStyle w:val="Sampletext"/>
        <w:rPr>
          <w:rStyle w:val="Strong"/>
          <w:b/>
          <w:bCs w:val="0"/>
        </w:rPr>
      </w:pPr>
      <w:r w:rsidRPr="00643D67">
        <w:rPr>
          <w:rStyle w:val="Strong"/>
          <w:b/>
          <w:bCs w:val="0"/>
        </w:rPr>
        <w:t>Sample text</w:t>
      </w:r>
    </w:p>
    <w:p w14:paraId="72AD7A15" w14:textId="77777777" w:rsidR="00C14526" w:rsidRDefault="00C14526" w:rsidP="00C14526">
      <w:r>
        <w:t>Destination alternate fuel includes the fuel required for the aircraft to do the following:</w:t>
      </w:r>
    </w:p>
    <w:p w14:paraId="04317404" w14:textId="77777777" w:rsidR="00C14526" w:rsidRPr="00C14526" w:rsidRDefault="00C14526" w:rsidP="00C14526">
      <w:pPr>
        <w:pStyle w:val="ListBullet"/>
      </w:pPr>
      <w:r>
        <w:t>perform a missed approach at the destination aerodrome</w:t>
      </w:r>
    </w:p>
    <w:p w14:paraId="783C5EA5" w14:textId="77777777" w:rsidR="00C14526" w:rsidRPr="00C14526" w:rsidRDefault="00C14526" w:rsidP="00C14526">
      <w:pPr>
        <w:pStyle w:val="ListBullet"/>
      </w:pPr>
      <w:r>
        <w:t>climb to the expected cruising altitude</w:t>
      </w:r>
    </w:p>
    <w:p w14:paraId="3F07CBB0" w14:textId="77777777" w:rsidR="00C14526" w:rsidRPr="00C14526" w:rsidRDefault="00C14526" w:rsidP="00C14526">
      <w:pPr>
        <w:pStyle w:val="ListBullet"/>
      </w:pPr>
      <w:r>
        <w:t>fly the expected routing to the destination alternate aerodrome</w:t>
      </w:r>
    </w:p>
    <w:p w14:paraId="291E0092" w14:textId="77777777" w:rsidR="00C14526" w:rsidRPr="00C14526" w:rsidRDefault="00C14526" w:rsidP="00C14526">
      <w:pPr>
        <w:pStyle w:val="ListBullet"/>
      </w:pPr>
      <w:r>
        <w:t>descend to the point where the expected approach is initiated</w:t>
      </w:r>
    </w:p>
    <w:p w14:paraId="7F08AE83" w14:textId="77777777" w:rsidR="00C14526" w:rsidRPr="00C14526" w:rsidRDefault="00C14526" w:rsidP="00C14526">
      <w:pPr>
        <w:pStyle w:val="ListBullet"/>
      </w:pPr>
      <w:r>
        <w:t>conduct the approach</w:t>
      </w:r>
    </w:p>
    <w:p w14:paraId="0B1BD0C1" w14:textId="77777777" w:rsidR="00C14526" w:rsidRPr="00C14526" w:rsidRDefault="00C14526" w:rsidP="00C14526">
      <w:pPr>
        <w:pStyle w:val="ListBullet"/>
      </w:pPr>
      <w:r>
        <w:t>land at the destination alternate aerodrome.</w:t>
      </w:r>
    </w:p>
    <w:p w14:paraId="452424A6" w14:textId="2A88253D" w:rsidR="00C14526" w:rsidRDefault="00C14526" w:rsidP="00643D67">
      <w:pPr>
        <w:pStyle w:val="normalafterlisttable"/>
      </w:pPr>
      <w:r>
        <w:t xml:space="preserve">A destination alternate will be planned when required by subsection </w:t>
      </w:r>
      <w:hyperlink w:anchor="_Flight_preparation" w:history="1">
        <w:r w:rsidRPr="00A53384">
          <w:rPr>
            <w:rStyle w:val="Hyperlink"/>
          </w:rPr>
          <w:t>2.10.4</w:t>
        </w:r>
      </w:hyperlink>
      <w:r>
        <w:t xml:space="preserve"> Flight planning – Alternate aerodromes.</w:t>
      </w:r>
    </w:p>
    <w:p w14:paraId="169ED869" w14:textId="77777777" w:rsidR="00C14526" w:rsidRPr="00FB61C8" w:rsidRDefault="00C14526" w:rsidP="00966E0B">
      <w:pPr>
        <w:pStyle w:val="Heading4"/>
      </w:pPr>
      <w:bookmarkStart w:id="391" w:name="_Toc96683721"/>
      <w:r w:rsidRPr="00FB61C8">
        <w:t>Holding fuel</w:t>
      </w:r>
      <w:bookmarkEnd w:id="391"/>
    </w:p>
    <w:p w14:paraId="66E10165" w14:textId="77777777" w:rsidR="00C14526" w:rsidRPr="00643D67" w:rsidRDefault="00C14526" w:rsidP="00B81CA3">
      <w:pPr>
        <w:pStyle w:val="Sampletext"/>
        <w:rPr>
          <w:rStyle w:val="Strong"/>
          <w:b/>
          <w:bCs w:val="0"/>
        </w:rPr>
      </w:pPr>
      <w:r w:rsidRPr="00643D67">
        <w:rPr>
          <w:rStyle w:val="Strong"/>
          <w:b/>
          <w:bCs w:val="0"/>
        </w:rPr>
        <w:t>Sample text</w:t>
      </w:r>
    </w:p>
    <w:p w14:paraId="60FF63F2" w14:textId="77777777" w:rsidR="00C14526" w:rsidRDefault="00C14526" w:rsidP="00C14526">
      <w:r>
        <w:t>Holding fuel is the amount of fuel that the aircraft requires to fly for the period of time anticipated for holding (taking into account the operating conditions).</w:t>
      </w:r>
    </w:p>
    <w:p w14:paraId="40AA161A" w14:textId="77777777" w:rsidR="00C14526" w:rsidRDefault="00C14526" w:rsidP="00C14526">
      <w:r>
        <w:t>Holding fuel may be required for reasons including weather, anticipated air traffic delays or temporary aerodrome unavailability.</w:t>
      </w:r>
    </w:p>
    <w:p w14:paraId="581EBF75" w14:textId="77777777" w:rsidR="00C14526" w:rsidRDefault="00C14526" w:rsidP="00C14526">
      <w:r>
        <w:t xml:space="preserve">For </w:t>
      </w:r>
      <w:r w:rsidRPr="00643D67">
        <w:rPr>
          <w:rStyle w:val="Authorinstruction"/>
        </w:rPr>
        <w:t>{Sample Aviation}</w:t>
      </w:r>
      <w:r w:rsidRPr="00C14526">
        <w:t xml:space="preserve"> </w:t>
      </w:r>
      <w:r>
        <w:t>operations, the applicable fuel usage rate in the fuel usage table will be used when calculating the fuel quantity required for holding.</w:t>
      </w:r>
    </w:p>
    <w:p w14:paraId="2EA3C771" w14:textId="77777777" w:rsidR="00C14526" w:rsidRPr="00FB61C8" w:rsidRDefault="00C14526" w:rsidP="00966E0B">
      <w:pPr>
        <w:pStyle w:val="Heading4"/>
      </w:pPr>
      <w:bookmarkStart w:id="392" w:name="_Toc96683722"/>
      <w:r w:rsidRPr="00FB61C8">
        <w:t>Contingency fuel</w:t>
      </w:r>
      <w:bookmarkEnd w:id="392"/>
    </w:p>
    <w:p w14:paraId="5C270F05" w14:textId="77777777" w:rsidR="00C14526" w:rsidRPr="00643D67" w:rsidRDefault="00C14526" w:rsidP="00B81CA3">
      <w:pPr>
        <w:pStyle w:val="Sampletext"/>
        <w:rPr>
          <w:rStyle w:val="Strong"/>
          <w:b/>
          <w:bCs w:val="0"/>
        </w:rPr>
      </w:pPr>
      <w:r w:rsidRPr="00643D67">
        <w:rPr>
          <w:rStyle w:val="Strong"/>
          <w:b/>
          <w:bCs w:val="0"/>
        </w:rPr>
        <w:t>Sample text</w:t>
      </w:r>
    </w:p>
    <w:p w14:paraId="61780BE8" w14:textId="77777777" w:rsidR="00C14526" w:rsidRDefault="00C14526" w:rsidP="00C14526">
      <w:r w:rsidRPr="00FB61C8">
        <w:t xml:space="preserve">Contingency fuel is not required for </w:t>
      </w:r>
      <w:r w:rsidRPr="00643D67">
        <w:rPr>
          <w:rStyle w:val="Authorinstruction"/>
        </w:rPr>
        <w:t>{Sample Aviation}</w:t>
      </w:r>
      <w:r w:rsidRPr="00FB61C8">
        <w:t xml:space="preserve"> operations.</w:t>
      </w:r>
    </w:p>
    <w:p w14:paraId="556D9BFF" w14:textId="77777777" w:rsidR="00C14526" w:rsidRDefault="00C14526" w:rsidP="00966E0B">
      <w:pPr>
        <w:pStyle w:val="Heading4"/>
      </w:pPr>
      <w:bookmarkStart w:id="393" w:name="_Toc96683723"/>
      <w:r w:rsidRPr="00FB61C8">
        <w:t>Final reserve fuel</w:t>
      </w:r>
      <w:bookmarkEnd w:id="393"/>
    </w:p>
    <w:p w14:paraId="690661DF" w14:textId="77777777" w:rsidR="00C14526" w:rsidRPr="00643D67" w:rsidRDefault="00C14526" w:rsidP="00B81CA3">
      <w:pPr>
        <w:pStyle w:val="Sampletext"/>
        <w:rPr>
          <w:rStyle w:val="Strong"/>
          <w:b/>
          <w:bCs w:val="0"/>
        </w:rPr>
      </w:pPr>
      <w:r w:rsidRPr="00643D67">
        <w:rPr>
          <w:rStyle w:val="Strong"/>
          <w:b/>
          <w:bCs w:val="0"/>
        </w:rPr>
        <w:t>Sample text</w:t>
      </w:r>
    </w:p>
    <w:p w14:paraId="34E598DB" w14:textId="77777777" w:rsidR="00C14526" w:rsidRPr="0005288E" w:rsidRDefault="00C14526" w:rsidP="00C14526">
      <w:r w:rsidRPr="0005288E">
        <w:t xml:space="preserve">Final reserve fuel for </w:t>
      </w:r>
      <w:r w:rsidRPr="00643D67">
        <w:rPr>
          <w:rStyle w:val="Authorinstruction"/>
        </w:rPr>
        <w:t>{Sample Aviation}</w:t>
      </w:r>
      <w:r w:rsidRPr="00C14526">
        <w:t xml:space="preserve"> </w:t>
      </w:r>
      <w:r w:rsidRPr="0005288E">
        <w:t>operations is the amount of fuel required to fly the aircraft at 1500 ft above aerodrome elevation in ISA conditions for 30 minutes (day VFR) or 45 minutes (IFR) and must be usable fuel remaining on completion of landing at the destination (or destination alternate).</w:t>
      </w:r>
    </w:p>
    <w:p w14:paraId="6725D229" w14:textId="77777777" w:rsidR="00C14526" w:rsidRDefault="00C14526" w:rsidP="00C14526">
      <w:r w:rsidRPr="0005288E">
        <w:t xml:space="preserve">Final reserve fuel for </w:t>
      </w:r>
      <w:r w:rsidRPr="00643D67">
        <w:rPr>
          <w:rStyle w:val="Authorinstruction"/>
        </w:rPr>
        <w:t>{Sample Aviation}</w:t>
      </w:r>
      <w:r w:rsidRPr="0005288E">
        <w:t xml:space="preserve"> operations is</w:t>
      </w:r>
      <w:r>
        <w:t>:</w:t>
      </w:r>
    </w:p>
    <w:p w14:paraId="30FC6F79" w14:textId="0BD91CDB" w:rsidR="00C14526" w:rsidRDefault="00643D67" w:rsidP="00643D67">
      <w:pPr>
        <w:pStyle w:val="TableTitle"/>
      </w:pPr>
      <w:r>
        <w:t>Final reserve fuel</w:t>
      </w:r>
    </w:p>
    <w:tbl>
      <w:tblPr>
        <w:tblStyle w:val="SD-MOStable"/>
        <w:tblW w:w="9634" w:type="dxa"/>
        <w:tblLook w:val="0620" w:firstRow="1" w:lastRow="0" w:firstColumn="0" w:lastColumn="0" w:noHBand="1" w:noVBand="1"/>
      </w:tblPr>
      <w:tblGrid>
        <w:gridCol w:w="3211"/>
        <w:gridCol w:w="3211"/>
        <w:gridCol w:w="3212"/>
      </w:tblGrid>
      <w:tr w:rsidR="00C14526" w:rsidRPr="00643D67" w14:paraId="17E245F5" w14:textId="77777777" w:rsidTr="00643D67">
        <w:trPr>
          <w:cnfStyle w:val="100000000000" w:firstRow="1" w:lastRow="0" w:firstColumn="0" w:lastColumn="0" w:oddVBand="0" w:evenVBand="0" w:oddHBand="0" w:evenHBand="0" w:firstRowFirstColumn="0" w:firstRowLastColumn="0" w:lastRowFirstColumn="0" w:lastRowLastColumn="0"/>
          <w:tblHeader/>
        </w:trPr>
        <w:tc>
          <w:tcPr>
            <w:tcW w:w="3211" w:type="dxa"/>
          </w:tcPr>
          <w:p w14:paraId="5F4D431B" w14:textId="77777777" w:rsidR="00C14526" w:rsidRPr="00643D67" w:rsidRDefault="00C14526" w:rsidP="00643D67">
            <w:r w:rsidRPr="00643D67">
              <w:t>Aircraft type</w:t>
            </w:r>
          </w:p>
        </w:tc>
        <w:tc>
          <w:tcPr>
            <w:tcW w:w="3211" w:type="dxa"/>
          </w:tcPr>
          <w:p w14:paraId="32144DF5" w14:textId="77777777" w:rsidR="00C14526" w:rsidRPr="00643D67" w:rsidRDefault="00C14526" w:rsidP="00643D67">
            <w:r w:rsidRPr="00643D67">
              <w:t>Day VFR (30 mins)</w:t>
            </w:r>
          </w:p>
        </w:tc>
        <w:tc>
          <w:tcPr>
            <w:tcW w:w="3212" w:type="dxa"/>
          </w:tcPr>
          <w:p w14:paraId="4FFF801A" w14:textId="77777777" w:rsidR="00C14526" w:rsidRPr="00643D67" w:rsidRDefault="00C14526" w:rsidP="00643D67">
            <w:r w:rsidRPr="00643D67">
              <w:t>IFR (45 mins)</w:t>
            </w:r>
          </w:p>
        </w:tc>
      </w:tr>
      <w:tr w:rsidR="00C14526" w:rsidRPr="00643D67" w14:paraId="5B0B3822" w14:textId="77777777" w:rsidTr="00643D67">
        <w:tc>
          <w:tcPr>
            <w:tcW w:w="3211" w:type="dxa"/>
          </w:tcPr>
          <w:p w14:paraId="5EA279AE" w14:textId="77777777" w:rsidR="00C14526" w:rsidRPr="00643D67" w:rsidRDefault="00C14526" w:rsidP="00643D67">
            <w:pPr>
              <w:rPr>
                <w:rStyle w:val="Authorinstruction"/>
              </w:rPr>
            </w:pPr>
            <w:r w:rsidRPr="00643D67">
              <w:rPr>
                <w:rStyle w:val="Authorinstruction"/>
              </w:rPr>
              <w:t>C182</w:t>
            </w:r>
          </w:p>
        </w:tc>
        <w:tc>
          <w:tcPr>
            <w:tcW w:w="3211" w:type="dxa"/>
          </w:tcPr>
          <w:p w14:paraId="1A22F276" w14:textId="77777777" w:rsidR="00C14526" w:rsidRPr="00643D67" w:rsidRDefault="00C14526" w:rsidP="00643D67">
            <w:pPr>
              <w:rPr>
                <w:rStyle w:val="Authorinstruction"/>
              </w:rPr>
            </w:pPr>
            <w:r w:rsidRPr="00643D67">
              <w:rPr>
                <w:rStyle w:val="Authorinstruction"/>
              </w:rPr>
              <w:t>X litres</w:t>
            </w:r>
          </w:p>
        </w:tc>
        <w:tc>
          <w:tcPr>
            <w:tcW w:w="3212" w:type="dxa"/>
          </w:tcPr>
          <w:p w14:paraId="49BC6212" w14:textId="77777777" w:rsidR="00C14526" w:rsidRPr="00643D67" w:rsidRDefault="00C14526" w:rsidP="00643D67">
            <w:pPr>
              <w:rPr>
                <w:rStyle w:val="Authorinstruction"/>
              </w:rPr>
            </w:pPr>
            <w:r w:rsidRPr="00643D67">
              <w:rPr>
                <w:rStyle w:val="Authorinstruction"/>
              </w:rPr>
              <w:t>N/A</w:t>
            </w:r>
          </w:p>
        </w:tc>
      </w:tr>
      <w:tr w:rsidR="00C14526" w:rsidRPr="00643D67" w14:paraId="28670D58" w14:textId="77777777" w:rsidTr="00643D67">
        <w:tc>
          <w:tcPr>
            <w:tcW w:w="3211" w:type="dxa"/>
          </w:tcPr>
          <w:p w14:paraId="58756A42" w14:textId="77777777" w:rsidR="00C14526" w:rsidRPr="00643D67" w:rsidRDefault="00C14526" w:rsidP="00643D67">
            <w:pPr>
              <w:rPr>
                <w:rStyle w:val="Authorinstruction"/>
              </w:rPr>
            </w:pPr>
            <w:r w:rsidRPr="00643D67">
              <w:rPr>
                <w:rStyle w:val="Authorinstruction"/>
              </w:rPr>
              <w:t>C206</w:t>
            </w:r>
          </w:p>
        </w:tc>
        <w:tc>
          <w:tcPr>
            <w:tcW w:w="3211" w:type="dxa"/>
          </w:tcPr>
          <w:p w14:paraId="2B7A541F" w14:textId="77777777" w:rsidR="00C14526" w:rsidRPr="00643D67" w:rsidRDefault="00C14526" w:rsidP="00643D67">
            <w:pPr>
              <w:rPr>
                <w:rStyle w:val="Authorinstruction"/>
              </w:rPr>
            </w:pPr>
            <w:r w:rsidRPr="00643D67">
              <w:rPr>
                <w:rStyle w:val="Authorinstruction"/>
              </w:rPr>
              <w:t>X litres</w:t>
            </w:r>
          </w:p>
        </w:tc>
        <w:tc>
          <w:tcPr>
            <w:tcW w:w="3212" w:type="dxa"/>
          </w:tcPr>
          <w:p w14:paraId="0EFA038E" w14:textId="77777777" w:rsidR="00C14526" w:rsidRPr="00643D67" w:rsidRDefault="00C14526" w:rsidP="00643D67">
            <w:pPr>
              <w:rPr>
                <w:rStyle w:val="Authorinstruction"/>
              </w:rPr>
            </w:pPr>
            <w:r w:rsidRPr="00643D67">
              <w:rPr>
                <w:rStyle w:val="Authorinstruction"/>
              </w:rPr>
              <w:t>N/A</w:t>
            </w:r>
          </w:p>
        </w:tc>
      </w:tr>
      <w:tr w:rsidR="00C14526" w:rsidRPr="00643D67" w14:paraId="3D297D84" w14:textId="77777777" w:rsidTr="00643D67">
        <w:tc>
          <w:tcPr>
            <w:tcW w:w="3211" w:type="dxa"/>
          </w:tcPr>
          <w:p w14:paraId="1477A9A3" w14:textId="77777777" w:rsidR="00C14526" w:rsidRPr="00643D67" w:rsidRDefault="00C14526" w:rsidP="00643D67">
            <w:pPr>
              <w:rPr>
                <w:rStyle w:val="Authorinstruction"/>
              </w:rPr>
            </w:pPr>
            <w:r w:rsidRPr="00643D67">
              <w:rPr>
                <w:rStyle w:val="Authorinstruction"/>
              </w:rPr>
              <w:t>C210</w:t>
            </w:r>
          </w:p>
        </w:tc>
        <w:tc>
          <w:tcPr>
            <w:tcW w:w="3211" w:type="dxa"/>
          </w:tcPr>
          <w:p w14:paraId="4DB37C53" w14:textId="77777777" w:rsidR="00C14526" w:rsidRPr="00643D67" w:rsidRDefault="00C14526" w:rsidP="00643D67">
            <w:pPr>
              <w:rPr>
                <w:rStyle w:val="Authorinstruction"/>
              </w:rPr>
            </w:pPr>
            <w:r w:rsidRPr="00643D67">
              <w:rPr>
                <w:rStyle w:val="Authorinstruction"/>
              </w:rPr>
              <w:t>X litres</w:t>
            </w:r>
          </w:p>
        </w:tc>
        <w:tc>
          <w:tcPr>
            <w:tcW w:w="3212" w:type="dxa"/>
          </w:tcPr>
          <w:p w14:paraId="79B55923" w14:textId="77777777" w:rsidR="00C14526" w:rsidRPr="00643D67" w:rsidRDefault="00C14526" w:rsidP="00643D67">
            <w:pPr>
              <w:rPr>
                <w:rStyle w:val="Authorinstruction"/>
              </w:rPr>
            </w:pPr>
            <w:r w:rsidRPr="00643D67">
              <w:rPr>
                <w:rStyle w:val="Authorinstruction"/>
              </w:rPr>
              <w:t>N/A</w:t>
            </w:r>
          </w:p>
        </w:tc>
      </w:tr>
      <w:tr w:rsidR="00C14526" w:rsidRPr="00643D67" w14:paraId="06D3D2F8" w14:textId="77777777" w:rsidTr="00643D67">
        <w:tc>
          <w:tcPr>
            <w:tcW w:w="3211" w:type="dxa"/>
          </w:tcPr>
          <w:p w14:paraId="7BC0F6B5" w14:textId="77777777" w:rsidR="00C14526" w:rsidRPr="00643D67" w:rsidRDefault="00C14526" w:rsidP="00643D67">
            <w:pPr>
              <w:rPr>
                <w:rStyle w:val="Authorinstruction"/>
              </w:rPr>
            </w:pPr>
            <w:r w:rsidRPr="00643D67">
              <w:rPr>
                <w:rStyle w:val="Authorinstruction"/>
              </w:rPr>
              <w:t>PA-31</w:t>
            </w:r>
          </w:p>
        </w:tc>
        <w:tc>
          <w:tcPr>
            <w:tcW w:w="3211" w:type="dxa"/>
          </w:tcPr>
          <w:p w14:paraId="34C58214" w14:textId="77777777" w:rsidR="00C14526" w:rsidRPr="00643D67" w:rsidRDefault="00C14526" w:rsidP="00643D67">
            <w:pPr>
              <w:rPr>
                <w:rStyle w:val="Authorinstruction"/>
              </w:rPr>
            </w:pPr>
            <w:r w:rsidRPr="00643D67">
              <w:rPr>
                <w:rStyle w:val="Authorinstruction"/>
              </w:rPr>
              <w:t>X litres</w:t>
            </w:r>
          </w:p>
        </w:tc>
        <w:tc>
          <w:tcPr>
            <w:tcW w:w="3212" w:type="dxa"/>
          </w:tcPr>
          <w:p w14:paraId="181C0AB7" w14:textId="77777777" w:rsidR="00C14526" w:rsidRPr="00643D67" w:rsidRDefault="00C14526" w:rsidP="00643D67">
            <w:pPr>
              <w:rPr>
                <w:rStyle w:val="Authorinstruction"/>
              </w:rPr>
            </w:pPr>
            <w:r w:rsidRPr="00643D67">
              <w:rPr>
                <w:rStyle w:val="Authorinstruction"/>
              </w:rPr>
              <w:t>X litres</w:t>
            </w:r>
          </w:p>
        </w:tc>
      </w:tr>
      <w:tr w:rsidR="00C14526" w:rsidRPr="00643D67" w14:paraId="77FE337A" w14:textId="77777777" w:rsidTr="00643D67">
        <w:tc>
          <w:tcPr>
            <w:tcW w:w="3211" w:type="dxa"/>
          </w:tcPr>
          <w:p w14:paraId="07512853" w14:textId="77777777" w:rsidR="00C14526" w:rsidRPr="00643D67" w:rsidRDefault="00C14526" w:rsidP="00643D67">
            <w:pPr>
              <w:rPr>
                <w:rStyle w:val="Authorinstruction"/>
              </w:rPr>
            </w:pPr>
            <w:r w:rsidRPr="00643D67">
              <w:rPr>
                <w:rStyle w:val="Authorinstruction"/>
              </w:rPr>
              <w:t>BE55 / BE58</w:t>
            </w:r>
          </w:p>
        </w:tc>
        <w:tc>
          <w:tcPr>
            <w:tcW w:w="3211" w:type="dxa"/>
          </w:tcPr>
          <w:p w14:paraId="4F849C6B" w14:textId="77777777" w:rsidR="00C14526" w:rsidRPr="00643D67" w:rsidRDefault="00C14526" w:rsidP="00643D67">
            <w:pPr>
              <w:rPr>
                <w:rStyle w:val="Authorinstruction"/>
              </w:rPr>
            </w:pPr>
            <w:r w:rsidRPr="00643D67">
              <w:rPr>
                <w:rStyle w:val="Authorinstruction"/>
              </w:rPr>
              <w:t>X litres</w:t>
            </w:r>
          </w:p>
        </w:tc>
        <w:tc>
          <w:tcPr>
            <w:tcW w:w="3212" w:type="dxa"/>
          </w:tcPr>
          <w:p w14:paraId="2D718B6A" w14:textId="77777777" w:rsidR="00C14526" w:rsidRPr="00643D67" w:rsidRDefault="00C14526" w:rsidP="00643D67">
            <w:pPr>
              <w:rPr>
                <w:rStyle w:val="Authorinstruction"/>
              </w:rPr>
            </w:pPr>
            <w:r w:rsidRPr="00643D67">
              <w:rPr>
                <w:rStyle w:val="Authorinstruction"/>
              </w:rPr>
              <w:t>X litres</w:t>
            </w:r>
          </w:p>
        </w:tc>
      </w:tr>
    </w:tbl>
    <w:p w14:paraId="6E09C495" w14:textId="77777777" w:rsidR="00C14526" w:rsidRPr="00643D67" w:rsidRDefault="00C14526" w:rsidP="00966E0B">
      <w:pPr>
        <w:pStyle w:val="Heading4"/>
        <w:rPr>
          <w:rStyle w:val="Strong"/>
          <w:b/>
          <w:bCs w:val="0"/>
        </w:rPr>
      </w:pPr>
      <w:bookmarkStart w:id="394" w:name="_Toc96683724"/>
      <w:r w:rsidRPr="00643D67">
        <w:rPr>
          <w:rStyle w:val="Strong"/>
          <w:b/>
          <w:bCs w:val="0"/>
        </w:rPr>
        <w:t>Discretionary fuel</w:t>
      </w:r>
      <w:bookmarkEnd w:id="394"/>
    </w:p>
    <w:p w14:paraId="07C76C50" w14:textId="77777777" w:rsidR="00C14526" w:rsidRPr="00643D67" w:rsidRDefault="00C14526" w:rsidP="00B81CA3">
      <w:pPr>
        <w:pStyle w:val="Sampletext"/>
        <w:rPr>
          <w:rStyle w:val="Strong"/>
          <w:b/>
          <w:bCs w:val="0"/>
        </w:rPr>
      </w:pPr>
      <w:r w:rsidRPr="00643D67">
        <w:rPr>
          <w:rStyle w:val="Strong"/>
          <w:b/>
          <w:bCs w:val="0"/>
        </w:rPr>
        <w:t>Sample text</w:t>
      </w:r>
    </w:p>
    <w:p w14:paraId="0892E6FF" w14:textId="02FE2DB5" w:rsidR="00C14526" w:rsidRDefault="00C14526" w:rsidP="00C14526">
      <w:r>
        <w:t xml:space="preserve">Discretionary fuel is any fuel carried above the minimum required by subsection </w:t>
      </w:r>
      <w:hyperlink w:anchor="_Required_fuel" w:history="1">
        <w:r w:rsidR="00B27675">
          <w:rPr>
            <w:rStyle w:val="Hyperlink"/>
          </w:rPr>
          <w:t>2.8.3.1 Required fuel</w:t>
        </w:r>
      </w:hyperlink>
      <w:r>
        <w:t>.</w:t>
      </w:r>
    </w:p>
    <w:p w14:paraId="06B48561" w14:textId="33364439" w:rsidR="00C14526" w:rsidRDefault="00C14526" w:rsidP="00C14526">
      <w:r>
        <w:t xml:space="preserve">Discretionary fuel for </w:t>
      </w:r>
      <w:r w:rsidRPr="00643D67">
        <w:rPr>
          <w:rStyle w:val="Authorinstruction"/>
        </w:rPr>
        <w:t>{Sample Aviation}</w:t>
      </w:r>
      <w:r>
        <w:t xml:space="preserve"> operations is planned by the pilot in command on an individual flight basis and may include commercial considerations</w:t>
      </w:r>
      <w:r w:rsidR="00643D67">
        <w:t>.</w:t>
      </w:r>
    </w:p>
    <w:p w14:paraId="566D8B51" w14:textId="77777777" w:rsidR="00C14526" w:rsidRPr="00643D67" w:rsidRDefault="00C14526" w:rsidP="00966E0B">
      <w:pPr>
        <w:pStyle w:val="Heading4"/>
        <w:rPr>
          <w:rStyle w:val="Strong"/>
          <w:b/>
          <w:bCs w:val="0"/>
        </w:rPr>
      </w:pPr>
      <w:bookmarkStart w:id="395" w:name="_Toc96683725"/>
      <w:r w:rsidRPr="00643D67">
        <w:rPr>
          <w:rStyle w:val="Strong"/>
          <w:b/>
          <w:bCs w:val="0"/>
        </w:rPr>
        <w:t>Fuel calculation</w:t>
      </w:r>
      <w:bookmarkEnd w:id="395"/>
    </w:p>
    <w:p w14:paraId="43867B4A" w14:textId="78AE84FF" w:rsidR="00C14526" w:rsidRPr="00643D67" w:rsidRDefault="00C14526" w:rsidP="00C14526">
      <w:pPr>
        <w:rPr>
          <w:rStyle w:val="Authorinstruction"/>
        </w:rPr>
      </w:pPr>
      <w:r w:rsidRPr="00643D67">
        <w:rPr>
          <w:rStyle w:val="Authorinstruction"/>
        </w:rPr>
        <w:t>{Operators must detail how fuel calculations are to be completed}</w:t>
      </w:r>
      <w:r w:rsidR="00643D67">
        <w:rPr>
          <w:rStyle w:val="Authorinstruction"/>
        </w:rPr>
        <w:t>.</w:t>
      </w:r>
    </w:p>
    <w:p w14:paraId="1934B00F" w14:textId="77777777" w:rsidR="00C14526" w:rsidRPr="00643D67" w:rsidRDefault="00C14526" w:rsidP="00966E0B">
      <w:pPr>
        <w:pStyle w:val="Heading4"/>
      </w:pPr>
      <w:bookmarkStart w:id="396" w:name="_Toc96683726"/>
      <w:bookmarkStart w:id="397" w:name="_Toc96684039"/>
      <w:bookmarkStart w:id="398" w:name="_Toc96685258"/>
      <w:bookmarkStart w:id="399" w:name="_Determining_and_recording"/>
      <w:bookmarkStart w:id="400" w:name="_Toc96683727"/>
      <w:bookmarkEnd w:id="396"/>
      <w:bookmarkEnd w:id="397"/>
      <w:bookmarkEnd w:id="398"/>
      <w:bookmarkEnd w:id="399"/>
      <w:r w:rsidRPr="00643D67">
        <w:t>Determining and recording fuel quantity – pre-flight</w:t>
      </w:r>
      <w:bookmarkEnd w:id="400"/>
    </w:p>
    <w:p w14:paraId="1552F1B0" w14:textId="77777777" w:rsidR="00C14526" w:rsidRPr="00643D67" w:rsidRDefault="00C14526" w:rsidP="00B81CA3">
      <w:pPr>
        <w:pStyle w:val="Sampletext"/>
        <w:rPr>
          <w:rStyle w:val="Strong"/>
          <w:b/>
          <w:bCs w:val="0"/>
        </w:rPr>
      </w:pPr>
      <w:r w:rsidRPr="00643D67">
        <w:rPr>
          <w:rStyle w:val="Strong"/>
          <w:b/>
          <w:bCs w:val="0"/>
        </w:rPr>
        <w:t>Sample text</w:t>
      </w:r>
    </w:p>
    <w:p w14:paraId="2A0EB64B" w14:textId="77777777" w:rsidR="00C14526" w:rsidRDefault="00C14526" w:rsidP="00C14526">
      <w:r>
        <w:t>The pilot will determine fuel quantity on board before engine start by the following methods:</w:t>
      </w:r>
    </w:p>
    <w:p w14:paraId="11742E6B" w14:textId="77777777" w:rsidR="00C14526" w:rsidRPr="00CA78F0" w:rsidRDefault="00C14526" w:rsidP="00CA78F0">
      <w:pPr>
        <w:pStyle w:val="normalafterlisttable"/>
        <w:rPr>
          <w:rStyle w:val="bold"/>
        </w:rPr>
      </w:pPr>
      <w:r w:rsidRPr="00CA78F0">
        <w:rPr>
          <w:rStyle w:val="bold"/>
        </w:rPr>
        <w:t>Cessna singles</w:t>
      </w:r>
    </w:p>
    <w:p w14:paraId="31258A2D" w14:textId="686B15B2" w:rsidR="00C14526" w:rsidRPr="00C14526" w:rsidRDefault="00C14526" w:rsidP="00C14526">
      <w:r>
        <w:t>Confirm fuel level visually at tabs or full. If neither applies, use the individual aircraft calibrated dipstick. Enter the dip figure on the journey/technical log</w:t>
      </w:r>
      <w:r w:rsidR="00643D67">
        <w:t>:</w:t>
      </w:r>
    </w:p>
    <w:p w14:paraId="0832A8E2" w14:textId="77777777" w:rsidR="00C14526" w:rsidRPr="00C14526" w:rsidRDefault="00C14526" w:rsidP="00643D67">
      <w:pPr>
        <w:pStyle w:val="List1Legal1"/>
        <w:numPr>
          <w:ilvl w:val="0"/>
          <w:numId w:val="40"/>
        </w:numPr>
      </w:pPr>
      <w:r>
        <w:t>Compare the fuel gauge reading with this figure</w:t>
      </w:r>
      <w:r w:rsidRPr="00C14526">
        <w:t>.</w:t>
      </w:r>
    </w:p>
    <w:p w14:paraId="1A8592FC" w14:textId="77777777" w:rsidR="00C14526" w:rsidRPr="00C14526" w:rsidRDefault="00C14526" w:rsidP="00643D67">
      <w:pPr>
        <w:pStyle w:val="List1Legal1"/>
        <w:numPr>
          <w:ilvl w:val="0"/>
          <w:numId w:val="40"/>
        </w:numPr>
      </w:pPr>
      <w:r>
        <w:t>Use the lower of these two figures as quantity on board for the journey/technical log and flight planning</w:t>
      </w:r>
      <w:r w:rsidRPr="00C14526">
        <w:t>.</w:t>
      </w:r>
    </w:p>
    <w:p w14:paraId="11649FD2" w14:textId="77777777" w:rsidR="00C14526" w:rsidRPr="00C14526" w:rsidRDefault="00C14526" w:rsidP="00643D67">
      <w:pPr>
        <w:pStyle w:val="List1Legal1"/>
        <w:numPr>
          <w:ilvl w:val="0"/>
          <w:numId w:val="40"/>
        </w:numPr>
      </w:pPr>
      <w:r>
        <w:t xml:space="preserve">If a calculated figure differs </w:t>
      </w:r>
      <w:r w:rsidRPr="00C14526">
        <w:t>by more than (X) % from a dip or gauge reading, notify maintenance.</w:t>
      </w:r>
    </w:p>
    <w:p w14:paraId="5C53FFB2" w14:textId="77777777" w:rsidR="00C14526" w:rsidRPr="00CA78F0" w:rsidRDefault="00C14526" w:rsidP="00CA78F0">
      <w:pPr>
        <w:pStyle w:val="normalafterlisttable"/>
        <w:rPr>
          <w:rStyle w:val="bold"/>
        </w:rPr>
      </w:pPr>
      <w:r w:rsidRPr="00CA78F0">
        <w:rPr>
          <w:rStyle w:val="bold"/>
        </w:rPr>
        <w:t>Baron and PA31</w:t>
      </w:r>
    </w:p>
    <w:p w14:paraId="1D8549A6" w14:textId="3167DDEC" w:rsidR="00C14526" w:rsidRPr="00C14526" w:rsidRDefault="00C14526" w:rsidP="00C14526">
      <w:r>
        <w:t>Confirm visually if tank or tanks are full if possible. If more than two filler points exist, open outer fillers first</w:t>
      </w:r>
      <w:r w:rsidR="00643D67">
        <w:t>:</w:t>
      </w:r>
    </w:p>
    <w:p w14:paraId="1D67340F" w14:textId="613102CC" w:rsidR="00C14526" w:rsidRPr="00C14526" w:rsidRDefault="00C14526" w:rsidP="00643D67">
      <w:pPr>
        <w:pStyle w:val="List1Legal1"/>
        <w:numPr>
          <w:ilvl w:val="0"/>
          <w:numId w:val="41"/>
        </w:numPr>
      </w:pPr>
      <w:r>
        <w:t>If wing mounted mechanical gauges exist, cross check with visual quantities</w:t>
      </w:r>
      <w:r w:rsidR="00643D67">
        <w:t>.</w:t>
      </w:r>
    </w:p>
    <w:p w14:paraId="1B44D342" w14:textId="585476AB" w:rsidR="00C14526" w:rsidRPr="00C14526" w:rsidRDefault="00C14526" w:rsidP="00643D67">
      <w:pPr>
        <w:pStyle w:val="List1Legal1"/>
        <w:numPr>
          <w:ilvl w:val="0"/>
          <w:numId w:val="41"/>
        </w:numPr>
      </w:pPr>
      <w:r>
        <w:t>Review previous records and fuel used or added to determine a calculated figure</w:t>
      </w:r>
      <w:r w:rsidR="00643D67">
        <w:t>.</w:t>
      </w:r>
    </w:p>
    <w:p w14:paraId="3A693A1B" w14:textId="17364DF6" w:rsidR="00C14526" w:rsidRPr="00C14526" w:rsidRDefault="00C14526" w:rsidP="00643D67">
      <w:pPr>
        <w:pStyle w:val="List1Legal1"/>
        <w:numPr>
          <w:ilvl w:val="0"/>
          <w:numId w:val="41"/>
        </w:numPr>
      </w:pPr>
      <w:r>
        <w:t>Compare fuel gauge readings with this figure</w:t>
      </w:r>
      <w:r w:rsidR="00643D67">
        <w:t>.</w:t>
      </w:r>
    </w:p>
    <w:p w14:paraId="71E70150" w14:textId="77777777" w:rsidR="00C14526" w:rsidRPr="00C14526" w:rsidRDefault="00C14526" w:rsidP="00643D67">
      <w:pPr>
        <w:pStyle w:val="List1Legal1"/>
        <w:numPr>
          <w:ilvl w:val="0"/>
          <w:numId w:val="41"/>
        </w:numPr>
      </w:pPr>
      <w:r>
        <w:t>If a quantity is not known by a dip or visually full, use the following figures as quantity on board for the journey/technical log and flight planning in the following order of precedence:</w:t>
      </w:r>
    </w:p>
    <w:p w14:paraId="462A3C4B" w14:textId="77777777" w:rsidR="00C14526" w:rsidRPr="00C14526" w:rsidRDefault="00C14526" w:rsidP="00643D67">
      <w:pPr>
        <w:pStyle w:val="List1Legal2"/>
      </w:pPr>
      <w:r>
        <w:t>l</w:t>
      </w:r>
      <w:r w:rsidRPr="00C14526">
        <w:t>esser of gauge and wing mounted gauge</w:t>
      </w:r>
    </w:p>
    <w:p w14:paraId="5D57E82E" w14:textId="77777777" w:rsidR="00C14526" w:rsidRPr="00C14526" w:rsidRDefault="00C14526" w:rsidP="00643D67">
      <w:pPr>
        <w:pStyle w:val="List1Legal2"/>
      </w:pPr>
      <w:r>
        <w:t>l</w:t>
      </w:r>
      <w:r w:rsidRPr="00C14526">
        <w:t>esser of gauge and calculated figure.</w:t>
      </w:r>
    </w:p>
    <w:p w14:paraId="10730BE0" w14:textId="77777777" w:rsidR="00C14526" w:rsidRPr="00C14526" w:rsidRDefault="00C14526" w:rsidP="00643D67">
      <w:pPr>
        <w:pStyle w:val="List1Legal1"/>
      </w:pPr>
      <w:r>
        <w:t xml:space="preserve">If a calculated figure differs </w:t>
      </w:r>
      <w:r w:rsidRPr="00C14526">
        <w:t>by more than (X) %  from a dip or gauge reading, notify maintenance.</w:t>
      </w:r>
    </w:p>
    <w:p w14:paraId="289B37B7" w14:textId="77777777" w:rsidR="00C14526" w:rsidRPr="003212E7" w:rsidRDefault="00C14526" w:rsidP="00966E0B">
      <w:pPr>
        <w:pStyle w:val="Heading4"/>
      </w:pPr>
      <w:bookmarkStart w:id="401" w:name="_Toc96683728"/>
      <w:bookmarkStart w:id="402" w:name="_Toc96684041"/>
      <w:bookmarkStart w:id="403" w:name="_Toc96685260"/>
      <w:bookmarkStart w:id="404" w:name="_Toc96683729"/>
      <w:bookmarkEnd w:id="401"/>
      <w:bookmarkEnd w:id="402"/>
      <w:bookmarkEnd w:id="403"/>
      <w:r w:rsidRPr="003212E7">
        <w:t>Recording fuel quantity</w:t>
      </w:r>
      <w:bookmarkEnd w:id="404"/>
    </w:p>
    <w:p w14:paraId="65B528D1" w14:textId="77777777" w:rsidR="00C14526" w:rsidRPr="00643D67" w:rsidRDefault="00C14526" w:rsidP="00B81CA3">
      <w:pPr>
        <w:pStyle w:val="Sampletext"/>
        <w:rPr>
          <w:rStyle w:val="Strong"/>
          <w:b/>
          <w:bCs w:val="0"/>
        </w:rPr>
      </w:pPr>
      <w:r w:rsidRPr="00643D67">
        <w:rPr>
          <w:rStyle w:val="Strong"/>
          <w:b/>
          <w:bCs w:val="0"/>
        </w:rPr>
        <w:t>Sample text</w:t>
      </w:r>
    </w:p>
    <w:p w14:paraId="71EBC2BF" w14:textId="77777777" w:rsidR="00C14526" w:rsidRDefault="00C14526" w:rsidP="00C14526">
      <w:r>
        <w:t xml:space="preserve">The pilot must: </w:t>
      </w:r>
    </w:p>
    <w:p w14:paraId="7C9B1E02" w14:textId="3A65A85C" w:rsidR="00C14526" w:rsidRPr="00C14526" w:rsidRDefault="00C14526" w:rsidP="00643D67">
      <w:pPr>
        <w:pStyle w:val="List1Legal1"/>
        <w:numPr>
          <w:ilvl w:val="0"/>
          <w:numId w:val="42"/>
        </w:numPr>
      </w:pPr>
      <w:r>
        <w:t xml:space="preserve">enter the pre-flight figure derived from the preceding section on the </w:t>
      </w:r>
      <w:r w:rsidRPr="00C14526">
        <w:t>operational flight plan / journey log prior to engine start</w:t>
      </w:r>
      <w:r w:rsidR="00643D67">
        <w:t>:</w:t>
      </w:r>
    </w:p>
    <w:p w14:paraId="65DB200C" w14:textId="2C29B811" w:rsidR="00C14526" w:rsidRPr="00C14526" w:rsidRDefault="00C14526" w:rsidP="00643D67">
      <w:pPr>
        <w:pStyle w:val="List1Legal2"/>
      </w:pPr>
      <w:r>
        <w:t>confirm the fuel on board exceeds the fuel required on the plan</w:t>
      </w:r>
    </w:p>
    <w:p w14:paraId="226946CD" w14:textId="40305533" w:rsidR="00C14526" w:rsidRPr="00C14526" w:rsidRDefault="00C14526" w:rsidP="00643D67">
      <w:pPr>
        <w:pStyle w:val="List1Legal2"/>
      </w:pPr>
      <w:r>
        <w:t>enter</w:t>
      </w:r>
      <w:r w:rsidRPr="00C14526">
        <w:t xml:space="preserve"> the fuel remaining figure into the operational flight plan / journey log after the flight</w:t>
      </w:r>
    </w:p>
    <w:p w14:paraId="3BCDE32A" w14:textId="77777777" w:rsidR="00C14526" w:rsidRPr="00C14526" w:rsidRDefault="00C14526" w:rsidP="00643D67">
      <w:pPr>
        <w:pStyle w:val="List1Legal2"/>
      </w:pPr>
      <w:r>
        <w:t xml:space="preserve">verify that the fuel </w:t>
      </w:r>
      <w:r w:rsidRPr="00C14526">
        <w:t>quantity on board exceeds the final reserve fuel.</w:t>
      </w:r>
    </w:p>
    <w:p w14:paraId="6490A10A" w14:textId="77777777" w:rsidR="00C14526" w:rsidRDefault="00C14526" w:rsidP="00966E0B">
      <w:pPr>
        <w:pStyle w:val="Heading3"/>
      </w:pPr>
      <w:bookmarkStart w:id="405" w:name="_Toc96683730"/>
      <w:bookmarkStart w:id="406" w:name="_Toc96684949"/>
      <w:r>
        <w:t>Monitoring fuel during flight</w:t>
      </w:r>
      <w:bookmarkEnd w:id="405"/>
      <w:bookmarkEnd w:id="406"/>
    </w:p>
    <w:p w14:paraId="1B7EF439" w14:textId="77777777" w:rsidR="00C14526" w:rsidRPr="00C14526" w:rsidRDefault="00C14526" w:rsidP="00B81CA3">
      <w:pPr>
        <w:pStyle w:val="Sampletext"/>
      </w:pPr>
      <w:r w:rsidRPr="00C14526">
        <w:t>Sample text</w:t>
      </w:r>
    </w:p>
    <w:p w14:paraId="706BDE49" w14:textId="77777777" w:rsidR="00C14526" w:rsidRDefault="00C14526" w:rsidP="00C14526">
      <w:r>
        <w:t xml:space="preserve">During all flights the pilot in command must conduct regular fuel checks by comparing the fuel quantity remaining on the gauges with the expected fuel remaining calculated by the fuel log. These checks will be completed at intervals no greater than 30 minutes, with the fuel remaining noted on the log. </w:t>
      </w:r>
    </w:p>
    <w:p w14:paraId="753B7D78" w14:textId="0747D7B1" w:rsidR="00C14526" w:rsidRDefault="00C14526" w:rsidP="00C14526">
      <w:r>
        <w:t>In conducting the fuel quantity check, the pilot in command must compare planned fuel consumption with actual fuel consumption and</w:t>
      </w:r>
      <w:r w:rsidR="00643D67">
        <w:t>:</w:t>
      </w:r>
    </w:p>
    <w:p w14:paraId="0649549E" w14:textId="77777777" w:rsidR="00C14526" w:rsidRPr="00C14526" w:rsidRDefault="00C14526" w:rsidP="00643D67">
      <w:pPr>
        <w:pStyle w:val="List1Legal1"/>
        <w:numPr>
          <w:ilvl w:val="0"/>
          <w:numId w:val="43"/>
        </w:numPr>
      </w:pPr>
      <w:r>
        <w:t>determine the amount of useable fuel remaining</w:t>
      </w:r>
      <w:r w:rsidRPr="00C14526">
        <w:t>.</w:t>
      </w:r>
    </w:p>
    <w:p w14:paraId="463FD3CA" w14:textId="77777777" w:rsidR="00C14526" w:rsidRPr="00C14526" w:rsidRDefault="00C14526" w:rsidP="00643D67">
      <w:pPr>
        <w:pStyle w:val="List1Legal1"/>
        <w:numPr>
          <w:ilvl w:val="0"/>
          <w:numId w:val="43"/>
        </w:numPr>
      </w:pPr>
      <w:r>
        <w:t>determine whether the usable fuel remaining satisfies the following:</w:t>
      </w:r>
    </w:p>
    <w:p w14:paraId="19ACD489" w14:textId="77777777" w:rsidR="00C14526" w:rsidRPr="00C14526" w:rsidRDefault="00C14526" w:rsidP="00643D67">
      <w:pPr>
        <w:pStyle w:val="List1Legal2"/>
      </w:pPr>
      <w:r>
        <w:t>trip fuel from the current time</w:t>
      </w:r>
    </w:p>
    <w:p w14:paraId="166251AE" w14:textId="77777777" w:rsidR="00C14526" w:rsidRPr="00C14526" w:rsidRDefault="00C14526" w:rsidP="00643D67">
      <w:pPr>
        <w:pStyle w:val="List1Legal2"/>
      </w:pPr>
      <w:r>
        <w:t>destination alternate fuel (if required)</w:t>
      </w:r>
    </w:p>
    <w:p w14:paraId="54E445BE" w14:textId="77777777" w:rsidR="00C14526" w:rsidRPr="00C14526" w:rsidRDefault="00C14526" w:rsidP="00643D67">
      <w:pPr>
        <w:pStyle w:val="List1Legal2"/>
      </w:pPr>
      <w:r>
        <w:t>holding fuel (if required)</w:t>
      </w:r>
    </w:p>
    <w:p w14:paraId="54547971" w14:textId="163B0171" w:rsidR="00C14526" w:rsidRPr="00C14526" w:rsidRDefault="00C14526" w:rsidP="00643D67">
      <w:pPr>
        <w:pStyle w:val="List1Legal2"/>
      </w:pPr>
      <w:r>
        <w:t>final reserve fuel</w:t>
      </w:r>
      <w:r w:rsidR="00643D67">
        <w:t>.</w:t>
      </w:r>
    </w:p>
    <w:p w14:paraId="47C3C1B6" w14:textId="77777777" w:rsidR="00C14526" w:rsidRPr="00C14526" w:rsidRDefault="00C14526" w:rsidP="00643D67">
      <w:pPr>
        <w:pStyle w:val="List1Legal1"/>
      </w:pPr>
      <w:r>
        <w:t>determine the amount of useable fuel expected to be remaining when the aircraft lands at the destination aerodrome.</w:t>
      </w:r>
    </w:p>
    <w:p w14:paraId="3BEB3EE8" w14:textId="77777777" w:rsidR="00C14526" w:rsidRDefault="00C14526" w:rsidP="00643D67">
      <w:pPr>
        <w:pStyle w:val="normalafterlisttable"/>
      </w:pPr>
      <w:r>
        <w:t>If there is an unexplained discrepancy between the fuel gauge reading and the fuel log, a fuel leak should be considered.</w:t>
      </w:r>
    </w:p>
    <w:p w14:paraId="4AD91150" w14:textId="77777777" w:rsidR="00C14526" w:rsidRPr="00CA78F0" w:rsidRDefault="00C14526" w:rsidP="00CA78F0">
      <w:pPr>
        <w:pStyle w:val="normalafterlisttable"/>
        <w:rPr>
          <w:rStyle w:val="bold"/>
        </w:rPr>
      </w:pPr>
      <w:r w:rsidRPr="00CA78F0">
        <w:rPr>
          <w:rStyle w:val="bold"/>
        </w:rPr>
        <w:t>Procedure if fuel reaches specified amounts</w:t>
      </w:r>
    </w:p>
    <w:p w14:paraId="047A0B66" w14:textId="3243EA46" w:rsidR="00C14526" w:rsidRDefault="00C14526" w:rsidP="00C14526">
      <w:r>
        <w:t xml:space="preserve">If, at any time during the flight, the amount of usable fuel planned to be remaining in the aircraft on landing at the destination aerodrome will be, or is likely to be, less than the fuel required in subsection </w:t>
      </w:r>
      <w:hyperlink w:anchor="_Fuel_considerations_and" w:history="1">
        <w:r w:rsidRPr="00223E22">
          <w:rPr>
            <w:rStyle w:val="Hyperlink"/>
          </w:rPr>
          <w:t>2.8.3 Fuel considerations and calculations</w:t>
        </w:r>
      </w:hyperlink>
      <w:r>
        <w:t>, the pilot in command must evaluate the likely air traffic and operational conditions / delays on arrival at the destination, destination alternate (if required) and any enroute alternate.</w:t>
      </w:r>
    </w:p>
    <w:p w14:paraId="5913F9A8" w14:textId="77777777" w:rsidR="00C14526" w:rsidRDefault="00C14526" w:rsidP="00C14526">
      <w:r>
        <w:t>The pilot in command may consider reducing flight time to the destination by shortening time on station, or by seeking a revised clearance from ATC, or adjusting power settings to  maximise range or endurance, whichever is applicable.</w:t>
      </w:r>
    </w:p>
    <w:p w14:paraId="6E5D854F" w14:textId="63F87155" w:rsidR="00C14526" w:rsidRDefault="00C14526" w:rsidP="00C14526">
      <w:r>
        <w:t xml:space="preserve">After evaluation, the pilot in command must proceed to the destination, destination alternate or enroute alternate that enables the pilot in command to continue to meet the requirements in section </w:t>
      </w:r>
      <w:hyperlink w:anchor="_Fuel_considerations_and" w:history="1">
        <w:r w:rsidR="00726BBA" w:rsidRPr="00223E22">
          <w:rPr>
            <w:rStyle w:val="Hyperlink"/>
          </w:rPr>
          <w:t>2.8.3 Fuel considerations and calculations</w:t>
        </w:r>
      </w:hyperlink>
      <w:r>
        <w:t xml:space="preserve"> at all times. </w:t>
      </w:r>
    </w:p>
    <w:p w14:paraId="14D01B64" w14:textId="77777777" w:rsidR="00C14526" w:rsidRDefault="00C14526" w:rsidP="00C14526">
      <w:r>
        <w:t>If unforeseen factors could result in the aircraft landing at the destination aerodrome with less than final reserve fuel and destination alternate fuel (if required), the pilot in command must request from ATS the duration of any likely delay.</w:t>
      </w:r>
    </w:p>
    <w:p w14:paraId="0EB79031" w14:textId="77777777" w:rsidR="00C14526" w:rsidRPr="00CA78F0" w:rsidRDefault="00C14526" w:rsidP="00CA78F0">
      <w:pPr>
        <w:pStyle w:val="normalafterlisttable"/>
        <w:rPr>
          <w:rStyle w:val="bold"/>
        </w:rPr>
      </w:pPr>
      <w:r w:rsidRPr="00CA78F0">
        <w:rPr>
          <w:rStyle w:val="bold"/>
        </w:rPr>
        <w:t>Minimum fuel state</w:t>
      </w:r>
    </w:p>
    <w:p w14:paraId="33235881" w14:textId="77777777" w:rsidR="00C14526" w:rsidRDefault="00C14526" w:rsidP="00C14526">
      <w:r w:rsidRPr="001C7332">
        <w:t xml:space="preserve">The </w:t>
      </w:r>
      <w:r>
        <w:t>pilot in command</w:t>
      </w:r>
      <w:r w:rsidRPr="001C7332">
        <w:t xml:space="preserve"> must declare </w:t>
      </w:r>
      <w:r>
        <w:t>‘</w:t>
      </w:r>
      <w:r w:rsidRPr="001C7332">
        <w:t>Minimum Fuel</w:t>
      </w:r>
      <w:r>
        <w:t>’</w:t>
      </w:r>
      <w:r w:rsidRPr="001C7332">
        <w:t xml:space="preserve"> when, based on the current ATC clearance to the aerodrome to which the aircraft is committed, any change to the existing clearance will result in landing with less than final reserve fuel.</w:t>
      </w:r>
    </w:p>
    <w:p w14:paraId="6E07293F" w14:textId="77777777" w:rsidR="00C14526" w:rsidRPr="00CA78F0" w:rsidRDefault="00C14526" w:rsidP="00CA78F0">
      <w:pPr>
        <w:pStyle w:val="normalafterlisttable"/>
        <w:rPr>
          <w:rStyle w:val="bold"/>
        </w:rPr>
      </w:pPr>
      <w:r w:rsidRPr="00CA78F0">
        <w:rPr>
          <w:rStyle w:val="bold"/>
        </w:rPr>
        <w:t>Emergency fuel situation</w:t>
      </w:r>
    </w:p>
    <w:p w14:paraId="23C654AB" w14:textId="77777777" w:rsidR="00C14526" w:rsidRDefault="00C14526" w:rsidP="00C14526">
      <w:r>
        <w:t>The aircraft is in an emergency fuel situation when the amount of usable fuel remaining in the aircraft on landing at the nearest aerodrome where a safe landing can be made will be, or is likely to be, less than final reserve fuel.</w:t>
      </w:r>
    </w:p>
    <w:p w14:paraId="0AAAE47D" w14:textId="77777777" w:rsidR="00C14526" w:rsidRPr="001C7332" w:rsidRDefault="00C14526" w:rsidP="00C14526">
      <w:r>
        <w:t>In this situation, the pilot in command must declare a fuel emergency by broadcasting ‘MAYDAY, MAYDAY, MAYDAY FUEL’ to ATC, or when not subject to ATC clearance on the area VHF frequency. The declaration of an emergency may make courses of action available that were not previously and allows ATC to apply extra flexibility in handling the aircraft.</w:t>
      </w:r>
    </w:p>
    <w:p w14:paraId="590C4402" w14:textId="77777777" w:rsidR="00C14526" w:rsidRDefault="00C14526" w:rsidP="00966E0B">
      <w:pPr>
        <w:pStyle w:val="Heading3"/>
      </w:pPr>
      <w:bookmarkStart w:id="407" w:name="_Toc96683731"/>
      <w:bookmarkStart w:id="408" w:name="_Toc96684950"/>
      <w:r>
        <w:t>Fuel – post flight</w:t>
      </w:r>
      <w:bookmarkEnd w:id="407"/>
      <w:bookmarkEnd w:id="408"/>
    </w:p>
    <w:p w14:paraId="4699EE32" w14:textId="77777777" w:rsidR="00C14526" w:rsidRPr="00643D67" w:rsidRDefault="00C14526" w:rsidP="00B81CA3">
      <w:pPr>
        <w:pStyle w:val="Sampletext"/>
      </w:pPr>
      <w:r w:rsidRPr="00643D67">
        <w:t>Sample text</w:t>
      </w:r>
    </w:p>
    <w:p w14:paraId="1A53DC78" w14:textId="77777777" w:rsidR="00C14526" w:rsidRDefault="00C14526" w:rsidP="00C14526">
      <w:r>
        <w:t>Upon completion of a flight, the pilot in command must complete the Aircraft Journey Log (Form A05) with the amount of fuel on board at engine shut down.</w:t>
      </w:r>
    </w:p>
    <w:p w14:paraId="1E3D9514" w14:textId="77777777" w:rsidR="00C14526" w:rsidRDefault="00C14526" w:rsidP="00C14526">
      <w:r>
        <w:t>Any significant fuel quantity discrepancy between the fuel gauges and the calculated fuel remaining (or as measured by dipstick) must be reported to the HOFO to arrange for maintenance investigation.</w:t>
      </w:r>
    </w:p>
    <w:p w14:paraId="3B8CDD8F" w14:textId="37714C9A" w:rsidR="00C14526" w:rsidRDefault="00C14526" w:rsidP="00966E0B">
      <w:pPr>
        <w:pStyle w:val="Heading2"/>
      </w:pPr>
      <w:bookmarkStart w:id="409" w:name="_Risk_assessments"/>
      <w:bookmarkStart w:id="410" w:name="_Toc96683732"/>
      <w:bookmarkStart w:id="411" w:name="_Toc96684951"/>
      <w:bookmarkStart w:id="412" w:name="_Toc96685432"/>
      <w:bookmarkStart w:id="413" w:name="_Toc184214778"/>
      <w:bookmarkStart w:id="414" w:name="_Toc188966542"/>
      <w:bookmarkEnd w:id="409"/>
      <w:r>
        <w:t>Risk assessments</w:t>
      </w:r>
      <w:bookmarkEnd w:id="410"/>
      <w:bookmarkEnd w:id="411"/>
      <w:bookmarkEnd w:id="412"/>
      <w:bookmarkEnd w:id="413"/>
      <w:bookmarkEnd w:id="414"/>
    </w:p>
    <w:p w14:paraId="261C80C1" w14:textId="77777777" w:rsidR="00C14526" w:rsidRPr="00643D67" w:rsidRDefault="00C14526" w:rsidP="00B81CA3">
      <w:pPr>
        <w:pStyle w:val="Sampletext"/>
        <w:rPr>
          <w:rStyle w:val="Strong"/>
          <w:b/>
          <w:bCs w:val="0"/>
        </w:rPr>
      </w:pPr>
      <w:r w:rsidRPr="00643D67">
        <w:rPr>
          <w:rStyle w:val="Strong"/>
          <w:b/>
          <w:bCs w:val="0"/>
        </w:rPr>
        <w:t>Sample text 1</w:t>
      </w:r>
    </w:p>
    <w:p w14:paraId="2E8442BB" w14:textId="77777777" w:rsidR="00C14526" w:rsidRDefault="00C14526" w:rsidP="00C14526">
      <w:r w:rsidRPr="00B972A8">
        <w:t xml:space="preserve">This </w:t>
      </w:r>
      <w:r>
        <w:t xml:space="preserve">section </w:t>
      </w:r>
      <w:r w:rsidRPr="00B972A8">
        <w:t xml:space="preserve">is not applicable to </w:t>
      </w:r>
      <w:r w:rsidRPr="00643D67">
        <w:rPr>
          <w:rStyle w:val="Authorinstruction"/>
        </w:rPr>
        <w:t>{Sample Aviation}</w:t>
      </w:r>
      <w:r w:rsidRPr="00B972A8">
        <w:t>'s operations.</w:t>
      </w:r>
    </w:p>
    <w:p w14:paraId="2300D8E0" w14:textId="77777777" w:rsidR="00C14526" w:rsidRPr="00643D67" w:rsidRDefault="00C14526" w:rsidP="00B81CA3">
      <w:pPr>
        <w:pStyle w:val="Sampletext"/>
        <w:rPr>
          <w:rStyle w:val="Strong"/>
          <w:b/>
          <w:bCs w:val="0"/>
        </w:rPr>
      </w:pPr>
      <w:r w:rsidRPr="00643D67">
        <w:rPr>
          <w:rStyle w:val="Strong"/>
          <w:b/>
          <w:bCs w:val="0"/>
        </w:rPr>
        <w:t>Sample text 2</w:t>
      </w:r>
    </w:p>
    <w:p w14:paraId="728CD427" w14:textId="77777777" w:rsidR="00C14526" w:rsidRPr="00901426" w:rsidRDefault="00C14526" w:rsidP="00C14526">
      <w:pPr>
        <w:rPr>
          <w:rStyle w:val="Strong"/>
        </w:rPr>
      </w:pPr>
      <w:r w:rsidRPr="00643D67">
        <w:rPr>
          <w:rStyle w:val="Authorinstruction"/>
        </w:rPr>
        <w:t>{Sample Aviation}</w:t>
      </w:r>
      <w:r>
        <w:t xml:space="preserve"> will carry out risk assessments in accordance with the following sections.</w:t>
      </w:r>
    </w:p>
    <w:p w14:paraId="1FB3C0A6" w14:textId="77777777" w:rsidR="00C14526" w:rsidRPr="00E22185" w:rsidRDefault="00C14526" w:rsidP="00966E0B">
      <w:pPr>
        <w:pStyle w:val="Heading3"/>
      </w:pPr>
      <w:bookmarkStart w:id="415" w:name="_Toc96683733"/>
      <w:bookmarkStart w:id="416" w:name="_Toc96684952"/>
      <w:r w:rsidRPr="00E22185">
        <w:t>General – risk criteria</w:t>
      </w:r>
      <w:bookmarkEnd w:id="415"/>
      <w:bookmarkEnd w:id="416"/>
    </w:p>
    <w:p w14:paraId="4DF26A1C" w14:textId="77777777" w:rsidR="00C14526" w:rsidRPr="00643D67" w:rsidRDefault="00C14526" w:rsidP="00B81CA3">
      <w:pPr>
        <w:pStyle w:val="Sampletext"/>
        <w:rPr>
          <w:rStyle w:val="Strong"/>
          <w:b/>
          <w:bCs w:val="0"/>
        </w:rPr>
      </w:pPr>
      <w:r w:rsidRPr="00643D67">
        <w:rPr>
          <w:rStyle w:val="Strong"/>
          <w:b/>
          <w:bCs w:val="0"/>
        </w:rPr>
        <w:t>Sample text</w:t>
      </w:r>
    </w:p>
    <w:p w14:paraId="67DD8AC9" w14:textId="77777777" w:rsidR="00C14526" w:rsidRDefault="00C14526" w:rsidP="00C14526">
      <w:bookmarkStart w:id="417" w:name="_Hlk177043653"/>
      <w:r w:rsidRPr="00643D67">
        <w:rPr>
          <w:rStyle w:val="Authorinstruction"/>
        </w:rPr>
        <w:t>{Sample Aviation}</w:t>
      </w:r>
      <w:r w:rsidRPr="00F04126">
        <w:t xml:space="preserve"> </w:t>
      </w:r>
      <w:bookmarkEnd w:id="417"/>
      <w:r w:rsidRPr="00E22185">
        <w:t>will only conduct operations if they can be conducted without an unacceptable safety risk to the aircraft or any other person or property, and when they do not impose a hazard on the safety of air navigation.</w:t>
      </w:r>
    </w:p>
    <w:p w14:paraId="39224053" w14:textId="77777777" w:rsidR="00C14526" w:rsidRPr="00E22185" w:rsidRDefault="00C14526" w:rsidP="00966E0B">
      <w:pPr>
        <w:pStyle w:val="Heading3"/>
      </w:pPr>
      <w:bookmarkStart w:id="418" w:name="_Toc96683734"/>
      <w:bookmarkStart w:id="419" w:name="_Toc96684953"/>
      <w:r w:rsidRPr="00E22185">
        <w:t>Risk assessment and mitigation process flow chart</w:t>
      </w:r>
      <w:bookmarkEnd w:id="418"/>
      <w:bookmarkEnd w:id="419"/>
    </w:p>
    <w:p w14:paraId="720A7AEE" w14:textId="77777777" w:rsidR="00C14526" w:rsidRPr="00643D67" w:rsidRDefault="00C14526" w:rsidP="00B81CA3">
      <w:pPr>
        <w:pStyle w:val="Sampletext"/>
        <w:rPr>
          <w:rStyle w:val="Strong"/>
          <w:b/>
          <w:bCs w:val="0"/>
        </w:rPr>
      </w:pPr>
      <w:r w:rsidRPr="00643D67">
        <w:rPr>
          <w:rStyle w:val="Strong"/>
          <w:b/>
          <w:bCs w:val="0"/>
        </w:rPr>
        <w:t>Sample text</w:t>
      </w:r>
    </w:p>
    <w:p w14:paraId="171AE0F1" w14:textId="2666EF6C" w:rsidR="00C14526" w:rsidRPr="00E22185" w:rsidRDefault="00C14526" w:rsidP="00C14526">
      <w:r w:rsidRPr="00643D67">
        <w:rPr>
          <w:rStyle w:val="Authorinstruction"/>
        </w:rPr>
        <w:t>{Sample Aviation}</w:t>
      </w:r>
      <w:r w:rsidRPr="00E22185">
        <w:t xml:space="preserve"> and its pilots must carry out a risk assessment and mitigation process for every flight in accordance with the following flow chart</w:t>
      </w:r>
      <w:r w:rsidR="00643D67">
        <w:t>.</w:t>
      </w:r>
    </w:p>
    <w:p w14:paraId="7D34475A" w14:textId="77777777" w:rsidR="00C14526" w:rsidRPr="00C14526" w:rsidRDefault="00C14526" w:rsidP="00C14526">
      <w:r w:rsidRPr="00C14526">
        <w:rPr>
          <w:noProof/>
        </w:rPr>
        <w:drawing>
          <wp:inline distT="0" distB="0" distL="0" distR="0" wp14:anchorId="3F3C9662" wp14:editId="1262014D">
            <wp:extent cx="5736966" cy="6943344"/>
            <wp:effectExtent l="0" t="0" r="0" b="0"/>
            <wp:docPr id="32" name="Picture 32" descr="Figure 2 shows a risk assessment and mitigation process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9" cstate="print"/>
                    <a:stretch>
                      <a:fillRect/>
                    </a:stretch>
                  </pic:blipFill>
                  <pic:spPr>
                    <a:xfrm>
                      <a:off x="0" y="0"/>
                      <a:ext cx="5736966" cy="6943344"/>
                    </a:xfrm>
                    <a:prstGeom prst="rect">
                      <a:avLst/>
                    </a:prstGeom>
                  </pic:spPr>
                </pic:pic>
              </a:graphicData>
            </a:graphic>
          </wp:inline>
        </w:drawing>
      </w:r>
    </w:p>
    <w:p w14:paraId="59A244AD" w14:textId="3BBAB27E" w:rsidR="00C14526" w:rsidRPr="00E22185" w:rsidRDefault="00C14526" w:rsidP="00643D67">
      <w:pPr>
        <w:pStyle w:val="FigureTitle"/>
      </w:pPr>
      <w:r>
        <w:t>Risk assessment and mitigation process flow chart</w:t>
      </w:r>
    </w:p>
    <w:p w14:paraId="413179CA" w14:textId="77777777" w:rsidR="00C14526" w:rsidRPr="00E22185" w:rsidRDefault="00C14526" w:rsidP="00966E0B">
      <w:pPr>
        <w:pStyle w:val="Heading3"/>
      </w:pPr>
      <w:bookmarkStart w:id="420" w:name="_Toc96683735"/>
      <w:bookmarkStart w:id="421" w:name="_Toc96684954"/>
      <w:r w:rsidRPr="00E22185">
        <w:t>Risk register</w:t>
      </w:r>
      <w:bookmarkEnd w:id="420"/>
      <w:bookmarkEnd w:id="421"/>
    </w:p>
    <w:p w14:paraId="221A052A" w14:textId="3B02B7D2" w:rsidR="00C14526" w:rsidRPr="00643D67" w:rsidRDefault="00C14526" w:rsidP="00B81CA3">
      <w:pPr>
        <w:pStyle w:val="Sampletext"/>
        <w:rPr>
          <w:rStyle w:val="Strong"/>
          <w:b/>
          <w:bCs w:val="0"/>
        </w:rPr>
      </w:pPr>
      <w:r w:rsidRPr="00643D67">
        <w:rPr>
          <w:rStyle w:val="Strong"/>
          <w:b/>
          <w:bCs w:val="0"/>
        </w:rPr>
        <w:t>Sample text</w:t>
      </w:r>
    </w:p>
    <w:p w14:paraId="5B44DA5F" w14:textId="77777777" w:rsidR="00C14526" w:rsidRPr="00E22185" w:rsidRDefault="00C14526" w:rsidP="00C14526">
      <w:r w:rsidRPr="00E22185">
        <w:t>The HO</w:t>
      </w:r>
      <w:r>
        <w:t>F</w:t>
      </w:r>
      <w:r w:rsidRPr="00E22185">
        <w:t xml:space="preserve">O will populate </w:t>
      </w:r>
      <w:r>
        <w:t xml:space="preserve">the </w:t>
      </w:r>
      <w:r w:rsidRPr="00E22185">
        <w:t xml:space="preserve">Risk Register </w:t>
      </w:r>
      <w:r>
        <w:t xml:space="preserve">(Form A18) </w:t>
      </w:r>
      <w:r w:rsidRPr="00E22185">
        <w:t>with any hazards or risks generated from</w:t>
      </w:r>
      <w:r>
        <w:t xml:space="preserve"> </w:t>
      </w:r>
      <w:r w:rsidRPr="00E22185">
        <w:t>any risks identified by post flight reviews, and any other information received by any personnel in relation to hazards and risks.</w:t>
      </w:r>
    </w:p>
    <w:p w14:paraId="7B7A5E9A" w14:textId="77777777" w:rsidR="00C14526" w:rsidRPr="00E22185" w:rsidRDefault="00C14526" w:rsidP="00966E0B">
      <w:pPr>
        <w:pStyle w:val="Heading3"/>
      </w:pPr>
      <w:bookmarkStart w:id="422" w:name="_Toc96683736"/>
      <w:bookmarkStart w:id="423" w:name="_Toc96684955"/>
      <w:r w:rsidRPr="00E22185">
        <w:t xml:space="preserve">Dedicated </w:t>
      </w:r>
      <w:r>
        <w:t xml:space="preserve">aerial work </w:t>
      </w:r>
      <w:r w:rsidRPr="00E22185">
        <w:t>operations risk assessment</w:t>
      </w:r>
      <w:bookmarkEnd w:id="422"/>
      <w:bookmarkEnd w:id="423"/>
    </w:p>
    <w:p w14:paraId="208C2FF6" w14:textId="6C365B6D" w:rsidR="00C14526" w:rsidRPr="00643D67" w:rsidRDefault="00C14526" w:rsidP="00B81CA3">
      <w:pPr>
        <w:pStyle w:val="Sampletext"/>
        <w:rPr>
          <w:rStyle w:val="Strong"/>
          <w:b/>
          <w:bCs w:val="0"/>
        </w:rPr>
      </w:pPr>
      <w:r w:rsidRPr="00643D67">
        <w:rPr>
          <w:rStyle w:val="Strong"/>
          <w:b/>
          <w:bCs w:val="0"/>
        </w:rPr>
        <w:t>Sample text</w:t>
      </w:r>
    </w:p>
    <w:p w14:paraId="3D18A724" w14:textId="77777777" w:rsidR="00C14526" w:rsidRPr="00E22185" w:rsidRDefault="00C14526" w:rsidP="00C14526">
      <w:r w:rsidRPr="00E22185">
        <w:t>The HO</w:t>
      </w:r>
      <w:r>
        <w:t>F</w:t>
      </w:r>
      <w:r w:rsidRPr="00E22185">
        <w:t>O must carry out a risk assessment on the conduct of</w:t>
      </w:r>
      <w:r>
        <w:t xml:space="preserve"> aerial work</w:t>
      </w:r>
      <w:r w:rsidRPr="00E22185">
        <w:t xml:space="preserve"> operations of aircraft in </w:t>
      </w:r>
      <w:r>
        <w:t>common operational</w:t>
      </w:r>
      <w:r w:rsidRPr="00E22185">
        <w:t xml:space="preserve"> situations</w:t>
      </w:r>
      <w:r>
        <w:t xml:space="preserve"> and</w:t>
      </w:r>
      <w:r w:rsidRPr="00E22185">
        <w:t xml:space="preserve"> record the assessment </w:t>
      </w:r>
      <w:r>
        <w:t>in</w:t>
      </w:r>
      <w:r w:rsidRPr="00E22185">
        <w:t xml:space="preserve"> </w:t>
      </w:r>
      <w:bookmarkStart w:id="424" w:name="_Hlk95995953"/>
      <w:r>
        <w:t xml:space="preserve">the Risk Assessment Form </w:t>
      </w:r>
      <w:r w:rsidRPr="00E22185">
        <w:t xml:space="preserve">(Form </w:t>
      </w:r>
      <w:r>
        <w:t>A17</w:t>
      </w:r>
      <w:r w:rsidRPr="00E22185">
        <w:t>)</w:t>
      </w:r>
      <w:bookmarkEnd w:id="424"/>
      <w:r w:rsidRPr="00E22185">
        <w:t>. Matters to be considered in the generation of this assessment include:</w:t>
      </w:r>
    </w:p>
    <w:p w14:paraId="6965DCA8" w14:textId="77777777" w:rsidR="00C14526" w:rsidRPr="00C14526" w:rsidRDefault="00C14526" w:rsidP="00C14526">
      <w:pPr>
        <w:pStyle w:val="ListBullet"/>
      </w:pPr>
      <w:r w:rsidRPr="00643D67">
        <w:rPr>
          <w:rStyle w:val="Authorinstruction"/>
        </w:rPr>
        <w:t>{Sample Aviation}</w:t>
      </w:r>
      <w:r w:rsidRPr="00C14526">
        <w:t>’s specific circumstances including:</w:t>
      </w:r>
    </w:p>
    <w:p w14:paraId="03CEF7D2" w14:textId="36817312" w:rsidR="00C14526" w:rsidRPr="00C14526" w:rsidRDefault="00C14526" w:rsidP="00C14526">
      <w:pPr>
        <w:pStyle w:val="ListBullet2"/>
      </w:pPr>
      <w:r w:rsidRPr="00E22185">
        <w:t>proposed area of operations</w:t>
      </w:r>
    </w:p>
    <w:p w14:paraId="3605DE26" w14:textId="77777777" w:rsidR="00C14526" w:rsidRPr="00C14526" w:rsidRDefault="00C14526" w:rsidP="00C14526">
      <w:pPr>
        <w:pStyle w:val="ListBullet2"/>
      </w:pPr>
      <w:r w:rsidRPr="00E22185">
        <w:t>flight crew members experience and qualifications</w:t>
      </w:r>
    </w:p>
    <w:p w14:paraId="1A282DC0" w14:textId="77777777" w:rsidR="00C14526" w:rsidRPr="00C14526" w:rsidRDefault="00C14526" w:rsidP="00C14526">
      <w:pPr>
        <w:pStyle w:val="ListBullet2"/>
      </w:pPr>
      <w:r w:rsidRPr="00E22185">
        <w:t>aircraft performance and maintenance status.</w:t>
      </w:r>
    </w:p>
    <w:p w14:paraId="126FDF57" w14:textId="77777777" w:rsidR="00C14526" w:rsidRPr="00E22185" w:rsidRDefault="00C14526" w:rsidP="00966E0B">
      <w:pPr>
        <w:pStyle w:val="Heading3"/>
      </w:pPr>
      <w:bookmarkStart w:id="425" w:name="_Pre-operational_risk_assessment"/>
      <w:bookmarkStart w:id="426" w:name="_Toc96683737"/>
      <w:bookmarkStart w:id="427" w:name="_Toc96684956"/>
      <w:bookmarkEnd w:id="425"/>
      <w:r w:rsidRPr="00E22185">
        <w:t>Pre-operational risk assessment</w:t>
      </w:r>
      <w:bookmarkEnd w:id="426"/>
      <w:bookmarkEnd w:id="427"/>
    </w:p>
    <w:p w14:paraId="68D7D61C" w14:textId="77777777" w:rsidR="00C14526" w:rsidRPr="00643D67" w:rsidRDefault="00C14526" w:rsidP="00B81CA3">
      <w:pPr>
        <w:pStyle w:val="Sampletext"/>
        <w:rPr>
          <w:rStyle w:val="Strong"/>
          <w:b/>
          <w:bCs w:val="0"/>
        </w:rPr>
      </w:pPr>
      <w:r w:rsidRPr="00643D67">
        <w:rPr>
          <w:rStyle w:val="Strong"/>
          <w:b/>
          <w:bCs w:val="0"/>
        </w:rPr>
        <w:t>Sample text 1</w:t>
      </w:r>
    </w:p>
    <w:p w14:paraId="3B3DD148" w14:textId="77777777" w:rsidR="00C14526" w:rsidRPr="00E22185" w:rsidRDefault="00C14526" w:rsidP="00C14526">
      <w:r w:rsidRPr="00E22185">
        <w:t>To determine if unacceptable safety risks exist, the HO</w:t>
      </w:r>
      <w:r>
        <w:t>F</w:t>
      </w:r>
      <w:r w:rsidRPr="00E22185">
        <w:t>O will ensure a pre-operational risk assessment is carried out prior to commencing operations. This assessment will review each of the matters in the following list with reference to the intended operational profile. The HO</w:t>
      </w:r>
      <w:r>
        <w:t>F</w:t>
      </w:r>
      <w:r w:rsidRPr="00E22185">
        <w:t>O will then determine whether any of these matters may result in an unacceptable risk as described above. This assessment is to review and analyse at least:</w:t>
      </w:r>
    </w:p>
    <w:p w14:paraId="4D927A37" w14:textId="28148912" w:rsidR="00C14526" w:rsidRPr="00C14526" w:rsidRDefault="00C14526" w:rsidP="00643D67">
      <w:pPr>
        <w:pStyle w:val="ListBullet"/>
      </w:pPr>
      <w:r>
        <w:t>For an aerial work operation</w:t>
      </w:r>
      <w:r w:rsidRPr="00C14526">
        <w:t xml:space="preserve">s the Risk Register (Form A18), for items relevant to the aerial work task to be undertaken </w:t>
      </w:r>
      <w:r w:rsidRPr="00C14526" w:rsidDel="00A97339">
        <w:t>and</w:t>
      </w:r>
      <w:r w:rsidRPr="00C14526">
        <w:t xml:space="preserve"> the Dedicated aerial work operations risk assessment document referred to in the subsection above to determine whether there are existing matters for consideration in relation to the intended operation. These must include consideration of</w:t>
      </w:r>
      <w:r w:rsidR="00643D67">
        <w:t>:</w:t>
      </w:r>
    </w:p>
    <w:p w14:paraId="07677FA1" w14:textId="77777777" w:rsidR="00C14526" w:rsidRPr="00C14526" w:rsidRDefault="00C14526" w:rsidP="00643D67">
      <w:pPr>
        <w:pStyle w:val="ListBullet2"/>
      </w:pPr>
      <w:r w:rsidRPr="00E22185">
        <w:t>the nature of the intended operation and its particular characteristics</w:t>
      </w:r>
    </w:p>
    <w:p w14:paraId="2897E954" w14:textId="77777777" w:rsidR="00C14526" w:rsidRPr="00C14526" w:rsidRDefault="00C14526" w:rsidP="00643D67">
      <w:pPr>
        <w:pStyle w:val="ListBullet2"/>
      </w:pPr>
      <w:r w:rsidRPr="00E22185">
        <w:t>the location of the intended operation and its particular characteristics</w:t>
      </w:r>
    </w:p>
    <w:p w14:paraId="66DF0AF0" w14:textId="77777777" w:rsidR="00C14526" w:rsidRPr="00C14526" w:rsidRDefault="00C14526" w:rsidP="00643D67">
      <w:pPr>
        <w:pStyle w:val="ListBullet2"/>
      </w:pPr>
      <w:r w:rsidRPr="00E22185">
        <w:t>the aircraft to be used in the intended operation and its performance profile and serviceability status</w:t>
      </w:r>
    </w:p>
    <w:p w14:paraId="15B387B6" w14:textId="77777777" w:rsidR="00C14526" w:rsidRPr="00C14526" w:rsidRDefault="00C14526" w:rsidP="00643D67">
      <w:pPr>
        <w:pStyle w:val="ListBullet2"/>
      </w:pPr>
      <w:r w:rsidRPr="00E22185">
        <w:t>the qualifications and experience of the flight crew members (FCMs) and support personnel to be used in the operation</w:t>
      </w:r>
    </w:p>
    <w:p w14:paraId="236A0186" w14:textId="77777777" w:rsidR="00C14526" w:rsidRPr="00C14526" w:rsidRDefault="00C14526" w:rsidP="00643D67">
      <w:pPr>
        <w:pStyle w:val="ListBullet2"/>
      </w:pPr>
      <w:r w:rsidRPr="00E22185">
        <w:t>the hazards, external to the aircraft, that may be met during the operation.</w:t>
      </w:r>
    </w:p>
    <w:p w14:paraId="34C93232" w14:textId="77777777" w:rsidR="00C14526" w:rsidRPr="00643D67" w:rsidRDefault="00C14526" w:rsidP="00B81CA3">
      <w:pPr>
        <w:pStyle w:val="Sampletext"/>
        <w:rPr>
          <w:rStyle w:val="Strong"/>
          <w:b/>
          <w:bCs w:val="0"/>
        </w:rPr>
      </w:pPr>
      <w:r w:rsidRPr="00643D67">
        <w:rPr>
          <w:rStyle w:val="Strong"/>
          <w:b/>
          <w:bCs w:val="0"/>
        </w:rPr>
        <w:t>Sample text 2</w:t>
      </w:r>
    </w:p>
    <w:p w14:paraId="3CE53A42" w14:textId="1FD4392E" w:rsidR="00C14526" w:rsidRPr="00C14526" w:rsidRDefault="00C14526" w:rsidP="00643D67">
      <w:pPr>
        <w:pStyle w:val="ListBullet"/>
      </w:pPr>
      <w:r>
        <w:t>F</w:t>
      </w:r>
      <w:r w:rsidRPr="00C14526">
        <w:t>or air transport operations, operations over populous areas and other risk assessment requirements pilot must review and analyse at least:</w:t>
      </w:r>
    </w:p>
    <w:p w14:paraId="40F8B8AA" w14:textId="77777777" w:rsidR="00C14526" w:rsidRPr="00C14526" w:rsidRDefault="00C14526" w:rsidP="00643D67">
      <w:pPr>
        <w:pStyle w:val="ListBullet2"/>
      </w:pPr>
      <w:r>
        <w:t xml:space="preserve">the </w:t>
      </w:r>
      <w:r w:rsidRPr="00C14526">
        <w:t>Risk Register (Form A18) to determine whether there are existing matters for consideration in relation to the intended operation. The populous area and terrain over which the operation is being conducted to assess the availability of SFLAs and most suitable flight path</w:t>
      </w:r>
    </w:p>
    <w:p w14:paraId="20D11E90" w14:textId="7AB5BA1E" w:rsidR="00C14526" w:rsidRPr="00C14526" w:rsidRDefault="00C14526" w:rsidP="00643D67">
      <w:pPr>
        <w:pStyle w:val="ListBullet2"/>
      </w:pPr>
      <w:r w:rsidRPr="00304CFA">
        <w:t>the circumstances of the operation</w:t>
      </w:r>
      <w:r w:rsidRPr="00C14526">
        <w:t>, the aircraft to be used and its performance profile</w:t>
      </w:r>
    </w:p>
    <w:p w14:paraId="118E34C2" w14:textId="77777777" w:rsidR="00C14526" w:rsidRPr="00C14526" w:rsidRDefault="00C14526" w:rsidP="00643D67">
      <w:pPr>
        <w:pStyle w:val="ListBullet2"/>
      </w:pPr>
      <w:r w:rsidRPr="00304CFA">
        <w:t xml:space="preserve">operational procedures to mitigate the consequences of </w:t>
      </w:r>
      <w:r w:rsidRPr="00C14526">
        <w:t>an engine failure</w:t>
      </w:r>
    </w:p>
    <w:p w14:paraId="178AC408" w14:textId="5E4C0730" w:rsidR="00C14526" w:rsidRPr="00C14526" w:rsidRDefault="00C14526" w:rsidP="00643D67">
      <w:pPr>
        <w:pStyle w:val="ListBullet2"/>
      </w:pPr>
      <w:r w:rsidRPr="00304CFA">
        <w:t xml:space="preserve">the probability of, and length of exposure to, an engine failure and the </w:t>
      </w:r>
      <w:r w:rsidRPr="00C14526">
        <w:t>company's tolerability of such an event</w:t>
      </w:r>
    </w:p>
    <w:p w14:paraId="418F1A4F" w14:textId="500A58A2" w:rsidR="00C14526" w:rsidRPr="00C14526" w:rsidRDefault="00C14526" w:rsidP="00643D67">
      <w:pPr>
        <w:pStyle w:val="ListBullet2"/>
      </w:pPr>
      <w:r w:rsidRPr="00304CFA">
        <w:t>the procedures and systems for monitoring and maintaining the reliability of the rotorcraft</w:t>
      </w:r>
      <w:r w:rsidRPr="00C14526">
        <w:t xml:space="preserve"> systems and engine(s), such as whether the rotorcraft is fitted with a usage monitoring and/or flight track following systems</w:t>
      </w:r>
    </w:p>
    <w:p w14:paraId="29F11368" w14:textId="049302E4" w:rsidR="00C14526" w:rsidRPr="00C14526" w:rsidRDefault="00C14526" w:rsidP="00643D67">
      <w:pPr>
        <w:pStyle w:val="ListBullet2"/>
      </w:pPr>
      <w:r w:rsidRPr="00304CFA">
        <w:t>the flight crew members</w:t>
      </w:r>
      <w:r w:rsidRPr="00C14526">
        <w:t xml:space="preserve"> knowledge of the populous area, experience and currency of general and forced landing in confined area training and proficiency</w:t>
      </w:r>
    </w:p>
    <w:p w14:paraId="208233EE" w14:textId="209C5089" w:rsidR="00C14526" w:rsidRPr="00C14526" w:rsidRDefault="00C14526" w:rsidP="00643D67">
      <w:pPr>
        <w:pStyle w:val="ListBullet2"/>
      </w:pPr>
      <w:r>
        <w:t>t</w:t>
      </w:r>
      <w:r w:rsidRPr="00C14526">
        <w:t>he hazards, external to the aircraft, that may be met during the operation</w:t>
      </w:r>
    </w:p>
    <w:p w14:paraId="3E0EFF50" w14:textId="0F237C14" w:rsidR="00C14526" w:rsidRPr="00C14526" w:rsidRDefault="00C14526" w:rsidP="00643D67">
      <w:pPr>
        <w:pStyle w:val="ListBullet2"/>
      </w:pPr>
      <w:r>
        <w:t>t</w:t>
      </w:r>
      <w:r w:rsidRPr="00C14526">
        <w:t>he completed Risk Assessment (Form A17)</w:t>
      </w:r>
      <w:r w:rsidR="00643D67">
        <w:t>.</w:t>
      </w:r>
    </w:p>
    <w:p w14:paraId="60656F56" w14:textId="77777777" w:rsidR="00C14526" w:rsidRPr="00E22185" w:rsidRDefault="00C14526" w:rsidP="00966E0B">
      <w:pPr>
        <w:pStyle w:val="Heading3"/>
      </w:pPr>
      <w:bookmarkStart w:id="428" w:name="_Toc96683738"/>
      <w:bookmarkStart w:id="429" w:name="_Toc96684957"/>
      <w:r w:rsidRPr="00E22185">
        <w:t>Mitigation and risk controls</w:t>
      </w:r>
      <w:bookmarkEnd w:id="428"/>
      <w:bookmarkEnd w:id="429"/>
    </w:p>
    <w:p w14:paraId="2E6D16D3" w14:textId="5825A361" w:rsidR="00C14526" w:rsidRPr="00643D67" w:rsidRDefault="00C14526" w:rsidP="00B81CA3">
      <w:pPr>
        <w:pStyle w:val="Sampletext"/>
        <w:rPr>
          <w:rStyle w:val="Strong"/>
          <w:b/>
          <w:bCs w:val="0"/>
        </w:rPr>
      </w:pPr>
      <w:r w:rsidRPr="00643D67">
        <w:rPr>
          <w:rStyle w:val="Strong"/>
          <w:b/>
          <w:bCs w:val="0"/>
        </w:rPr>
        <w:t>Sample text</w:t>
      </w:r>
    </w:p>
    <w:p w14:paraId="2A117BAA" w14:textId="77777777" w:rsidR="00C14526" w:rsidRPr="00E22185" w:rsidRDefault="00C14526" w:rsidP="00C14526">
      <w:r w:rsidRPr="00E22185">
        <w:t>If the HO</w:t>
      </w:r>
      <w:r>
        <w:t>F</w:t>
      </w:r>
      <w:r w:rsidRPr="00E22185">
        <w:t>O determines that any element of the intended operation may pose an unacceptable risk, a mitigation strategy and appropriate risk controls will be developed.</w:t>
      </w:r>
    </w:p>
    <w:p w14:paraId="7BC1E885" w14:textId="77777777" w:rsidR="00C14526" w:rsidRPr="00E22185" w:rsidRDefault="00C14526" w:rsidP="00C14526">
      <w:r w:rsidRPr="00E22185">
        <w:t xml:space="preserve">The results of the assessment and any mitigation strategies or risk controls proposed must be recorded </w:t>
      </w:r>
      <w:r>
        <w:t>in</w:t>
      </w:r>
      <w:r w:rsidRPr="00E22185">
        <w:t xml:space="preserve"> </w:t>
      </w:r>
      <w:r>
        <w:t xml:space="preserve">the Risk Assessment Form </w:t>
      </w:r>
      <w:r w:rsidRPr="00E22185">
        <w:t xml:space="preserve">(Form </w:t>
      </w:r>
      <w:r>
        <w:t>A17</w:t>
      </w:r>
      <w:r w:rsidRPr="00E22185">
        <w:t xml:space="preserve">) and saved in </w:t>
      </w:r>
      <w:r w:rsidRPr="00643D67">
        <w:rPr>
          <w:rStyle w:val="Authorinstruction"/>
        </w:rPr>
        <w:t>{Sample Aviation}</w:t>
      </w:r>
      <w:r w:rsidRPr="00E22185">
        <w:t xml:space="preserve">’s records management system. Any new identified risks must be added to the </w:t>
      </w:r>
      <w:r>
        <w:t>R</w:t>
      </w:r>
      <w:r w:rsidRPr="00E22185">
        <w:t xml:space="preserve">isk </w:t>
      </w:r>
      <w:r>
        <w:t>R</w:t>
      </w:r>
      <w:r w:rsidRPr="00E22185">
        <w:t>egister.</w:t>
      </w:r>
    </w:p>
    <w:p w14:paraId="59022642" w14:textId="77777777" w:rsidR="00C14526" w:rsidRPr="00E22185" w:rsidRDefault="00C14526" w:rsidP="00966E0B">
      <w:pPr>
        <w:pStyle w:val="Heading3"/>
      </w:pPr>
      <w:bookmarkStart w:id="430" w:name="_Toc96683739"/>
      <w:bookmarkStart w:id="431" w:name="_Toc96684958"/>
      <w:r w:rsidRPr="00E22185">
        <w:t xml:space="preserve">Flight risk </w:t>
      </w:r>
      <w:r w:rsidRPr="00643D67">
        <w:t>management</w:t>
      </w:r>
      <w:r w:rsidRPr="00E22185">
        <w:t xml:space="preserve"> plan</w:t>
      </w:r>
      <w:bookmarkEnd w:id="430"/>
      <w:bookmarkEnd w:id="431"/>
    </w:p>
    <w:p w14:paraId="42829A34" w14:textId="29D14ED0" w:rsidR="00C14526" w:rsidRPr="00643D67" w:rsidRDefault="00C14526" w:rsidP="00B81CA3">
      <w:pPr>
        <w:pStyle w:val="Sampletext"/>
        <w:rPr>
          <w:rStyle w:val="Strong"/>
          <w:b/>
          <w:bCs w:val="0"/>
        </w:rPr>
      </w:pPr>
      <w:r w:rsidRPr="00643D67">
        <w:rPr>
          <w:rStyle w:val="Strong"/>
          <w:b/>
          <w:bCs w:val="0"/>
        </w:rPr>
        <w:t>Sample text</w:t>
      </w:r>
    </w:p>
    <w:p w14:paraId="276289C5" w14:textId="77777777" w:rsidR="00C14526" w:rsidRPr="00E22185" w:rsidRDefault="00C14526" w:rsidP="00C14526">
      <w:r w:rsidRPr="00E22185">
        <w:t>Prior to deploying crew for a tasking, the HO</w:t>
      </w:r>
      <w:r>
        <w:t>F</w:t>
      </w:r>
      <w:r w:rsidRPr="00E22185">
        <w:t>O must generate a flight risk management plan using the following process:</w:t>
      </w:r>
    </w:p>
    <w:p w14:paraId="0A4C0BFB" w14:textId="77777777" w:rsidR="00C14526" w:rsidRPr="00C14526" w:rsidRDefault="00C14526" w:rsidP="00643D67">
      <w:pPr>
        <w:pStyle w:val="List1Legal1"/>
        <w:numPr>
          <w:ilvl w:val="0"/>
          <w:numId w:val="44"/>
        </w:numPr>
      </w:pPr>
      <w:r w:rsidRPr="00E22185">
        <w:t xml:space="preserve">Review the </w:t>
      </w:r>
      <w:r w:rsidRPr="00C14526">
        <w:t>pre-operational risk assessment and any mitigators or risk controls generated in accordance with mitigation and risk controls that must be employed on the proposed operation.</w:t>
      </w:r>
    </w:p>
    <w:p w14:paraId="2274659E" w14:textId="615194B9" w:rsidR="00C14526" w:rsidRPr="00C14526" w:rsidRDefault="00C14526" w:rsidP="00643D67">
      <w:pPr>
        <w:pStyle w:val="List1Legal2"/>
      </w:pPr>
      <w:r w:rsidRPr="00E22185">
        <w:t xml:space="preserve">Complete the flight risk management plan section </w:t>
      </w:r>
      <w:r w:rsidRPr="00C14526">
        <w:t xml:space="preserve">in </w:t>
      </w:r>
      <w:hyperlink w:anchor="Form_A17" w:history="1">
        <w:r w:rsidRPr="00572965">
          <w:rPr>
            <w:rStyle w:val="Hyperlink"/>
          </w:rPr>
          <w:t>Risk Assessment Form (Form A17)</w:t>
        </w:r>
      </w:hyperlink>
      <w:r w:rsidRPr="00C14526">
        <w:t xml:space="preserve"> with information about the projected risks and mitigators to be employed during the proposed operations.</w:t>
      </w:r>
    </w:p>
    <w:p w14:paraId="666B122C" w14:textId="77777777" w:rsidR="00C14526" w:rsidRPr="00C14526" w:rsidRDefault="00C14526" w:rsidP="00643D67">
      <w:pPr>
        <w:pStyle w:val="List1Legal2"/>
      </w:pPr>
      <w:r w:rsidRPr="00E22185">
        <w:t xml:space="preserve">Distribute </w:t>
      </w:r>
      <w:r w:rsidRPr="00C14526">
        <w:t>the Risk Assessment Form to the pilots tasked for the operation.</w:t>
      </w:r>
    </w:p>
    <w:p w14:paraId="34A50F88" w14:textId="77777777" w:rsidR="00C14526" w:rsidRPr="00E22185" w:rsidRDefault="00C14526" w:rsidP="00966E0B">
      <w:pPr>
        <w:pStyle w:val="Heading3"/>
      </w:pPr>
      <w:bookmarkStart w:id="432" w:name="_Toc96683740"/>
      <w:bookmarkStart w:id="433" w:name="_Toc96684959"/>
      <w:r w:rsidRPr="00E22185">
        <w:t>Pre-flight risk review – pilot</w:t>
      </w:r>
      <w:bookmarkEnd w:id="432"/>
      <w:bookmarkEnd w:id="433"/>
    </w:p>
    <w:p w14:paraId="3B519D50" w14:textId="56AED7EA" w:rsidR="00C14526" w:rsidRPr="00643D67" w:rsidRDefault="00C14526" w:rsidP="00B81CA3">
      <w:pPr>
        <w:pStyle w:val="Sampletext"/>
        <w:rPr>
          <w:rStyle w:val="Strong"/>
          <w:b/>
          <w:bCs w:val="0"/>
        </w:rPr>
      </w:pPr>
      <w:r w:rsidRPr="00643D67">
        <w:rPr>
          <w:rStyle w:val="Strong"/>
          <w:b/>
          <w:bCs w:val="0"/>
        </w:rPr>
        <w:t>Sample text</w:t>
      </w:r>
    </w:p>
    <w:p w14:paraId="450CD5C9" w14:textId="77777777" w:rsidR="00C14526" w:rsidRPr="00E22185" w:rsidRDefault="00C14526" w:rsidP="00C14526">
      <w:r w:rsidRPr="00E22185">
        <w:t>When on site prior to commencing operations, the pilot in command must carry out a pre-flight risk review on behalf of the operator to determine that operations can be conducted without unacceptable safety risk to the aircraft or any other person or property, or that they do not impose a hazard on the safety of air navigation.</w:t>
      </w:r>
    </w:p>
    <w:p w14:paraId="1872640D" w14:textId="77777777" w:rsidR="00C14526" w:rsidRPr="00E22185" w:rsidRDefault="00C14526" w:rsidP="00C14526">
      <w:r w:rsidRPr="00E22185">
        <w:t xml:space="preserve">The pilot in command must consider, at least, the pre-operational risk assessment and the flight risk management plan as detailed </w:t>
      </w:r>
      <w:r>
        <w:t>in</w:t>
      </w:r>
      <w:r w:rsidRPr="00E22185">
        <w:t xml:space="preserve"> </w:t>
      </w:r>
      <w:r>
        <w:t xml:space="preserve">the Risk Assessment Form </w:t>
      </w:r>
      <w:r w:rsidRPr="00E22185">
        <w:t xml:space="preserve">(Form </w:t>
      </w:r>
      <w:r>
        <w:t>A17</w:t>
      </w:r>
      <w:r w:rsidRPr="00E22185">
        <w:t>)</w:t>
      </w:r>
      <w:r>
        <w:t>.</w:t>
      </w:r>
      <w:r w:rsidRPr="00E22185">
        <w:t xml:space="preserve"> The pilot in command must be satisfied that the flight risk management plan will eliminate, reduce or mitigate risks and hazards under the current and expected operational conditions of the proposed operation. Additional controls or precautions must be applied by the pilot if required.</w:t>
      </w:r>
    </w:p>
    <w:p w14:paraId="77750D01" w14:textId="1AEB82AA" w:rsidR="00C14526" w:rsidRPr="00E22185" w:rsidRDefault="00C14526" w:rsidP="00966E0B">
      <w:pPr>
        <w:pStyle w:val="Heading3"/>
      </w:pPr>
      <w:bookmarkStart w:id="434" w:name="_Toc96683741"/>
      <w:bookmarkStart w:id="435" w:name="_Toc96684960"/>
      <w:r w:rsidRPr="00E22185">
        <w:t>Post-flight review</w:t>
      </w:r>
      <w:bookmarkEnd w:id="434"/>
      <w:bookmarkEnd w:id="435"/>
    </w:p>
    <w:p w14:paraId="6080C7BD" w14:textId="0CB39014" w:rsidR="00C14526" w:rsidRPr="00643D67" w:rsidRDefault="00C14526" w:rsidP="00B81CA3">
      <w:pPr>
        <w:pStyle w:val="Sampletext"/>
        <w:rPr>
          <w:rStyle w:val="Strong"/>
          <w:b/>
          <w:bCs w:val="0"/>
        </w:rPr>
      </w:pPr>
      <w:r w:rsidRPr="00643D67">
        <w:rPr>
          <w:rStyle w:val="Strong"/>
          <w:b/>
          <w:bCs w:val="0"/>
        </w:rPr>
        <w:t>Sample text</w:t>
      </w:r>
    </w:p>
    <w:p w14:paraId="477B788C" w14:textId="77777777" w:rsidR="00C14526" w:rsidRPr="00304B16" w:rsidRDefault="00C14526" w:rsidP="00C14526">
      <w:r w:rsidRPr="00E22185">
        <w:t>After any operation is completed, the HO</w:t>
      </w:r>
      <w:r>
        <w:t>F</w:t>
      </w:r>
      <w:r w:rsidRPr="00E22185">
        <w:t>O</w:t>
      </w:r>
      <w:r>
        <w:t>/HOO</w:t>
      </w:r>
      <w:r w:rsidRPr="00E22185">
        <w:t xml:space="preserve"> will conduct a post-flight review of the operation to determine the effectiveness of the risk controls that were implemented</w:t>
      </w:r>
      <w:r>
        <w:t>,</w:t>
      </w:r>
      <w:r w:rsidRPr="00E22185">
        <w:t xml:space="preserve"> and to identify and record any new or recurrent hazards and risks. The HO</w:t>
      </w:r>
      <w:r>
        <w:t>F</w:t>
      </w:r>
      <w:r w:rsidRPr="00E22185">
        <w:t>O</w:t>
      </w:r>
      <w:r>
        <w:t>/HOO</w:t>
      </w:r>
      <w:r w:rsidRPr="00E22185">
        <w:t xml:space="preserve"> is to add any matters identified at this review that are potential hazards or risks to the risk register.</w:t>
      </w:r>
    </w:p>
    <w:p w14:paraId="66CC795C" w14:textId="77777777" w:rsidR="00C14526" w:rsidRPr="00DC6917" w:rsidRDefault="00C14526" w:rsidP="00966E0B">
      <w:pPr>
        <w:pStyle w:val="Heading2"/>
      </w:pPr>
      <w:bookmarkStart w:id="436" w:name="_Toc97190818"/>
      <w:bookmarkStart w:id="437" w:name="_Toc97190819"/>
      <w:bookmarkStart w:id="438" w:name="_Toc97190820"/>
      <w:bookmarkStart w:id="439" w:name="_Toc96683742"/>
      <w:bookmarkStart w:id="440" w:name="_Toc96684961"/>
      <w:bookmarkStart w:id="441" w:name="_Toc96685433"/>
      <w:bookmarkStart w:id="442" w:name="_Toc184214779"/>
      <w:bookmarkStart w:id="443" w:name="_Toc188966543"/>
      <w:bookmarkEnd w:id="436"/>
      <w:bookmarkEnd w:id="437"/>
      <w:bookmarkEnd w:id="438"/>
      <w:r>
        <w:t>Flight planning</w:t>
      </w:r>
      <w:bookmarkEnd w:id="439"/>
      <w:bookmarkEnd w:id="440"/>
      <w:bookmarkEnd w:id="441"/>
      <w:bookmarkEnd w:id="442"/>
      <w:bookmarkEnd w:id="443"/>
    </w:p>
    <w:p w14:paraId="4D58AAD8" w14:textId="77777777" w:rsidR="00C14526" w:rsidRDefault="00C14526" w:rsidP="00966E0B">
      <w:pPr>
        <w:pStyle w:val="Heading3"/>
      </w:pPr>
      <w:bookmarkStart w:id="444" w:name="_Toc96683743"/>
      <w:bookmarkStart w:id="445" w:name="_Toc96684962"/>
      <w:r>
        <w:t>Operational flight plans</w:t>
      </w:r>
      <w:bookmarkEnd w:id="444"/>
      <w:bookmarkEnd w:id="445"/>
    </w:p>
    <w:p w14:paraId="5D9EF3F0" w14:textId="77777777" w:rsidR="00C14526" w:rsidRPr="00643D67" w:rsidRDefault="00C14526" w:rsidP="00B81CA3">
      <w:pPr>
        <w:pStyle w:val="Sampletext"/>
      </w:pPr>
      <w:r w:rsidRPr="00643D67">
        <w:t>Sample text</w:t>
      </w:r>
    </w:p>
    <w:p w14:paraId="3601255D" w14:textId="77777777" w:rsidR="00C14526" w:rsidRDefault="00C14526" w:rsidP="00C14526">
      <w:r>
        <w:t>The pilot in command will produce the operational flight plan for all flights using the Operational Flight Planning Form (F</w:t>
      </w:r>
      <w:r w:rsidRPr="00ED15D2">
        <w:t>orm A</w:t>
      </w:r>
      <w:r>
        <w:t>0</w:t>
      </w:r>
      <w:r w:rsidRPr="00ED15D2">
        <w:t>7</w:t>
      </w:r>
      <w:r>
        <w:t>).</w:t>
      </w:r>
    </w:p>
    <w:p w14:paraId="65033F31" w14:textId="77777777" w:rsidR="00C14526" w:rsidRDefault="00C14526" w:rsidP="00C14526">
      <w:r>
        <w:t xml:space="preserve">A copy of the flight plan will be emailed to the </w:t>
      </w:r>
      <w:r w:rsidRPr="00643D67">
        <w:rPr>
          <w:rStyle w:val="Authorinstruction"/>
        </w:rPr>
        <w:t>{Sample Aviation}</w:t>
      </w:r>
      <w:r>
        <w:t xml:space="preserve"> office prior to departure.</w:t>
      </w:r>
    </w:p>
    <w:p w14:paraId="489C35E8" w14:textId="77777777" w:rsidR="00C14526" w:rsidRDefault="00C14526" w:rsidP="00C14526">
      <w:r>
        <w:t>During flight, the pilot in command must ensure the following information is recorded in the operational flight plan:</w:t>
      </w:r>
    </w:p>
    <w:p w14:paraId="2BCCEFD5" w14:textId="77777777" w:rsidR="00C14526" w:rsidRPr="00C14526" w:rsidRDefault="00C14526" w:rsidP="00C14526">
      <w:pPr>
        <w:pStyle w:val="ListBullet"/>
      </w:pPr>
      <w:r>
        <w:t>the actual time of arrival over each reporting point</w:t>
      </w:r>
    </w:p>
    <w:p w14:paraId="70197D17" w14:textId="02B715A3" w:rsidR="00C14526" w:rsidRPr="00C14526" w:rsidRDefault="00C14526" w:rsidP="00C14526">
      <w:pPr>
        <w:pStyle w:val="ListBullet"/>
      </w:pPr>
      <w:r>
        <w:t xml:space="preserve">fuel calculations in accordance with instructions </w:t>
      </w:r>
      <w:r w:rsidRPr="00C14526">
        <w:t xml:space="preserve">in section </w:t>
      </w:r>
      <w:hyperlink w:anchor="_Fuel_policy" w:history="1">
        <w:r w:rsidRPr="00806867">
          <w:rPr>
            <w:rStyle w:val="Hyperlink"/>
          </w:rPr>
          <w:t>Fuel policy</w:t>
        </w:r>
      </w:hyperlink>
      <w:r w:rsidRPr="00C14526">
        <w:t xml:space="preserve"> </w:t>
      </w:r>
    </w:p>
    <w:p w14:paraId="1CE0DCD6" w14:textId="77777777" w:rsidR="00C14526" w:rsidRPr="00C14526" w:rsidRDefault="00C14526" w:rsidP="00C14526">
      <w:pPr>
        <w:pStyle w:val="ListBullet"/>
      </w:pPr>
      <w:r>
        <w:t>aerodrome of final landing for the flight.</w:t>
      </w:r>
    </w:p>
    <w:p w14:paraId="7984AC6B" w14:textId="77777777" w:rsidR="00C14526" w:rsidRDefault="00C14526" w:rsidP="00643D67">
      <w:pPr>
        <w:pStyle w:val="normalafterlisttable"/>
      </w:pPr>
      <w:r>
        <w:t>If not practicable to record the information during flight (such as during very short flights), the information must be recorded as soon as practicable after the flight ends.</w:t>
      </w:r>
    </w:p>
    <w:p w14:paraId="71D78B4A" w14:textId="77777777" w:rsidR="00C14526" w:rsidRPr="0058611C" w:rsidRDefault="00C14526" w:rsidP="00C14526">
      <w:r>
        <w:t>After flight, a copy of the completed flight plan must be returned by the pilot in command to the office via email.</w:t>
      </w:r>
    </w:p>
    <w:p w14:paraId="750790FD" w14:textId="77777777" w:rsidR="00C14526" w:rsidRDefault="00C14526" w:rsidP="00966E0B">
      <w:pPr>
        <w:pStyle w:val="Heading3"/>
      </w:pPr>
      <w:bookmarkStart w:id="446" w:name="_Toc96683744"/>
      <w:bookmarkStart w:id="447" w:name="_Toc96684963"/>
      <w:r>
        <w:t>Flight notification</w:t>
      </w:r>
      <w:bookmarkEnd w:id="446"/>
      <w:bookmarkEnd w:id="447"/>
    </w:p>
    <w:p w14:paraId="3E522489" w14:textId="77777777" w:rsidR="00C14526" w:rsidRPr="00643D67" w:rsidRDefault="00C14526" w:rsidP="00B81CA3">
      <w:pPr>
        <w:pStyle w:val="Sampletext"/>
      </w:pPr>
      <w:r w:rsidRPr="00643D67">
        <w:t>Sample text</w:t>
      </w:r>
    </w:p>
    <w:p w14:paraId="70506186" w14:textId="77777777" w:rsidR="00C14526" w:rsidRDefault="00C14526" w:rsidP="00C14526">
      <w:r>
        <w:t xml:space="preserve">For all </w:t>
      </w:r>
      <w:r w:rsidRPr="00643D67">
        <w:rPr>
          <w:rStyle w:val="Authorinstruction"/>
        </w:rPr>
        <w:t>{Sample Aviation}</w:t>
      </w:r>
      <w:r>
        <w:t xml:space="preserve"> </w:t>
      </w:r>
      <w:r w:rsidRPr="00AA119E">
        <w:t xml:space="preserve">air transport flights the </w:t>
      </w:r>
      <w:r>
        <w:t>pilot in command</w:t>
      </w:r>
      <w:r w:rsidRPr="00AA119E">
        <w:t xml:space="preserve"> </w:t>
      </w:r>
      <w:r>
        <w:t>must</w:t>
      </w:r>
      <w:r w:rsidRPr="00AA119E">
        <w:t xml:space="preserve"> submit a flight notification to ATS in accordance with AAI procedures. ATS must be notified of significant changes to the flight plan or SARTIME (if lodged).</w:t>
      </w:r>
      <w:r>
        <w:t xml:space="preserve"> </w:t>
      </w:r>
    </w:p>
    <w:p w14:paraId="56BA5601" w14:textId="5604FF22" w:rsidR="00C14526" w:rsidRDefault="00C14526" w:rsidP="00966E0B">
      <w:pPr>
        <w:pStyle w:val="Heading3"/>
      </w:pPr>
      <w:r>
        <w:t>Journey logs</w:t>
      </w:r>
    </w:p>
    <w:p w14:paraId="458235CF" w14:textId="77777777" w:rsidR="00C14526" w:rsidRPr="00643D67" w:rsidRDefault="00C14526" w:rsidP="00B81CA3">
      <w:pPr>
        <w:pStyle w:val="Sampletext"/>
        <w:rPr>
          <w:rStyle w:val="Strong"/>
          <w:b/>
          <w:bCs w:val="0"/>
        </w:rPr>
      </w:pPr>
      <w:r w:rsidRPr="00643D67">
        <w:rPr>
          <w:rStyle w:val="Strong"/>
          <w:b/>
          <w:bCs w:val="0"/>
        </w:rPr>
        <w:t>Sample text</w:t>
      </w:r>
    </w:p>
    <w:p w14:paraId="2F57310C" w14:textId="77777777" w:rsidR="00C14526" w:rsidRPr="00523A70" w:rsidRDefault="00C14526" w:rsidP="00C14526">
      <w:r>
        <w:t xml:space="preserve">The pilot must complete a journey log for all flights. The journey log information required is outlined on the Aircraft Journey Log (Form A05). </w:t>
      </w:r>
      <w:r w:rsidRPr="00523A70">
        <w:t xml:space="preserve">The pilot </w:t>
      </w:r>
      <w:r>
        <w:t>must</w:t>
      </w:r>
      <w:r w:rsidRPr="00523A70">
        <w:t xml:space="preserve"> complete items marked with an </w:t>
      </w:r>
      <w:r>
        <w:t>a</w:t>
      </w:r>
      <w:r w:rsidRPr="00523A70">
        <w:t>steri</w:t>
      </w:r>
      <w:r>
        <w:t>sk</w:t>
      </w:r>
      <w:r w:rsidRPr="00523A70">
        <w:t xml:space="preserve"> on this form pre-flight, and </w:t>
      </w:r>
      <w:r>
        <w:t xml:space="preserve">must </w:t>
      </w:r>
      <w:r w:rsidRPr="00523A70">
        <w:t xml:space="preserve">complete </w:t>
      </w:r>
      <w:r>
        <w:t>all</w:t>
      </w:r>
      <w:r w:rsidRPr="00523A70">
        <w:t xml:space="preserve"> items on the form </w:t>
      </w:r>
      <w:r>
        <w:t xml:space="preserve">not later than </w:t>
      </w:r>
      <w:r w:rsidRPr="00523A70">
        <w:t>as soon as practi</w:t>
      </w:r>
      <w:r>
        <w:t>ca</w:t>
      </w:r>
      <w:r w:rsidRPr="00523A70">
        <w:t>ble after the flight ends</w:t>
      </w:r>
      <w:r>
        <w:t xml:space="preserve"> and save it to the company records management system.</w:t>
      </w:r>
    </w:p>
    <w:p w14:paraId="3F0173F3" w14:textId="77777777" w:rsidR="00C14526" w:rsidRDefault="00C14526" w:rsidP="00966E0B">
      <w:pPr>
        <w:pStyle w:val="Heading3"/>
      </w:pPr>
      <w:bookmarkStart w:id="448" w:name="_Flight_preparation"/>
      <w:bookmarkStart w:id="449" w:name="_Toc96683746"/>
      <w:bookmarkStart w:id="450" w:name="_Toc96684965"/>
      <w:bookmarkEnd w:id="448"/>
      <w:r>
        <w:t xml:space="preserve">Flight </w:t>
      </w:r>
      <w:bookmarkEnd w:id="449"/>
      <w:bookmarkEnd w:id="450"/>
      <w:r>
        <w:t>preparation</w:t>
      </w:r>
    </w:p>
    <w:p w14:paraId="35C9FBE8" w14:textId="77777777" w:rsidR="00C14526" w:rsidRPr="00C14526" w:rsidRDefault="00C14526" w:rsidP="00B81CA3">
      <w:pPr>
        <w:pStyle w:val="Sampletext"/>
      </w:pPr>
      <w:r w:rsidRPr="00C14526">
        <w:t>Sample text</w:t>
      </w:r>
    </w:p>
    <w:p w14:paraId="20D1C9D3" w14:textId="77777777" w:rsidR="00C14526" w:rsidRDefault="00C14526" w:rsidP="00C14526">
      <w:r>
        <w:t>Pilots will use appropriately updated company authorised flight planning software to prepare flight plans where possible. The software is to be used online if available. If access via the company server is not possible, the status of the flight planner version in use on a local device is to be verified before use. Weather information is to be accessed via the software from NAIPS and applied to the flight plan. Fuel flows and aircraft performance data embedded in the planning software are compliant with company requirements and must be used.</w:t>
      </w:r>
    </w:p>
    <w:p w14:paraId="2B3875A0" w14:textId="77777777" w:rsidR="00C14526" w:rsidRDefault="00C14526" w:rsidP="00C14526">
      <w:r>
        <w:t>Should access to electronic flight planning software be unavailable, pilots should use a printed copy of the standard Airservices Flight Plan proforma (</w:t>
      </w:r>
      <w:r w:rsidRPr="00643D67">
        <w:rPr>
          <w:rStyle w:val="Authorinstruction"/>
        </w:rPr>
        <w:t>Form AXX</w:t>
      </w:r>
      <w:r>
        <w:t>) Standard flight notification data produced by the software may be used for flight notification to Airservices. Copies of the flight plan, the weather information, the flight notification confirmation, and the completed Operational Flight Planning Form (F</w:t>
      </w:r>
      <w:r w:rsidRPr="00ED15D2">
        <w:t>orm A</w:t>
      </w:r>
      <w:r>
        <w:t>0</w:t>
      </w:r>
      <w:r w:rsidRPr="00ED15D2">
        <w:t>7</w:t>
      </w:r>
      <w:r>
        <w:t>) must be retained and submitted to the HOFO electronically after the flight.</w:t>
      </w:r>
    </w:p>
    <w:p w14:paraId="30054A07" w14:textId="77777777" w:rsidR="00C14526" w:rsidRDefault="00C14526" w:rsidP="00C14526">
      <w:r>
        <w:t>Flight planning details produced by the software may be used to complete the relevant sections of the Operational Flight Planning Form (Form A07).</w:t>
      </w:r>
    </w:p>
    <w:p w14:paraId="55F5AC48" w14:textId="77777777" w:rsidR="00C14526" w:rsidRPr="001062C1" w:rsidRDefault="00C14526" w:rsidP="001062C1">
      <w:pPr>
        <w:pStyle w:val="normalafterlisttable"/>
        <w:rPr>
          <w:rStyle w:val="bold"/>
        </w:rPr>
      </w:pPr>
      <w:r w:rsidRPr="001062C1">
        <w:rPr>
          <w:rStyle w:val="bold"/>
        </w:rPr>
        <w:t>Weather assessments</w:t>
      </w:r>
    </w:p>
    <w:p w14:paraId="4CDF39C5" w14:textId="77777777" w:rsidR="00C14526" w:rsidRPr="00643D67" w:rsidRDefault="00C14526" w:rsidP="00643D67">
      <w:pPr>
        <w:rPr>
          <w:rStyle w:val="Authorinstruction"/>
        </w:rPr>
      </w:pPr>
      <w:r w:rsidRPr="00643D67">
        <w:rPr>
          <w:rStyle w:val="Authorinstruction"/>
        </w:rPr>
        <w:t>{Operator to insert specific procedures if required}.</w:t>
      </w:r>
    </w:p>
    <w:p w14:paraId="2AB81ED2" w14:textId="77777777" w:rsidR="00C14526" w:rsidRPr="001062C1" w:rsidRDefault="00C14526" w:rsidP="001062C1">
      <w:pPr>
        <w:pStyle w:val="normalafterlisttable"/>
        <w:rPr>
          <w:rStyle w:val="bold"/>
        </w:rPr>
      </w:pPr>
      <w:r w:rsidRPr="001062C1">
        <w:rPr>
          <w:rStyle w:val="bold"/>
        </w:rPr>
        <w:t>Alternate aerodromes</w:t>
      </w:r>
    </w:p>
    <w:p w14:paraId="74833979" w14:textId="77777777" w:rsidR="00C14526" w:rsidRPr="00643D67" w:rsidRDefault="00C14526" w:rsidP="00643D67">
      <w:pPr>
        <w:rPr>
          <w:rStyle w:val="Authorinstruction"/>
        </w:rPr>
      </w:pPr>
      <w:r w:rsidRPr="00643D67">
        <w:rPr>
          <w:rStyle w:val="Authorinstruction"/>
        </w:rPr>
        <w:t>{Operator to insert specific procedures if required}.</w:t>
      </w:r>
    </w:p>
    <w:p w14:paraId="6940D954" w14:textId="77777777" w:rsidR="00C14526" w:rsidRPr="001062C1" w:rsidRDefault="00C14526" w:rsidP="001062C1">
      <w:pPr>
        <w:pStyle w:val="normalafterlisttable"/>
        <w:rPr>
          <w:rStyle w:val="bold"/>
        </w:rPr>
      </w:pPr>
      <w:r w:rsidRPr="001062C1">
        <w:rPr>
          <w:rStyle w:val="bold"/>
        </w:rPr>
        <w:t>Route and aerodrome briefing</w:t>
      </w:r>
    </w:p>
    <w:p w14:paraId="77DE6DD0" w14:textId="77777777" w:rsidR="00C14526" w:rsidRPr="00643D67" w:rsidRDefault="00C14526" w:rsidP="00B81CA3">
      <w:pPr>
        <w:pStyle w:val="Sampletext"/>
        <w:rPr>
          <w:rStyle w:val="Strong"/>
          <w:b/>
          <w:bCs w:val="0"/>
        </w:rPr>
      </w:pPr>
      <w:r w:rsidRPr="00643D67">
        <w:rPr>
          <w:rStyle w:val="Strong"/>
          <w:b/>
          <w:bCs w:val="0"/>
        </w:rPr>
        <w:t>Sample text</w:t>
      </w:r>
    </w:p>
    <w:p w14:paraId="2B27BFE5" w14:textId="77777777" w:rsidR="00C14526" w:rsidRPr="005C1BB3" w:rsidRDefault="00C14526" w:rsidP="00C14526">
      <w:r w:rsidRPr="005C1BB3">
        <w:t xml:space="preserve">When operating to or from an aerodrome the pilot in command will refer to AAI (ERSA). If the aerodrome is not listed in the AAI, the pilot will refer to the </w:t>
      </w:r>
      <w:r>
        <w:t>L</w:t>
      </w:r>
      <w:r w:rsidRPr="0084088A">
        <w:t xml:space="preserve">anding </w:t>
      </w:r>
      <w:r>
        <w:t>A</w:t>
      </w:r>
      <w:r w:rsidRPr="0084088A">
        <w:t xml:space="preserve">rea </w:t>
      </w:r>
      <w:r>
        <w:t>/ Site (ALA / HLS) R</w:t>
      </w:r>
      <w:r w:rsidRPr="0084088A">
        <w:t xml:space="preserve">eport </w:t>
      </w:r>
      <w:r>
        <w:t>F</w:t>
      </w:r>
      <w:r w:rsidRPr="0084088A">
        <w:t>orm</w:t>
      </w:r>
      <w:r>
        <w:t xml:space="preserve"> and Register (F</w:t>
      </w:r>
      <w:r w:rsidRPr="005C1BB3">
        <w:t>orm A08</w:t>
      </w:r>
      <w:r>
        <w:t>)</w:t>
      </w:r>
      <w:r w:rsidRPr="005C1BB3">
        <w:t xml:space="preserve">. If not listed in this register, the pilot in command will obtain at least the information indicated by an </w:t>
      </w:r>
      <w:r>
        <w:t>asterisk</w:t>
      </w:r>
      <w:r w:rsidRPr="005C1BB3">
        <w:t xml:space="preserve"> on the form from a reliable source. </w:t>
      </w:r>
    </w:p>
    <w:p w14:paraId="2EF98D6F" w14:textId="77777777" w:rsidR="00C14526" w:rsidRDefault="00C14526" w:rsidP="00C14526">
      <w:r>
        <w:t>If required by AAI (ERSA) and for all uncertified aerodromes, permission of the aerodrome operator must be sought prior to use.</w:t>
      </w:r>
    </w:p>
    <w:p w14:paraId="36B39B9D" w14:textId="77777777" w:rsidR="00C14526" w:rsidRPr="00643D67" w:rsidRDefault="00C14526" w:rsidP="00C14526">
      <w:pPr>
        <w:rPr>
          <w:rStyle w:val="Authorinstruction"/>
        </w:rPr>
      </w:pPr>
      <w:r w:rsidRPr="00643D67">
        <w:rPr>
          <w:rStyle w:val="Authorinstruction"/>
        </w:rPr>
        <w:t>{Or insert procedure}.</w:t>
      </w:r>
    </w:p>
    <w:p w14:paraId="2365AA08" w14:textId="77777777" w:rsidR="00C14526" w:rsidRPr="001062C1" w:rsidRDefault="00C14526" w:rsidP="001062C1">
      <w:pPr>
        <w:pStyle w:val="normalafterlisttable"/>
        <w:rPr>
          <w:rStyle w:val="bold"/>
        </w:rPr>
      </w:pPr>
      <w:r w:rsidRPr="001062C1">
        <w:rPr>
          <w:rStyle w:val="bold"/>
        </w:rPr>
        <w:t>Planning altitudes and flight levels</w:t>
      </w:r>
    </w:p>
    <w:p w14:paraId="0E38C023" w14:textId="77777777" w:rsidR="00C14526" w:rsidRPr="00643D67" w:rsidRDefault="00C14526" w:rsidP="00643D67">
      <w:pPr>
        <w:rPr>
          <w:rStyle w:val="Authorinstruction"/>
        </w:rPr>
      </w:pPr>
      <w:r w:rsidRPr="00643D67">
        <w:rPr>
          <w:rStyle w:val="Authorinstruction"/>
        </w:rPr>
        <w:t>{Operator to insert specific procedures if required}.</w:t>
      </w:r>
    </w:p>
    <w:p w14:paraId="322FC047" w14:textId="77777777" w:rsidR="00C14526" w:rsidRDefault="00C14526" w:rsidP="00966E0B">
      <w:pPr>
        <w:pStyle w:val="Heading3"/>
      </w:pPr>
      <w:bookmarkStart w:id="451" w:name="_Toc96683747"/>
      <w:bookmarkStart w:id="452" w:name="_Toc96684966"/>
      <w:r>
        <w:t>Point of inflight re-planning</w:t>
      </w:r>
      <w:bookmarkEnd w:id="451"/>
      <w:bookmarkEnd w:id="452"/>
    </w:p>
    <w:p w14:paraId="6CF03B28" w14:textId="77777777" w:rsidR="00C14526" w:rsidRPr="00643D67" w:rsidRDefault="00C14526" w:rsidP="00643D67">
      <w:pPr>
        <w:rPr>
          <w:rStyle w:val="Authorinstruction"/>
        </w:rPr>
      </w:pPr>
      <w:r w:rsidRPr="00643D67">
        <w:rPr>
          <w:rStyle w:val="Authorinstruction"/>
        </w:rPr>
        <w:t>{Operator to insert specific procedures if required}.</w:t>
      </w:r>
    </w:p>
    <w:p w14:paraId="571A65CA" w14:textId="77777777" w:rsidR="00C14526" w:rsidRDefault="00C14526" w:rsidP="00966E0B">
      <w:pPr>
        <w:pStyle w:val="Heading3"/>
      </w:pPr>
      <w:bookmarkStart w:id="453" w:name="_Toc96683748"/>
      <w:bookmarkStart w:id="454" w:name="_Toc96684967"/>
      <w:r>
        <w:t>Operations to remote islands</w:t>
      </w:r>
      <w:bookmarkEnd w:id="453"/>
      <w:bookmarkEnd w:id="454"/>
    </w:p>
    <w:p w14:paraId="2ABFE4C1" w14:textId="77777777" w:rsidR="00C14526" w:rsidRPr="00C14526" w:rsidRDefault="00C14526" w:rsidP="00B81CA3">
      <w:pPr>
        <w:pStyle w:val="Sampletext"/>
      </w:pPr>
      <w:bookmarkStart w:id="455" w:name="_Hlk94679353"/>
      <w:r w:rsidRPr="00C14526">
        <w:t>Sample text</w:t>
      </w:r>
    </w:p>
    <w:p w14:paraId="1EB788F2" w14:textId="77777777" w:rsidR="00C14526" w:rsidRDefault="00C14526" w:rsidP="00C14526">
      <w:r w:rsidRPr="00387F42">
        <w:t xml:space="preserve">This is not applicable to </w:t>
      </w:r>
      <w:r w:rsidRPr="008D1B1F">
        <w:rPr>
          <w:rStyle w:val="Authorinstruction"/>
        </w:rPr>
        <w:t>{Sample Aviation}</w:t>
      </w:r>
      <w:r w:rsidRPr="00387F42">
        <w:t>'s operations</w:t>
      </w:r>
      <w:r>
        <w:t>.</w:t>
      </w:r>
    </w:p>
    <w:p w14:paraId="020D74AC" w14:textId="77777777" w:rsidR="00C14526" w:rsidRPr="008D1B1F" w:rsidRDefault="00C14526" w:rsidP="00C14526">
      <w:pPr>
        <w:rPr>
          <w:rStyle w:val="Authorinstruction"/>
        </w:rPr>
      </w:pPr>
      <w:r w:rsidRPr="008D1B1F">
        <w:rPr>
          <w:rStyle w:val="Authorinstruction"/>
        </w:rPr>
        <w:t>{Or insert process}.</w:t>
      </w:r>
    </w:p>
    <w:p w14:paraId="5941AC45" w14:textId="77777777" w:rsidR="00C14526" w:rsidRDefault="00C14526" w:rsidP="00966E0B">
      <w:pPr>
        <w:pStyle w:val="Heading3"/>
      </w:pPr>
      <w:bookmarkStart w:id="456" w:name="_Toc96683749"/>
      <w:bookmarkStart w:id="457" w:name="_Toc96684968"/>
      <w:bookmarkEnd w:id="455"/>
      <w:r>
        <w:t>Operations over remote areas</w:t>
      </w:r>
      <w:bookmarkEnd w:id="456"/>
      <w:bookmarkEnd w:id="457"/>
    </w:p>
    <w:p w14:paraId="477ABF57" w14:textId="77777777" w:rsidR="00C14526" w:rsidRPr="00C14526" w:rsidRDefault="00C14526" w:rsidP="00B81CA3">
      <w:pPr>
        <w:pStyle w:val="Sampletext"/>
      </w:pPr>
      <w:r w:rsidRPr="00C14526">
        <w:t>Sample text</w:t>
      </w:r>
    </w:p>
    <w:p w14:paraId="4B0B4924" w14:textId="77777777" w:rsidR="00C14526" w:rsidRDefault="00C14526" w:rsidP="00C14526">
      <w:r>
        <w:t>There are three designated remote areas within Australian territory. Details of each area, with diagrams, are described in the Part 91 MOS.</w:t>
      </w:r>
    </w:p>
    <w:p w14:paraId="0B01D06F" w14:textId="77777777" w:rsidR="00C14526" w:rsidRDefault="00C14526" w:rsidP="00C14526">
      <w:r>
        <w:t xml:space="preserve">Before commencing a flight in a designated remote area, the pilot in command is to ensure the aircraft is equipped with the </w:t>
      </w:r>
      <w:r w:rsidRPr="008D1B1F">
        <w:rPr>
          <w:rStyle w:val="Authorinstruction"/>
        </w:rPr>
        <w:t>{Sample Aviation}</w:t>
      </w:r>
      <w:r w:rsidRPr="00C14526">
        <w:t xml:space="preserve"> </w:t>
      </w:r>
      <w:r>
        <w:t xml:space="preserve">remote area survival kit. Each kit bag contains a contents list and the pilot in command is to confirm the presence of all items in the bag. A kit bag contains sufficient equipment to cover a full crew and passenger compliment for </w:t>
      </w:r>
      <w:r w:rsidRPr="008D1B1F">
        <w:rPr>
          <w:rStyle w:val="Authorinstruction"/>
        </w:rPr>
        <w:t>{Sample Aviation}</w:t>
      </w:r>
      <w:r w:rsidRPr="00C14526">
        <w:t xml:space="preserve"> </w:t>
      </w:r>
      <w:r>
        <w:t>aircraft.</w:t>
      </w:r>
    </w:p>
    <w:p w14:paraId="5FA5EA72" w14:textId="77777777" w:rsidR="00C14526" w:rsidRDefault="00C14526" w:rsidP="00C14526">
      <w:r>
        <w:t>If additional survival equipment is carried, details of the equipment must be provided to the HOFO prior to departure.</w:t>
      </w:r>
    </w:p>
    <w:p w14:paraId="7B1FF31F" w14:textId="77777777" w:rsidR="00C14526" w:rsidRPr="001F7BB3" w:rsidRDefault="00C14526" w:rsidP="00C14526">
      <w:r>
        <w:t>The survival kit is to be stowed in an area where it is easily accessible but will not affect the operation of the aircraft.</w:t>
      </w:r>
    </w:p>
    <w:p w14:paraId="13BEF90E" w14:textId="77777777" w:rsidR="00C14526" w:rsidRDefault="00C14526" w:rsidP="00966E0B">
      <w:pPr>
        <w:pStyle w:val="Heading3"/>
      </w:pPr>
      <w:bookmarkStart w:id="458" w:name="_Toc96683750"/>
      <w:bookmarkStart w:id="459" w:name="_Toc96684969"/>
      <w:r>
        <w:t>Extended diversion time operations (EDTO)</w:t>
      </w:r>
      <w:bookmarkEnd w:id="458"/>
      <w:bookmarkEnd w:id="459"/>
    </w:p>
    <w:p w14:paraId="20654D41" w14:textId="77777777" w:rsidR="00C14526" w:rsidRPr="00C14526" w:rsidRDefault="00C14526" w:rsidP="00B81CA3">
      <w:pPr>
        <w:pStyle w:val="Sampletext"/>
      </w:pPr>
      <w:r w:rsidRPr="00C14526">
        <w:t>Sample text</w:t>
      </w:r>
    </w:p>
    <w:p w14:paraId="69516ECF" w14:textId="77777777" w:rsidR="00C14526" w:rsidRDefault="00C14526" w:rsidP="00C14526">
      <w:r w:rsidRPr="00387F42">
        <w:t xml:space="preserve">This is not applicable to </w:t>
      </w:r>
      <w:r w:rsidRPr="008D1B1F">
        <w:rPr>
          <w:rStyle w:val="Authorinstruction"/>
        </w:rPr>
        <w:t>{Sample Aviation}</w:t>
      </w:r>
      <w:r w:rsidRPr="00387F42">
        <w:t>'s operations</w:t>
      </w:r>
      <w:r>
        <w:t>.</w:t>
      </w:r>
    </w:p>
    <w:p w14:paraId="7414DDE0" w14:textId="77777777" w:rsidR="00C14526" w:rsidRPr="008D1B1F" w:rsidRDefault="00C14526" w:rsidP="00C14526">
      <w:pPr>
        <w:rPr>
          <w:rStyle w:val="Authorinstruction"/>
        </w:rPr>
      </w:pPr>
      <w:r w:rsidRPr="008D1B1F">
        <w:rPr>
          <w:rStyle w:val="Authorinstruction"/>
        </w:rPr>
        <w:t>{Or insert process}.</w:t>
      </w:r>
    </w:p>
    <w:p w14:paraId="5F90E30B" w14:textId="77777777" w:rsidR="00C14526" w:rsidRDefault="00C14526" w:rsidP="00966E0B">
      <w:pPr>
        <w:pStyle w:val="Heading3"/>
      </w:pPr>
      <w:bookmarkStart w:id="460" w:name="_Toc96683751"/>
      <w:bookmarkStart w:id="461" w:name="_Toc96684970"/>
      <w:r>
        <w:t>PSEA operations</w:t>
      </w:r>
      <w:bookmarkEnd w:id="460"/>
      <w:bookmarkEnd w:id="461"/>
    </w:p>
    <w:p w14:paraId="546302D3" w14:textId="77777777" w:rsidR="00C14526" w:rsidRPr="00C14526" w:rsidRDefault="00C14526" w:rsidP="00B81CA3">
      <w:pPr>
        <w:pStyle w:val="Sampletext"/>
      </w:pPr>
      <w:r w:rsidRPr="00C14526">
        <w:t>Sample text</w:t>
      </w:r>
    </w:p>
    <w:p w14:paraId="75702CB8" w14:textId="77777777" w:rsidR="00C14526" w:rsidRDefault="00C14526" w:rsidP="00C14526">
      <w:r w:rsidRPr="00387F42">
        <w:t xml:space="preserve">This is not applicable to </w:t>
      </w:r>
      <w:r w:rsidRPr="008D1B1F">
        <w:rPr>
          <w:rStyle w:val="Authorinstruction"/>
        </w:rPr>
        <w:t>{Sample Aviation}</w:t>
      </w:r>
      <w:r w:rsidRPr="00387F42">
        <w:t>'s operations</w:t>
      </w:r>
      <w:r>
        <w:t>.</w:t>
      </w:r>
    </w:p>
    <w:p w14:paraId="6B708767" w14:textId="77777777" w:rsidR="00C14526" w:rsidRPr="008D1B1F" w:rsidRDefault="00C14526" w:rsidP="00C14526">
      <w:pPr>
        <w:rPr>
          <w:rStyle w:val="Authorinstruction"/>
        </w:rPr>
      </w:pPr>
      <w:r w:rsidRPr="008D1B1F">
        <w:rPr>
          <w:rStyle w:val="Authorinstruction"/>
        </w:rPr>
        <w:t>{Or insert process}.</w:t>
      </w:r>
    </w:p>
    <w:p w14:paraId="57075E4C" w14:textId="77777777" w:rsidR="00C14526" w:rsidRDefault="00C14526" w:rsidP="00966E0B">
      <w:pPr>
        <w:pStyle w:val="Heading3"/>
      </w:pPr>
      <w:bookmarkStart w:id="462" w:name="_Toc96683752"/>
      <w:bookmarkStart w:id="463" w:name="_Toc96684971"/>
      <w:r>
        <w:t>Rescue and fire fighting (RFF) requirements</w:t>
      </w:r>
      <w:bookmarkEnd w:id="462"/>
      <w:bookmarkEnd w:id="463"/>
    </w:p>
    <w:p w14:paraId="50B96865" w14:textId="77777777" w:rsidR="00C14526" w:rsidRPr="00C14526" w:rsidRDefault="00C14526" w:rsidP="00B81CA3">
      <w:pPr>
        <w:pStyle w:val="Sampletext"/>
      </w:pPr>
      <w:r w:rsidRPr="00C14526">
        <w:t>Sample text</w:t>
      </w:r>
    </w:p>
    <w:p w14:paraId="73E6BBE9" w14:textId="77777777" w:rsidR="00C14526" w:rsidRDefault="00C14526" w:rsidP="00C14526">
      <w:r w:rsidRPr="00387F42">
        <w:t xml:space="preserve">This is not applicable to </w:t>
      </w:r>
      <w:r w:rsidRPr="008D1B1F">
        <w:rPr>
          <w:rStyle w:val="Authorinstruction"/>
        </w:rPr>
        <w:t>{Sample Aviation}</w:t>
      </w:r>
      <w:r w:rsidRPr="00387F42">
        <w:t>'s operations</w:t>
      </w:r>
      <w:r>
        <w:t>.</w:t>
      </w:r>
    </w:p>
    <w:p w14:paraId="75C3D5F3" w14:textId="77777777" w:rsidR="00C14526" w:rsidRPr="008D1B1F" w:rsidRDefault="00C14526" w:rsidP="00C14526">
      <w:pPr>
        <w:rPr>
          <w:rStyle w:val="Authorinstruction"/>
        </w:rPr>
      </w:pPr>
      <w:r w:rsidRPr="008D1B1F">
        <w:rPr>
          <w:rStyle w:val="Authorinstruction"/>
        </w:rPr>
        <w:t>{Or insert process}.</w:t>
      </w:r>
    </w:p>
    <w:p w14:paraId="74F3B24D" w14:textId="77777777" w:rsidR="00C14526" w:rsidRDefault="00C14526" w:rsidP="00966E0B">
      <w:pPr>
        <w:pStyle w:val="Heading3"/>
      </w:pPr>
      <w:bookmarkStart w:id="464" w:name="_Toc96683753"/>
      <w:bookmarkStart w:id="465" w:name="_Toc96684972"/>
      <w:bookmarkStart w:id="466" w:name="_Hlk99376451"/>
      <w:r>
        <w:t>Airspace classification requirements</w:t>
      </w:r>
      <w:bookmarkEnd w:id="464"/>
      <w:bookmarkEnd w:id="465"/>
    </w:p>
    <w:p w14:paraId="440C2AE2" w14:textId="77777777" w:rsidR="00C14526" w:rsidRPr="008D1B1F" w:rsidRDefault="00C14526" w:rsidP="00C14526">
      <w:pPr>
        <w:rPr>
          <w:rStyle w:val="Authorinstruction"/>
        </w:rPr>
      </w:pPr>
      <w:r w:rsidRPr="008D1B1F">
        <w:rPr>
          <w:rStyle w:val="Authorinstruction"/>
        </w:rPr>
        <w:t>{Operator to insert specific procedures if required</w:t>
      </w:r>
      <w:bookmarkEnd w:id="466"/>
      <w:r w:rsidRPr="008D1B1F">
        <w:rPr>
          <w:rStyle w:val="Authorinstruction"/>
        </w:rPr>
        <w:t>}.</w:t>
      </w:r>
    </w:p>
    <w:p w14:paraId="21D60422" w14:textId="77777777" w:rsidR="00C14526" w:rsidRDefault="00C14526" w:rsidP="00966E0B">
      <w:pPr>
        <w:pStyle w:val="Heading3"/>
      </w:pPr>
      <w:bookmarkStart w:id="467" w:name="_Toc96683754"/>
      <w:bookmarkStart w:id="468" w:name="_Toc96684973"/>
      <w:r>
        <w:t>Flights over water</w:t>
      </w:r>
      <w:bookmarkEnd w:id="467"/>
      <w:bookmarkEnd w:id="468"/>
    </w:p>
    <w:p w14:paraId="2A6952A3" w14:textId="77777777" w:rsidR="00C14526" w:rsidRPr="008D1B1F" w:rsidRDefault="00C14526" w:rsidP="00C14526">
      <w:pPr>
        <w:rPr>
          <w:rStyle w:val="Authorinstruction"/>
        </w:rPr>
      </w:pPr>
      <w:r w:rsidRPr="008D1B1F">
        <w:rPr>
          <w:rStyle w:val="Authorinstruction"/>
        </w:rPr>
        <w:t>{Operator to insert specific procedures if required}.</w:t>
      </w:r>
    </w:p>
    <w:p w14:paraId="2593F93B" w14:textId="77777777" w:rsidR="00C14526" w:rsidRDefault="00C14526" w:rsidP="00966E0B">
      <w:pPr>
        <w:pStyle w:val="Heading3"/>
      </w:pPr>
      <w:bookmarkStart w:id="469" w:name="_Toc96683755"/>
      <w:bookmarkStart w:id="470" w:name="_Toc96684974"/>
      <w:r>
        <w:t>Operating an Australian aircraft outside Australia</w:t>
      </w:r>
      <w:bookmarkEnd w:id="469"/>
      <w:bookmarkEnd w:id="470"/>
    </w:p>
    <w:p w14:paraId="38CD00E2" w14:textId="77777777" w:rsidR="00C14526" w:rsidRPr="00C14526" w:rsidRDefault="00C14526" w:rsidP="00B81CA3">
      <w:pPr>
        <w:pStyle w:val="Sampletext"/>
      </w:pPr>
      <w:r w:rsidRPr="00C14526">
        <w:t>Sample text</w:t>
      </w:r>
    </w:p>
    <w:p w14:paraId="2BA7BDA3" w14:textId="77777777" w:rsidR="00C14526" w:rsidRDefault="00C14526" w:rsidP="00C14526">
      <w:r w:rsidRPr="00387F42">
        <w:t xml:space="preserve">This is not applicable to </w:t>
      </w:r>
      <w:r w:rsidRPr="008D1B1F">
        <w:rPr>
          <w:rStyle w:val="Authorinstruction"/>
        </w:rPr>
        <w:t>{Sample Aviation}</w:t>
      </w:r>
      <w:r w:rsidRPr="00387F42">
        <w:t>'s operations</w:t>
      </w:r>
      <w:r>
        <w:t>.</w:t>
      </w:r>
    </w:p>
    <w:p w14:paraId="5D22E064" w14:textId="77777777" w:rsidR="00C14526" w:rsidRPr="008D1B1F" w:rsidRDefault="00C14526" w:rsidP="00C14526">
      <w:pPr>
        <w:rPr>
          <w:rStyle w:val="Authorinstruction"/>
        </w:rPr>
      </w:pPr>
      <w:r w:rsidRPr="008D1B1F">
        <w:rPr>
          <w:rStyle w:val="Authorinstruction"/>
        </w:rPr>
        <w:t>{Or insert process}</w:t>
      </w:r>
    </w:p>
    <w:p w14:paraId="1E0755CA" w14:textId="77777777" w:rsidR="00C14526" w:rsidRDefault="00C14526" w:rsidP="00966E0B">
      <w:pPr>
        <w:pStyle w:val="Heading2"/>
      </w:pPr>
      <w:bookmarkStart w:id="471" w:name="_Toc96683756"/>
      <w:bookmarkStart w:id="472" w:name="_Toc96684975"/>
      <w:bookmarkStart w:id="473" w:name="_Toc96685434"/>
      <w:bookmarkStart w:id="474" w:name="_Toc184214780"/>
      <w:bookmarkStart w:id="475" w:name="_Toc188966544"/>
      <w:r>
        <w:t>Ground handling</w:t>
      </w:r>
      <w:bookmarkEnd w:id="471"/>
      <w:bookmarkEnd w:id="472"/>
      <w:bookmarkEnd w:id="473"/>
      <w:bookmarkEnd w:id="474"/>
      <w:bookmarkEnd w:id="475"/>
    </w:p>
    <w:p w14:paraId="1A72EAB8" w14:textId="77777777" w:rsidR="00C14526" w:rsidRDefault="00C14526" w:rsidP="00966E0B">
      <w:pPr>
        <w:pStyle w:val="Heading3"/>
      </w:pPr>
      <w:bookmarkStart w:id="476" w:name="_Toc96683757"/>
      <w:bookmarkStart w:id="477" w:name="_Toc96684976"/>
      <w:r>
        <w:t>Ground organisation – structure and responsibilities</w:t>
      </w:r>
      <w:bookmarkEnd w:id="476"/>
      <w:bookmarkEnd w:id="477"/>
    </w:p>
    <w:p w14:paraId="45A3617F" w14:textId="77777777" w:rsidR="00C14526" w:rsidRPr="008D1B1F" w:rsidRDefault="00C14526" w:rsidP="00C14526">
      <w:pPr>
        <w:rPr>
          <w:rStyle w:val="Authorinstruction"/>
        </w:rPr>
      </w:pPr>
      <w:r w:rsidRPr="008D1B1F">
        <w:rPr>
          <w:rStyle w:val="Authorinstruction"/>
        </w:rPr>
        <w:t>{Operator to insert specific procedures if required}.</w:t>
      </w:r>
    </w:p>
    <w:p w14:paraId="27E01802" w14:textId="77777777" w:rsidR="00C14526" w:rsidRDefault="00C14526" w:rsidP="00966E0B">
      <w:pPr>
        <w:pStyle w:val="Heading3"/>
      </w:pPr>
      <w:bookmarkStart w:id="478" w:name="_Toc96683758"/>
      <w:bookmarkStart w:id="479" w:name="_Toc96684977"/>
      <w:r>
        <w:t>Aero-bridge procedures (visual docking)</w:t>
      </w:r>
      <w:bookmarkEnd w:id="478"/>
      <w:bookmarkEnd w:id="479"/>
    </w:p>
    <w:p w14:paraId="5B05DA85" w14:textId="77777777" w:rsidR="00C14526" w:rsidRPr="00C14526" w:rsidRDefault="00C14526" w:rsidP="00B81CA3">
      <w:pPr>
        <w:pStyle w:val="Sampletext"/>
      </w:pPr>
      <w:r w:rsidRPr="00C14526">
        <w:t>Sample text</w:t>
      </w:r>
    </w:p>
    <w:p w14:paraId="0A9CF956" w14:textId="77777777" w:rsidR="00C14526" w:rsidRDefault="00C14526" w:rsidP="00C14526">
      <w:r w:rsidRPr="00387F42">
        <w:t xml:space="preserve">This is not applicable to </w:t>
      </w:r>
      <w:r w:rsidRPr="008D1B1F">
        <w:rPr>
          <w:rStyle w:val="Authorinstruction"/>
        </w:rPr>
        <w:t>{Sample Aviation}</w:t>
      </w:r>
      <w:r w:rsidRPr="00387F42">
        <w:t>'s operations</w:t>
      </w:r>
      <w:r>
        <w:t>.</w:t>
      </w:r>
    </w:p>
    <w:p w14:paraId="431603A0" w14:textId="77777777" w:rsidR="00C14526" w:rsidRDefault="00C14526" w:rsidP="00966E0B">
      <w:pPr>
        <w:pStyle w:val="Heading3"/>
      </w:pPr>
      <w:bookmarkStart w:id="480" w:name="_Toc96683759"/>
      <w:bookmarkStart w:id="481" w:name="_Toc96684978"/>
      <w:r>
        <w:t>Ground operating procedures</w:t>
      </w:r>
      <w:bookmarkEnd w:id="480"/>
      <w:bookmarkEnd w:id="481"/>
    </w:p>
    <w:p w14:paraId="3E95F17C" w14:textId="77777777" w:rsidR="00C14526" w:rsidRPr="008D1B1F" w:rsidRDefault="00C14526" w:rsidP="00C14526">
      <w:pPr>
        <w:rPr>
          <w:rStyle w:val="Authorinstruction"/>
        </w:rPr>
      </w:pPr>
      <w:r w:rsidRPr="008D1B1F">
        <w:rPr>
          <w:rStyle w:val="Authorinstruction"/>
        </w:rPr>
        <w:t>{Operator to insert specific procedures if required}.</w:t>
      </w:r>
    </w:p>
    <w:p w14:paraId="195DEC27" w14:textId="77777777" w:rsidR="00C14526" w:rsidRDefault="00C14526" w:rsidP="00966E0B">
      <w:pPr>
        <w:pStyle w:val="Heading2"/>
      </w:pPr>
      <w:bookmarkStart w:id="482" w:name="_Toc97190823"/>
      <w:bookmarkStart w:id="483" w:name="_Toc97190824"/>
      <w:bookmarkStart w:id="484" w:name="_Toc97190825"/>
      <w:bookmarkStart w:id="485" w:name="_Toc97190826"/>
      <w:bookmarkStart w:id="486" w:name="_Toc97190827"/>
      <w:bookmarkStart w:id="487" w:name="_Toc96683760"/>
      <w:bookmarkStart w:id="488" w:name="_Toc96684979"/>
      <w:bookmarkStart w:id="489" w:name="_Toc96685435"/>
      <w:bookmarkStart w:id="490" w:name="_Toc184214781"/>
      <w:bookmarkStart w:id="491" w:name="_Toc188966545"/>
      <w:bookmarkEnd w:id="482"/>
      <w:bookmarkEnd w:id="483"/>
      <w:bookmarkEnd w:id="484"/>
      <w:bookmarkEnd w:id="485"/>
      <w:bookmarkEnd w:id="486"/>
      <w:r>
        <w:t>Collision avoidance</w:t>
      </w:r>
      <w:bookmarkEnd w:id="487"/>
      <w:bookmarkEnd w:id="488"/>
      <w:bookmarkEnd w:id="489"/>
      <w:bookmarkEnd w:id="490"/>
      <w:bookmarkEnd w:id="491"/>
    </w:p>
    <w:p w14:paraId="4339604C" w14:textId="77777777" w:rsidR="00C14526" w:rsidRDefault="00C14526" w:rsidP="00966E0B">
      <w:pPr>
        <w:pStyle w:val="Heading3"/>
      </w:pPr>
      <w:bookmarkStart w:id="492" w:name="_Toc96683761"/>
      <w:bookmarkStart w:id="493" w:name="_Toc96684980"/>
      <w:r>
        <w:t>Maintenance of look-out and right of way</w:t>
      </w:r>
      <w:bookmarkEnd w:id="492"/>
      <w:bookmarkEnd w:id="493"/>
    </w:p>
    <w:p w14:paraId="0B300C12" w14:textId="77777777" w:rsidR="00C14526" w:rsidRPr="008D1B1F" w:rsidRDefault="00C14526" w:rsidP="00C14526">
      <w:pPr>
        <w:rPr>
          <w:rStyle w:val="Authorinstruction"/>
        </w:rPr>
      </w:pPr>
      <w:bookmarkStart w:id="494" w:name="_Hlk95465241"/>
      <w:r w:rsidRPr="008D1B1F">
        <w:rPr>
          <w:rStyle w:val="Authorinstruction"/>
        </w:rPr>
        <w:t>{Operator to insert specific procedures if required}.</w:t>
      </w:r>
    </w:p>
    <w:p w14:paraId="4D4BB474" w14:textId="77777777" w:rsidR="00C14526" w:rsidRDefault="00C14526" w:rsidP="00966E0B">
      <w:pPr>
        <w:pStyle w:val="Heading3"/>
      </w:pPr>
      <w:bookmarkStart w:id="495" w:name="_Toc96683762"/>
      <w:bookmarkStart w:id="496" w:name="_Toc96684981"/>
      <w:bookmarkEnd w:id="494"/>
      <w:r>
        <w:t>Use of external lights</w:t>
      </w:r>
      <w:bookmarkEnd w:id="495"/>
      <w:bookmarkEnd w:id="496"/>
    </w:p>
    <w:p w14:paraId="6C569C88" w14:textId="77777777" w:rsidR="00C14526" w:rsidRPr="00C14526" w:rsidRDefault="00C14526" w:rsidP="00B81CA3">
      <w:pPr>
        <w:pStyle w:val="Sampletext"/>
      </w:pPr>
      <w:r w:rsidRPr="00C14526">
        <w:t>Sample text</w:t>
      </w:r>
    </w:p>
    <w:p w14:paraId="51BFF7CE" w14:textId="77777777" w:rsidR="00C14526" w:rsidRDefault="00C14526" w:rsidP="00C14526">
      <w:r>
        <w:t>To assist other aircraft and ATC to sight aircraft, external lights will be used as follows:</w:t>
      </w:r>
    </w:p>
    <w:p w14:paraId="4C9270FA" w14:textId="77777777" w:rsidR="00C14526" w:rsidRPr="00C14526" w:rsidRDefault="00C14526" w:rsidP="00C14526">
      <w:pPr>
        <w:pStyle w:val="ListBullet"/>
      </w:pPr>
      <w:r>
        <w:t xml:space="preserve">The red beacon will be switched on prior to engine start and will be switched off after engine </w:t>
      </w:r>
      <w:r w:rsidRPr="00C14526">
        <w:t>shutdown.</w:t>
      </w:r>
    </w:p>
    <w:p w14:paraId="29050A2D" w14:textId="77777777" w:rsidR="00C14526" w:rsidRPr="00C14526" w:rsidRDefault="00C14526" w:rsidP="00C14526">
      <w:pPr>
        <w:pStyle w:val="ListBullet"/>
      </w:pPr>
      <w:r>
        <w:t>The white strobes will be switched on when entering the runway for take-off and will be switched off after vacating the runway on landing. The white strobes will also be switched on while crossing an active runway.</w:t>
      </w:r>
    </w:p>
    <w:p w14:paraId="416434A4" w14:textId="77777777" w:rsidR="00C14526" w:rsidRPr="00C14526" w:rsidRDefault="00C14526" w:rsidP="00C14526">
      <w:pPr>
        <w:pStyle w:val="ListBullet"/>
      </w:pPr>
      <w:r>
        <w:t xml:space="preserve">The landing light will be switched on during take-off and landing and when operating in the vicinity of an aerodrome (circuit area). The landing light may be used to increase visibility at other times at </w:t>
      </w:r>
      <w:r w:rsidRPr="00C14526">
        <w:t xml:space="preserve">pilot in command discretion. </w:t>
      </w:r>
    </w:p>
    <w:p w14:paraId="3C445EAE" w14:textId="77777777" w:rsidR="00C14526" w:rsidRPr="00C14526" w:rsidRDefault="00C14526" w:rsidP="00C14526">
      <w:pPr>
        <w:pStyle w:val="ListBullet"/>
      </w:pPr>
      <w:r>
        <w:t xml:space="preserve">Navigation lights will be used in poor visibility and to increase visibility at other times at </w:t>
      </w:r>
      <w:r w:rsidRPr="00C14526">
        <w:t>pilot in command discretion.</w:t>
      </w:r>
    </w:p>
    <w:p w14:paraId="25F110A7" w14:textId="77777777" w:rsidR="00C14526" w:rsidRPr="000C4446" w:rsidRDefault="00C14526" w:rsidP="008D1B1F">
      <w:pPr>
        <w:pStyle w:val="normalafterlisttable"/>
      </w:pPr>
      <w:r>
        <w:t>At the discretion of the pilot in command, an aircraft landing or taxi light may be used to increase visibility of the aircraft at any time.</w:t>
      </w:r>
    </w:p>
    <w:p w14:paraId="2C18AF89" w14:textId="77777777" w:rsidR="00C14526" w:rsidRDefault="00C14526" w:rsidP="00966E0B">
      <w:pPr>
        <w:pStyle w:val="Heading3"/>
      </w:pPr>
      <w:bookmarkStart w:id="497" w:name="_SSR_(transponder)_procedures"/>
      <w:bookmarkStart w:id="498" w:name="_Toc96683763"/>
      <w:bookmarkStart w:id="499" w:name="_Toc96684982"/>
      <w:bookmarkEnd w:id="497"/>
      <w:r>
        <w:t>SSR (transponder) procedures</w:t>
      </w:r>
      <w:bookmarkEnd w:id="498"/>
      <w:bookmarkEnd w:id="499"/>
    </w:p>
    <w:p w14:paraId="4A12DE94" w14:textId="77777777" w:rsidR="00C14526" w:rsidRPr="008D1B1F" w:rsidRDefault="00C14526" w:rsidP="00C14526">
      <w:pPr>
        <w:rPr>
          <w:rStyle w:val="Authorinstruction"/>
        </w:rPr>
      </w:pPr>
      <w:r w:rsidRPr="008D1B1F">
        <w:rPr>
          <w:rStyle w:val="Authorinstruction"/>
        </w:rPr>
        <w:t>{Operator to insert specific procedures if required}.</w:t>
      </w:r>
    </w:p>
    <w:p w14:paraId="50F1BC5D" w14:textId="41BD74B0" w:rsidR="00C14526" w:rsidRDefault="00C14526" w:rsidP="00966E0B">
      <w:pPr>
        <w:pStyle w:val="Heading3"/>
      </w:pPr>
      <w:bookmarkStart w:id="500" w:name="_Toc96683764"/>
      <w:bookmarkStart w:id="501" w:name="_Toc96684983"/>
      <w:r>
        <w:t>Ground proximity warning system (GPWS)</w:t>
      </w:r>
      <w:bookmarkEnd w:id="500"/>
      <w:bookmarkEnd w:id="501"/>
    </w:p>
    <w:p w14:paraId="64D42B80" w14:textId="77777777" w:rsidR="00C14526" w:rsidRPr="008D1B1F" w:rsidRDefault="00C14526" w:rsidP="00C14526">
      <w:pPr>
        <w:rPr>
          <w:rStyle w:val="Authorinstruction"/>
        </w:rPr>
      </w:pPr>
      <w:r w:rsidRPr="008D1B1F">
        <w:rPr>
          <w:rStyle w:val="Authorinstruction"/>
        </w:rPr>
        <w:t>{Operator to insert specific procedures if required}.</w:t>
      </w:r>
    </w:p>
    <w:p w14:paraId="3A95C709" w14:textId="77777777" w:rsidR="00C14526" w:rsidRDefault="00C14526" w:rsidP="00966E0B">
      <w:pPr>
        <w:pStyle w:val="Heading3"/>
      </w:pPr>
      <w:bookmarkStart w:id="502" w:name="_Toc96683765"/>
      <w:bookmarkStart w:id="503" w:name="_Toc96684984"/>
      <w:r>
        <w:t>Airborne collision avoidance system (ACAS / TCAS)</w:t>
      </w:r>
      <w:bookmarkEnd w:id="502"/>
      <w:bookmarkEnd w:id="503"/>
    </w:p>
    <w:p w14:paraId="1F016F93" w14:textId="77777777" w:rsidR="00C14526" w:rsidRPr="008D1B1F" w:rsidRDefault="00C14526" w:rsidP="00C14526">
      <w:pPr>
        <w:rPr>
          <w:rStyle w:val="Authorinstruction"/>
        </w:rPr>
      </w:pPr>
      <w:r w:rsidRPr="008D1B1F">
        <w:rPr>
          <w:rStyle w:val="Authorinstruction"/>
        </w:rPr>
        <w:t>{Operator to insert specific procedures if required}.</w:t>
      </w:r>
    </w:p>
    <w:p w14:paraId="152222F0" w14:textId="77777777" w:rsidR="00C14526" w:rsidRDefault="00C14526" w:rsidP="00966E0B">
      <w:pPr>
        <w:pStyle w:val="Heading3"/>
      </w:pPr>
      <w:bookmarkStart w:id="504" w:name="_Toc96683766"/>
      <w:bookmarkStart w:id="505" w:name="_Toc96684985"/>
      <w:r>
        <w:t>Aircraft altitude alerting system</w:t>
      </w:r>
      <w:bookmarkEnd w:id="504"/>
      <w:bookmarkEnd w:id="505"/>
    </w:p>
    <w:p w14:paraId="59A2FE11" w14:textId="77777777" w:rsidR="00C14526" w:rsidRPr="008D1B1F" w:rsidRDefault="00C14526" w:rsidP="00C14526">
      <w:pPr>
        <w:rPr>
          <w:rStyle w:val="Authorinstruction"/>
        </w:rPr>
      </w:pPr>
      <w:r w:rsidRPr="008D1B1F">
        <w:rPr>
          <w:rStyle w:val="Authorinstruction"/>
        </w:rPr>
        <w:t>{Operator to insert specific procedures if required}.</w:t>
      </w:r>
    </w:p>
    <w:p w14:paraId="5CF9CACF" w14:textId="77777777" w:rsidR="00C14526" w:rsidRDefault="00C14526" w:rsidP="00966E0B">
      <w:pPr>
        <w:pStyle w:val="Heading3"/>
      </w:pPr>
      <w:bookmarkStart w:id="506" w:name="_Toc96683767"/>
      <w:bookmarkStart w:id="507" w:name="_Toc96684986"/>
      <w:r>
        <w:t>Aircraft computers / flight management system (FMS)</w:t>
      </w:r>
      <w:bookmarkEnd w:id="506"/>
      <w:bookmarkEnd w:id="507"/>
    </w:p>
    <w:p w14:paraId="75E651F8" w14:textId="77777777" w:rsidR="00C14526" w:rsidRPr="008D1B1F" w:rsidRDefault="00C14526" w:rsidP="00C14526">
      <w:pPr>
        <w:rPr>
          <w:rStyle w:val="Authorinstruction"/>
        </w:rPr>
      </w:pPr>
      <w:r w:rsidRPr="008D1B1F">
        <w:rPr>
          <w:rStyle w:val="Authorinstruction"/>
        </w:rPr>
        <w:t>{Operator to insert specific procedures if required}.</w:t>
      </w:r>
    </w:p>
    <w:p w14:paraId="1FE39114" w14:textId="77777777" w:rsidR="00C14526" w:rsidRDefault="00C14526" w:rsidP="00966E0B">
      <w:pPr>
        <w:pStyle w:val="Heading3"/>
      </w:pPr>
      <w:bookmarkStart w:id="508" w:name="_Toc96683768"/>
      <w:bookmarkStart w:id="509" w:name="_Toc96684987"/>
      <w:r>
        <w:t>Bird / animal avoidance</w:t>
      </w:r>
      <w:bookmarkEnd w:id="508"/>
      <w:bookmarkEnd w:id="509"/>
    </w:p>
    <w:p w14:paraId="78417B03" w14:textId="77777777" w:rsidR="00C14526" w:rsidRPr="00C14526" w:rsidRDefault="00C14526" w:rsidP="00B81CA3">
      <w:pPr>
        <w:pStyle w:val="Sampletext"/>
      </w:pPr>
      <w:r w:rsidRPr="00C14526">
        <w:t>Sample text</w:t>
      </w:r>
    </w:p>
    <w:p w14:paraId="03191EA0" w14:textId="77777777" w:rsidR="00C14526" w:rsidRPr="00B445AE" w:rsidRDefault="00C14526" w:rsidP="00C14526">
      <w:r>
        <w:t>During aerial work operations, to minimise exposure to collision with birds, the pilot in command is to ensure the aircraft is only operated at low level when required for an aerial work purpose.</w:t>
      </w:r>
    </w:p>
    <w:p w14:paraId="75B88F67" w14:textId="77777777" w:rsidR="00C14526" w:rsidRDefault="00C14526" w:rsidP="00966E0B">
      <w:pPr>
        <w:pStyle w:val="Heading2"/>
      </w:pPr>
      <w:bookmarkStart w:id="510" w:name="_Toc96683769"/>
      <w:bookmarkStart w:id="511" w:name="_Toc96684988"/>
      <w:bookmarkStart w:id="512" w:name="_Toc96685436"/>
      <w:bookmarkStart w:id="513" w:name="_Toc184214782"/>
      <w:bookmarkStart w:id="514" w:name="_Toc188966546"/>
      <w:r>
        <w:t>Navigation</w:t>
      </w:r>
      <w:bookmarkEnd w:id="510"/>
      <w:bookmarkEnd w:id="511"/>
      <w:bookmarkEnd w:id="512"/>
      <w:bookmarkEnd w:id="513"/>
      <w:bookmarkEnd w:id="514"/>
    </w:p>
    <w:p w14:paraId="446253DD" w14:textId="77777777" w:rsidR="00C14526" w:rsidRDefault="00C14526" w:rsidP="00966E0B">
      <w:pPr>
        <w:pStyle w:val="Heading3"/>
      </w:pPr>
      <w:bookmarkStart w:id="515" w:name="_Toc96683770"/>
      <w:bookmarkStart w:id="516" w:name="_Toc96684989"/>
      <w:r>
        <w:t>Navigation policy</w:t>
      </w:r>
      <w:bookmarkEnd w:id="515"/>
      <w:bookmarkEnd w:id="516"/>
    </w:p>
    <w:p w14:paraId="0B380FFE" w14:textId="77777777" w:rsidR="00C14526" w:rsidRPr="008D1B1F" w:rsidRDefault="00C14526" w:rsidP="00C14526">
      <w:pPr>
        <w:rPr>
          <w:rStyle w:val="Authorinstruction"/>
        </w:rPr>
      </w:pPr>
      <w:r w:rsidRPr="008D1B1F">
        <w:rPr>
          <w:rStyle w:val="Authorinstruction"/>
        </w:rPr>
        <w:t>{Operator to insert specific procedures if required}.</w:t>
      </w:r>
    </w:p>
    <w:p w14:paraId="00CA3A6D" w14:textId="77777777" w:rsidR="00C14526" w:rsidRDefault="00C14526" w:rsidP="00966E0B">
      <w:pPr>
        <w:pStyle w:val="Heading3"/>
      </w:pPr>
      <w:bookmarkStart w:id="517" w:name="_Toc96683771"/>
      <w:bookmarkStart w:id="518" w:name="_Toc96684990"/>
      <w:r>
        <w:t>Altimetry – standard altitude and flight levels</w:t>
      </w:r>
      <w:bookmarkEnd w:id="517"/>
      <w:bookmarkEnd w:id="518"/>
    </w:p>
    <w:p w14:paraId="69300F15" w14:textId="77777777" w:rsidR="00C14526" w:rsidRPr="008D1B1F" w:rsidRDefault="00C14526" w:rsidP="00C14526">
      <w:pPr>
        <w:rPr>
          <w:rStyle w:val="Authorinstruction"/>
        </w:rPr>
      </w:pPr>
      <w:r w:rsidRPr="008D1B1F">
        <w:rPr>
          <w:rStyle w:val="Authorinstruction"/>
        </w:rPr>
        <w:t>{Operator to insert specific procedures if required}.</w:t>
      </w:r>
    </w:p>
    <w:p w14:paraId="73BF8E44" w14:textId="77777777" w:rsidR="00C14526" w:rsidRDefault="00C14526" w:rsidP="00966E0B">
      <w:pPr>
        <w:pStyle w:val="Heading3"/>
      </w:pPr>
      <w:bookmarkStart w:id="519" w:name="_Toc96683772"/>
      <w:bookmarkStart w:id="520" w:name="_Toc96684991"/>
      <w:r>
        <w:t>Navigation tolerances and position fixing</w:t>
      </w:r>
      <w:bookmarkEnd w:id="519"/>
      <w:bookmarkEnd w:id="520"/>
    </w:p>
    <w:p w14:paraId="16C1B2C1" w14:textId="77777777" w:rsidR="00C14526" w:rsidRPr="008D1B1F" w:rsidRDefault="00C14526" w:rsidP="00C14526">
      <w:pPr>
        <w:rPr>
          <w:rStyle w:val="Authorinstruction"/>
        </w:rPr>
      </w:pPr>
      <w:r w:rsidRPr="008D1B1F">
        <w:rPr>
          <w:rStyle w:val="Authorinstruction"/>
        </w:rPr>
        <w:t>{Operator to insert specific procedures if required}.</w:t>
      </w:r>
    </w:p>
    <w:p w14:paraId="1FF346E5" w14:textId="77777777" w:rsidR="00C14526" w:rsidRDefault="00C14526" w:rsidP="00966E0B">
      <w:pPr>
        <w:pStyle w:val="Heading3"/>
      </w:pPr>
      <w:bookmarkStart w:id="521" w:name="_Toc96683773"/>
      <w:bookmarkStart w:id="522" w:name="_Toc96684992"/>
      <w:r>
        <w:t>Flight management system databases and navigation (GNSS / RNAV)</w:t>
      </w:r>
      <w:bookmarkEnd w:id="521"/>
      <w:bookmarkEnd w:id="522"/>
    </w:p>
    <w:p w14:paraId="52F37C2F" w14:textId="77777777" w:rsidR="00C14526" w:rsidRPr="008D1B1F" w:rsidRDefault="00C14526" w:rsidP="00C14526">
      <w:pPr>
        <w:rPr>
          <w:rStyle w:val="Authorinstruction"/>
        </w:rPr>
      </w:pPr>
      <w:r w:rsidRPr="008D1B1F">
        <w:rPr>
          <w:rStyle w:val="Authorinstruction"/>
        </w:rPr>
        <w:t>{Operator to insert specific procedures if required}.</w:t>
      </w:r>
    </w:p>
    <w:p w14:paraId="61EFEB5E" w14:textId="77777777" w:rsidR="00C14526" w:rsidRDefault="00C14526" w:rsidP="00966E0B">
      <w:pPr>
        <w:pStyle w:val="Heading3"/>
      </w:pPr>
      <w:bookmarkStart w:id="523" w:name="_Toc96683774"/>
      <w:bookmarkStart w:id="524" w:name="_Toc96684993"/>
      <w:r>
        <w:t>Systems pre-flight checks</w:t>
      </w:r>
      <w:bookmarkEnd w:id="523"/>
      <w:bookmarkEnd w:id="524"/>
    </w:p>
    <w:p w14:paraId="4C255C40" w14:textId="77777777" w:rsidR="00C14526" w:rsidRPr="008D1B1F" w:rsidRDefault="00C14526" w:rsidP="00C14526">
      <w:pPr>
        <w:rPr>
          <w:rStyle w:val="Authorinstruction"/>
        </w:rPr>
      </w:pPr>
      <w:r w:rsidRPr="008D1B1F">
        <w:rPr>
          <w:rStyle w:val="Authorinstruction"/>
        </w:rPr>
        <w:t>{Operator to insert specific procedures if required}.</w:t>
      </w:r>
    </w:p>
    <w:p w14:paraId="5050DAB1" w14:textId="77777777" w:rsidR="00C14526" w:rsidRDefault="00C14526" w:rsidP="00966E0B">
      <w:pPr>
        <w:pStyle w:val="Heading3"/>
      </w:pPr>
      <w:bookmarkStart w:id="525" w:name="_Toc96683775"/>
      <w:bookmarkStart w:id="526" w:name="_Toc96684994"/>
      <w:r>
        <w:t>RVSM and operations in trans-oceanic airspace</w:t>
      </w:r>
      <w:bookmarkEnd w:id="525"/>
      <w:bookmarkEnd w:id="526"/>
    </w:p>
    <w:p w14:paraId="48E2912A" w14:textId="77777777" w:rsidR="00C14526" w:rsidRPr="008D1B1F" w:rsidRDefault="00C14526" w:rsidP="00C14526">
      <w:pPr>
        <w:rPr>
          <w:rStyle w:val="Authorinstruction"/>
        </w:rPr>
      </w:pPr>
      <w:r w:rsidRPr="008D1B1F">
        <w:rPr>
          <w:rStyle w:val="Authorinstruction"/>
        </w:rPr>
        <w:t>{Operator to insert specific procedures if required}.</w:t>
      </w:r>
    </w:p>
    <w:p w14:paraId="36E7E26F" w14:textId="77777777" w:rsidR="00C14526" w:rsidRDefault="00C14526" w:rsidP="00966E0B">
      <w:pPr>
        <w:pStyle w:val="Heading3"/>
      </w:pPr>
      <w:bookmarkStart w:id="527" w:name="_Toc96683776"/>
      <w:bookmarkStart w:id="528" w:name="_Toc96684995"/>
      <w:r>
        <w:t>Required navigation performance (RNP) operations</w:t>
      </w:r>
      <w:bookmarkEnd w:id="527"/>
      <w:bookmarkEnd w:id="528"/>
    </w:p>
    <w:p w14:paraId="78E67E8F" w14:textId="77777777" w:rsidR="00C14526" w:rsidRPr="008D1B1F" w:rsidRDefault="00C14526" w:rsidP="00C14526">
      <w:pPr>
        <w:rPr>
          <w:rStyle w:val="Authorinstruction"/>
        </w:rPr>
      </w:pPr>
      <w:r w:rsidRPr="008D1B1F">
        <w:rPr>
          <w:rStyle w:val="Authorinstruction"/>
        </w:rPr>
        <w:t>{Operator to insert specific procedures if required}.</w:t>
      </w:r>
    </w:p>
    <w:p w14:paraId="3D9223AB" w14:textId="77777777" w:rsidR="00C14526" w:rsidRDefault="00C14526" w:rsidP="00966E0B">
      <w:pPr>
        <w:pStyle w:val="Heading2"/>
      </w:pPr>
      <w:bookmarkStart w:id="529" w:name="_Toc96683777"/>
      <w:bookmarkStart w:id="530" w:name="_Toc96684996"/>
      <w:bookmarkStart w:id="531" w:name="_Toc96685437"/>
      <w:bookmarkStart w:id="532" w:name="_Toc184214783"/>
      <w:bookmarkStart w:id="533" w:name="_Toc188966547"/>
      <w:r>
        <w:t>Communications</w:t>
      </w:r>
      <w:bookmarkEnd w:id="529"/>
      <w:bookmarkEnd w:id="530"/>
      <w:bookmarkEnd w:id="531"/>
      <w:bookmarkEnd w:id="532"/>
      <w:bookmarkEnd w:id="533"/>
    </w:p>
    <w:p w14:paraId="2A6F2A5E" w14:textId="77777777" w:rsidR="00C14526" w:rsidRDefault="00C14526" w:rsidP="00966E0B">
      <w:pPr>
        <w:pStyle w:val="Heading3"/>
      </w:pPr>
      <w:bookmarkStart w:id="534" w:name="_Toc96683778"/>
      <w:bookmarkStart w:id="535" w:name="_Toc96684997"/>
      <w:r>
        <w:t>Qualifications</w:t>
      </w:r>
      <w:bookmarkEnd w:id="534"/>
      <w:bookmarkEnd w:id="535"/>
    </w:p>
    <w:p w14:paraId="05B92A6C" w14:textId="77777777" w:rsidR="00C14526" w:rsidRPr="008D1B1F" w:rsidRDefault="00C14526" w:rsidP="00B81CA3">
      <w:pPr>
        <w:pStyle w:val="Sampletext"/>
      </w:pPr>
      <w:r w:rsidRPr="008D1B1F">
        <w:t>Sample text</w:t>
      </w:r>
    </w:p>
    <w:p w14:paraId="2B9D35A5" w14:textId="77777777" w:rsidR="00C14526" w:rsidRPr="00DC1BA0" w:rsidRDefault="00C14526" w:rsidP="00C14526">
      <w:r w:rsidRPr="00DC1BA0">
        <w:t xml:space="preserve">Only personnel who are qualified under Part 61 or Part 64 </w:t>
      </w:r>
      <w:r>
        <w:t xml:space="preserve">of CASR </w:t>
      </w:r>
      <w:r w:rsidRPr="00DC1BA0">
        <w:t>may use the aircraft radio.</w:t>
      </w:r>
    </w:p>
    <w:p w14:paraId="491FCE90" w14:textId="77777777" w:rsidR="00C14526" w:rsidRDefault="00C14526" w:rsidP="00966E0B">
      <w:pPr>
        <w:pStyle w:val="Heading3"/>
      </w:pPr>
      <w:bookmarkStart w:id="536" w:name="_Toc96683779"/>
      <w:bookmarkStart w:id="537" w:name="_Toc96684998"/>
      <w:r>
        <w:t>Use of radios</w:t>
      </w:r>
      <w:bookmarkEnd w:id="536"/>
      <w:bookmarkEnd w:id="537"/>
    </w:p>
    <w:p w14:paraId="6444390F" w14:textId="77777777" w:rsidR="00C14526" w:rsidRPr="008D1B1F" w:rsidRDefault="00C14526" w:rsidP="00B81CA3">
      <w:pPr>
        <w:pStyle w:val="Sampletext"/>
      </w:pPr>
      <w:bookmarkStart w:id="538" w:name="_Hlk99037913"/>
      <w:r w:rsidRPr="008D1B1F">
        <w:t>Sample text</w:t>
      </w:r>
    </w:p>
    <w:bookmarkEnd w:id="538"/>
    <w:p w14:paraId="284DF0FB" w14:textId="77777777" w:rsidR="00C14526" w:rsidRPr="001062C1" w:rsidRDefault="00C14526" w:rsidP="001062C1">
      <w:pPr>
        <w:pStyle w:val="normalafterlisttable"/>
        <w:rPr>
          <w:rStyle w:val="bold"/>
        </w:rPr>
      </w:pPr>
      <w:r w:rsidRPr="001062C1">
        <w:rPr>
          <w:rStyle w:val="bold"/>
        </w:rPr>
        <w:t>Radio frequency switching procedures</w:t>
      </w:r>
    </w:p>
    <w:p w14:paraId="5122A2AD" w14:textId="77777777" w:rsidR="00C14526" w:rsidRDefault="00C14526" w:rsidP="00C14526">
      <w:r>
        <w:t>Unless operational circumstances dictate otherwise radios should be set as follows:</w:t>
      </w:r>
    </w:p>
    <w:p w14:paraId="38C7AA5A" w14:textId="77777777" w:rsidR="00C14526" w:rsidRDefault="00C14526" w:rsidP="008D1B1F">
      <w:pPr>
        <w:pStyle w:val="ListBullet"/>
      </w:pPr>
      <w:r>
        <w:t>COMM 1 - set to the relevant ATC or area frequency and used as the primary transmitter and receiver.</w:t>
      </w:r>
    </w:p>
    <w:p w14:paraId="5EDF20ED" w14:textId="77777777" w:rsidR="00C14526" w:rsidRDefault="00C14526" w:rsidP="008D1B1F">
      <w:pPr>
        <w:pStyle w:val="ListBullet"/>
      </w:pPr>
      <w:r>
        <w:t>COMM 2 - set to:</w:t>
      </w:r>
    </w:p>
    <w:p w14:paraId="30FF02F5" w14:textId="77777777" w:rsidR="00C14526" w:rsidRPr="00C14526" w:rsidRDefault="00C14526" w:rsidP="008D1B1F">
      <w:pPr>
        <w:pStyle w:val="ListBullet2"/>
      </w:pPr>
      <w:r>
        <w:t>the CTAF frequency for the relevant aerodrome, or</w:t>
      </w:r>
    </w:p>
    <w:p w14:paraId="42214932" w14:textId="77777777" w:rsidR="00C14526" w:rsidRPr="00C14526" w:rsidRDefault="00C14526" w:rsidP="008D1B1F">
      <w:pPr>
        <w:pStyle w:val="ListBullet2"/>
      </w:pPr>
      <w:r>
        <w:t>the operator frequency when required for operational messages, or</w:t>
      </w:r>
    </w:p>
    <w:p w14:paraId="1201D4FD" w14:textId="77777777" w:rsidR="00C14526" w:rsidRPr="00C14526" w:rsidRDefault="00C14526" w:rsidP="008D1B1F">
      <w:pPr>
        <w:pStyle w:val="ListBullet2"/>
      </w:pPr>
      <w:r>
        <w:t xml:space="preserve">121.5 </w:t>
      </w:r>
      <w:r w:rsidRPr="00C14526">
        <w:t>MHz.</w:t>
      </w:r>
    </w:p>
    <w:p w14:paraId="6B54AEDF" w14:textId="77777777" w:rsidR="00C14526" w:rsidRPr="00DC1BA0" w:rsidRDefault="00C14526" w:rsidP="008D1B1F">
      <w:pPr>
        <w:pStyle w:val="normalafterlisttable"/>
      </w:pPr>
      <w:r>
        <w:t>To minimise distraction and reduce pilot workload, the operator frequency should not be selected when taxiing, or during departure or arrival.</w:t>
      </w:r>
    </w:p>
    <w:p w14:paraId="2AC58D5C" w14:textId="77777777" w:rsidR="00C14526" w:rsidRDefault="00C14526" w:rsidP="00966E0B">
      <w:pPr>
        <w:pStyle w:val="Heading3"/>
      </w:pPr>
      <w:bookmarkStart w:id="539" w:name="_Toc96683780"/>
      <w:bookmarkStart w:id="540" w:name="_Toc96684999"/>
      <w:r>
        <w:t>Unauthorised entry into prohibited or restricted areas</w:t>
      </w:r>
      <w:bookmarkEnd w:id="539"/>
      <w:bookmarkEnd w:id="540"/>
    </w:p>
    <w:p w14:paraId="77CCCF12" w14:textId="77777777" w:rsidR="00C14526" w:rsidRPr="008D1B1F" w:rsidRDefault="00C14526" w:rsidP="00B81CA3">
      <w:pPr>
        <w:pStyle w:val="Sampletext"/>
        <w:rPr>
          <w:rStyle w:val="Strong"/>
          <w:b/>
          <w:bCs w:val="0"/>
        </w:rPr>
      </w:pPr>
      <w:r w:rsidRPr="008D1B1F">
        <w:rPr>
          <w:rStyle w:val="Strong"/>
          <w:b/>
          <w:bCs w:val="0"/>
        </w:rPr>
        <w:t>Sample text</w:t>
      </w:r>
    </w:p>
    <w:p w14:paraId="0730DEC7" w14:textId="77777777" w:rsidR="00C14526" w:rsidRPr="00DC1BA0" w:rsidRDefault="00C14526" w:rsidP="00C14526">
      <w:r>
        <w:t xml:space="preserve">If unauthorised entry into a restricted or prohibited area has occurred, the pilot in command must, within 24 hours of the incident occurring, submit a </w:t>
      </w:r>
      <w:r w:rsidRPr="008D1B1F">
        <w:rPr>
          <w:rStyle w:val="Authorinstruction"/>
        </w:rPr>
        <w:t>{Sample Aviation}</w:t>
      </w:r>
      <w:r w:rsidRPr="00C14526">
        <w:t xml:space="preserve"> </w:t>
      </w:r>
      <w:r>
        <w:t xml:space="preserve">Hazard and Incident Report Form </w:t>
      </w:r>
      <w:r w:rsidRPr="00CA6451">
        <w:t>(Form A16)</w:t>
      </w:r>
      <w:r>
        <w:t>.</w:t>
      </w:r>
    </w:p>
    <w:p w14:paraId="78DF27DF" w14:textId="77777777" w:rsidR="00C14526" w:rsidRDefault="00C14526" w:rsidP="00966E0B">
      <w:pPr>
        <w:pStyle w:val="Heading2"/>
      </w:pPr>
      <w:bookmarkStart w:id="541" w:name="_Toc96683781"/>
      <w:bookmarkStart w:id="542" w:name="_Toc96685000"/>
      <w:bookmarkStart w:id="543" w:name="_Toc96685438"/>
      <w:bookmarkStart w:id="544" w:name="_Toc184214784"/>
      <w:bookmarkStart w:id="545" w:name="_Toc188966548"/>
      <w:r>
        <w:t>Pre-departure procedures</w:t>
      </w:r>
      <w:bookmarkEnd w:id="541"/>
      <w:bookmarkEnd w:id="542"/>
      <w:bookmarkEnd w:id="543"/>
      <w:bookmarkEnd w:id="544"/>
      <w:bookmarkEnd w:id="545"/>
    </w:p>
    <w:p w14:paraId="24097CF7" w14:textId="77777777" w:rsidR="00C14526" w:rsidRDefault="00C14526" w:rsidP="00966E0B">
      <w:pPr>
        <w:pStyle w:val="Heading3"/>
      </w:pPr>
      <w:bookmarkStart w:id="546" w:name="_Toc96683782"/>
      <w:bookmarkStart w:id="547" w:name="_Toc96685001"/>
      <w:r>
        <w:t>Pre-flight inspection</w:t>
      </w:r>
      <w:bookmarkEnd w:id="546"/>
      <w:bookmarkEnd w:id="547"/>
    </w:p>
    <w:p w14:paraId="1B0BD963" w14:textId="77777777" w:rsidR="00C14526" w:rsidRPr="008D1B1F" w:rsidRDefault="00C14526" w:rsidP="00C14526">
      <w:pPr>
        <w:rPr>
          <w:rStyle w:val="Authorinstruction"/>
        </w:rPr>
      </w:pPr>
      <w:r w:rsidRPr="008D1B1F">
        <w:rPr>
          <w:rStyle w:val="Authorinstruction"/>
        </w:rPr>
        <w:t>{Operator to insert specific procedures if required}.</w:t>
      </w:r>
    </w:p>
    <w:p w14:paraId="309F73A6" w14:textId="77777777" w:rsidR="00C14526" w:rsidRDefault="00C14526" w:rsidP="00966E0B">
      <w:pPr>
        <w:pStyle w:val="Heading3"/>
      </w:pPr>
      <w:bookmarkStart w:id="548" w:name="_Toc96683783"/>
      <w:bookmarkStart w:id="549" w:name="_Toc96685002"/>
      <w:r>
        <w:t>Pre-flight actions</w:t>
      </w:r>
      <w:bookmarkEnd w:id="548"/>
      <w:bookmarkEnd w:id="549"/>
    </w:p>
    <w:p w14:paraId="7024621F" w14:textId="77777777" w:rsidR="00C14526" w:rsidRPr="008D1B1F" w:rsidRDefault="00C14526" w:rsidP="00C14526">
      <w:pPr>
        <w:rPr>
          <w:rStyle w:val="Authorinstruction"/>
        </w:rPr>
      </w:pPr>
      <w:r w:rsidRPr="008D1B1F">
        <w:rPr>
          <w:rStyle w:val="Authorinstruction"/>
        </w:rPr>
        <w:t>{Operator to insert specific procedures if required}.</w:t>
      </w:r>
    </w:p>
    <w:p w14:paraId="3ED52FA8" w14:textId="77777777" w:rsidR="00C14526" w:rsidRDefault="00C14526" w:rsidP="00966E0B">
      <w:pPr>
        <w:pStyle w:val="Heading3"/>
      </w:pPr>
      <w:bookmarkStart w:id="550" w:name="_Toc96683784"/>
      <w:bookmarkStart w:id="551" w:name="_Toc96685003"/>
      <w:r>
        <w:t>Maintenance release validity</w:t>
      </w:r>
      <w:bookmarkEnd w:id="550"/>
      <w:bookmarkEnd w:id="551"/>
    </w:p>
    <w:p w14:paraId="13920531" w14:textId="0D062E11" w:rsidR="00C14526" w:rsidRPr="00842CD7" w:rsidRDefault="00C14526" w:rsidP="00C14526">
      <w:r>
        <w:t xml:space="preserve">Refer to section </w:t>
      </w:r>
      <w:hyperlink w:anchor="_Aircraft_airworthiness" w:history="1">
        <w:r w:rsidRPr="00A76FB3">
          <w:rPr>
            <w:rStyle w:val="Hyperlink"/>
          </w:rPr>
          <w:t>2.22 Aircraft airworthiness</w:t>
        </w:r>
      </w:hyperlink>
      <w:r>
        <w:t>.</w:t>
      </w:r>
    </w:p>
    <w:p w14:paraId="63DDF560" w14:textId="77777777" w:rsidR="00C14526" w:rsidRDefault="00C14526" w:rsidP="00966E0B">
      <w:pPr>
        <w:pStyle w:val="Heading3"/>
      </w:pPr>
      <w:bookmarkStart w:id="552" w:name="_Toc96683785"/>
      <w:bookmarkStart w:id="553" w:name="_Toc96685004"/>
      <w:r>
        <w:t>Pressure altitude check</w:t>
      </w:r>
      <w:bookmarkEnd w:id="552"/>
      <w:bookmarkEnd w:id="553"/>
    </w:p>
    <w:p w14:paraId="551B5624" w14:textId="77777777" w:rsidR="00C14526" w:rsidRPr="008D1B1F" w:rsidRDefault="00C14526" w:rsidP="00C14526">
      <w:pPr>
        <w:rPr>
          <w:rStyle w:val="Authorinstruction"/>
        </w:rPr>
      </w:pPr>
      <w:r w:rsidRPr="008D1B1F">
        <w:rPr>
          <w:rStyle w:val="Authorinstruction"/>
        </w:rPr>
        <w:t>{Operator to insert specific procedures if required}.</w:t>
      </w:r>
    </w:p>
    <w:p w14:paraId="14C47CFF" w14:textId="77777777" w:rsidR="00C14526" w:rsidRDefault="00C14526" w:rsidP="00966E0B">
      <w:pPr>
        <w:pStyle w:val="Heading2"/>
      </w:pPr>
      <w:bookmarkStart w:id="554" w:name="_Toc97190832"/>
      <w:bookmarkStart w:id="555" w:name="_Toc97190833"/>
      <w:bookmarkStart w:id="556" w:name="_Toc97190834"/>
      <w:bookmarkStart w:id="557" w:name="_Toc97190835"/>
      <w:bookmarkStart w:id="558" w:name="_Toc97190836"/>
      <w:bookmarkStart w:id="559" w:name="_Toc97190837"/>
      <w:bookmarkStart w:id="560" w:name="_Toc97190838"/>
      <w:bookmarkStart w:id="561" w:name="_Toc97190839"/>
      <w:bookmarkStart w:id="562" w:name="_Toc97190840"/>
      <w:bookmarkStart w:id="563" w:name="_Toc97190841"/>
      <w:bookmarkStart w:id="564" w:name="_Toc97190842"/>
      <w:bookmarkStart w:id="565" w:name="_Toc97190843"/>
      <w:bookmarkStart w:id="566" w:name="_Toc97190844"/>
      <w:bookmarkStart w:id="567" w:name="_Toc97190845"/>
      <w:bookmarkStart w:id="568" w:name="_Toc96683786"/>
      <w:bookmarkStart w:id="569" w:name="_Toc96685005"/>
      <w:bookmarkStart w:id="570" w:name="_Toc96685439"/>
      <w:bookmarkStart w:id="571" w:name="_Toc184214785"/>
      <w:bookmarkStart w:id="572" w:name="_Toc188966549"/>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r>
        <w:t>Departure procedures</w:t>
      </w:r>
      <w:bookmarkEnd w:id="568"/>
      <w:bookmarkEnd w:id="569"/>
      <w:bookmarkEnd w:id="570"/>
      <w:bookmarkEnd w:id="571"/>
      <w:bookmarkEnd w:id="572"/>
    </w:p>
    <w:p w14:paraId="50FBF4EA" w14:textId="77777777" w:rsidR="00C14526" w:rsidRDefault="00C14526" w:rsidP="00966E0B">
      <w:pPr>
        <w:pStyle w:val="Heading3"/>
      </w:pPr>
      <w:bookmarkStart w:id="573" w:name="_Toc96683787"/>
      <w:bookmarkStart w:id="574" w:name="_Toc96685006"/>
      <w:r>
        <w:t>Manipulation of propeller – hand starting of engines</w:t>
      </w:r>
      <w:bookmarkEnd w:id="573"/>
      <w:bookmarkEnd w:id="574"/>
    </w:p>
    <w:p w14:paraId="6CEF8A46" w14:textId="5C739060" w:rsidR="00C14526" w:rsidRPr="00C14526" w:rsidRDefault="00C14526" w:rsidP="00B81CA3">
      <w:pPr>
        <w:pStyle w:val="Sampletext"/>
      </w:pPr>
      <w:r w:rsidRPr="00C14526">
        <w:t>Sample text</w:t>
      </w:r>
    </w:p>
    <w:p w14:paraId="3C989465" w14:textId="77777777" w:rsidR="00C14526" w:rsidRDefault="00C14526" w:rsidP="00C14526">
      <w:r>
        <w:t>Aircraft should not be hand-started unless the procedure is permitted in the AFM.</w:t>
      </w:r>
    </w:p>
    <w:p w14:paraId="4481AEFF" w14:textId="77777777" w:rsidR="00C14526" w:rsidRDefault="00C14526" w:rsidP="00966E0B">
      <w:pPr>
        <w:pStyle w:val="Heading3"/>
      </w:pPr>
      <w:bookmarkStart w:id="575" w:name="_Toc96683788"/>
      <w:bookmarkStart w:id="576" w:name="_Toc96685007"/>
      <w:r>
        <w:t>Push back, tow, taxi and engine start</w:t>
      </w:r>
      <w:bookmarkEnd w:id="575"/>
      <w:bookmarkEnd w:id="576"/>
    </w:p>
    <w:p w14:paraId="3E235157" w14:textId="77777777" w:rsidR="00C14526" w:rsidRPr="00C14526" w:rsidRDefault="00C14526" w:rsidP="00B81CA3">
      <w:pPr>
        <w:pStyle w:val="Sampletext"/>
      </w:pPr>
      <w:r w:rsidRPr="00C14526">
        <w:t>Sample text</w:t>
      </w:r>
    </w:p>
    <w:p w14:paraId="6BF4553D" w14:textId="77777777" w:rsidR="00C14526" w:rsidRDefault="00C14526" w:rsidP="00C14526">
      <w:r>
        <w:t>Prior to engine start, the pilot in command must ensure the vicinity of the aircraft is clear, switch on the aircraft beacon and loudly announce their intention to start the engine.</w:t>
      </w:r>
    </w:p>
    <w:p w14:paraId="1776EED0" w14:textId="77777777" w:rsidR="00C14526" w:rsidRDefault="00C14526" w:rsidP="00C14526">
      <w:r>
        <w:t>The pilot in command must be aware of the position of the aircraft on the aerodrome during taxi using the aerodrome chart, movement area guidance signs and/or navigation display.</w:t>
      </w:r>
    </w:p>
    <w:p w14:paraId="48B45989" w14:textId="77777777" w:rsidR="00C14526" w:rsidRDefault="00C14526" w:rsidP="00C14526">
      <w:r>
        <w:t>The following runway incursion avoidance procedures apply:</w:t>
      </w:r>
    </w:p>
    <w:p w14:paraId="49DBAA8B" w14:textId="77777777" w:rsidR="00C14526" w:rsidRPr="00C14526" w:rsidRDefault="00C14526" w:rsidP="008D1B1F">
      <w:pPr>
        <w:pStyle w:val="List1Legal1"/>
        <w:numPr>
          <w:ilvl w:val="0"/>
          <w:numId w:val="46"/>
        </w:numPr>
      </w:pPr>
      <w:r>
        <w:t>Checklists must not be read while the aircraft is moving.</w:t>
      </w:r>
    </w:p>
    <w:p w14:paraId="0B2A852B" w14:textId="77777777" w:rsidR="00C14526" w:rsidRPr="00C14526" w:rsidRDefault="00C14526" w:rsidP="008D1B1F">
      <w:pPr>
        <w:pStyle w:val="List1Legal2"/>
      </w:pPr>
      <w:r>
        <w:t>Only essential communication is to be performed.</w:t>
      </w:r>
    </w:p>
    <w:p w14:paraId="794380F5" w14:textId="77777777" w:rsidR="00C14526" w:rsidRPr="00C14526" w:rsidRDefault="00C14526" w:rsidP="008D1B1F">
      <w:pPr>
        <w:pStyle w:val="List1Legal2"/>
      </w:pPr>
      <w:r>
        <w:t xml:space="preserve">If unsure of position on the </w:t>
      </w:r>
      <w:r w:rsidRPr="00C14526">
        <w:t>aerodrome, stop the aircraft and verify location with the assistance of ATC, other pilots, or aerodrome markings.</w:t>
      </w:r>
    </w:p>
    <w:p w14:paraId="2DB73C01" w14:textId="77777777" w:rsidR="00C14526" w:rsidRDefault="00C14526" w:rsidP="008D1B1F">
      <w:pPr>
        <w:pStyle w:val="normalafterlisttable"/>
      </w:pPr>
      <w:r>
        <w:t>The AFM before take-off checks (and pressure altitude system check if not already performed) should be completed during the taxi phase when the aircraft is stationary.</w:t>
      </w:r>
    </w:p>
    <w:p w14:paraId="6985B5B9" w14:textId="77777777" w:rsidR="00C14526" w:rsidRPr="00AA6B66" w:rsidRDefault="00C14526" w:rsidP="00C14526">
      <w:r>
        <w:t>Prior to entering a runway, the pilot in command will switch on the aircraft strobe and landing lights.</w:t>
      </w:r>
    </w:p>
    <w:p w14:paraId="49995F5C" w14:textId="77777777" w:rsidR="00C14526" w:rsidRDefault="00C14526" w:rsidP="00966E0B">
      <w:pPr>
        <w:pStyle w:val="Heading3"/>
      </w:pPr>
      <w:bookmarkStart w:id="577" w:name="_Toc96683789"/>
      <w:bookmarkStart w:id="578" w:name="_Toc96685008"/>
      <w:r>
        <w:t>Initial climb procedures</w:t>
      </w:r>
      <w:bookmarkEnd w:id="577"/>
      <w:bookmarkEnd w:id="578"/>
    </w:p>
    <w:p w14:paraId="1BEC2E81" w14:textId="77777777" w:rsidR="00C14526" w:rsidRPr="00C14526" w:rsidRDefault="00C14526" w:rsidP="00B81CA3">
      <w:pPr>
        <w:pStyle w:val="Sampletext"/>
      </w:pPr>
      <w:r w:rsidRPr="00C14526">
        <w:t>Sample text</w:t>
      </w:r>
    </w:p>
    <w:p w14:paraId="4EC0DBC9" w14:textId="347D5815" w:rsidR="00C14526" w:rsidRDefault="00C14526" w:rsidP="00C14526">
      <w:r>
        <w:t xml:space="preserve">During take-off and initial climb to </w:t>
      </w:r>
      <w:bookmarkStart w:id="579" w:name="_Hlk95991069"/>
      <w:r w:rsidRPr="008D1B1F">
        <w:rPr>
          <w:rStyle w:val="Authorinstruction"/>
        </w:rPr>
        <w:t>{X}</w:t>
      </w:r>
      <w:r w:rsidRPr="00C14526">
        <w:t xml:space="preserve"> </w:t>
      </w:r>
      <w:bookmarkEnd w:id="579"/>
      <w:r>
        <w:t>feet, only activities necessary for the safe operation of the aircraft can be undertaken.</w:t>
      </w:r>
      <w:r w:rsidR="008D1B1F">
        <w:t>.</w:t>
      </w:r>
    </w:p>
    <w:p w14:paraId="57BC8E73" w14:textId="77777777" w:rsidR="00C14526" w:rsidRPr="008D1B1F" w:rsidRDefault="00C14526" w:rsidP="00C14526">
      <w:pPr>
        <w:rPr>
          <w:rStyle w:val="Authorinstruction"/>
        </w:rPr>
      </w:pPr>
      <w:r w:rsidRPr="008D1B1F">
        <w:rPr>
          <w:rStyle w:val="Authorinstruction"/>
        </w:rPr>
        <w:t>{Operator may include their SOP for initial climb in this section}</w:t>
      </w:r>
    </w:p>
    <w:p w14:paraId="77B1C936" w14:textId="77777777" w:rsidR="00C14526" w:rsidRDefault="00C14526" w:rsidP="00966E0B">
      <w:pPr>
        <w:pStyle w:val="Heading3"/>
      </w:pPr>
      <w:bookmarkStart w:id="580" w:name="_Toc96683790"/>
      <w:bookmarkStart w:id="581" w:name="_Toc96685009"/>
      <w:r>
        <w:t>Instrument and visual departures</w:t>
      </w:r>
      <w:bookmarkEnd w:id="580"/>
      <w:bookmarkEnd w:id="581"/>
    </w:p>
    <w:p w14:paraId="7A810AFC" w14:textId="77777777" w:rsidR="00C14526" w:rsidRPr="008D1B1F" w:rsidRDefault="00C14526" w:rsidP="00C14526">
      <w:pPr>
        <w:rPr>
          <w:rStyle w:val="Authorinstruction"/>
        </w:rPr>
      </w:pPr>
      <w:r w:rsidRPr="008D1B1F">
        <w:rPr>
          <w:rStyle w:val="Authorinstruction"/>
        </w:rPr>
        <w:t>{Operator to insert specific procedures if required}.</w:t>
      </w:r>
    </w:p>
    <w:p w14:paraId="438F54D1" w14:textId="77777777" w:rsidR="00C14526" w:rsidRDefault="00C14526" w:rsidP="00966E0B">
      <w:pPr>
        <w:pStyle w:val="Heading2"/>
      </w:pPr>
      <w:bookmarkStart w:id="582" w:name="_Toc96683791"/>
      <w:bookmarkStart w:id="583" w:name="_Toc96685010"/>
      <w:bookmarkStart w:id="584" w:name="_Toc96685440"/>
      <w:bookmarkStart w:id="585" w:name="_Toc184214786"/>
      <w:bookmarkStart w:id="586" w:name="_Toc188966550"/>
      <w:r>
        <w:t>En route and descent procedures</w:t>
      </w:r>
      <w:bookmarkEnd w:id="582"/>
      <w:bookmarkEnd w:id="583"/>
      <w:bookmarkEnd w:id="584"/>
      <w:bookmarkEnd w:id="585"/>
      <w:bookmarkEnd w:id="586"/>
    </w:p>
    <w:p w14:paraId="6CB5A5B9" w14:textId="77777777" w:rsidR="00C14526" w:rsidRDefault="00C14526" w:rsidP="00966E0B">
      <w:pPr>
        <w:pStyle w:val="Heading3"/>
      </w:pPr>
      <w:bookmarkStart w:id="587" w:name="_Toc96683792"/>
      <w:bookmarkStart w:id="588" w:name="_Toc96685011"/>
      <w:r>
        <w:t>Diversions due to weather</w:t>
      </w:r>
      <w:bookmarkEnd w:id="587"/>
      <w:bookmarkEnd w:id="588"/>
    </w:p>
    <w:p w14:paraId="0FA39535" w14:textId="77777777" w:rsidR="00C14526" w:rsidRPr="008D1B1F" w:rsidRDefault="00C14526" w:rsidP="00B81CA3">
      <w:pPr>
        <w:pStyle w:val="Sampletext"/>
      </w:pPr>
      <w:r w:rsidRPr="008D1B1F">
        <w:t>Sample text</w:t>
      </w:r>
    </w:p>
    <w:p w14:paraId="119FD46B" w14:textId="77777777" w:rsidR="00C14526" w:rsidRPr="001062C1" w:rsidRDefault="00C14526" w:rsidP="001062C1">
      <w:pPr>
        <w:rPr>
          <w:rStyle w:val="bold"/>
        </w:rPr>
      </w:pPr>
      <w:r w:rsidRPr="001062C1">
        <w:rPr>
          <w:rStyle w:val="bold"/>
        </w:rPr>
        <w:t>En route diversions</w:t>
      </w:r>
    </w:p>
    <w:p w14:paraId="3BA4CF42" w14:textId="2474D61D" w:rsidR="00C14526" w:rsidRDefault="00C14526" w:rsidP="00C14526">
      <w:r>
        <w:t xml:space="preserve">The pilot in command must divert around enroute hazardous weather. When diverting around cumulonimbus (CB) clouds and thunderstorms, follow the procedures in section </w:t>
      </w:r>
      <w:hyperlink w:anchor="_Thunderstorm_/_hail" w:history="1">
        <w:r w:rsidRPr="006E3F5F">
          <w:rPr>
            <w:rStyle w:val="Hyperlink"/>
          </w:rPr>
          <w:t>2.19.3 Thunderstorms / hail / turbulence avoidance</w:t>
        </w:r>
      </w:hyperlink>
      <w:r>
        <w:t>.</w:t>
      </w:r>
    </w:p>
    <w:p w14:paraId="3CAFEE45" w14:textId="77777777" w:rsidR="00C14526" w:rsidRDefault="00C14526" w:rsidP="00C14526">
      <w:r w:rsidRPr="0063367A">
        <w:t xml:space="preserve">Where applicable, the </w:t>
      </w:r>
      <w:r>
        <w:t>pilot in command</w:t>
      </w:r>
      <w:r w:rsidRPr="0063367A">
        <w:t xml:space="preserve"> should endeavour to obtain ATC clearance to deviate from flight planned route in sufficient time to safely avoid hazardous weather. If ATC clearance cannot be obtained, an urgency signal </w:t>
      </w:r>
      <w:r>
        <w:t>‘</w:t>
      </w:r>
      <w:r w:rsidRPr="0063367A">
        <w:t>PAN</w:t>
      </w:r>
      <w:r>
        <w:t>’</w:t>
      </w:r>
      <w:r w:rsidRPr="0063367A">
        <w:t xml:space="preserve"> should be declared with details of the deviation</w:t>
      </w:r>
      <w:r>
        <w:t>.</w:t>
      </w:r>
    </w:p>
    <w:p w14:paraId="445497FF" w14:textId="77777777" w:rsidR="00C14526" w:rsidRPr="001062C1" w:rsidRDefault="00C14526" w:rsidP="001062C1">
      <w:pPr>
        <w:rPr>
          <w:rStyle w:val="bold"/>
        </w:rPr>
      </w:pPr>
      <w:r w:rsidRPr="001062C1">
        <w:rPr>
          <w:rStyle w:val="bold"/>
        </w:rPr>
        <w:t>Diversion to alternate aerodromes</w:t>
      </w:r>
    </w:p>
    <w:p w14:paraId="7C57DDB0" w14:textId="77777777" w:rsidR="00C14526" w:rsidRPr="00AA6B66" w:rsidRDefault="00C14526" w:rsidP="00C14526">
      <w:r>
        <w:t xml:space="preserve">The pilot in command must monitor the enroute and destination weather. If weather conditions deteriorate or otherwise dictate, the pilot in command must ensure that sufficient fuel is available. </w:t>
      </w:r>
    </w:p>
    <w:p w14:paraId="51E090CA" w14:textId="77777777" w:rsidR="00C14526" w:rsidRDefault="00C14526" w:rsidP="00966E0B">
      <w:pPr>
        <w:pStyle w:val="Heading3"/>
      </w:pPr>
      <w:bookmarkStart w:id="589" w:name="_Toc96683793"/>
      <w:bookmarkStart w:id="590" w:name="_Toc96685012"/>
      <w:r>
        <w:t>Descent procedures</w:t>
      </w:r>
      <w:bookmarkEnd w:id="589"/>
      <w:bookmarkEnd w:id="590"/>
    </w:p>
    <w:p w14:paraId="2F1F65EF" w14:textId="77777777" w:rsidR="00C14526" w:rsidRPr="008D1B1F" w:rsidRDefault="00C14526" w:rsidP="00B81CA3">
      <w:pPr>
        <w:pStyle w:val="Sampletext"/>
      </w:pPr>
      <w:r w:rsidRPr="008D1B1F">
        <w:t>Sample text</w:t>
      </w:r>
    </w:p>
    <w:p w14:paraId="62963F6A" w14:textId="77777777" w:rsidR="00C14526" w:rsidRDefault="00C14526" w:rsidP="00C14526">
      <w:r>
        <w:t>The pilot in command must ensure a safe margin of obstacle clearance during descent, approach and the landing will be achieved. Obstacle clearance is to be planned prior to commencing descent.</w:t>
      </w:r>
    </w:p>
    <w:p w14:paraId="390BAB30" w14:textId="77777777" w:rsidR="00C14526" w:rsidRDefault="00C14526" w:rsidP="00C14526">
      <w:r>
        <w:t>For safe obstacle clearance during descent and approach, the pilot in command is to ensure:</w:t>
      </w:r>
    </w:p>
    <w:p w14:paraId="0FB31693" w14:textId="77777777" w:rsidR="00C14526" w:rsidRPr="00C14526" w:rsidRDefault="00C14526" w:rsidP="00C14526">
      <w:pPr>
        <w:pStyle w:val="ListBullet"/>
      </w:pPr>
      <w:r>
        <w:t>top of descent is planned to provide a rate of descent to maintain engine parameters within limits</w:t>
      </w:r>
    </w:p>
    <w:p w14:paraId="6475B97A" w14:textId="77777777" w:rsidR="00C14526" w:rsidRPr="00C14526" w:rsidRDefault="00C14526" w:rsidP="00C14526">
      <w:pPr>
        <w:pStyle w:val="ListBullet"/>
      </w:pPr>
      <w:r>
        <w:t>minimum obstacle clearance of 500 ft / 1000 ft prior to circuit entry or in accordance with instrument approach procedure</w:t>
      </w:r>
      <w:r w:rsidRPr="00C14526">
        <w:t>.</w:t>
      </w:r>
    </w:p>
    <w:p w14:paraId="13596061" w14:textId="77777777" w:rsidR="00C14526" w:rsidRDefault="00C14526" w:rsidP="00966E0B">
      <w:pPr>
        <w:pStyle w:val="Heading3"/>
      </w:pPr>
      <w:bookmarkStart w:id="591" w:name="_Toc96683794"/>
      <w:bookmarkStart w:id="592" w:name="_Toc96685013"/>
      <w:r>
        <w:t>Standard terminal arrival routes / procedures</w:t>
      </w:r>
      <w:bookmarkEnd w:id="591"/>
      <w:bookmarkEnd w:id="592"/>
    </w:p>
    <w:p w14:paraId="66D321A8" w14:textId="77777777" w:rsidR="00C14526" w:rsidRPr="008D1B1F" w:rsidRDefault="00C14526" w:rsidP="00C14526">
      <w:pPr>
        <w:rPr>
          <w:rStyle w:val="Authorinstruction"/>
        </w:rPr>
      </w:pPr>
      <w:r w:rsidRPr="008D1B1F">
        <w:rPr>
          <w:rStyle w:val="Authorinstruction"/>
        </w:rPr>
        <w:t>{Operator to insert specific procedures if required}.</w:t>
      </w:r>
    </w:p>
    <w:p w14:paraId="4CBF219E" w14:textId="77777777" w:rsidR="00C14526" w:rsidRDefault="00C14526" w:rsidP="00966E0B">
      <w:pPr>
        <w:pStyle w:val="Heading3"/>
      </w:pPr>
      <w:bookmarkStart w:id="593" w:name="_Toc96683795"/>
      <w:bookmarkStart w:id="594" w:name="_Toc96685014"/>
      <w:r>
        <w:t>Supplemental oxygen</w:t>
      </w:r>
      <w:bookmarkEnd w:id="593"/>
      <w:bookmarkEnd w:id="594"/>
    </w:p>
    <w:p w14:paraId="5B798057" w14:textId="77777777" w:rsidR="00C14526" w:rsidRPr="008D1B1F" w:rsidRDefault="00C14526" w:rsidP="00C14526">
      <w:pPr>
        <w:rPr>
          <w:rStyle w:val="Authorinstruction"/>
        </w:rPr>
      </w:pPr>
      <w:r w:rsidRPr="008D1B1F">
        <w:rPr>
          <w:rStyle w:val="Authorinstruction"/>
        </w:rPr>
        <w:t>{Operator to insert specific procedures if required}.</w:t>
      </w:r>
    </w:p>
    <w:p w14:paraId="5F3D708E" w14:textId="77777777" w:rsidR="00C14526" w:rsidRDefault="00C14526" w:rsidP="00966E0B">
      <w:pPr>
        <w:pStyle w:val="Heading2"/>
      </w:pPr>
      <w:bookmarkStart w:id="595" w:name="_Toc96683796"/>
      <w:bookmarkStart w:id="596" w:name="_Toc96685015"/>
      <w:bookmarkStart w:id="597" w:name="_Toc96685441"/>
      <w:bookmarkStart w:id="598" w:name="_Toc184214787"/>
      <w:bookmarkStart w:id="599" w:name="_Toc188966551"/>
      <w:r>
        <w:t>Approach and landing procedures</w:t>
      </w:r>
      <w:bookmarkEnd w:id="595"/>
      <w:bookmarkEnd w:id="596"/>
      <w:bookmarkEnd w:id="597"/>
      <w:bookmarkEnd w:id="598"/>
      <w:bookmarkEnd w:id="599"/>
    </w:p>
    <w:p w14:paraId="5313E774" w14:textId="77777777" w:rsidR="00C14526" w:rsidRDefault="00C14526" w:rsidP="00966E0B">
      <w:pPr>
        <w:pStyle w:val="Heading3"/>
      </w:pPr>
      <w:bookmarkStart w:id="600" w:name="_Toc96683797"/>
      <w:bookmarkStart w:id="601" w:name="_Toc96685016"/>
      <w:r>
        <w:t>Stable approach</w:t>
      </w:r>
      <w:bookmarkEnd w:id="600"/>
      <w:bookmarkEnd w:id="601"/>
    </w:p>
    <w:p w14:paraId="3DA32E40" w14:textId="77777777" w:rsidR="00C14526" w:rsidRPr="008D1B1F" w:rsidRDefault="00C14526" w:rsidP="00966E0B">
      <w:pPr>
        <w:pStyle w:val="unHeading4"/>
      </w:pPr>
      <w:r w:rsidRPr="008D1B1F">
        <w:t>Stabilised approach criteria</w:t>
      </w:r>
    </w:p>
    <w:p w14:paraId="38321050" w14:textId="77777777" w:rsidR="00C14526" w:rsidRDefault="00C14526" w:rsidP="00C14526">
      <w:r>
        <w:t>The pilot must fly a stabilised approach to land at an aerodrome. A stabilised approach means:</w:t>
      </w:r>
    </w:p>
    <w:p w14:paraId="73A89657" w14:textId="77777777" w:rsidR="00C14526" w:rsidRDefault="00C14526" w:rsidP="008D1B1F">
      <w:pPr>
        <w:pStyle w:val="ListBullet"/>
      </w:pPr>
      <w:r>
        <w:t xml:space="preserve">By </w:t>
      </w:r>
      <w:r w:rsidRPr="008D1B1F">
        <w:rPr>
          <w:rStyle w:val="Authorinstruction"/>
        </w:rPr>
        <w:t>{X}</w:t>
      </w:r>
      <w:r w:rsidRPr="00C14526">
        <w:t xml:space="preserve"> </w:t>
      </w:r>
      <w:r>
        <w:t>ft AGL:</w:t>
      </w:r>
    </w:p>
    <w:p w14:paraId="259C7A2C" w14:textId="77777777" w:rsidR="00C14526" w:rsidRPr="00C14526" w:rsidRDefault="00C14526" w:rsidP="008D1B1F">
      <w:pPr>
        <w:pStyle w:val="ListBullet2"/>
      </w:pPr>
      <w:r>
        <w:t xml:space="preserve">Aircraft either in level flight or on descent with less than </w:t>
      </w:r>
      <w:r w:rsidRPr="008D1B1F">
        <w:rPr>
          <w:rStyle w:val="Authorinstruction"/>
        </w:rPr>
        <w:t>{X}</w:t>
      </w:r>
      <w:r w:rsidRPr="00C14526">
        <w:t xml:space="preserve"> ft / min sink rate; and</w:t>
      </w:r>
    </w:p>
    <w:p w14:paraId="7F07B97B" w14:textId="77777777" w:rsidR="00C14526" w:rsidRPr="00C14526" w:rsidRDefault="00C14526" w:rsidP="008D1B1F">
      <w:pPr>
        <w:pStyle w:val="ListBullet2"/>
      </w:pPr>
      <w:r>
        <w:t>Below first stage flap/gear extension speed whichever is higher; and</w:t>
      </w:r>
    </w:p>
    <w:p w14:paraId="6663992B" w14:textId="77777777" w:rsidR="00C14526" w:rsidRPr="00C14526" w:rsidRDefault="00C14526" w:rsidP="008D1B1F">
      <w:pPr>
        <w:pStyle w:val="ListBullet2"/>
      </w:pPr>
      <w:r>
        <w:t>Not accelerating</w:t>
      </w:r>
      <w:r w:rsidRPr="00C14526">
        <w:t>.</w:t>
      </w:r>
    </w:p>
    <w:p w14:paraId="15F7FFA2" w14:textId="77777777" w:rsidR="00C14526" w:rsidRDefault="00C14526" w:rsidP="008D1B1F">
      <w:pPr>
        <w:pStyle w:val="ListBullet"/>
      </w:pPr>
      <w:r>
        <w:t xml:space="preserve">From </w:t>
      </w:r>
      <w:r w:rsidRPr="008D1B1F">
        <w:rPr>
          <w:rStyle w:val="Authorinstruction"/>
        </w:rPr>
        <w:t>{X}</w:t>
      </w:r>
      <w:r w:rsidRPr="00C14526">
        <w:t xml:space="preserve"> </w:t>
      </w:r>
      <w:r>
        <w:t>ft AGL on the descent:</w:t>
      </w:r>
    </w:p>
    <w:p w14:paraId="6616AABD" w14:textId="77777777" w:rsidR="00C14526" w:rsidRPr="00C14526" w:rsidRDefault="00C14526" w:rsidP="008D1B1F">
      <w:pPr>
        <w:pStyle w:val="ListBullet2"/>
      </w:pPr>
      <w:r>
        <w:t>Aircraft on the correct flight path and only small changes in heading/pitch/power are required to maintain it; and</w:t>
      </w:r>
    </w:p>
    <w:p w14:paraId="0EA0FA0B" w14:textId="77777777" w:rsidR="00C14526" w:rsidRPr="00C14526" w:rsidRDefault="00C14526" w:rsidP="008D1B1F">
      <w:pPr>
        <w:pStyle w:val="ListBullet2"/>
      </w:pPr>
      <w:r>
        <w:t xml:space="preserve">Speed is not more than VREF + </w:t>
      </w:r>
      <w:r w:rsidRPr="008D1B1F">
        <w:rPr>
          <w:rStyle w:val="Authorinstruction"/>
        </w:rPr>
        <w:t>{X}</w:t>
      </w:r>
      <w:r w:rsidRPr="00C14526">
        <w:t xml:space="preserve"> knots indicated airspeed and not less than VREF; and</w:t>
      </w:r>
    </w:p>
    <w:p w14:paraId="50A52241" w14:textId="77777777" w:rsidR="00C14526" w:rsidRPr="00C14526" w:rsidRDefault="00C14526" w:rsidP="008D1B1F">
      <w:pPr>
        <w:pStyle w:val="ListBullet2"/>
      </w:pPr>
      <w:r>
        <w:t>Aircraft is in the correct landing configuration; and</w:t>
      </w:r>
    </w:p>
    <w:p w14:paraId="6A200289" w14:textId="77777777" w:rsidR="00C14526" w:rsidRPr="00C14526" w:rsidRDefault="00C14526" w:rsidP="008D1B1F">
      <w:pPr>
        <w:pStyle w:val="ListBullet2"/>
      </w:pPr>
      <w:r>
        <w:t xml:space="preserve">Sink rate is no greater than </w:t>
      </w:r>
      <w:r w:rsidRPr="008D1B1F">
        <w:rPr>
          <w:rStyle w:val="Authorinstruction"/>
        </w:rPr>
        <w:t>{X}</w:t>
      </w:r>
      <w:r w:rsidRPr="00C14526">
        <w:t xml:space="preserve"> ft / min; and</w:t>
      </w:r>
    </w:p>
    <w:p w14:paraId="690E2353" w14:textId="77777777" w:rsidR="00C14526" w:rsidRPr="00C14526" w:rsidRDefault="00C14526" w:rsidP="008D1B1F">
      <w:pPr>
        <w:pStyle w:val="ListBullet2"/>
      </w:pPr>
      <w:r>
        <w:t>Power setting is appropriate for the aircraft configuration.</w:t>
      </w:r>
    </w:p>
    <w:p w14:paraId="5E6E1406" w14:textId="77777777" w:rsidR="00C14526" w:rsidRPr="00C14526" w:rsidRDefault="00C14526" w:rsidP="00C14526">
      <w:pPr>
        <w:pStyle w:val="Note"/>
      </w:pPr>
      <w:r w:rsidRPr="008D1B1F">
        <w:rPr>
          <w:rStyle w:val="bold"/>
        </w:rPr>
        <w:t>Note:</w:t>
      </w:r>
      <w:r w:rsidRPr="00C14526">
        <w:tab/>
        <w:t xml:space="preserve">To be considered stable, Instrument landing system (ILS) and RNAV (GNSS) approaches must be within one dot of the glideslope and localizer and wings must be level below </w:t>
      </w:r>
      <w:r w:rsidRPr="008D1B1F">
        <w:rPr>
          <w:rStyle w:val="Authorinstruction"/>
        </w:rPr>
        <w:t>{X}</w:t>
      </w:r>
      <w:r w:rsidRPr="00C14526">
        <w:t xml:space="preserve"> feet (except for minor corrections of &lt; 5 deg AOB).</w:t>
      </w:r>
    </w:p>
    <w:p w14:paraId="40030119" w14:textId="77777777" w:rsidR="00C14526" w:rsidRPr="00C14526" w:rsidRDefault="00C14526" w:rsidP="00966E0B">
      <w:pPr>
        <w:pStyle w:val="unHeading4"/>
      </w:pPr>
      <w:r w:rsidRPr="00C14526">
        <w:t>Unstable approach</w:t>
      </w:r>
    </w:p>
    <w:p w14:paraId="4E4DEA88" w14:textId="77777777" w:rsidR="00C14526" w:rsidRDefault="00C14526" w:rsidP="00C14526">
      <w:r>
        <w:t xml:space="preserve">The pilot must execute an immediate missed approach if the above criteria are exceeded below </w:t>
      </w:r>
      <w:r w:rsidRPr="00C14526">
        <w:t xml:space="preserve">{X} </w:t>
      </w:r>
      <w:r>
        <w:t xml:space="preserve">feet above airport elevation in IMC or below </w:t>
      </w:r>
      <w:r w:rsidRPr="008D1B1F">
        <w:rPr>
          <w:rStyle w:val="Authorinstruction"/>
        </w:rPr>
        <w:t>{X}</w:t>
      </w:r>
      <w:r w:rsidRPr="00C14526">
        <w:t xml:space="preserve"> </w:t>
      </w:r>
      <w:r>
        <w:t>feet above airport elevation in VMC.</w:t>
      </w:r>
    </w:p>
    <w:p w14:paraId="1E2B4411" w14:textId="77777777" w:rsidR="00C14526" w:rsidRDefault="00C14526" w:rsidP="00966E0B">
      <w:pPr>
        <w:pStyle w:val="Heading3"/>
      </w:pPr>
      <w:bookmarkStart w:id="602" w:name="_Toc96683798"/>
      <w:bookmarkStart w:id="603" w:name="_Toc96685017"/>
      <w:r>
        <w:t>Visual approaches</w:t>
      </w:r>
      <w:bookmarkEnd w:id="602"/>
      <w:bookmarkEnd w:id="603"/>
    </w:p>
    <w:p w14:paraId="7CDEFFC9" w14:textId="77777777" w:rsidR="00C14526" w:rsidRPr="008D1B1F" w:rsidRDefault="00C14526" w:rsidP="00C14526">
      <w:pPr>
        <w:rPr>
          <w:rStyle w:val="Authorinstruction"/>
        </w:rPr>
      </w:pPr>
      <w:r w:rsidRPr="008D1B1F">
        <w:rPr>
          <w:rStyle w:val="Authorinstruction"/>
        </w:rPr>
        <w:t>{Operator to insert specific procedures if required}.</w:t>
      </w:r>
    </w:p>
    <w:p w14:paraId="1207CA64" w14:textId="77777777" w:rsidR="00C14526" w:rsidRDefault="00C14526" w:rsidP="00966E0B">
      <w:pPr>
        <w:pStyle w:val="Heading3"/>
      </w:pPr>
      <w:bookmarkStart w:id="604" w:name="_Toc96683799"/>
      <w:bookmarkStart w:id="605" w:name="_Toc96685018"/>
      <w:r>
        <w:t>Pre-landing checks</w:t>
      </w:r>
      <w:bookmarkEnd w:id="604"/>
      <w:bookmarkEnd w:id="605"/>
    </w:p>
    <w:p w14:paraId="4FEC2848" w14:textId="77777777" w:rsidR="00C14526" w:rsidRPr="00C14526" w:rsidRDefault="00C14526" w:rsidP="00B81CA3">
      <w:pPr>
        <w:pStyle w:val="Sampletext"/>
      </w:pPr>
      <w:r w:rsidRPr="00C14526">
        <w:t>Sample text</w:t>
      </w:r>
    </w:p>
    <w:p w14:paraId="31D236B6" w14:textId="77777777" w:rsidR="00C14526" w:rsidRDefault="00C14526" w:rsidP="00C14526">
      <w:r>
        <w:t>Pre-landing checks should be carried out in accordance with the specific checklist.</w:t>
      </w:r>
    </w:p>
    <w:p w14:paraId="6889B4D0" w14:textId="77777777" w:rsidR="00C14526" w:rsidRPr="00647CBE" w:rsidRDefault="00C14526" w:rsidP="00C14526">
      <w:r>
        <w:t>Pre-landing checks including selecting the undercarriage ‘DOWN’ must be completed on the downwind leg when conducting a visual circuit.</w:t>
      </w:r>
    </w:p>
    <w:p w14:paraId="05EA8175" w14:textId="77777777" w:rsidR="00C14526" w:rsidRDefault="00C14526" w:rsidP="00966E0B">
      <w:pPr>
        <w:pStyle w:val="Heading3"/>
      </w:pPr>
      <w:bookmarkStart w:id="606" w:name="_Toc96683800"/>
      <w:bookmarkStart w:id="607" w:name="_Toc96685019"/>
      <w:r>
        <w:t>Approach and landing precautions</w:t>
      </w:r>
      <w:bookmarkEnd w:id="606"/>
      <w:bookmarkEnd w:id="607"/>
    </w:p>
    <w:p w14:paraId="10751C94" w14:textId="77777777" w:rsidR="00C14526" w:rsidRPr="00C14526" w:rsidRDefault="00C14526" w:rsidP="00B81CA3">
      <w:pPr>
        <w:pStyle w:val="Sampletext"/>
      </w:pPr>
      <w:r w:rsidRPr="00C14526">
        <w:t>Sample text</w:t>
      </w:r>
    </w:p>
    <w:p w14:paraId="77D620A5" w14:textId="77777777" w:rsidR="00C14526" w:rsidRPr="00647CBE" w:rsidRDefault="00C14526" w:rsidP="00C14526">
      <w:r w:rsidRPr="00647CBE">
        <w:t xml:space="preserve">During final approach and landing, only activities necessary for the safe operation of the </w:t>
      </w:r>
      <w:r>
        <w:t>aircraft</w:t>
      </w:r>
      <w:r w:rsidRPr="00647CBE">
        <w:t xml:space="preserve"> can be undertaken.</w:t>
      </w:r>
    </w:p>
    <w:p w14:paraId="6CAF53B3" w14:textId="77777777" w:rsidR="00C14526" w:rsidRDefault="00C14526" w:rsidP="00966E0B">
      <w:pPr>
        <w:pStyle w:val="Heading3"/>
      </w:pPr>
      <w:bookmarkStart w:id="608" w:name="_Toc96683801"/>
      <w:bookmarkStart w:id="609" w:name="_Toc96685020"/>
      <w:r>
        <w:t>Instrument approach procedures</w:t>
      </w:r>
      <w:bookmarkEnd w:id="608"/>
      <w:bookmarkEnd w:id="609"/>
    </w:p>
    <w:p w14:paraId="1D2ADA50" w14:textId="77777777" w:rsidR="00C14526" w:rsidRPr="008D1B1F" w:rsidRDefault="00C14526" w:rsidP="00C14526">
      <w:pPr>
        <w:rPr>
          <w:rStyle w:val="Authorinstruction"/>
        </w:rPr>
      </w:pPr>
      <w:r w:rsidRPr="008D1B1F">
        <w:rPr>
          <w:rStyle w:val="Authorinstruction"/>
        </w:rPr>
        <w:t>{Operator to insert specific procedures if required}.</w:t>
      </w:r>
    </w:p>
    <w:p w14:paraId="1005F247" w14:textId="77777777" w:rsidR="00C14526" w:rsidRDefault="00C14526" w:rsidP="00966E0B">
      <w:pPr>
        <w:pStyle w:val="Heading3"/>
      </w:pPr>
      <w:bookmarkStart w:id="610" w:name="_Toc96683802"/>
      <w:bookmarkStart w:id="611" w:name="_Toc96685021"/>
      <w:r>
        <w:t>Missed and baulked approaches</w:t>
      </w:r>
      <w:bookmarkEnd w:id="610"/>
      <w:bookmarkEnd w:id="611"/>
    </w:p>
    <w:p w14:paraId="4F2C3EA5" w14:textId="77777777" w:rsidR="00C14526" w:rsidRPr="00C14526" w:rsidRDefault="00C14526" w:rsidP="00B81CA3">
      <w:pPr>
        <w:pStyle w:val="Sampletext"/>
      </w:pPr>
      <w:r w:rsidRPr="00C14526">
        <w:t>Sample text</w:t>
      </w:r>
    </w:p>
    <w:p w14:paraId="6F6C2A43" w14:textId="77777777" w:rsidR="00C14526" w:rsidRPr="00647CBE" w:rsidRDefault="00C14526" w:rsidP="00C14526">
      <w:r w:rsidRPr="008D1B1F">
        <w:rPr>
          <w:rStyle w:val="Authorinstruction"/>
        </w:rPr>
        <w:t>{Sample Aviation}</w:t>
      </w:r>
      <w:r w:rsidRPr="00C14526">
        <w:t xml:space="preserve"> </w:t>
      </w:r>
      <w:r w:rsidRPr="00647CBE">
        <w:t xml:space="preserve">encourages the </w:t>
      </w:r>
      <w:r>
        <w:t>pilot in command</w:t>
      </w:r>
      <w:r w:rsidRPr="00647CBE">
        <w:t xml:space="preserve"> to exercise sound judgement and initiate a go-around for any reason if they believe it is not safe to continue the approach and landing.</w:t>
      </w:r>
    </w:p>
    <w:p w14:paraId="239E42E1" w14:textId="77777777" w:rsidR="00C14526" w:rsidRDefault="00C14526" w:rsidP="00966E0B">
      <w:pPr>
        <w:pStyle w:val="Heading3"/>
      </w:pPr>
      <w:bookmarkStart w:id="612" w:name="_Toc96683803"/>
      <w:bookmarkStart w:id="613" w:name="_Toc96685022"/>
      <w:r>
        <w:t>Circuit and landing procedures</w:t>
      </w:r>
      <w:bookmarkEnd w:id="612"/>
      <w:bookmarkEnd w:id="613"/>
    </w:p>
    <w:p w14:paraId="09787301" w14:textId="77777777" w:rsidR="00C14526" w:rsidRPr="00C14526" w:rsidRDefault="00C14526" w:rsidP="00B81CA3">
      <w:pPr>
        <w:pStyle w:val="Sampletext"/>
      </w:pPr>
      <w:r w:rsidRPr="00C14526">
        <w:t>Sample text</w:t>
      </w:r>
    </w:p>
    <w:p w14:paraId="6CE0A8DB" w14:textId="77777777" w:rsidR="00C14526" w:rsidRPr="00647CBE" w:rsidRDefault="00C14526" w:rsidP="00C14526">
      <w:r w:rsidRPr="00647CBE">
        <w:t>At non-controlled aerodromes the aircraft should normally join the circuit on crosswind or downwind leg however the circuit may be joined on base or final provided</w:t>
      </w:r>
      <w:r>
        <w:t xml:space="preserve"> extra care is taken to avoid traffic conflicts</w:t>
      </w:r>
      <w:r w:rsidRPr="00647CBE">
        <w:t xml:space="preserve">. All radio calls required </w:t>
      </w:r>
      <w:r>
        <w:t>by</w:t>
      </w:r>
      <w:r w:rsidRPr="00647CBE">
        <w:t xml:space="preserve"> AIP </w:t>
      </w:r>
      <w:r>
        <w:t xml:space="preserve">are </w:t>
      </w:r>
      <w:r w:rsidRPr="00647CBE">
        <w:t>to be made</w:t>
      </w:r>
      <w:r>
        <w:t xml:space="preserve"> plus additional calls where necessary to ensure situational awareness and traffic separation</w:t>
      </w:r>
      <w:r w:rsidRPr="00647CBE">
        <w:t>.</w:t>
      </w:r>
    </w:p>
    <w:p w14:paraId="01BABBF2" w14:textId="77777777" w:rsidR="00C14526" w:rsidRDefault="00C14526" w:rsidP="00966E0B">
      <w:pPr>
        <w:pStyle w:val="Heading3"/>
      </w:pPr>
      <w:bookmarkStart w:id="614" w:name="_Toc96683804"/>
      <w:bookmarkStart w:id="615" w:name="_Toc96685023"/>
      <w:r>
        <w:t>Aircraft environmental limitations</w:t>
      </w:r>
      <w:bookmarkEnd w:id="614"/>
      <w:bookmarkEnd w:id="615"/>
    </w:p>
    <w:p w14:paraId="73C8D30E" w14:textId="77777777" w:rsidR="00C14526" w:rsidRPr="008D1B1F" w:rsidRDefault="00C14526" w:rsidP="00C14526">
      <w:pPr>
        <w:rPr>
          <w:rStyle w:val="Authorinstruction"/>
        </w:rPr>
      </w:pPr>
      <w:r w:rsidRPr="008D1B1F">
        <w:rPr>
          <w:rStyle w:val="Authorinstruction"/>
        </w:rPr>
        <w:t>{Operator to insert specific procedures if required}.</w:t>
      </w:r>
    </w:p>
    <w:p w14:paraId="7A55BD5D" w14:textId="77777777" w:rsidR="00C14526" w:rsidRDefault="00C14526" w:rsidP="00966E0B">
      <w:pPr>
        <w:pStyle w:val="Heading3"/>
      </w:pPr>
      <w:bookmarkStart w:id="616" w:name="_Toc96683805"/>
      <w:bookmarkStart w:id="617" w:name="_Toc96685024"/>
      <w:r>
        <w:t>Final approach and threshold speeds</w:t>
      </w:r>
      <w:bookmarkEnd w:id="616"/>
      <w:bookmarkEnd w:id="617"/>
    </w:p>
    <w:p w14:paraId="464EA4AD" w14:textId="77777777" w:rsidR="00C14526" w:rsidRPr="008D1B1F" w:rsidRDefault="00C14526" w:rsidP="00C14526">
      <w:pPr>
        <w:rPr>
          <w:rStyle w:val="Authorinstruction"/>
        </w:rPr>
      </w:pPr>
      <w:r w:rsidRPr="008D1B1F">
        <w:rPr>
          <w:rStyle w:val="Authorinstruction"/>
        </w:rPr>
        <w:t>{Operator to insert specific procedures if required}.</w:t>
      </w:r>
    </w:p>
    <w:p w14:paraId="52105F7B" w14:textId="77777777" w:rsidR="00C14526" w:rsidRDefault="00C14526" w:rsidP="00966E0B">
      <w:pPr>
        <w:pStyle w:val="Heading3"/>
      </w:pPr>
      <w:bookmarkStart w:id="618" w:name="_Toc96683806"/>
      <w:bookmarkStart w:id="619" w:name="_Toc96685025"/>
      <w:r>
        <w:t>Post-flight procedures</w:t>
      </w:r>
      <w:bookmarkEnd w:id="618"/>
      <w:bookmarkEnd w:id="619"/>
    </w:p>
    <w:p w14:paraId="592BDB55" w14:textId="77777777" w:rsidR="00C14526" w:rsidRPr="00C14526" w:rsidRDefault="00C14526" w:rsidP="00B81CA3">
      <w:pPr>
        <w:pStyle w:val="Sampletext"/>
      </w:pPr>
      <w:r w:rsidRPr="00C14526">
        <w:t>Sample text</w:t>
      </w:r>
    </w:p>
    <w:p w14:paraId="028A2A11" w14:textId="77777777" w:rsidR="00C14526" w:rsidRDefault="00C14526" w:rsidP="00C14526">
      <w:r>
        <w:t>To prevent unauthorised use and damage, the pilot in command must ensure that the aircraft is secured whenever it is left unattended by:</w:t>
      </w:r>
    </w:p>
    <w:p w14:paraId="097C8E05" w14:textId="77777777" w:rsidR="00C14526" w:rsidRPr="00C14526" w:rsidRDefault="00C14526" w:rsidP="00C14526">
      <w:pPr>
        <w:pStyle w:val="ListBullet"/>
      </w:pPr>
      <w:r>
        <w:t>installing throttle locks</w:t>
      </w:r>
    </w:p>
    <w:p w14:paraId="0A610002" w14:textId="77777777" w:rsidR="00C14526" w:rsidRPr="00C14526" w:rsidRDefault="00C14526" w:rsidP="00C14526">
      <w:pPr>
        <w:pStyle w:val="ListBullet"/>
      </w:pPr>
      <w:r>
        <w:t>locking all control surfaces</w:t>
      </w:r>
    </w:p>
    <w:p w14:paraId="4649FAF3" w14:textId="77777777" w:rsidR="00C14526" w:rsidRPr="00C14526" w:rsidRDefault="00C14526" w:rsidP="00C14526">
      <w:pPr>
        <w:pStyle w:val="ListBullet"/>
      </w:pPr>
      <w:r>
        <w:t>setting park brake to ‘on’</w:t>
      </w:r>
    </w:p>
    <w:p w14:paraId="1F2D09A2" w14:textId="77777777" w:rsidR="00C14526" w:rsidRPr="00C14526" w:rsidRDefault="00C14526" w:rsidP="00C14526">
      <w:pPr>
        <w:pStyle w:val="ListBullet"/>
      </w:pPr>
      <w:r>
        <w:t>locking doors</w:t>
      </w:r>
    </w:p>
    <w:p w14:paraId="1DD75822" w14:textId="77777777" w:rsidR="00C14526" w:rsidRPr="00C14526" w:rsidRDefault="00C14526" w:rsidP="00C14526">
      <w:pPr>
        <w:pStyle w:val="ListBullet"/>
      </w:pPr>
      <w:r>
        <w:t xml:space="preserve">ensuring that the </w:t>
      </w:r>
      <w:r w:rsidRPr="00C14526">
        <w:t>aeroplane is securely chocked, pitot covers are fitted and tie down restraints are attached.</w:t>
      </w:r>
    </w:p>
    <w:p w14:paraId="695CC061" w14:textId="077D3061" w:rsidR="00C14526" w:rsidRPr="00BD70EE" w:rsidRDefault="00C14526" w:rsidP="008D1B1F">
      <w:pPr>
        <w:pStyle w:val="normalafterlisttable"/>
      </w:pPr>
      <w:r>
        <w:t xml:space="preserve">The aircraft should be parked into wind if possible, and preferably </w:t>
      </w:r>
      <w:r w:rsidR="008D1B1F">
        <w:t>hangered</w:t>
      </w:r>
      <w:r>
        <w:t>, if severe weather is anticipated.</w:t>
      </w:r>
    </w:p>
    <w:p w14:paraId="264D33A3" w14:textId="77777777" w:rsidR="00C14526" w:rsidRDefault="00C14526" w:rsidP="00966E0B">
      <w:pPr>
        <w:pStyle w:val="Heading3"/>
      </w:pPr>
      <w:bookmarkStart w:id="620" w:name="_Toc96683807"/>
      <w:bookmarkStart w:id="621" w:name="_Toc96685026"/>
      <w:r>
        <w:t>Noise abatement restrictions</w:t>
      </w:r>
      <w:bookmarkEnd w:id="620"/>
      <w:bookmarkEnd w:id="621"/>
    </w:p>
    <w:p w14:paraId="7AC2CB5A" w14:textId="77777777" w:rsidR="00C14526" w:rsidRPr="00C14526" w:rsidRDefault="00C14526" w:rsidP="00B81CA3">
      <w:pPr>
        <w:pStyle w:val="Sampletext"/>
      </w:pPr>
      <w:r w:rsidRPr="00C14526">
        <w:t>Sample text</w:t>
      </w:r>
    </w:p>
    <w:p w14:paraId="1E00456A" w14:textId="77777777" w:rsidR="00C14526" w:rsidRDefault="00C14526" w:rsidP="00C14526">
      <w:r w:rsidRPr="00BD70EE">
        <w:t xml:space="preserve">Pilots are encouraged to minimise aircraft noise whenever possible, even when compliance with noise abatement procedures is not mandatory. </w:t>
      </w:r>
      <w:r>
        <w:t>Aerodrome-</w:t>
      </w:r>
      <w:r w:rsidRPr="00BD70EE">
        <w:t>specific noise procedures are found in the ERSA.</w:t>
      </w:r>
    </w:p>
    <w:p w14:paraId="0B73C7F5" w14:textId="77777777" w:rsidR="00C14526" w:rsidRDefault="00C14526" w:rsidP="00966E0B">
      <w:pPr>
        <w:pStyle w:val="Heading2"/>
      </w:pPr>
      <w:bookmarkStart w:id="622" w:name="_Toc96683808"/>
      <w:bookmarkStart w:id="623" w:name="_Toc96685027"/>
      <w:bookmarkStart w:id="624" w:name="_Toc96685442"/>
      <w:bookmarkStart w:id="625" w:name="_Toc184214788"/>
      <w:bookmarkStart w:id="626" w:name="_Toc188966552"/>
      <w:r>
        <w:t>Adverse weather operations</w:t>
      </w:r>
      <w:bookmarkEnd w:id="622"/>
      <w:bookmarkEnd w:id="623"/>
      <w:bookmarkEnd w:id="624"/>
      <w:bookmarkEnd w:id="625"/>
      <w:bookmarkEnd w:id="626"/>
    </w:p>
    <w:p w14:paraId="73CAAA50" w14:textId="77777777" w:rsidR="00C14526" w:rsidRDefault="00C14526" w:rsidP="00966E0B">
      <w:pPr>
        <w:pStyle w:val="Heading3"/>
      </w:pPr>
      <w:bookmarkStart w:id="627" w:name="_Toc96683809"/>
      <w:bookmarkStart w:id="628" w:name="_Toc96685028"/>
      <w:r>
        <w:t>Cold weather operations</w:t>
      </w:r>
      <w:bookmarkEnd w:id="627"/>
      <w:bookmarkEnd w:id="628"/>
    </w:p>
    <w:p w14:paraId="40F4B4A0" w14:textId="77777777" w:rsidR="00C14526" w:rsidRPr="00C14526" w:rsidRDefault="00C14526" w:rsidP="00B81CA3">
      <w:pPr>
        <w:pStyle w:val="Sampletext"/>
      </w:pPr>
      <w:r w:rsidRPr="00C14526">
        <w:t>Sample text</w:t>
      </w:r>
    </w:p>
    <w:p w14:paraId="06C237D1" w14:textId="77777777" w:rsidR="00C14526" w:rsidRDefault="00C14526" w:rsidP="00C14526">
      <w:r>
        <w:t>Before taking off during cold weather conditions, when frost or freezing conditions exist or are forecast, the pilot in command must inspect all external surfaces of the aircraft, for signs of frost, ice or snow adhering to any of the aircraft’s wings, flaps, control surfaces, propellers, horizontal stabilisers or vertical stabilisers.</w:t>
      </w:r>
    </w:p>
    <w:p w14:paraId="63E410A9" w14:textId="77777777" w:rsidR="00C14526" w:rsidRDefault="00C14526" w:rsidP="00C14526">
      <w:r>
        <w:t>The aircraft must not take-off until external surfaces of the aircraft are free of frost, ice or snow.</w:t>
      </w:r>
    </w:p>
    <w:p w14:paraId="3F600507" w14:textId="77777777" w:rsidR="00C14526" w:rsidRDefault="00C14526" w:rsidP="00C14526">
      <w:r>
        <w:t>Flight in icing conditions is prohibited, and the pilot in command must ensure the aircraft is not flown when icing conditions are known or suspected in the vicinity of the proposed flight path.</w:t>
      </w:r>
    </w:p>
    <w:p w14:paraId="61ADAB04" w14:textId="77777777" w:rsidR="00C14526" w:rsidRPr="00BD70EE" w:rsidRDefault="00C14526" w:rsidP="00C14526">
      <w:r>
        <w:t>To prevent a gradual loss of engine RPM and engine rough running due to the formation of carburettor ice, the pilot in command must apply carburettor heat in accordance with AFM instructions.</w:t>
      </w:r>
    </w:p>
    <w:p w14:paraId="5E86B19C" w14:textId="77777777" w:rsidR="00C14526" w:rsidRDefault="00C14526" w:rsidP="00966E0B">
      <w:pPr>
        <w:pStyle w:val="Heading3"/>
      </w:pPr>
      <w:bookmarkStart w:id="629" w:name="_Toc96683810"/>
      <w:bookmarkStart w:id="630" w:name="_Toc96685029"/>
      <w:r>
        <w:t>Hot weather operations</w:t>
      </w:r>
      <w:bookmarkEnd w:id="629"/>
      <w:bookmarkEnd w:id="630"/>
    </w:p>
    <w:p w14:paraId="7058A2DB" w14:textId="77777777" w:rsidR="00C14526" w:rsidRPr="00C14526" w:rsidRDefault="00C14526" w:rsidP="00B81CA3">
      <w:pPr>
        <w:pStyle w:val="Sampletext"/>
      </w:pPr>
      <w:r w:rsidRPr="00C14526">
        <w:t>Sample text</w:t>
      </w:r>
    </w:p>
    <w:p w14:paraId="136CAF10" w14:textId="77777777" w:rsidR="00C14526" w:rsidRDefault="00C14526" w:rsidP="00C14526">
      <w:r>
        <w:t>Hot weather operations can affect flight crew members, passengers, the aircraft and its performance.</w:t>
      </w:r>
    </w:p>
    <w:p w14:paraId="4B84A3E5" w14:textId="77777777" w:rsidR="00C14526" w:rsidRDefault="00C14526" w:rsidP="00C14526">
      <w:r>
        <w:t>When operating in higher than normal temperature environments, the pilot in command should take into consideration the following:</w:t>
      </w:r>
    </w:p>
    <w:p w14:paraId="3A90730A" w14:textId="77777777" w:rsidR="00C14526" w:rsidRPr="00C14526" w:rsidRDefault="00C14526" w:rsidP="00C14526">
      <w:pPr>
        <w:pStyle w:val="ListBullet"/>
      </w:pPr>
      <w:r>
        <w:t>possibility of engine overheating during lengthy periods on the ground or low altitude flight</w:t>
      </w:r>
    </w:p>
    <w:p w14:paraId="529A2138" w14:textId="77777777" w:rsidR="00C14526" w:rsidRPr="00C14526" w:rsidRDefault="00C14526" w:rsidP="00C14526">
      <w:pPr>
        <w:pStyle w:val="ListBullet"/>
      </w:pPr>
      <w:r>
        <w:t>use minimal braking to avoid overheating the brakes, especially during extended taxiing</w:t>
      </w:r>
    </w:p>
    <w:p w14:paraId="7DF95255" w14:textId="77777777" w:rsidR="00C14526" w:rsidRPr="00C14526" w:rsidRDefault="00C14526" w:rsidP="00C14526">
      <w:pPr>
        <w:pStyle w:val="ListBullet"/>
      </w:pPr>
      <w:r>
        <w:t>take-off performance and climb rate will be degraded – refer to the AFM</w:t>
      </w:r>
    </w:p>
    <w:p w14:paraId="60D883C8" w14:textId="77777777" w:rsidR="00C14526" w:rsidRPr="00C14526" w:rsidRDefault="00C14526" w:rsidP="00C14526">
      <w:pPr>
        <w:pStyle w:val="ListBullet"/>
      </w:pPr>
      <w:r>
        <w:t>release the park brakes after shutdown to avoid damage due to heat expansion – chock the aircraft instead</w:t>
      </w:r>
    </w:p>
    <w:p w14:paraId="6D448810" w14:textId="77777777" w:rsidR="00C14526" w:rsidRPr="00C14526" w:rsidRDefault="00C14526" w:rsidP="00C14526">
      <w:pPr>
        <w:pStyle w:val="ListBullet"/>
      </w:pPr>
      <w:r>
        <w:t>ventilation of the aircraft when parked, leaving the doors and windows open and use of sunshades.</w:t>
      </w:r>
    </w:p>
    <w:p w14:paraId="7924CA0A" w14:textId="77777777" w:rsidR="00C14526" w:rsidRDefault="00C14526" w:rsidP="00966E0B">
      <w:pPr>
        <w:pStyle w:val="Heading3"/>
      </w:pPr>
      <w:bookmarkStart w:id="631" w:name="_Thunderstorm_/_hail"/>
      <w:bookmarkStart w:id="632" w:name="_Toc96683811"/>
      <w:bookmarkStart w:id="633" w:name="_Toc96685030"/>
      <w:bookmarkEnd w:id="631"/>
      <w:r>
        <w:t>Thunderstorm / hail / turbulence avoidance</w:t>
      </w:r>
      <w:bookmarkEnd w:id="632"/>
      <w:bookmarkEnd w:id="633"/>
    </w:p>
    <w:p w14:paraId="1367E822" w14:textId="77777777" w:rsidR="00C14526" w:rsidRPr="00C14526" w:rsidRDefault="00C14526" w:rsidP="00B81CA3">
      <w:pPr>
        <w:pStyle w:val="Sampletext"/>
      </w:pPr>
      <w:r w:rsidRPr="00C14526">
        <w:t>Sample text</w:t>
      </w:r>
    </w:p>
    <w:p w14:paraId="144115A1" w14:textId="77777777" w:rsidR="00C14526" w:rsidRDefault="00C14526" w:rsidP="00C14526">
      <w:r>
        <w:t>To minimise the risk of exceeding aircraft structural limitations due to thunderstorm turbulence, the pilot in command should:</w:t>
      </w:r>
    </w:p>
    <w:p w14:paraId="1FE77A96" w14:textId="77777777" w:rsidR="00C14526" w:rsidRPr="00C14526" w:rsidRDefault="00C14526" w:rsidP="00C14526">
      <w:pPr>
        <w:pStyle w:val="ListBullet"/>
      </w:pPr>
      <w:r>
        <w:t xml:space="preserve">ensure the aircraft does not take-off when thunderstorms are active within </w:t>
      </w:r>
      <w:r w:rsidRPr="008D1B1F">
        <w:rPr>
          <w:rStyle w:val="Authorinstruction"/>
        </w:rPr>
        <w:t>{X}</w:t>
      </w:r>
      <w:r w:rsidRPr="00C14526">
        <w:t xml:space="preserve"> nm of the aerodrome</w:t>
      </w:r>
    </w:p>
    <w:p w14:paraId="0E568FB5" w14:textId="77777777" w:rsidR="00C14526" w:rsidRPr="00C14526" w:rsidRDefault="00C14526" w:rsidP="00C14526">
      <w:pPr>
        <w:pStyle w:val="ListBullet"/>
      </w:pPr>
      <w:r>
        <w:t>Avoid thunderstorms enroute by diverting by a minimum of 10 nm upwind or 20 nm downwind</w:t>
      </w:r>
    </w:p>
    <w:p w14:paraId="29D3C39C" w14:textId="77777777" w:rsidR="00C14526" w:rsidRPr="00C14526" w:rsidRDefault="00C14526" w:rsidP="00C14526">
      <w:pPr>
        <w:pStyle w:val="ListBullet"/>
      </w:pPr>
      <w:r>
        <w:t xml:space="preserve">The </w:t>
      </w:r>
      <w:r w:rsidRPr="00C14526">
        <w:t xml:space="preserve">pilot in command must either hold or divert to an alternate aerodrome if a thunderstorm is in </w:t>
      </w:r>
      <w:r w:rsidRPr="008D1B1F">
        <w:rPr>
          <w:rStyle w:val="Authorinstruction"/>
        </w:rPr>
        <w:t>{X}</w:t>
      </w:r>
      <w:r w:rsidRPr="00C14526">
        <w:t xml:space="preserve"> nm of the destination aerodrome.</w:t>
      </w:r>
    </w:p>
    <w:p w14:paraId="3C03FBA2" w14:textId="77777777" w:rsidR="00C14526" w:rsidRDefault="00C14526" w:rsidP="008D1B1F">
      <w:pPr>
        <w:pStyle w:val="normalafterlisttable"/>
      </w:pPr>
      <w:r>
        <w:t>Forecast and reported areas of turbulence should be avoided whenever possible.</w:t>
      </w:r>
    </w:p>
    <w:p w14:paraId="7FD94605" w14:textId="77777777" w:rsidR="00C14526" w:rsidRDefault="00C14526" w:rsidP="00C14526">
      <w:r>
        <w:t>If turbulence is anticipated or encountered, the pilot in command should:</w:t>
      </w:r>
    </w:p>
    <w:p w14:paraId="4D603BA8" w14:textId="77777777" w:rsidR="00C14526" w:rsidRPr="00C14526" w:rsidRDefault="00C14526" w:rsidP="00C14526">
      <w:pPr>
        <w:pStyle w:val="ListBullet"/>
      </w:pPr>
      <w:r>
        <w:t>ensure all persons, loose articles and cargo are secured</w:t>
      </w:r>
    </w:p>
    <w:p w14:paraId="7FDD7006" w14:textId="77777777" w:rsidR="00C14526" w:rsidRPr="00C14526" w:rsidRDefault="00C14526" w:rsidP="00C14526">
      <w:pPr>
        <w:pStyle w:val="ListBullet"/>
      </w:pPr>
      <w:r>
        <w:t>maintain turbulence penetration speed or manoeuvring speed (Va)</w:t>
      </w:r>
    </w:p>
    <w:p w14:paraId="6D1F87C5" w14:textId="77777777" w:rsidR="00C14526" w:rsidRPr="00C14526" w:rsidRDefault="00C14526" w:rsidP="00C14526">
      <w:pPr>
        <w:pStyle w:val="ListBullet"/>
      </w:pPr>
      <w:r>
        <w:t>maintain attitude control and accept altitude changes and speed variations whilst keeping the attitude within safe limits.</w:t>
      </w:r>
    </w:p>
    <w:p w14:paraId="6DA8787D" w14:textId="77777777" w:rsidR="00C14526" w:rsidRDefault="00C14526" w:rsidP="00966E0B">
      <w:pPr>
        <w:pStyle w:val="Heading3"/>
      </w:pPr>
      <w:bookmarkStart w:id="634" w:name="_Toc96683812"/>
      <w:bookmarkStart w:id="635" w:name="_Toc96685031"/>
      <w:r>
        <w:t>Windshear</w:t>
      </w:r>
      <w:bookmarkEnd w:id="634"/>
      <w:bookmarkEnd w:id="635"/>
    </w:p>
    <w:p w14:paraId="73235136" w14:textId="77777777" w:rsidR="00C14526" w:rsidRPr="00C14526" w:rsidRDefault="00C14526" w:rsidP="00B81CA3">
      <w:pPr>
        <w:pStyle w:val="Sampletext"/>
      </w:pPr>
      <w:r w:rsidRPr="00C14526">
        <w:t>Sample text</w:t>
      </w:r>
    </w:p>
    <w:p w14:paraId="2CEF83EC" w14:textId="77777777" w:rsidR="00C14526" w:rsidRDefault="00C14526" w:rsidP="00C14526">
      <w:r>
        <w:t>Pilots must avoid areas of known windshear. If the ATIS reports windshear, or environmental conditions are conducive to windshear, such as thunderstorm activity, do not take-off or commence an approach to land.</w:t>
      </w:r>
    </w:p>
    <w:p w14:paraId="7BA4BF96" w14:textId="77777777" w:rsidR="00C14526" w:rsidRDefault="00C14526" w:rsidP="00C14526">
      <w:r>
        <w:t>Warning: If you encounter windshear on departure or approach, immediately apply maximum power available and set an attitude to climb at best rate of climb and follow the procedures in the AFM.</w:t>
      </w:r>
    </w:p>
    <w:p w14:paraId="7A56C8F0" w14:textId="77777777" w:rsidR="00C14526" w:rsidRPr="00BD70EE" w:rsidRDefault="00C14526" w:rsidP="00C14526">
      <w:r>
        <w:t>Pilots who encounter windshear conditions should report such conditions to ATC as soon as practicable.</w:t>
      </w:r>
    </w:p>
    <w:p w14:paraId="6E678B4E" w14:textId="77777777" w:rsidR="00C14526" w:rsidRDefault="00C14526" w:rsidP="00966E0B">
      <w:pPr>
        <w:pStyle w:val="Heading3"/>
      </w:pPr>
      <w:bookmarkStart w:id="636" w:name="_Toc96683813"/>
      <w:bookmarkStart w:id="637" w:name="_Toc96685032"/>
      <w:r>
        <w:t>Landing on wet or contaminated runways</w:t>
      </w:r>
      <w:bookmarkEnd w:id="636"/>
      <w:bookmarkEnd w:id="637"/>
    </w:p>
    <w:p w14:paraId="155833BD" w14:textId="77777777" w:rsidR="00C14526" w:rsidRPr="00C14526" w:rsidRDefault="00C14526" w:rsidP="00B81CA3">
      <w:pPr>
        <w:pStyle w:val="Sampletext"/>
      </w:pPr>
      <w:r w:rsidRPr="00C14526">
        <w:t>Sample text</w:t>
      </w:r>
    </w:p>
    <w:p w14:paraId="73C58BA2" w14:textId="77777777" w:rsidR="00C14526" w:rsidRDefault="00C14526" w:rsidP="00C14526">
      <w:r>
        <w:t xml:space="preserve">Pilots must consult the AFM for detailed information and limitations when operating on runways. </w:t>
      </w:r>
      <w:r w:rsidRPr="008D1B1F">
        <w:rPr>
          <w:rStyle w:val="Authorinstruction"/>
        </w:rPr>
        <w:t xml:space="preserve">{Sample Aviation} </w:t>
      </w:r>
      <w:r>
        <w:t>does not conduct operations on contaminated runways.</w:t>
      </w:r>
    </w:p>
    <w:p w14:paraId="7C8ACBF8" w14:textId="77777777" w:rsidR="00C14526" w:rsidRPr="00BD70EE" w:rsidRDefault="00C14526" w:rsidP="00C14526">
      <w:r>
        <w:t>Pilots must be aware of reduced braking effectiveness and the possibility of hydroplaning. During landing, be vigilant with directional control and the use of rudder instead of differential braking (especially in a crosswind).</w:t>
      </w:r>
    </w:p>
    <w:p w14:paraId="73BFEEB0" w14:textId="77777777" w:rsidR="00C14526" w:rsidRDefault="00C14526" w:rsidP="00966E0B">
      <w:pPr>
        <w:pStyle w:val="Heading3"/>
      </w:pPr>
      <w:bookmarkStart w:id="638" w:name="_Toc96683814"/>
      <w:bookmarkStart w:id="639" w:name="_Toc96685033"/>
      <w:r>
        <w:t>Volcanic ash</w:t>
      </w:r>
      <w:bookmarkEnd w:id="638"/>
      <w:bookmarkEnd w:id="639"/>
    </w:p>
    <w:p w14:paraId="2534D10C" w14:textId="77777777" w:rsidR="00C14526" w:rsidRPr="008D1B1F" w:rsidRDefault="00C14526" w:rsidP="00C14526">
      <w:pPr>
        <w:rPr>
          <w:rStyle w:val="Authorinstruction"/>
        </w:rPr>
      </w:pPr>
      <w:r w:rsidRPr="008D1B1F">
        <w:rPr>
          <w:rStyle w:val="Authorinstruction"/>
        </w:rPr>
        <w:t>{Operator to insert specific procedures if required}.</w:t>
      </w:r>
    </w:p>
    <w:p w14:paraId="76447D9E" w14:textId="77777777" w:rsidR="00C14526" w:rsidRDefault="00C14526" w:rsidP="00966E0B">
      <w:pPr>
        <w:pStyle w:val="Heading2"/>
      </w:pPr>
      <w:bookmarkStart w:id="640" w:name="_Toc96683815"/>
      <w:bookmarkStart w:id="641" w:name="_Toc96685034"/>
      <w:bookmarkStart w:id="642" w:name="_Toc96685443"/>
      <w:bookmarkStart w:id="643" w:name="_Toc184214789"/>
      <w:bookmarkStart w:id="644" w:name="_Toc188966553"/>
      <w:r>
        <w:t>Emergency procedures</w:t>
      </w:r>
      <w:bookmarkEnd w:id="640"/>
      <w:bookmarkEnd w:id="641"/>
      <w:bookmarkEnd w:id="642"/>
      <w:bookmarkEnd w:id="643"/>
      <w:bookmarkEnd w:id="644"/>
    </w:p>
    <w:p w14:paraId="3C940272" w14:textId="77777777" w:rsidR="00C14526" w:rsidRDefault="00C14526" w:rsidP="00966E0B">
      <w:pPr>
        <w:pStyle w:val="Heading3"/>
      </w:pPr>
      <w:bookmarkStart w:id="645" w:name="_Toc96683816"/>
      <w:bookmarkStart w:id="646" w:name="_Toc96685035"/>
      <w:r>
        <w:t>Aircraft emergency management</w:t>
      </w:r>
      <w:bookmarkEnd w:id="645"/>
      <w:bookmarkEnd w:id="646"/>
    </w:p>
    <w:p w14:paraId="152EA68F" w14:textId="77777777" w:rsidR="00C14526" w:rsidRPr="00C14526" w:rsidRDefault="00C14526" w:rsidP="00B81CA3">
      <w:pPr>
        <w:pStyle w:val="Sampletext"/>
      </w:pPr>
      <w:r w:rsidRPr="00C14526">
        <w:t>Sample text</w:t>
      </w:r>
    </w:p>
    <w:p w14:paraId="39B878F1" w14:textId="77777777" w:rsidR="00C14526" w:rsidRDefault="00C14526" w:rsidP="00C14526">
      <w:r>
        <w:t>When responding to an aircraft emergency, the pilot in command is to apply emergency procedures described in the aircraft checklists.</w:t>
      </w:r>
    </w:p>
    <w:p w14:paraId="750489D8" w14:textId="77777777" w:rsidR="00C14526" w:rsidRPr="00D23639" w:rsidRDefault="00C14526" w:rsidP="00C14526">
      <w:r>
        <w:t>To minimise the occurrence of erroneous actions and compounded emergencies, the pilot in command must, prior to activating any safety-critical system control such as mixture lever or fuel shut-off, conduct an ‘identification and confirmation’ protocol.</w:t>
      </w:r>
    </w:p>
    <w:p w14:paraId="4A290A92" w14:textId="77777777" w:rsidR="00C14526" w:rsidRDefault="00C14526" w:rsidP="00966E0B">
      <w:pPr>
        <w:pStyle w:val="Heading3"/>
      </w:pPr>
      <w:bookmarkStart w:id="647" w:name="_Toc96683817"/>
      <w:bookmarkStart w:id="648" w:name="_Toc96685036"/>
      <w:r>
        <w:t>Pilot in command to report emergencies</w:t>
      </w:r>
      <w:bookmarkEnd w:id="647"/>
      <w:bookmarkEnd w:id="648"/>
    </w:p>
    <w:p w14:paraId="23875A7C" w14:textId="77777777" w:rsidR="00C14526" w:rsidRPr="00C14526" w:rsidRDefault="00C14526" w:rsidP="00B81CA3">
      <w:pPr>
        <w:pStyle w:val="Sampletext"/>
      </w:pPr>
      <w:r w:rsidRPr="00C14526">
        <w:t>Sample text</w:t>
      </w:r>
    </w:p>
    <w:p w14:paraId="1AA6F98D" w14:textId="77777777" w:rsidR="00C14526" w:rsidRDefault="00C14526" w:rsidP="00C14526">
      <w:r>
        <w:t>When practicable and safe to do so, the pilot must advise Air Traffic Services of the occurrence of an emergency condition threatening the safety of the aircraft or persons on board. The advice must include information about the nature and state of any dangerous goods carried.</w:t>
      </w:r>
    </w:p>
    <w:p w14:paraId="12C05A09" w14:textId="77777777" w:rsidR="00C14526" w:rsidRDefault="00C14526" w:rsidP="00C14526">
      <w:r>
        <w:t>The pilot must ensure phraseology for declaration of distress or urgency is in accordance with the AIP.</w:t>
      </w:r>
    </w:p>
    <w:p w14:paraId="784ACD81" w14:textId="77777777" w:rsidR="00C14526" w:rsidRDefault="00C14526" w:rsidP="00C14526">
      <w:r>
        <w:t>When a distress or urgency condition no longer exists, the pilot in command must ensure ATS is advised of the change and the declaration is cancelled.</w:t>
      </w:r>
    </w:p>
    <w:p w14:paraId="68BABD94" w14:textId="77777777" w:rsidR="00C14526" w:rsidRDefault="00C14526" w:rsidP="00C14526">
      <w:r w:rsidRPr="00054EED">
        <w:t>After landing, the pilot in command is ultimately responsible for ensuring any Immediately or Routinely Reportable Matters are notified to the ATSB through the HOFO</w:t>
      </w:r>
      <w:r>
        <w:t>.</w:t>
      </w:r>
    </w:p>
    <w:p w14:paraId="5F07D05F" w14:textId="77777777" w:rsidR="00C14526" w:rsidRDefault="00C14526" w:rsidP="00966E0B">
      <w:pPr>
        <w:pStyle w:val="Heading3"/>
      </w:pPr>
      <w:bookmarkStart w:id="649" w:name="_Toc96683818"/>
      <w:bookmarkStart w:id="650" w:name="_Toc96685037"/>
      <w:r>
        <w:t>Pilot in command to report contraventions relating to emergencies</w:t>
      </w:r>
      <w:bookmarkEnd w:id="649"/>
      <w:bookmarkEnd w:id="650"/>
    </w:p>
    <w:p w14:paraId="49D1C525" w14:textId="77777777" w:rsidR="00C14526" w:rsidRPr="00C14526" w:rsidRDefault="00C14526" w:rsidP="00B81CA3">
      <w:pPr>
        <w:pStyle w:val="Sampletext"/>
      </w:pPr>
      <w:r w:rsidRPr="00C14526">
        <w:t>Sample text</w:t>
      </w:r>
    </w:p>
    <w:p w14:paraId="0F850738" w14:textId="77777777" w:rsidR="00C14526" w:rsidRPr="00D23639" w:rsidRDefault="00C14526" w:rsidP="00C14526">
      <w:r w:rsidRPr="00D23639">
        <w:t xml:space="preserve">If an emergency occurrence requires the </w:t>
      </w:r>
      <w:r>
        <w:t>pilot in command</w:t>
      </w:r>
      <w:r w:rsidRPr="00D23639">
        <w:t xml:space="preserve"> to take action in contravention of the civil aviation legislation, the </w:t>
      </w:r>
      <w:r>
        <w:t>pilot in command</w:t>
      </w:r>
      <w:r w:rsidRPr="00D23639">
        <w:t xml:space="preserve"> must report this immediately to the HOFO on completion of the flight. The HOFO will provide a written report </w:t>
      </w:r>
      <w:r>
        <w:t xml:space="preserve">where applicable to the ATSB, and </w:t>
      </w:r>
      <w:r w:rsidRPr="00D23639">
        <w:t xml:space="preserve">to CASA within 2 days of the occurrence and provide a copy to the </w:t>
      </w:r>
      <w:r>
        <w:t>pilot in command</w:t>
      </w:r>
      <w:r w:rsidRPr="00D23639">
        <w:t xml:space="preserve">. Where the </w:t>
      </w:r>
      <w:r>
        <w:t>pilot in command</w:t>
      </w:r>
      <w:r w:rsidRPr="00D23639">
        <w:t xml:space="preserve"> is unable to contact the HOFO then the </w:t>
      </w:r>
      <w:r>
        <w:t>pilot in command</w:t>
      </w:r>
      <w:r w:rsidRPr="00D23639">
        <w:t xml:space="preserve"> must make this report directly to CASA and provide a copy to the HOFO.</w:t>
      </w:r>
    </w:p>
    <w:p w14:paraId="7D729C99" w14:textId="77777777" w:rsidR="00C14526" w:rsidRDefault="00C14526" w:rsidP="00966E0B">
      <w:pPr>
        <w:pStyle w:val="Heading3"/>
      </w:pPr>
      <w:bookmarkStart w:id="651" w:name="_Toc96683819"/>
      <w:bookmarkStart w:id="652" w:name="_Toc96685038"/>
      <w:r>
        <w:t>Crew coordination during anomalous, abnormal or emergency situations</w:t>
      </w:r>
      <w:bookmarkEnd w:id="651"/>
      <w:bookmarkEnd w:id="652"/>
    </w:p>
    <w:p w14:paraId="30EE8EB2" w14:textId="77777777" w:rsidR="00C14526" w:rsidRPr="00C14526" w:rsidRDefault="00C14526" w:rsidP="00B81CA3">
      <w:pPr>
        <w:pStyle w:val="Sampletext"/>
      </w:pPr>
      <w:r w:rsidRPr="00C14526">
        <w:t>Sample text</w:t>
      </w:r>
    </w:p>
    <w:p w14:paraId="4AE518E8" w14:textId="77777777" w:rsidR="00C14526" w:rsidRDefault="00C14526" w:rsidP="00C14526">
      <w:r w:rsidRPr="00387F42">
        <w:t xml:space="preserve">This is not applicable to </w:t>
      </w:r>
      <w:r w:rsidRPr="008D1B1F">
        <w:rPr>
          <w:rStyle w:val="Authorinstruction"/>
        </w:rPr>
        <w:t>{Sample Aviation}</w:t>
      </w:r>
      <w:r w:rsidRPr="00387F42">
        <w:t>'s operations</w:t>
      </w:r>
      <w:r>
        <w:t>.</w:t>
      </w:r>
    </w:p>
    <w:p w14:paraId="51F958BE" w14:textId="77777777" w:rsidR="00C14526" w:rsidRPr="008D1B1F" w:rsidRDefault="00C14526" w:rsidP="00C14526">
      <w:pPr>
        <w:rPr>
          <w:rStyle w:val="Authorinstruction"/>
        </w:rPr>
      </w:pPr>
      <w:r w:rsidRPr="008D1B1F">
        <w:rPr>
          <w:rStyle w:val="Authorinstruction"/>
        </w:rPr>
        <w:t>{Or insert process}.</w:t>
      </w:r>
    </w:p>
    <w:p w14:paraId="65CE5068" w14:textId="77777777" w:rsidR="00C14526" w:rsidRDefault="00C14526" w:rsidP="00966E0B">
      <w:pPr>
        <w:pStyle w:val="Heading3"/>
      </w:pPr>
      <w:bookmarkStart w:id="653" w:name="_Toc96683820"/>
      <w:bookmarkStart w:id="654" w:name="_Toc96685039"/>
      <w:r>
        <w:t>Emergency change of altitude</w:t>
      </w:r>
      <w:bookmarkEnd w:id="653"/>
      <w:bookmarkEnd w:id="654"/>
    </w:p>
    <w:p w14:paraId="36EF8863" w14:textId="77777777" w:rsidR="00C14526" w:rsidRPr="008D1B1F" w:rsidRDefault="00C14526" w:rsidP="00C14526">
      <w:pPr>
        <w:rPr>
          <w:rStyle w:val="Authorinstruction"/>
        </w:rPr>
      </w:pPr>
      <w:r w:rsidRPr="008D1B1F">
        <w:rPr>
          <w:rStyle w:val="Authorinstruction"/>
        </w:rPr>
        <w:t>{Operator to insert specific procedures if required}.</w:t>
      </w:r>
    </w:p>
    <w:p w14:paraId="1E50194E" w14:textId="77777777" w:rsidR="00C14526" w:rsidRDefault="00C14526" w:rsidP="00966E0B">
      <w:pPr>
        <w:pStyle w:val="Heading3"/>
      </w:pPr>
      <w:bookmarkStart w:id="655" w:name="_Toc96683821"/>
      <w:bookmarkStart w:id="656" w:name="_Toc96685040"/>
      <w:r>
        <w:t>Communication failure</w:t>
      </w:r>
      <w:bookmarkEnd w:id="655"/>
      <w:bookmarkEnd w:id="656"/>
    </w:p>
    <w:p w14:paraId="01E788ED" w14:textId="77777777" w:rsidR="00C14526" w:rsidRPr="00C14526" w:rsidRDefault="00C14526" w:rsidP="00B81CA3">
      <w:pPr>
        <w:pStyle w:val="Sampletext"/>
      </w:pPr>
      <w:r w:rsidRPr="00C14526">
        <w:t>Sample text</w:t>
      </w:r>
    </w:p>
    <w:p w14:paraId="2A7C996E" w14:textId="77777777" w:rsidR="00C14526" w:rsidRPr="00D23639" w:rsidRDefault="00C14526" w:rsidP="00C14526">
      <w:r w:rsidRPr="00D23639">
        <w:t xml:space="preserve">If during flight radio communication is lost, the </w:t>
      </w:r>
      <w:r>
        <w:t>pilot in command</w:t>
      </w:r>
      <w:r w:rsidRPr="00D23639">
        <w:t xml:space="preserve"> should refer to the EMERG section of the ERSA and follow the published procedures.</w:t>
      </w:r>
    </w:p>
    <w:p w14:paraId="0916E6AF" w14:textId="77777777" w:rsidR="00C14526" w:rsidRDefault="00C14526" w:rsidP="00966E0B">
      <w:pPr>
        <w:pStyle w:val="Heading3"/>
      </w:pPr>
      <w:bookmarkStart w:id="657" w:name="_Toc96683822"/>
      <w:bookmarkStart w:id="658" w:name="_Toc96685041"/>
      <w:r>
        <w:t>Continuation of flight with one engine inoperative</w:t>
      </w:r>
      <w:bookmarkEnd w:id="657"/>
      <w:bookmarkEnd w:id="658"/>
    </w:p>
    <w:p w14:paraId="4E9C8A43" w14:textId="77777777" w:rsidR="00C14526" w:rsidRPr="00C14526" w:rsidRDefault="00C14526" w:rsidP="00C14526">
      <w:pPr>
        <w:rPr>
          <w:rStyle w:val="Emphasis"/>
        </w:rPr>
      </w:pPr>
      <w:r w:rsidRPr="00C14526">
        <w:rPr>
          <w:rStyle w:val="Emphasis"/>
        </w:rPr>
        <w:t>{Operator to insert specific procedures if required}</w:t>
      </w:r>
      <w:r w:rsidRPr="00F6158F">
        <w:rPr>
          <w:rStyle w:val="Emphasis"/>
        </w:rPr>
        <w:t>.</w:t>
      </w:r>
    </w:p>
    <w:p w14:paraId="6670F924" w14:textId="77777777" w:rsidR="00C14526" w:rsidRDefault="00C14526" w:rsidP="00966E0B">
      <w:pPr>
        <w:pStyle w:val="Heading3"/>
      </w:pPr>
      <w:bookmarkStart w:id="659" w:name="_Toc96683823"/>
      <w:bookmarkStart w:id="660" w:name="_Toc96685042"/>
      <w:r>
        <w:t>Navaid failure</w:t>
      </w:r>
      <w:bookmarkEnd w:id="659"/>
      <w:bookmarkEnd w:id="660"/>
    </w:p>
    <w:p w14:paraId="1712BAE3" w14:textId="77777777" w:rsidR="00C14526" w:rsidRPr="008D1B1F" w:rsidRDefault="00C14526" w:rsidP="00C14526">
      <w:pPr>
        <w:rPr>
          <w:rStyle w:val="Authorinstruction"/>
        </w:rPr>
      </w:pPr>
      <w:r w:rsidRPr="008D1B1F">
        <w:rPr>
          <w:rStyle w:val="Authorinstruction"/>
        </w:rPr>
        <w:t>{Operator to insert specific procedures if required}.</w:t>
      </w:r>
    </w:p>
    <w:p w14:paraId="44986404" w14:textId="77777777" w:rsidR="00C14526" w:rsidRDefault="00C14526" w:rsidP="00966E0B">
      <w:pPr>
        <w:pStyle w:val="Heading3"/>
      </w:pPr>
      <w:bookmarkStart w:id="661" w:name="_Toc96683824"/>
      <w:bookmarkStart w:id="662" w:name="_Toc96685043"/>
      <w:r>
        <w:t>Crew incapacitation in flight</w:t>
      </w:r>
      <w:bookmarkEnd w:id="661"/>
      <w:bookmarkEnd w:id="662"/>
    </w:p>
    <w:p w14:paraId="2541C738" w14:textId="77777777" w:rsidR="00C14526" w:rsidRPr="00C14526" w:rsidRDefault="00C14526" w:rsidP="00B81CA3">
      <w:pPr>
        <w:pStyle w:val="Sampletext"/>
      </w:pPr>
      <w:r w:rsidRPr="00C14526">
        <w:t>Sample text</w:t>
      </w:r>
    </w:p>
    <w:p w14:paraId="67847A0C" w14:textId="77777777" w:rsidR="00C14526" w:rsidRDefault="00C14526" w:rsidP="00C14526">
      <w:r>
        <w:t>Pilot incapacitation could be due to causal factors such as medical episodes, hypoxia, or carbon monoxide poisoning.</w:t>
      </w:r>
    </w:p>
    <w:p w14:paraId="604AFBDE" w14:textId="77777777" w:rsidR="00C14526" w:rsidRDefault="00C14526" w:rsidP="00C14526">
      <w:r>
        <w:t>Should you feel unwell and suspect that you may pass out, immediately, without hesitation:</w:t>
      </w:r>
    </w:p>
    <w:p w14:paraId="37AD67DD" w14:textId="77777777" w:rsidR="00C14526" w:rsidRPr="00C14526" w:rsidRDefault="00C14526" w:rsidP="00C14526">
      <w:pPr>
        <w:pStyle w:val="ListBullet"/>
      </w:pPr>
      <w:r>
        <w:t>engage the autopilot</w:t>
      </w:r>
    </w:p>
    <w:p w14:paraId="12765890" w14:textId="77777777" w:rsidR="00C14526" w:rsidRPr="00C14526" w:rsidRDefault="00C14526" w:rsidP="00C14526">
      <w:pPr>
        <w:pStyle w:val="ListBullet"/>
      </w:pPr>
      <w:r>
        <w:t>notify other crew members and</w:t>
      </w:r>
      <w:r w:rsidRPr="00C14526">
        <w:t xml:space="preserve"> / or aerial work passengers</w:t>
      </w:r>
    </w:p>
    <w:p w14:paraId="61304688" w14:textId="09C20A94" w:rsidR="00C14526" w:rsidRPr="00C14526" w:rsidRDefault="00C14526" w:rsidP="00C14526">
      <w:pPr>
        <w:pStyle w:val="ListBullet"/>
      </w:pPr>
      <w:r>
        <w:t>declare an emergency ‘MAYDAY’</w:t>
      </w:r>
    </w:p>
    <w:p w14:paraId="140EAE6B" w14:textId="77777777" w:rsidR="00C14526" w:rsidRPr="00C14526" w:rsidRDefault="00C14526" w:rsidP="00C14526">
      <w:pPr>
        <w:pStyle w:val="ListBullet"/>
      </w:pPr>
      <w:r>
        <w:t>maximise fresh air in the aircraft by opening air vents and</w:t>
      </w:r>
      <w:r w:rsidRPr="00C14526">
        <w:t xml:space="preserve"> / or windows</w:t>
      </w:r>
    </w:p>
    <w:p w14:paraId="1245FEA3" w14:textId="77777777" w:rsidR="00C14526" w:rsidRPr="00C14526" w:rsidRDefault="00C14526" w:rsidP="00C14526">
      <w:pPr>
        <w:pStyle w:val="ListBullet"/>
      </w:pPr>
      <w:r>
        <w:t>l</w:t>
      </w:r>
      <w:r w:rsidRPr="00C14526">
        <w:t>and the aircraft as soon as possible.</w:t>
      </w:r>
    </w:p>
    <w:p w14:paraId="22467CCC" w14:textId="77777777" w:rsidR="00C14526" w:rsidRPr="00C14526" w:rsidRDefault="00C14526" w:rsidP="00C14526">
      <w:pPr>
        <w:pStyle w:val="Note"/>
      </w:pPr>
      <w:r w:rsidRPr="008D1B1F">
        <w:rPr>
          <w:rStyle w:val="bold"/>
        </w:rPr>
        <w:t>Note:</w:t>
      </w:r>
      <w:r w:rsidRPr="00C67FE8">
        <w:rPr>
          <w:rStyle w:val="Strong"/>
        </w:rPr>
        <w:tab/>
      </w:r>
      <w:r w:rsidRPr="00C14526">
        <w:t>You may be in a state of confusion. Use ATS as much as possible by asking for radar vectoring, LSALT information and prompts for gear extension and fuel state.</w:t>
      </w:r>
    </w:p>
    <w:p w14:paraId="052E5FD3" w14:textId="77777777" w:rsidR="00C14526" w:rsidRDefault="00C14526" w:rsidP="00966E0B">
      <w:pPr>
        <w:pStyle w:val="Heading3"/>
      </w:pPr>
      <w:bookmarkStart w:id="663" w:name="_Toc96683825"/>
      <w:bookmarkStart w:id="664" w:name="_Toc96685044"/>
      <w:r>
        <w:t>Serious illness aboard aircraft</w:t>
      </w:r>
      <w:bookmarkEnd w:id="663"/>
      <w:bookmarkEnd w:id="664"/>
    </w:p>
    <w:p w14:paraId="5F1EE097" w14:textId="77777777" w:rsidR="00C14526" w:rsidRPr="008D1B1F" w:rsidRDefault="00C14526" w:rsidP="00C14526">
      <w:pPr>
        <w:rPr>
          <w:rStyle w:val="Authorinstruction"/>
        </w:rPr>
      </w:pPr>
      <w:r w:rsidRPr="008D1B1F">
        <w:rPr>
          <w:rStyle w:val="Authorinstruction"/>
        </w:rPr>
        <w:t>{Operator to insert specific procedures if required}.</w:t>
      </w:r>
    </w:p>
    <w:p w14:paraId="3E9AF0E0" w14:textId="77777777" w:rsidR="00C14526" w:rsidRDefault="00C14526" w:rsidP="00966E0B">
      <w:pPr>
        <w:pStyle w:val="Heading3"/>
      </w:pPr>
      <w:bookmarkStart w:id="665" w:name="_Toc96683826"/>
      <w:bookmarkStart w:id="666" w:name="_Toc96685045"/>
      <w:r>
        <w:t>Action in the event of unlawful interference</w:t>
      </w:r>
      <w:bookmarkEnd w:id="665"/>
      <w:bookmarkEnd w:id="666"/>
    </w:p>
    <w:p w14:paraId="59178A0E" w14:textId="77777777" w:rsidR="00C14526" w:rsidRPr="008D1B1F" w:rsidRDefault="00C14526" w:rsidP="00C14526">
      <w:pPr>
        <w:rPr>
          <w:rStyle w:val="Authorinstruction"/>
        </w:rPr>
      </w:pPr>
      <w:r w:rsidRPr="008D1B1F">
        <w:rPr>
          <w:rStyle w:val="Authorinstruction"/>
        </w:rPr>
        <w:t>{Operator to insert specific procedures if required}.</w:t>
      </w:r>
    </w:p>
    <w:p w14:paraId="77181C44" w14:textId="77777777" w:rsidR="00C14526" w:rsidRDefault="00C14526" w:rsidP="00966E0B">
      <w:pPr>
        <w:pStyle w:val="Heading3"/>
      </w:pPr>
      <w:bookmarkStart w:id="667" w:name="_Toc96683827"/>
      <w:bookmarkStart w:id="668" w:name="_Toc96685046"/>
      <w:r>
        <w:t>Interception of civil aircraft</w:t>
      </w:r>
      <w:bookmarkEnd w:id="667"/>
      <w:bookmarkEnd w:id="668"/>
    </w:p>
    <w:p w14:paraId="73014D18" w14:textId="77777777" w:rsidR="00C14526" w:rsidRPr="00284735" w:rsidRDefault="00C14526" w:rsidP="00C14526">
      <w:r>
        <w:t>Pilots will follow the procedures outlined in the AAI (AIP/ERSA)</w:t>
      </w:r>
    </w:p>
    <w:p w14:paraId="13F77D3E" w14:textId="77777777" w:rsidR="00C14526" w:rsidRPr="008D1B1F" w:rsidRDefault="00C14526" w:rsidP="00C14526">
      <w:pPr>
        <w:rPr>
          <w:rStyle w:val="Authorinstruction"/>
        </w:rPr>
      </w:pPr>
      <w:r w:rsidRPr="008D1B1F">
        <w:rPr>
          <w:rStyle w:val="Authorinstruction"/>
        </w:rPr>
        <w:t>{Operator to insert specific procedures if required}.</w:t>
      </w:r>
    </w:p>
    <w:p w14:paraId="188C802E" w14:textId="77777777" w:rsidR="00C14526" w:rsidRDefault="00C14526" w:rsidP="00966E0B">
      <w:pPr>
        <w:pStyle w:val="Heading3"/>
      </w:pPr>
      <w:bookmarkStart w:id="669" w:name="_Toc96683828"/>
      <w:bookmarkStart w:id="670" w:name="_Toc96685047"/>
      <w:r>
        <w:t>Standard visual signals</w:t>
      </w:r>
      <w:bookmarkEnd w:id="669"/>
      <w:bookmarkEnd w:id="670"/>
    </w:p>
    <w:p w14:paraId="611E1137" w14:textId="77777777" w:rsidR="00C14526" w:rsidRPr="00C14526" w:rsidRDefault="00C14526" w:rsidP="00B81CA3">
      <w:pPr>
        <w:pStyle w:val="Sampletext"/>
      </w:pPr>
      <w:r w:rsidRPr="00C14526">
        <w:t>Sample text</w:t>
      </w:r>
    </w:p>
    <w:p w14:paraId="59876723" w14:textId="77777777" w:rsidR="00C14526" w:rsidRDefault="00C14526" w:rsidP="00C14526">
      <w:r w:rsidRPr="008D1B1F">
        <w:rPr>
          <w:rStyle w:val="Authorinstruction"/>
        </w:rPr>
        <w:t>{Sample Aviation}</w:t>
      </w:r>
      <w:r>
        <w:t xml:space="preserve"> is not required to describe its process in this document.</w:t>
      </w:r>
    </w:p>
    <w:p w14:paraId="3A8C82BB" w14:textId="77777777" w:rsidR="00C14526" w:rsidRPr="008D1B1F" w:rsidRDefault="00C14526" w:rsidP="00C14526">
      <w:pPr>
        <w:rPr>
          <w:rStyle w:val="Authorinstruction"/>
        </w:rPr>
      </w:pPr>
      <w:r w:rsidRPr="008D1B1F">
        <w:rPr>
          <w:rStyle w:val="Authorinstruction"/>
        </w:rPr>
        <w:t>{Operator to insert specific procedures if required}.</w:t>
      </w:r>
    </w:p>
    <w:p w14:paraId="3B8011AE" w14:textId="77777777" w:rsidR="00C14526" w:rsidRDefault="00C14526" w:rsidP="00966E0B">
      <w:pPr>
        <w:pStyle w:val="Heading3"/>
      </w:pPr>
      <w:bookmarkStart w:id="671" w:name="_Toc96683829"/>
      <w:bookmarkStart w:id="672" w:name="_Toc96685048"/>
      <w:r>
        <w:t>Pilot in command to report hazards to air navigation</w:t>
      </w:r>
      <w:bookmarkEnd w:id="671"/>
      <w:bookmarkEnd w:id="672"/>
    </w:p>
    <w:p w14:paraId="3B332092" w14:textId="77777777" w:rsidR="00C14526" w:rsidRPr="00C14526" w:rsidRDefault="00C14526" w:rsidP="00B81CA3">
      <w:pPr>
        <w:pStyle w:val="Sampletext"/>
      </w:pPr>
      <w:r w:rsidRPr="00C14526">
        <w:t>Sample text</w:t>
      </w:r>
    </w:p>
    <w:p w14:paraId="33754B25" w14:textId="77777777" w:rsidR="00C14526" w:rsidRDefault="00C14526" w:rsidP="00C14526">
      <w:r w:rsidRPr="00CD7CA7">
        <w:t>If a</w:t>
      </w:r>
      <w:r>
        <w:t xml:space="preserve"> hazard to air navigation is identified, </w:t>
      </w:r>
      <w:r w:rsidRPr="00CD7CA7">
        <w:t>the pilot in command must report this</w:t>
      </w:r>
      <w:r>
        <w:t xml:space="preserve"> as soon as possible</w:t>
      </w:r>
      <w:r w:rsidRPr="00CD7CA7">
        <w:t xml:space="preserve"> to the HOFO on completion of the flight</w:t>
      </w:r>
      <w:r>
        <w:t xml:space="preserve"> using </w:t>
      </w:r>
      <w:r w:rsidRPr="001666C6">
        <w:t>Form A16 Hazard and Incident Report Form</w:t>
      </w:r>
      <w:r w:rsidRPr="00CD7CA7">
        <w:t xml:space="preserve">. The HOFO will </w:t>
      </w:r>
      <w:r>
        <w:t>take action as required</w:t>
      </w:r>
      <w:r w:rsidRPr="00CD7CA7">
        <w:t>.</w:t>
      </w:r>
    </w:p>
    <w:p w14:paraId="1E2D277F" w14:textId="77777777" w:rsidR="00C14526" w:rsidRPr="008D1B1F" w:rsidRDefault="00C14526" w:rsidP="00C14526">
      <w:pPr>
        <w:rPr>
          <w:rStyle w:val="Authorinstruction"/>
        </w:rPr>
      </w:pPr>
      <w:r w:rsidRPr="008D1B1F">
        <w:rPr>
          <w:rStyle w:val="Authorinstruction"/>
        </w:rPr>
        <w:t>{Operator to insert specific procedures if required}.</w:t>
      </w:r>
    </w:p>
    <w:p w14:paraId="4550FF6A" w14:textId="77777777" w:rsidR="00C14526" w:rsidRDefault="00C14526" w:rsidP="00966E0B">
      <w:pPr>
        <w:pStyle w:val="Heading3"/>
      </w:pPr>
      <w:bookmarkStart w:id="673" w:name="_Toc96683830"/>
      <w:bookmarkStart w:id="674" w:name="_Toc96685049"/>
      <w:r>
        <w:t xml:space="preserve">Multi-engine aircraft – requirement to land at nearest suitable aerodrome in emergency </w:t>
      </w:r>
      <w:bookmarkEnd w:id="673"/>
      <w:bookmarkEnd w:id="674"/>
    </w:p>
    <w:p w14:paraId="4F635BE6" w14:textId="77777777" w:rsidR="00C14526" w:rsidRPr="00C14526" w:rsidRDefault="00C14526" w:rsidP="00B81CA3">
      <w:pPr>
        <w:pStyle w:val="Sampletext"/>
      </w:pPr>
      <w:r w:rsidRPr="00C14526">
        <w:t>Sample text</w:t>
      </w:r>
    </w:p>
    <w:p w14:paraId="31C970F4" w14:textId="77777777" w:rsidR="00C14526" w:rsidRPr="00417BC2" w:rsidRDefault="00C14526" w:rsidP="00C14526">
      <w:r w:rsidRPr="00417BC2">
        <w:t xml:space="preserve">The </w:t>
      </w:r>
      <w:r>
        <w:t>pilot in command</w:t>
      </w:r>
      <w:r w:rsidRPr="00417BC2">
        <w:t xml:space="preserve"> will land at the nearest suitable aerodrome if </w:t>
      </w:r>
      <w:r>
        <w:t>a</w:t>
      </w:r>
      <w:r w:rsidRPr="00417BC2">
        <w:t xml:space="preserve"> </w:t>
      </w:r>
      <w:r w:rsidRPr="008D1B1F">
        <w:rPr>
          <w:rStyle w:val="Authorinstruction"/>
        </w:rPr>
        <w:t>{Sample Aviation}</w:t>
      </w:r>
      <w:r w:rsidRPr="00417BC2">
        <w:t xml:space="preserve"> aircraft has an emergency relating to </w:t>
      </w:r>
      <w:r>
        <w:t>an</w:t>
      </w:r>
      <w:r w:rsidRPr="00417BC2">
        <w:t xml:space="preserve"> engine.</w:t>
      </w:r>
    </w:p>
    <w:p w14:paraId="17FF17C9" w14:textId="77777777" w:rsidR="00C14526" w:rsidRDefault="00C14526" w:rsidP="00966E0B">
      <w:pPr>
        <w:pStyle w:val="Heading3"/>
      </w:pPr>
      <w:bookmarkStart w:id="675" w:name="_Toc96683831"/>
      <w:bookmarkStart w:id="676" w:name="_Toc96685050"/>
      <w:r>
        <w:t>Aviation distress signals</w:t>
      </w:r>
      <w:bookmarkEnd w:id="675"/>
      <w:bookmarkEnd w:id="676"/>
    </w:p>
    <w:p w14:paraId="30403703" w14:textId="77777777" w:rsidR="00C14526" w:rsidRPr="00C14526" w:rsidRDefault="00C14526" w:rsidP="00B81CA3">
      <w:pPr>
        <w:pStyle w:val="Sampletext"/>
      </w:pPr>
      <w:r w:rsidRPr="00C14526">
        <w:t>Sample text</w:t>
      </w:r>
    </w:p>
    <w:p w14:paraId="2A8B4263" w14:textId="77777777" w:rsidR="00C14526" w:rsidRDefault="00C14526" w:rsidP="00C14526">
      <w:r w:rsidRPr="008D1B1F">
        <w:rPr>
          <w:rStyle w:val="Authorinstruction"/>
        </w:rPr>
        <w:t>{Sample Aviation}</w:t>
      </w:r>
      <w:r>
        <w:t xml:space="preserve"> is not required to describe its process in this document.</w:t>
      </w:r>
    </w:p>
    <w:p w14:paraId="3B7E90B4" w14:textId="77777777" w:rsidR="00C14526" w:rsidRPr="008D1B1F" w:rsidRDefault="00C14526" w:rsidP="00C14526">
      <w:pPr>
        <w:rPr>
          <w:rStyle w:val="Authorinstruction"/>
        </w:rPr>
      </w:pPr>
      <w:r w:rsidRPr="008D1B1F">
        <w:rPr>
          <w:rStyle w:val="Authorinstruction"/>
        </w:rPr>
        <w:t>{Operator to insert specific procedures if required}.</w:t>
      </w:r>
    </w:p>
    <w:p w14:paraId="018220D6" w14:textId="77777777" w:rsidR="00C14526" w:rsidRDefault="00C14526" w:rsidP="00966E0B">
      <w:pPr>
        <w:pStyle w:val="Heading3"/>
      </w:pPr>
      <w:bookmarkStart w:id="677" w:name="_Toc96683832"/>
      <w:bookmarkStart w:id="678" w:name="_Toc96685051"/>
      <w:r>
        <w:t xml:space="preserve">Flight in icing conditions </w:t>
      </w:r>
      <w:bookmarkEnd w:id="677"/>
      <w:bookmarkEnd w:id="678"/>
    </w:p>
    <w:p w14:paraId="7832643E" w14:textId="596EB684" w:rsidR="00C14526" w:rsidRDefault="00C14526" w:rsidP="00C14526">
      <w:r>
        <w:t>Reserved</w:t>
      </w:r>
      <w:r w:rsidR="008D1B1F">
        <w:t>.</w:t>
      </w:r>
    </w:p>
    <w:p w14:paraId="403C88B3" w14:textId="77777777" w:rsidR="00C14526" w:rsidRDefault="00C14526" w:rsidP="00966E0B">
      <w:pPr>
        <w:pStyle w:val="Heading2"/>
      </w:pPr>
      <w:bookmarkStart w:id="679" w:name="_Toc96683833"/>
      <w:bookmarkStart w:id="680" w:name="_Toc96685052"/>
      <w:bookmarkStart w:id="681" w:name="_Toc96685444"/>
      <w:bookmarkStart w:id="682" w:name="_Toc184214790"/>
      <w:bookmarkStart w:id="683" w:name="_Toc188966554"/>
      <w:r>
        <w:t>Specialised operations</w:t>
      </w:r>
      <w:bookmarkEnd w:id="679"/>
      <w:bookmarkEnd w:id="680"/>
      <w:bookmarkEnd w:id="681"/>
      <w:bookmarkEnd w:id="682"/>
      <w:bookmarkEnd w:id="683"/>
    </w:p>
    <w:p w14:paraId="6D5508E0" w14:textId="77777777" w:rsidR="00C14526" w:rsidRPr="008D1B1F" w:rsidRDefault="00C14526" w:rsidP="00C14526">
      <w:pPr>
        <w:rPr>
          <w:rStyle w:val="Authorinstruction"/>
        </w:rPr>
      </w:pPr>
      <w:bookmarkStart w:id="684" w:name="_Hlk93046384"/>
      <w:r w:rsidRPr="008D1B1F">
        <w:rPr>
          <w:rStyle w:val="Authorinstruction"/>
        </w:rPr>
        <w:t>{Insert procedures for conducting your specialised operations - see guide}.</w:t>
      </w:r>
    </w:p>
    <w:p w14:paraId="72426F02" w14:textId="77777777" w:rsidR="00C14526" w:rsidRPr="008D1B1F" w:rsidRDefault="00C14526" w:rsidP="00B81CA3">
      <w:pPr>
        <w:pStyle w:val="Sampletext"/>
        <w:rPr>
          <w:rStyle w:val="Strong"/>
          <w:b/>
          <w:bCs w:val="0"/>
        </w:rPr>
      </w:pPr>
      <w:r w:rsidRPr="008D1B1F">
        <w:rPr>
          <w:rStyle w:val="Strong"/>
          <w:b/>
          <w:bCs w:val="0"/>
        </w:rPr>
        <w:t xml:space="preserve">Sample text </w:t>
      </w:r>
    </w:p>
    <w:p w14:paraId="79A9A6D2" w14:textId="77777777" w:rsidR="00C14526" w:rsidRDefault="00C14526" w:rsidP="00C14526">
      <w:r w:rsidRPr="008D1B1F">
        <w:rPr>
          <w:rStyle w:val="Authorinstruction"/>
        </w:rPr>
        <w:t>{Sample Aviation}</w:t>
      </w:r>
      <w:r w:rsidRPr="00C14526">
        <w:t xml:space="preserve"> </w:t>
      </w:r>
      <w:r>
        <w:t>does not carry out specialised operations</w:t>
      </w:r>
      <w:r w:rsidRPr="00001760">
        <w:t xml:space="preserve">. </w:t>
      </w:r>
    </w:p>
    <w:p w14:paraId="7C71B34E" w14:textId="77777777" w:rsidR="00C14526" w:rsidRPr="008D1B1F" w:rsidRDefault="00C14526" w:rsidP="00B81CA3">
      <w:pPr>
        <w:pStyle w:val="Sampletext"/>
        <w:rPr>
          <w:rStyle w:val="Strong"/>
          <w:b/>
          <w:bCs w:val="0"/>
        </w:rPr>
      </w:pPr>
      <w:r w:rsidRPr="008D1B1F">
        <w:rPr>
          <w:rStyle w:val="Strong"/>
          <w:b/>
          <w:bCs w:val="0"/>
        </w:rPr>
        <w:t xml:space="preserve">Sample text </w:t>
      </w:r>
    </w:p>
    <w:p w14:paraId="30F8C2A1" w14:textId="77777777" w:rsidR="00C14526" w:rsidRDefault="00C14526" w:rsidP="00C14526">
      <w:r w:rsidRPr="008D1B1F">
        <w:rPr>
          <w:rStyle w:val="Authorinstruction"/>
        </w:rPr>
        <w:t>{Sample Aviation}</w:t>
      </w:r>
      <w:r w:rsidRPr="00C14526">
        <w:t xml:space="preserve"> </w:t>
      </w:r>
      <w:r w:rsidRPr="00001760">
        <w:t>operations do not involve the carriage of animals.</w:t>
      </w:r>
    </w:p>
    <w:p w14:paraId="524F67BD" w14:textId="77777777" w:rsidR="00C14526" w:rsidRPr="007F7BB1" w:rsidRDefault="00C14526" w:rsidP="00C14526">
      <w:bookmarkStart w:id="685" w:name="_Toc96683834"/>
      <w:bookmarkStart w:id="686" w:name="_Toc96685053"/>
      <w:bookmarkStart w:id="687" w:name="_Toc96685445"/>
      <w:r>
        <w:t xml:space="preserve">Firearms are not to be carried on </w:t>
      </w:r>
      <w:bookmarkStart w:id="688" w:name="_Hlk95984744"/>
      <w:r w:rsidRPr="008D1B1F">
        <w:rPr>
          <w:rStyle w:val="Authorinstruction"/>
        </w:rPr>
        <w:t>{Sample Aviation}</w:t>
      </w:r>
      <w:r w:rsidRPr="00C14526">
        <w:t xml:space="preserve"> </w:t>
      </w:r>
      <w:bookmarkEnd w:id="688"/>
      <w:r>
        <w:t>aircraft.</w:t>
      </w:r>
      <w:bookmarkEnd w:id="685"/>
      <w:bookmarkEnd w:id="686"/>
      <w:bookmarkEnd w:id="687"/>
    </w:p>
    <w:p w14:paraId="4B4BA1EA" w14:textId="77777777" w:rsidR="00C14526" w:rsidRDefault="00C14526" w:rsidP="00966E0B">
      <w:pPr>
        <w:pStyle w:val="Heading2"/>
      </w:pPr>
      <w:bookmarkStart w:id="689" w:name="_Aircraft_airworthiness"/>
      <w:bookmarkStart w:id="690" w:name="_Toc96683835"/>
      <w:bookmarkStart w:id="691" w:name="_Toc96685054"/>
      <w:bookmarkStart w:id="692" w:name="_Toc96685446"/>
      <w:bookmarkStart w:id="693" w:name="_Toc184214791"/>
      <w:bookmarkStart w:id="694" w:name="_Toc188966555"/>
      <w:bookmarkEnd w:id="684"/>
      <w:bookmarkEnd w:id="689"/>
      <w:r>
        <w:t>Aircraft airworthiness</w:t>
      </w:r>
      <w:bookmarkEnd w:id="690"/>
      <w:bookmarkEnd w:id="691"/>
      <w:bookmarkEnd w:id="692"/>
      <w:bookmarkEnd w:id="693"/>
      <w:bookmarkEnd w:id="694"/>
    </w:p>
    <w:p w14:paraId="2F8F6932" w14:textId="77777777" w:rsidR="00C14526" w:rsidRPr="00870AF1" w:rsidRDefault="00C14526" w:rsidP="00966E0B">
      <w:pPr>
        <w:pStyle w:val="Heading3"/>
      </w:pPr>
      <w:bookmarkStart w:id="695" w:name="_Toc96683836"/>
      <w:bookmarkStart w:id="696" w:name="_Toc96685055"/>
      <w:r>
        <w:t>CEO r</w:t>
      </w:r>
      <w:r w:rsidRPr="00870AF1">
        <w:t>esponsibilities</w:t>
      </w:r>
      <w:bookmarkEnd w:id="695"/>
      <w:bookmarkEnd w:id="696"/>
    </w:p>
    <w:p w14:paraId="2BC37F2D" w14:textId="77777777" w:rsidR="00C14526" w:rsidRDefault="00C14526" w:rsidP="00B81CA3">
      <w:pPr>
        <w:pStyle w:val="Sampletext"/>
      </w:pPr>
      <w:r w:rsidRPr="00C14526">
        <w:t>Sample text</w:t>
      </w:r>
    </w:p>
    <w:p w14:paraId="05F2BD4A" w14:textId="77777777" w:rsidR="00C14526" w:rsidRDefault="00C14526" w:rsidP="00C14526">
      <w:r w:rsidRPr="00870AF1">
        <w:t xml:space="preserve">The CEO has responsibility for ensuring aircraft maintenance and continuing airworthiness management is carried out correctly. In </w:t>
      </w:r>
      <w:r w:rsidRPr="008D1B1F">
        <w:rPr>
          <w:rStyle w:val="Authorinstruction"/>
        </w:rPr>
        <w:t>{Sample Aviation}</w:t>
      </w:r>
      <w:r w:rsidRPr="00B25D44">
        <w:t>,</w:t>
      </w:r>
      <w:r w:rsidRPr="00C14526">
        <w:t xml:space="preserve"> </w:t>
      </w:r>
      <w:r w:rsidRPr="00870AF1">
        <w:t>the CEO will either carry out a duty or will assign duties to suitably trained and qualified individuals and</w:t>
      </w:r>
      <w:r>
        <w:t xml:space="preserve"> </w:t>
      </w:r>
      <w:r w:rsidRPr="00870AF1">
        <w:t>/</w:t>
      </w:r>
      <w:r>
        <w:t xml:space="preserve"> </w:t>
      </w:r>
      <w:r w:rsidRPr="00870AF1">
        <w:t>or organisations in accordance with the following</w:t>
      </w:r>
      <w:r>
        <w:t>.</w:t>
      </w:r>
    </w:p>
    <w:p w14:paraId="4C546E7D" w14:textId="77777777" w:rsidR="00C14526" w:rsidRPr="00870AF1" w:rsidRDefault="00C14526" w:rsidP="00C14526">
      <w:r w:rsidRPr="00870AF1">
        <w:t xml:space="preserve">Prior to entering a contract for maintenance of an aircraft with a maintenance provider, and then at least annually for each aircraft, the CEO </w:t>
      </w:r>
      <w:r>
        <w:t>will</w:t>
      </w:r>
      <w:r w:rsidRPr="00870AF1">
        <w:t>:</w:t>
      </w:r>
    </w:p>
    <w:p w14:paraId="5E1F8A80" w14:textId="77777777" w:rsidR="00C14526" w:rsidRPr="00C14526" w:rsidRDefault="00C14526" w:rsidP="00C14526">
      <w:pPr>
        <w:pStyle w:val="ListBullet"/>
      </w:pPr>
      <w:r>
        <w:t>e</w:t>
      </w:r>
      <w:r w:rsidRPr="00C14526">
        <w:t>nsure the maintenance schedule includes all the required aircraft and component maintenance and inspections with the correct intervals (hours in service, dates and cycles) from the latest issue of approved maintenance data</w:t>
      </w:r>
    </w:p>
    <w:p w14:paraId="7B112936" w14:textId="77777777" w:rsidR="00C14526" w:rsidRPr="00C14526" w:rsidRDefault="00C14526" w:rsidP="00C14526">
      <w:pPr>
        <w:pStyle w:val="ListBullet"/>
      </w:pPr>
      <w:r>
        <w:t>e</w:t>
      </w:r>
      <w:r w:rsidRPr="00C14526">
        <w:t>nsure contracted maintenance providers hold the appropriate approval</w:t>
      </w:r>
    </w:p>
    <w:p w14:paraId="5C66FF37" w14:textId="77777777" w:rsidR="00C14526" w:rsidRPr="00C14526" w:rsidRDefault="00C14526" w:rsidP="00C14526">
      <w:pPr>
        <w:pStyle w:val="ListBullet"/>
      </w:pPr>
      <w:r>
        <w:t>e</w:t>
      </w:r>
      <w:r w:rsidRPr="00C14526">
        <w:t xml:space="preserve">nsure contracted maintenance provider hold the current approved maintenance data </w:t>
      </w:r>
    </w:p>
    <w:p w14:paraId="7659D1E5" w14:textId="77777777" w:rsidR="00C14526" w:rsidRPr="00C14526" w:rsidRDefault="00C14526" w:rsidP="00C14526">
      <w:pPr>
        <w:pStyle w:val="ListBullet"/>
      </w:pPr>
      <w:r>
        <w:t>f</w:t>
      </w:r>
      <w:r w:rsidRPr="00C14526">
        <w:t>orward airworthiness directives (ADs) to the maintenance provider for applicability checks and compliance</w:t>
      </w:r>
    </w:p>
    <w:p w14:paraId="6ED63420" w14:textId="77777777" w:rsidR="00C14526" w:rsidRPr="00C14526" w:rsidRDefault="00C14526" w:rsidP="00C14526">
      <w:pPr>
        <w:pStyle w:val="ListBullet"/>
      </w:pPr>
      <w:r w:rsidRPr="00870AF1">
        <w:t>ensure the ADs are included in the maintenance schedule.</w:t>
      </w:r>
    </w:p>
    <w:p w14:paraId="2A9AAC3B" w14:textId="77777777" w:rsidR="00C14526" w:rsidRPr="00870AF1" w:rsidRDefault="00C14526" w:rsidP="008D1B1F">
      <w:pPr>
        <w:pStyle w:val="normalafterlisttable"/>
      </w:pPr>
      <w:r w:rsidRPr="00870AF1">
        <w:t xml:space="preserve">At least annually, or when required, </w:t>
      </w:r>
      <w:r>
        <w:t xml:space="preserve">the CEO will </w:t>
      </w:r>
      <w:r w:rsidRPr="00870AF1">
        <w:t>review the performance of the HAAMC</w:t>
      </w:r>
      <w:r>
        <w:t xml:space="preserve"> in conducting their</w:t>
      </w:r>
      <w:r w:rsidRPr="00870AF1">
        <w:t xml:space="preserve"> duties</w:t>
      </w:r>
      <w:r>
        <w:t>.</w:t>
      </w:r>
    </w:p>
    <w:p w14:paraId="0ACE2FF9" w14:textId="4623B471" w:rsidR="00C14526" w:rsidRPr="00870AF1" w:rsidRDefault="00C14526" w:rsidP="00966E0B">
      <w:pPr>
        <w:pStyle w:val="Heading3"/>
      </w:pPr>
      <w:bookmarkStart w:id="697" w:name="_Toc96683837"/>
      <w:bookmarkStart w:id="698" w:name="_Toc96685056"/>
      <w:r>
        <w:t>Person responsible for the management of continuing</w:t>
      </w:r>
      <w:r w:rsidRPr="00870AF1">
        <w:t xml:space="preserve"> airworthiness</w:t>
      </w:r>
      <w:bookmarkEnd w:id="697"/>
      <w:bookmarkEnd w:id="698"/>
    </w:p>
    <w:p w14:paraId="23132373" w14:textId="77777777" w:rsidR="00C14526" w:rsidRDefault="00C14526" w:rsidP="00B81CA3">
      <w:pPr>
        <w:pStyle w:val="Sampletext"/>
      </w:pPr>
      <w:r w:rsidRPr="00C14526">
        <w:t>Sample text</w:t>
      </w:r>
    </w:p>
    <w:p w14:paraId="3043AAE6" w14:textId="77777777" w:rsidR="00C14526" w:rsidRPr="00870AF1" w:rsidRDefault="00C14526" w:rsidP="00C14526">
      <w:r w:rsidRPr="00870AF1">
        <w:t xml:space="preserve">An individual will be appointed by </w:t>
      </w:r>
      <w:r w:rsidRPr="008D1B1F">
        <w:rPr>
          <w:rStyle w:val="Authorinstruction"/>
        </w:rPr>
        <w:t>{Sample Aviation}</w:t>
      </w:r>
      <w:r w:rsidRPr="00C14526">
        <w:t xml:space="preserve"> </w:t>
      </w:r>
      <w:r w:rsidRPr="00870AF1">
        <w:t xml:space="preserve">to the position of </w:t>
      </w:r>
      <w:r>
        <w:t>Person responsible for the management of continuing</w:t>
      </w:r>
      <w:r w:rsidRPr="00870AF1">
        <w:t xml:space="preserve"> airworthiness. </w:t>
      </w:r>
      <w:r>
        <w:t>The Person responsible for the management of continuing</w:t>
      </w:r>
      <w:r w:rsidRPr="00870AF1">
        <w:t xml:space="preserve"> airworthiness</w:t>
      </w:r>
      <w:r>
        <w:t xml:space="preserve"> will:</w:t>
      </w:r>
    </w:p>
    <w:p w14:paraId="2F001545" w14:textId="77777777" w:rsidR="00C14526" w:rsidRPr="00C14526" w:rsidRDefault="00C14526" w:rsidP="00C14526">
      <w:pPr>
        <w:pStyle w:val="ListBullet"/>
      </w:pPr>
      <w:r>
        <w:t xml:space="preserve">have </w:t>
      </w:r>
      <w:r w:rsidRPr="00C14526">
        <w:t xml:space="preserve">suitable qualifications or experience regarding the nature of </w:t>
      </w:r>
      <w:r w:rsidRPr="008D1B1F">
        <w:rPr>
          <w:rStyle w:val="Authorinstruction"/>
        </w:rPr>
        <w:t>{Sample Aviation}</w:t>
      </w:r>
      <w:r w:rsidRPr="00C14526">
        <w:t>’s operations</w:t>
      </w:r>
    </w:p>
    <w:p w14:paraId="313CB822" w14:textId="77777777" w:rsidR="00C14526" w:rsidRPr="00C14526" w:rsidRDefault="00C14526" w:rsidP="00C14526">
      <w:pPr>
        <w:pStyle w:val="ListBullet"/>
      </w:pPr>
      <w:r>
        <w:t xml:space="preserve">have </w:t>
      </w:r>
      <w:r w:rsidRPr="00C14526">
        <w:t xml:space="preserve">knowledge, understanding and practical application of </w:t>
      </w:r>
      <w:r w:rsidRPr="008D1B1F">
        <w:rPr>
          <w:rStyle w:val="Authorinstruction"/>
        </w:rPr>
        <w:t>{Sample Aviation}</w:t>
      </w:r>
      <w:r w:rsidRPr="00C14526">
        <w:t xml:space="preserve"> airworthiness and maintenance control systems</w:t>
      </w:r>
    </w:p>
    <w:p w14:paraId="0170AF72" w14:textId="77777777" w:rsidR="00C14526" w:rsidRPr="00C14526" w:rsidRDefault="00C14526" w:rsidP="00C14526">
      <w:pPr>
        <w:pStyle w:val="ListBullet"/>
      </w:pPr>
      <w:r>
        <w:t>understand</w:t>
      </w:r>
      <w:r w:rsidRPr="00C14526">
        <w:t xml:space="preserve"> the regulatory requirements in relation to continuing airworthiness</w:t>
      </w:r>
    </w:p>
    <w:p w14:paraId="5B0759A4" w14:textId="77777777" w:rsidR="00C14526" w:rsidRPr="00C14526" w:rsidRDefault="00C14526" w:rsidP="00C14526">
      <w:pPr>
        <w:pStyle w:val="ListBullet"/>
      </w:pPr>
      <w:r>
        <w:t>understand the</w:t>
      </w:r>
      <w:r w:rsidRPr="00C14526">
        <w:t>ir role and responsibilities within the organisation, and</w:t>
      </w:r>
    </w:p>
    <w:p w14:paraId="4406CF62" w14:textId="77777777" w:rsidR="00C14526" w:rsidRPr="00C14526" w:rsidRDefault="00C14526" w:rsidP="00C14526">
      <w:pPr>
        <w:pStyle w:val="ListBullet"/>
      </w:pPr>
      <w:r>
        <w:t>be unlikely to be</w:t>
      </w:r>
      <w:r w:rsidRPr="00C14526">
        <w:t xml:space="preserve"> affected by any conflict of interest associations or other employment.</w:t>
      </w:r>
    </w:p>
    <w:p w14:paraId="544EA9A2" w14:textId="77777777" w:rsidR="00C14526" w:rsidRPr="00870AF1" w:rsidRDefault="00C14526" w:rsidP="00966E0B">
      <w:pPr>
        <w:pStyle w:val="Heading3"/>
      </w:pPr>
      <w:bookmarkStart w:id="699" w:name="_Toc96683838"/>
      <w:bookmarkStart w:id="700" w:name="_Toc96685057"/>
      <w:r>
        <w:t>Person responsible for the management of continuing</w:t>
      </w:r>
      <w:r w:rsidRPr="00870AF1">
        <w:t xml:space="preserve"> airworthiness </w:t>
      </w:r>
      <w:r>
        <w:t>d</w:t>
      </w:r>
      <w:r w:rsidRPr="00870AF1">
        <w:t>uties</w:t>
      </w:r>
      <w:bookmarkEnd w:id="699"/>
      <w:bookmarkEnd w:id="700"/>
    </w:p>
    <w:p w14:paraId="68CE8D2E" w14:textId="77777777" w:rsidR="00C14526" w:rsidRDefault="00C14526" w:rsidP="00B81CA3">
      <w:pPr>
        <w:pStyle w:val="Sampletext"/>
      </w:pPr>
      <w:r w:rsidRPr="00C14526">
        <w:t>Sample text</w:t>
      </w:r>
    </w:p>
    <w:p w14:paraId="570B1C0A" w14:textId="77777777" w:rsidR="00C14526" w:rsidRPr="00870AF1" w:rsidRDefault="00C14526" w:rsidP="00C14526">
      <w:r w:rsidRPr="00870AF1">
        <w:t xml:space="preserve">The </w:t>
      </w:r>
      <w:r>
        <w:t>Person responsible for the management of continuing</w:t>
      </w:r>
      <w:r w:rsidRPr="00870AF1">
        <w:t xml:space="preserve"> airworthiness will:</w:t>
      </w:r>
    </w:p>
    <w:p w14:paraId="603F8EE9" w14:textId="77777777" w:rsidR="00C14526" w:rsidRPr="00C14526" w:rsidRDefault="00C14526" w:rsidP="00C14526">
      <w:pPr>
        <w:pStyle w:val="ListBullet"/>
      </w:pPr>
      <w:r>
        <w:t>e</w:t>
      </w:r>
      <w:r w:rsidRPr="00C14526">
        <w:t>nsure all aircraft have a Certificate of Airworthiness as required for the operation</w:t>
      </w:r>
    </w:p>
    <w:p w14:paraId="015A7457" w14:textId="77777777" w:rsidR="00C14526" w:rsidRPr="00C14526" w:rsidRDefault="00C14526" w:rsidP="00C14526">
      <w:pPr>
        <w:pStyle w:val="ListBullet"/>
      </w:pPr>
      <w:r>
        <w:t>e</w:t>
      </w:r>
      <w:r w:rsidRPr="00C14526">
        <w:t>nsure an AFM is available in each aircraft and that it is current and contains the correct supplements</w:t>
      </w:r>
    </w:p>
    <w:p w14:paraId="062DCC1B" w14:textId="77777777" w:rsidR="00C14526" w:rsidRPr="00C14526" w:rsidRDefault="00C14526" w:rsidP="00C14526">
      <w:pPr>
        <w:pStyle w:val="ListBullet"/>
      </w:pPr>
      <w:r>
        <w:t>e</w:t>
      </w:r>
      <w:r w:rsidRPr="00C14526">
        <w:t>nsure a valid maintenance release (MR) exists for each aircraft</w:t>
      </w:r>
    </w:p>
    <w:p w14:paraId="25FBD884" w14:textId="77777777" w:rsidR="00C14526" w:rsidRPr="00C14526" w:rsidRDefault="00C14526" w:rsidP="00C14526">
      <w:pPr>
        <w:pStyle w:val="ListBullet"/>
      </w:pPr>
      <w:r>
        <w:t>u</w:t>
      </w:r>
      <w:r w:rsidRPr="00C14526">
        <w:t>se the continuing airworthiness recording system to:</w:t>
      </w:r>
    </w:p>
    <w:p w14:paraId="49AE0179" w14:textId="77777777" w:rsidR="00C14526" w:rsidRPr="00C14526" w:rsidRDefault="00C14526" w:rsidP="00C14526">
      <w:pPr>
        <w:pStyle w:val="ListBullet2"/>
      </w:pPr>
      <w:r>
        <w:t>o</w:t>
      </w:r>
      <w:r w:rsidRPr="00C14526">
        <w:t>n a daily basis, record and monitor aircraft hours, cycles and maintenance release entries (including defects, deferred maintenance actions, MEL items etc) for each aircraft flown that day</w:t>
      </w:r>
    </w:p>
    <w:p w14:paraId="337B5E61" w14:textId="77777777" w:rsidR="00C14526" w:rsidRPr="00C14526" w:rsidRDefault="00C14526" w:rsidP="00C14526">
      <w:pPr>
        <w:pStyle w:val="ListBullet2"/>
      </w:pPr>
      <w:r>
        <w:t>s</w:t>
      </w:r>
      <w:r w:rsidRPr="00C14526">
        <w:t>chedule any scheduled maintenance</w:t>
      </w:r>
    </w:p>
    <w:p w14:paraId="1EE0821C" w14:textId="77777777" w:rsidR="00C14526" w:rsidRPr="00C14526" w:rsidRDefault="00C14526" w:rsidP="00C14526">
      <w:pPr>
        <w:pStyle w:val="ListBullet2"/>
      </w:pPr>
      <w:r w:rsidRPr="00870AF1">
        <w:t xml:space="preserve">update the data </w:t>
      </w:r>
      <w:r w:rsidRPr="00C14526">
        <w:t xml:space="preserve">on completion of each maintenance task or inspection, and </w:t>
      </w:r>
    </w:p>
    <w:p w14:paraId="25EC41F7" w14:textId="77777777" w:rsidR="00C14526" w:rsidRPr="00C14526" w:rsidRDefault="00C14526" w:rsidP="00C14526">
      <w:pPr>
        <w:pStyle w:val="ListBullet2"/>
      </w:pPr>
      <w:r>
        <w:t>m</w:t>
      </w:r>
      <w:r w:rsidRPr="00C14526">
        <w:t>anage the serviceability and fitment of role, emergency, survival and other equipment.</w:t>
      </w:r>
    </w:p>
    <w:p w14:paraId="73AB79BE" w14:textId="77777777" w:rsidR="00C14526" w:rsidRPr="00C14526" w:rsidRDefault="00C14526" w:rsidP="00C14526">
      <w:pPr>
        <w:pStyle w:val="ListBullet"/>
      </w:pPr>
      <w:r>
        <w:t>l</w:t>
      </w:r>
      <w:r w:rsidRPr="00C14526">
        <w:t>iaise with the maintenance provider to carry out scheduled or unscheduled maintenance, and after maintenance, carry out a review of the MR for correct certification prior to any assignment to flying operations</w:t>
      </w:r>
    </w:p>
    <w:p w14:paraId="146A6623" w14:textId="77777777" w:rsidR="00C14526" w:rsidRPr="00C14526" w:rsidRDefault="00C14526" w:rsidP="00C14526">
      <w:pPr>
        <w:pStyle w:val="ListBullet"/>
      </w:pPr>
      <w:r>
        <w:t>l</w:t>
      </w:r>
      <w:r w:rsidRPr="00C14526">
        <w:t>iaise with the maintenance provider and operations in relation to the availability of aircraft for intended taskings with respect to times-to-run, equipment serviceability and maintenance scheduling</w:t>
      </w:r>
    </w:p>
    <w:p w14:paraId="50DD06C9" w14:textId="77777777" w:rsidR="00C14526" w:rsidRPr="00C14526" w:rsidRDefault="00C14526" w:rsidP="00C14526">
      <w:pPr>
        <w:pStyle w:val="ListBullet"/>
      </w:pPr>
      <w:r>
        <w:t>a</w:t>
      </w:r>
      <w:r w:rsidRPr="00C14526">
        <w:t>rrange for pilot maintenance training and approval</w:t>
      </w:r>
    </w:p>
    <w:p w14:paraId="4A5A1E17" w14:textId="77777777" w:rsidR="00C14526" w:rsidRPr="00C14526" w:rsidRDefault="00C14526" w:rsidP="00C14526">
      <w:pPr>
        <w:pStyle w:val="ListBullet"/>
      </w:pPr>
      <w:r>
        <w:t>e</w:t>
      </w:r>
      <w:r w:rsidRPr="00C14526">
        <w:t>nsure the maintenance provider investigates and reports any major defects to CASA</w:t>
      </w:r>
    </w:p>
    <w:p w14:paraId="7E4146B9" w14:textId="77777777" w:rsidR="00C14526" w:rsidRPr="00C14526" w:rsidRDefault="00C14526" w:rsidP="00C14526">
      <w:pPr>
        <w:pStyle w:val="ListBullet"/>
      </w:pPr>
      <w:r>
        <w:t>e</w:t>
      </w:r>
      <w:r w:rsidRPr="00C14526">
        <w:t xml:space="preserve">nsure the maintenance provider keeps the aircraft, engine and propeller log books (and if applicable the component history cards) up to date, and </w:t>
      </w:r>
    </w:p>
    <w:p w14:paraId="29431667" w14:textId="77777777" w:rsidR="00C14526" w:rsidRPr="00C14526" w:rsidRDefault="00C14526" w:rsidP="00C14526">
      <w:pPr>
        <w:pStyle w:val="ListBullet"/>
      </w:pPr>
      <w:r>
        <w:t>c</w:t>
      </w:r>
      <w:r w:rsidRPr="00C14526">
        <w:t xml:space="preserve">onfirm the maintenance provider ensures proper and periodic instruction of all maintenance personnel who work on </w:t>
      </w:r>
      <w:r w:rsidRPr="00460438">
        <w:rPr>
          <w:rStyle w:val="Authorinstruction"/>
        </w:rPr>
        <w:t>{Sample Aviation}</w:t>
      </w:r>
      <w:r w:rsidRPr="00C14526">
        <w:t xml:space="preserve"> aircraft.</w:t>
      </w:r>
    </w:p>
    <w:p w14:paraId="0DBF362D" w14:textId="77777777" w:rsidR="00C14526" w:rsidRPr="00870AF1" w:rsidRDefault="00C14526" w:rsidP="00966E0B">
      <w:pPr>
        <w:pStyle w:val="Heading3"/>
      </w:pPr>
      <w:bookmarkStart w:id="701" w:name="_Toc96683839"/>
      <w:bookmarkStart w:id="702" w:name="_Toc96685058"/>
      <w:r w:rsidRPr="00870AF1">
        <w:t>Maintenance release procedures</w:t>
      </w:r>
      <w:bookmarkEnd w:id="701"/>
      <w:bookmarkEnd w:id="702"/>
    </w:p>
    <w:p w14:paraId="7B8E1E22" w14:textId="77777777" w:rsidR="00C14526" w:rsidRDefault="00C14526" w:rsidP="00B81CA3">
      <w:pPr>
        <w:pStyle w:val="Sampletext"/>
      </w:pPr>
      <w:r w:rsidRPr="00C14526">
        <w:t>Sample text</w:t>
      </w:r>
    </w:p>
    <w:p w14:paraId="1626EAA0" w14:textId="77777777" w:rsidR="00C14526" w:rsidRPr="00870AF1" w:rsidRDefault="00C14526" w:rsidP="00C14526">
      <w:r w:rsidRPr="008D1B1F">
        <w:rPr>
          <w:rStyle w:val="Authorinstruction"/>
        </w:rPr>
        <w:t>{Sample Aviation}</w:t>
      </w:r>
      <w:r w:rsidRPr="00C14526">
        <w:t xml:space="preserve"> </w:t>
      </w:r>
      <w:r w:rsidRPr="00870AF1">
        <w:t>uses a standard CASA M</w:t>
      </w:r>
      <w:r>
        <w:t xml:space="preserve">aintenance Release (MR) </w:t>
      </w:r>
      <w:r w:rsidRPr="00870AF1">
        <w:t xml:space="preserve">form. This is used </w:t>
      </w:r>
      <w:r>
        <w:t>to</w:t>
      </w:r>
      <w:r w:rsidRPr="00870AF1">
        <w:t>:</w:t>
      </w:r>
    </w:p>
    <w:p w14:paraId="6E03C1BB" w14:textId="77777777" w:rsidR="00C14526" w:rsidRPr="00C14526" w:rsidRDefault="00C14526" w:rsidP="00C14526">
      <w:pPr>
        <w:pStyle w:val="ListBullet"/>
      </w:pPr>
      <w:r>
        <w:t>notify</w:t>
      </w:r>
      <w:r w:rsidRPr="00C14526">
        <w:t xml:space="preserve"> if maintenance is required to be performed during the period of validity of the MR (Part 1 of MR)</w:t>
      </w:r>
    </w:p>
    <w:p w14:paraId="212C1953" w14:textId="77777777" w:rsidR="00C14526" w:rsidRPr="00C14526" w:rsidRDefault="00C14526" w:rsidP="00C14526">
      <w:pPr>
        <w:pStyle w:val="ListBullet"/>
      </w:pPr>
      <w:r>
        <w:t>record</w:t>
      </w:r>
      <w:r w:rsidRPr="00C14526">
        <w:t xml:space="preserve"> defects or damage to the aircraft (Part 2 of MR)</w:t>
      </w:r>
    </w:p>
    <w:p w14:paraId="33D43854" w14:textId="77777777" w:rsidR="00C14526" w:rsidRPr="00C14526" w:rsidRDefault="00C14526" w:rsidP="00C14526">
      <w:pPr>
        <w:pStyle w:val="ListBullet"/>
      </w:pPr>
      <w:r>
        <w:t>record</w:t>
      </w:r>
      <w:r w:rsidRPr="00C14526">
        <w:t xml:space="preserve"> flight time (Part 3 of MR), and</w:t>
      </w:r>
    </w:p>
    <w:p w14:paraId="6F81CAAD" w14:textId="77777777" w:rsidR="00C14526" w:rsidRPr="00C14526" w:rsidRDefault="00C14526" w:rsidP="00C14526">
      <w:pPr>
        <w:pStyle w:val="ListBullet"/>
      </w:pPr>
      <w:r>
        <w:t>certify</w:t>
      </w:r>
      <w:r w:rsidRPr="00C14526">
        <w:t xml:space="preserve"> for the conduct of the daily inspection (Part 3 of MR).</w:t>
      </w:r>
    </w:p>
    <w:p w14:paraId="614938B8" w14:textId="77777777" w:rsidR="00C14526" w:rsidRPr="00870AF1" w:rsidRDefault="00C14526" w:rsidP="00966E0B">
      <w:pPr>
        <w:pStyle w:val="Heading3"/>
      </w:pPr>
      <w:bookmarkStart w:id="703" w:name="_Toc96683840"/>
      <w:bookmarkStart w:id="704" w:name="_Toc96685059"/>
      <w:r w:rsidRPr="00870AF1">
        <w:t>Flight crew procedures</w:t>
      </w:r>
      <w:bookmarkEnd w:id="703"/>
      <w:bookmarkEnd w:id="704"/>
    </w:p>
    <w:p w14:paraId="5111DE02" w14:textId="77777777" w:rsidR="00C14526" w:rsidRDefault="00C14526" w:rsidP="00B81CA3">
      <w:pPr>
        <w:pStyle w:val="Sampletext"/>
      </w:pPr>
      <w:r w:rsidRPr="00C14526">
        <w:t>Sample text</w:t>
      </w:r>
    </w:p>
    <w:p w14:paraId="357ED389" w14:textId="77777777" w:rsidR="00C14526" w:rsidRPr="00870AF1" w:rsidRDefault="00C14526" w:rsidP="00C14526">
      <w:r w:rsidRPr="00870AF1">
        <w:t xml:space="preserve">Before a flight, the </w:t>
      </w:r>
      <w:r>
        <w:t>pilot in command</w:t>
      </w:r>
      <w:r w:rsidRPr="00870AF1">
        <w:t xml:space="preserve"> must check the </w:t>
      </w:r>
      <w:r>
        <w:t>Maintenance Release (</w:t>
      </w:r>
      <w:r w:rsidRPr="00870AF1">
        <w:t>MR</w:t>
      </w:r>
      <w:r>
        <w:t>)</w:t>
      </w:r>
      <w:r w:rsidRPr="00870AF1">
        <w:t xml:space="preserve"> to ensure</w:t>
      </w:r>
      <w:r>
        <w:t xml:space="preserve"> the following are met</w:t>
      </w:r>
      <w:r w:rsidRPr="00870AF1">
        <w:t>:</w:t>
      </w:r>
    </w:p>
    <w:p w14:paraId="5D85FC52" w14:textId="77777777" w:rsidR="00C14526" w:rsidRPr="00C14526" w:rsidRDefault="00C14526" w:rsidP="00C14526">
      <w:pPr>
        <w:pStyle w:val="ListBullet"/>
      </w:pPr>
      <w:r>
        <w:t>T</w:t>
      </w:r>
      <w:r w:rsidRPr="00C14526">
        <w:t>he MR will not expire by date or total time in service (TTIS) during the intended flight.</w:t>
      </w:r>
    </w:p>
    <w:p w14:paraId="782DAF8D" w14:textId="77777777" w:rsidR="00C14526" w:rsidRPr="00C14526" w:rsidRDefault="00C14526" w:rsidP="00C14526">
      <w:pPr>
        <w:pStyle w:val="ListBullet"/>
      </w:pPr>
      <w:r>
        <w:t>N</w:t>
      </w:r>
      <w:r w:rsidRPr="00C14526">
        <w:t>o maintenance will become due by date or TTIS during the intended flight.</w:t>
      </w:r>
    </w:p>
    <w:p w14:paraId="0BB4A54B" w14:textId="77777777" w:rsidR="00C14526" w:rsidRPr="00C14526" w:rsidRDefault="00C14526" w:rsidP="00C14526">
      <w:pPr>
        <w:pStyle w:val="ListBullet"/>
      </w:pPr>
      <w:r>
        <w:t>A</w:t>
      </w:r>
      <w:r w:rsidRPr="00C14526">
        <w:t>ny defects or damage listed on the MR are rectified prior to the intended flight if required by aircraft certification or if they may affect the aircraft’s airworthiness.</w:t>
      </w:r>
    </w:p>
    <w:p w14:paraId="2C35E578" w14:textId="77777777" w:rsidR="00C14526" w:rsidRPr="00C14526" w:rsidRDefault="00C14526" w:rsidP="00C14526">
      <w:pPr>
        <w:pStyle w:val="ListBullet"/>
      </w:pPr>
      <w:r>
        <w:t>A</w:t>
      </w:r>
      <w:r w:rsidRPr="00C14526">
        <w:t>ny equipment listed as unserviceable on the MR is not required for the intended flight, or is not specified as mandatory equipment in the flight manual.</w:t>
      </w:r>
    </w:p>
    <w:p w14:paraId="2AB1016A" w14:textId="77777777" w:rsidR="00C14526" w:rsidRPr="00C14526" w:rsidRDefault="00C14526" w:rsidP="00C14526">
      <w:pPr>
        <w:pStyle w:val="ListBullet"/>
      </w:pPr>
      <w:r>
        <w:t>T</w:t>
      </w:r>
      <w:r w:rsidRPr="00C14526">
        <w:t>he daily inspection has been certified correctly showing the date, signature and flight crew licence number of the person who performed the inspection.</w:t>
      </w:r>
    </w:p>
    <w:p w14:paraId="63900AA9" w14:textId="77777777" w:rsidR="00C14526" w:rsidRPr="00870AF1" w:rsidRDefault="00C14526" w:rsidP="008D1B1F">
      <w:pPr>
        <w:pStyle w:val="normalafterlisttable"/>
      </w:pPr>
      <w:r w:rsidRPr="00870AF1">
        <w:t>The MR must be carried on all flights.</w:t>
      </w:r>
    </w:p>
    <w:p w14:paraId="27F5D65B" w14:textId="77777777" w:rsidR="00C14526" w:rsidRDefault="00C14526" w:rsidP="00C14526">
      <w:r>
        <w:t>The person</w:t>
      </w:r>
      <w:r w:rsidRPr="00870AF1">
        <w:t xml:space="preserve"> conducting the daily inspection will review Part 1 of the MR to determine the schedule / system of maintenance to which the aircraft is being maintained</w:t>
      </w:r>
      <w:r>
        <w:t xml:space="preserve"> and conduct the daily inspection </w:t>
      </w:r>
      <w:r w:rsidRPr="00870AF1">
        <w:t xml:space="preserve">in accordance with the </w:t>
      </w:r>
      <w:r>
        <w:t>applicable</w:t>
      </w:r>
      <w:r w:rsidRPr="00870AF1">
        <w:t xml:space="preserve"> </w:t>
      </w:r>
      <w:r>
        <w:t>document</w:t>
      </w:r>
      <w:r w:rsidRPr="00870AF1">
        <w:t xml:space="preserve">. </w:t>
      </w:r>
    </w:p>
    <w:p w14:paraId="1D2D162F" w14:textId="1CF8897C" w:rsidR="00C14526" w:rsidRPr="00C14526" w:rsidRDefault="00C14526" w:rsidP="00C14526">
      <w:pPr>
        <w:pStyle w:val="Note"/>
      </w:pPr>
      <w:r w:rsidRPr="008D1B1F">
        <w:rPr>
          <w:rStyle w:val="bold"/>
        </w:rPr>
        <w:t>Note:</w:t>
      </w:r>
      <w:r w:rsidRPr="00C14526">
        <w:tab/>
        <w:t xml:space="preserve">If Part 1 of the MR specifies the aircraft is maintained to the CASA maintenance schedule, the daily inspection is to be carried out in accordance with Schedule 5 of the </w:t>
      </w:r>
      <w:r w:rsidRPr="008D1B1F">
        <w:rPr>
          <w:rStyle w:val="italics"/>
        </w:rPr>
        <w:t>Civil Aviation Regulations 1988 (CAR)</w:t>
      </w:r>
      <w:r w:rsidRPr="00C14526">
        <w:t>.</w:t>
      </w:r>
    </w:p>
    <w:p w14:paraId="65B8DA98" w14:textId="5F0A57B3" w:rsidR="00C14526" w:rsidRPr="00C14526" w:rsidRDefault="00C14526" w:rsidP="00C14526">
      <w:pPr>
        <w:pStyle w:val="Note"/>
      </w:pPr>
      <w:r w:rsidRPr="00C14526">
        <w:tab/>
        <w:t>If Part 1 of the MR specifies a maintenance schedule other than Schedule 5 (i.e. the manufacturer’s schedule or a system of maintenance), the daily inspection is to be carried out in accordance with the applicable schedule.</w:t>
      </w:r>
    </w:p>
    <w:p w14:paraId="7FA6EB08" w14:textId="77777777" w:rsidR="00C14526" w:rsidRPr="00870AF1" w:rsidRDefault="00C14526" w:rsidP="00C14526">
      <w:r w:rsidRPr="00870AF1">
        <w:t xml:space="preserve">Pilots must record any defect on the MR in accordance with </w:t>
      </w:r>
      <w:r>
        <w:t>subregulation</w:t>
      </w:r>
      <w:r w:rsidRPr="00870AF1">
        <w:t xml:space="preserve"> 50(2)</w:t>
      </w:r>
      <w:r>
        <w:t xml:space="preserve"> of CAR</w:t>
      </w:r>
      <w:r w:rsidRPr="00870AF1">
        <w:t>.</w:t>
      </w:r>
    </w:p>
    <w:p w14:paraId="41938EBD" w14:textId="77777777" w:rsidR="00C14526" w:rsidRPr="00870AF1" w:rsidRDefault="00C14526" w:rsidP="00C14526">
      <w:r w:rsidRPr="00870AF1">
        <w:t>If an endorsement on Part 2 of the MR is a major defect or major damage, the MR becomes invalid until such time as the major defect or damage is rectified and the endorsement cleared by an appropriately authorised or licenced person.</w:t>
      </w:r>
    </w:p>
    <w:p w14:paraId="54D7B3D0" w14:textId="77777777" w:rsidR="00C14526" w:rsidRPr="00870AF1" w:rsidRDefault="00C14526" w:rsidP="00C14526">
      <w:r w:rsidRPr="00870AF1">
        <w:t xml:space="preserve">Defects that are not major defects or damage may not render the MR invalid. The pilot in command will assess whether any such defect is in an item of equipment that is required for the particular flight. For example, if a night flight is planned and instrument lighting is unserviceable, the flight must not be commenced until the lighting is rectified. However, a day VFR flight would not be affected. Some defects may render the aircraft unserviceable as the component or equipment is required by type certification. Where the pilot is unsure, maintenance matters will be referred to the HAAMC </w:t>
      </w:r>
      <w:r>
        <w:t>for</w:t>
      </w:r>
      <w:r w:rsidRPr="00870AF1">
        <w:t xml:space="preserve"> consultation with the maintenance provider or suitably qualified maintenance engineer. Operational matters relating to the suitability of the aircraft for the intended flight will be referred to the HOFO.</w:t>
      </w:r>
    </w:p>
    <w:p w14:paraId="721A1384" w14:textId="77777777" w:rsidR="00C14526" w:rsidRPr="00870AF1" w:rsidRDefault="00C14526" w:rsidP="00C14526">
      <w:r w:rsidRPr="00870AF1">
        <w:t xml:space="preserve">On completion of each flight, the pilot in command must record the flight time and number of landings for the flight on the MR. </w:t>
      </w:r>
    </w:p>
    <w:p w14:paraId="6D6BB0CD" w14:textId="77777777" w:rsidR="00C14526" w:rsidRPr="00870AF1" w:rsidRDefault="00C14526" w:rsidP="00966E0B">
      <w:pPr>
        <w:pStyle w:val="Heading3"/>
      </w:pPr>
      <w:bookmarkStart w:id="705" w:name="_Toc96683841"/>
      <w:bookmarkStart w:id="706" w:name="_Toc96685060"/>
      <w:r w:rsidRPr="00870AF1">
        <w:t>Pilot maintenance</w:t>
      </w:r>
      <w:bookmarkEnd w:id="705"/>
      <w:bookmarkEnd w:id="706"/>
    </w:p>
    <w:p w14:paraId="576AA06F" w14:textId="77777777" w:rsidR="00C14526" w:rsidRDefault="00C14526" w:rsidP="00B81CA3">
      <w:pPr>
        <w:pStyle w:val="Sampletext"/>
      </w:pPr>
      <w:r w:rsidRPr="00C14526">
        <w:t>Sample text</w:t>
      </w:r>
    </w:p>
    <w:p w14:paraId="309994D2" w14:textId="77777777" w:rsidR="00C14526" w:rsidRPr="00870AF1" w:rsidRDefault="00C14526" w:rsidP="00C14526">
      <w:r w:rsidRPr="00870AF1">
        <w:t xml:space="preserve">At </w:t>
      </w:r>
      <w:r w:rsidRPr="008D1B1F">
        <w:rPr>
          <w:rStyle w:val="Authorinstruction"/>
        </w:rPr>
        <w:t>{Sample Aviation}</w:t>
      </w:r>
      <w:r w:rsidRPr="00870AF1">
        <w:t>, pilots may carry out maintenance provided</w:t>
      </w:r>
      <w:r>
        <w:t xml:space="preserve"> all of the following have been met</w:t>
      </w:r>
      <w:r w:rsidRPr="00870AF1">
        <w:t>:</w:t>
      </w:r>
    </w:p>
    <w:p w14:paraId="0EEF159B" w14:textId="33E69767" w:rsidR="00C14526" w:rsidRPr="00C14526" w:rsidRDefault="00C14526" w:rsidP="00C14526">
      <w:pPr>
        <w:pStyle w:val="ListBullet"/>
      </w:pPr>
      <w:r>
        <w:t>T</w:t>
      </w:r>
      <w:r w:rsidRPr="00C14526">
        <w:t>hey have been approved by the HOFO to carry out specific tasks listed Schedule 8 of CAR, or possess a CASA-issued maintenance authority under subregulation 42ZC(6) of CAR for non-Schedule 8 tasks</w:t>
      </w:r>
      <w:r w:rsidR="008D1B1F">
        <w:t>.</w:t>
      </w:r>
    </w:p>
    <w:p w14:paraId="051CA292" w14:textId="1CD18096" w:rsidR="00C14526" w:rsidRPr="00C14526" w:rsidRDefault="00C14526" w:rsidP="00C14526">
      <w:pPr>
        <w:pStyle w:val="ListBullet"/>
      </w:pPr>
      <w:r>
        <w:t>T</w:t>
      </w:r>
      <w:r w:rsidRPr="00C14526">
        <w:t>here is approved data and tooling available to the pilot</w:t>
      </w:r>
      <w:r w:rsidR="008D1B1F">
        <w:t>.</w:t>
      </w:r>
    </w:p>
    <w:p w14:paraId="3695648D" w14:textId="0853F3AA" w:rsidR="00C14526" w:rsidRPr="00C14526" w:rsidRDefault="00C14526" w:rsidP="00C14526">
      <w:pPr>
        <w:pStyle w:val="ListBullet"/>
      </w:pPr>
      <w:r>
        <w:t>A</w:t>
      </w:r>
      <w:r w:rsidRPr="00C14526">
        <w:t>ny parts fitted have been stored, tracked and their installation recorded in an appropriate recording system</w:t>
      </w:r>
      <w:r w:rsidR="008D1B1F">
        <w:t>.</w:t>
      </w:r>
    </w:p>
    <w:p w14:paraId="1C3F40D4" w14:textId="77777777" w:rsidR="00C14526" w:rsidRPr="00C14526" w:rsidRDefault="00C14526" w:rsidP="00C14526">
      <w:pPr>
        <w:pStyle w:val="ListBullet"/>
      </w:pPr>
      <w:r>
        <w:t>T</w:t>
      </w:r>
      <w:r w:rsidRPr="00C14526">
        <w:t>hey are trained in the tasks required, including those where the pilot is authorised for an Airworthiness Directive inspection. In the case of inspections requiring CASA approval, the task must be performed twice during training.</w:t>
      </w:r>
    </w:p>
    <w:p w14:paraId="41A6C30E" w14:textId="77777777" w:rsidR="00C14526" w:rsidRPr="00870AF1" w:rsidRDefault="00C14526" w:rsidP="008D1B1F">
      <w:pPr>
        <w:pStyle w:val="normalafterlisttable"/>
      </w:pPr>
      <w:r w:rsidRPr="00870AF1">
        <w:t>Maintenance other than a daily inspection must be certified on Part 2 of the M</w:t>
      </w:r>
      <w:r>
        <w:t>aintenance Release</w:t>
      </w:r>
      <w:r w:rsidRPr="00870AF1">
        <w:t>.</w:t>
      </w:r>
    </w:p>
    <w:p w14:paraId="3595D936" w14:textId="77777777" w:rsidR="00C14526" w:rsidRPr="00870AF1" w:rsidRDefault="00C14526" w:rsidP="00966E0B">
      <w:pPr>
        <w:pStyle w:val="Heading3"/>
      </w:pPr>
      <w:bookmarkStart w:id="707" w:name="_Toc96683842"/>
      <w:bookmarkStart w:id="708" w:name="_Toc96685061"/>
      <w:r w:rsidRPr="00870AF1">
        <w:t>Bird, animal or external object strike</w:t>
      </w:r>
      <w:bookmarkEnd w:id="707"/>
      <w:bookmarkEnd w:id="708"/>
      <w:r w:rsidRPr="00870AF1">
        <w:t xml:space="preserve"> </w:t>
      </w:r>
    </w:p>
    <w:p w14:paraId="50BAC063" w14:textId="77777777" w:rsidR="00C14526" w:rsidRDefault="00C14526" w:rsidP="00B81CA3">
      <w:pPr>
        <w:pStyle w:val="Sampletext"/>
      </w:pPr>
      <w:r w:rsidRPr="00C14526">
        <w:t>Sample text</w:t>
      </w:r>
    </w:p>
    <w:p w14:paraId="277372A7" w14:textId="77777777" w:rsidR="00C14526" w:rsidRPr="00870AF1" w:rsidRDefault="00C14526" w:rsidP="00C14526">
      <w:r w:rsidRPr="00870AF1">
        <w:t xml:space="preserve">If a bird, animal or object strike is experienced in flight, the aircraft must be landed as soon as practicable, and the damage assessed. </w:t>
      </w:r>
      <w:r>
        <w:t>The following also apply</w:t>
      </w:r>
      <w:r w:rsidRPr="00870AF1">
        <w:t>:</w:t>
      </w:r>
    </w:p>
    <w:p w14:paraId="13023E99" w14:textId="33BF73DF" w:rsidR="00C14526" w:rsidRPr="00C14526" w:rsidRDefault="00C14526" w:rsidP="00C14526">
      <w:pPr>
        <w:pStyle w:val="ListBullet"/>
      </w:pPr>
      <w:r>
        <w:t>T</w:t>
      </w:r>
      <w:r w:rsidRPr="00C14526">
        <w:t>he pilot in command must enter the details on Part 2 of the Maintenance Release (MR)</w:t>
      </w:r>
      <w:r w:rsidR="008D1B1F">
        <w:t>.</w:t>
      </w:r>
    </w:p>
    <w:p w14:paraId="58282376" w14:textId="6CE2CB8F" w:rsidR="00C14526" w:rsidRPr="00C14526" w:rsidRDefault="00C14526" w:rsidP="00C14526">
      <w:pPr>
        <w:pStyle w:val="ListBullet"/>
      </w:pPr>
      <w:r>
        <w:t>T</w:t>
      </w:r>
      <w:r w:rsidRPr="00C14526">
        <w:t>he pilot in command must report the event to the Person responsible for the management of continuing airworthiness</w:t>
      </w:r>
      <w:r w:rsidR="008D1B1F">
        <w:t>.</w:t>
      </w:r>
    </w:p>
    <w:p w14:paraId="16E54255" w14:textId="7EF8CB13" w:rsidR="00C14526" w:rsidRPr="00C14526" w:rsidRDefault="00C14526" w:rsidP="00C14526">
      <w:pPr>
        <w:pStyle w:val="ListBullet"/>
      </w:pPr>
      <w:r>
        <w:t>T</w:t>
      </w:r>
      <w:r w:rsidRPr="00C14526">
        <w:t>he Person responsible for the management of continuing airworthiness will inform the maintenance organisation for investigation and rectification</w:t>
      </w:r>
      <w:r w:rsidR="008D1B1F">
        <w:t>.</w:t>
      </w:r>
    </w:p>
    <w:p w14:paraId="742E6FE5" w14:textId="77777777" w:rsidR="00C14526" w:rsidRPr="00C14526" w:rsidRDefault="00C14526" w:rsidP="00C14526">
      <w:pPr>
        <w:pStyle w:val="ListBullet"/>
      </w:pPr>
      <w:r>
        <w:t>I</w:t>
      </w:r>
      <w:r w:rsidRPr="00C14526">
        <w:t>f the strike took place at a registered aerodrome, the pilot in command must, within 72hrs, report the event to the ATSB.</w:t>
      </w:r>
    </w:p>
    <w:p w14:paraId="3487AD29" w14:textId="77777777" w:rsidR="00C14526" w:rsidRDefault="00C14526" w:rsidP="00966E0B">
      <w:pPr>
        <w:pStyle w:val="Heading3"/>
      </w:pPr>
      <w:bookmarkStart w:id="709" w:name="_Toc96683843"/>
      <w:bookmarkStart w:id="710" w:name="_Toc96685062"/>
      <w:r w:rsidRPr="00870AF1">
        <w:t>Registered operator procedures</w:t>
      </w:r>
      <w:bookmarkEnd w:id="709"/>
      <w:bookmarkEnd w:id="710"/>
    </w:p>
    <w:p w14:paraId="540AD93B" w14:textId="1F52EB50" w:rsidR="00C14526" w:rsidRPr="001A4DB8" w:rsidRDefault="00C14526" w:rsidP="00C14526">
      <w:r>
        <w:t>Reserved</w:t>
      </w:r>
      <w:r w:rsidR="008D1B1F">
        <w:t>.</w:t>
      </w:r>
    </w:p>
    <w:p w14:paraId="61B83841" w14:textId="77777777" w:rsidR="00966E0B" w:rsidRDefault="00966E0B" w:rsidP="00966E0B">
      <w:pPr>
        <w:pStyle w:val="Heading1"/>
      </w:pPr>
      <w:bookmarkStart w:id="711" w:name="_Toc96683844"/>
      <w:bookmarkStart w:id="712" w:name="_Toc96685063"/>
      <w:bookmarkStart w:id="713" w:name="_Toc96685447"/>
      <w:bookmarkStart w:id="714" w:name="_Toc184214792"/>
      <w:bookmarkStart w:id="715" w:name="_Toc188966556"/>
      <w:r>
        <w:t>FLIGHT PLANNING AND PREPARATION</w:t>
      </w:r>
      <w:bookmarkEnd w:id="711"/>
      <w:bookmarkEnd w:id="712"/>
      <w:bookmarkEnd w:id="713"/>
      <w:bookmarkEnd w:id="714"/>
      <w:bookmarkEnd w:id="715"/>
    </w:p>
    <w:p w14:paraId="7352F3F2" w14:textId="77777777" w:rsidR="00966E0B" w:rsidRDefault="00966E0B" w:rsidP="00966E0B">
      <w:pPr>
        <w:pStyle w:val="Heading2"/>
      </w:pPr>
      <w:bookmarkStart w:id="716" w:name="_Toc96683845"/>
      <w:bookmarkStart w:id="717" w:name="_Toc96685064"/>
      <w:bookmarkStart w:id="718" w:name="_Toc96685448"/>
      <w:bookmarkStart w:id="719" w:name="_Toc184214793"/>
      <w:bookmarkStart w:id="720" w:name="_Toc188966557"/>
      <w:r>
        <w:t>Routes</w:t>
      </w:r>
      <w:bookmarkEnd w:id="716"/>
      <w:bookmarkEnd w:id="717"/>
      <w:bookmarkEnd w:id="718"/>
      <w:bookmarkEnd w:id="719"/>
      <w:bookmarkEnd w:id="720"/>
    </w:p>
    <w:p w14:paraId="50657F0D" w14:textId="77777777" w:rsidR="00966E0B" w:rsidRPr="00966E0B" w:rsidRDefault="00966E0B" w:rsidP="00966E0B">
      <w:pPr>
        <w:rPr>
          <w:rStyle w:val="Authorinstruction"/>
        </w:rPr>
      </w:pPr>
      <w:r w:rsidRPr="00966E0B">
        <w:rPr>
          <w:rStyle w:val="Authorinstruction"/>
        </w:rPr>
        <w:t>{Operator to insert specific procedures if required}.</w:t>
      </w:r>
    </w:p>
    <w:p w14:paraId="60C8048A" w14:textId="77777777" w:rsidR="00966E0B" w:rsidRDefault="00966E0B" w:rsidP="00966E0B">
      <w:pPr>
        <w:pStyle w:val="Heading2"/>
      </w:pPr>
      <w:bookmarkStart w:id="721" w:name="_Toc97190858"/>
      <w:bookmarkStart w:id="722" w:name="_Toc97190859"/>
      <w:bookmarkStart w:id="723" w:name="_Toc97190860"/>
      <w:bookmarkStart w:id="724" w:name="_Toc97190861"/>
      <w:bookmarkStart w:id="725" w:name="_Toc96683847"/>
      <w:bookmarkStart w:id="726" w:name="_Toc96685066"/>
      <w:bookmarkStart w:id="727" w:name="_Toc96685449"/>
      <w:bookmarkStart w:id="728" w:name="_Toc184214794"/>
      <w:bookmarkStart w:id="729" w:name="_Toc188966558"/>
      <w:bookmarkEnd w:id="721"/>
      <w:bookmarkEnd w:id="722"/>
      <w:bookmarkEnd w:id="723"/>
      <w:bookmarkEnd w:id="724"/>
      <w:r>
        <w:t>Aerodromes and aircraft landing areas / sites</w:t>
      </w:r>
      <w:bookmarkEnd w:id="725"/>
      <w:bookmarkEnd w:id="726"/>
      <w:bookmarkEnd w:id="727"/>
      <w:bookmarkEnd w:id="728"/>
      <w:bookmarkEnd w:id="729"/>
    </w:p>
    <w:p w14:paraId="746314C5" w14:textId="77777777" w:rsidR="00966E0B" w:rsidRPr="00966E0B" w:rsidRDefault="00966E0B" w:rsidP="00B81CA3">
      <w:pPr>
        <w:pStyle w:val="Sampletext"/>
      </w:pPr>
      <w:r w:rsidRPr="00966E0B">
        <w:t>Sample text</w:t>
      </w:r>
    </w:p>
    <w:p w14:paraId="1820C653" w14:textId="77777777" w:rsidR="00966E0B" w:rsidRDefault="00966E0B" w:rsidP="00966E0B">
      <w:r w:rsidRPr="00E77224">
        <w:t xml:space="preserve">Pilots should </w:t>
      </w:r>
      <w:r>
        <w:t>refer to</w:t>
      </w:r>
      <w:r w:rsidRPr="00A731DD">
        <w:t xml:space="preserve"> </w:t>
      </w:r>
      <w:r w:rsidRPr="00B25D44">
        <w:t xml:space="preserve">the </w:t>
      </w:r>
      <w:r w:rsidRPr="00CD6C30">
        <w:t>Landing Area</w:t>
      </w:r>
      <w:r>
        <w:t xml:space="preserve"> / Site</w:t>
      </w:r>
      <w:r w:rsidRPr="00AF61AA">
        <w:t xml:space="preserve"> (ALA</w:t>
      </w:r>
      <w:r>
        <w:t xml:space="preserve"> / HLS</w:t>
      </w:r>
      <w:r w:rsidRPr="00AF61AA">
        <w:t xml:space="preserve">) </w:t>
      </w:r>
      <w:r w:rsidRPr="00CD6C30">
        <w:t xml:space="preserve">Report </w:t>
      </w:r>
      <w:r>
        <w:t>Fo</w:t>
      </w:r>
      <w:r w:rsidRPr="00CD6C30">
        <w:t>rm</w:t>
      </w:r>
      <w:r w:rsidRPr="00AF61AA">
        <w:t xml:space="preserve"> </w:t>
      </w:r>
      <w:r>
        <w:t xml:space="preserve">and Register </w:t>
      </w:r>
      <w:r w:rsidRPr="00AF61AA">
        <w:t>(Form A</w:t>
      </w:r>
      <w:r>
        <w:t>0</w:t>
      </w:r>
      <w:r w:rsidRPr="00AF61AA">
        <w:t>8)</w:t>
      </w:r>
      <w:r w:rsidRPr="00E77224">
        <w:t xml:space="preserve"> if </w:t>
      </w:r>
      <w:r>
        <w:t xml:space="preserve">an aerodrome is not in the AAI and use the form </w:t>
      </w:r>
      <w:r w:rsidRPr="00E77224">
        <w:t>to add a</w:t>
      </w:r>
      <w:r>
        <w:t xml:space="preserve"> landing area / site </w:t>
      </w:r>
      <w:r w:rsidRPr="00E77224">
        <w:t>to the register.</w:t>
      </w:r>
    </w:p>
    <w:p w14:paraId="34E70AA8" w14:textId="77777777" w:rsidR="00966E0B" w:rsidRDefault="00966E0B" w:rsidP="006D7FDE">
      <w:pPr>
        <w:pStyle w:val="Heading1"/>
      </w:pPr>
      <w:bookmarkStart w:id="730" w:name="_Toc96683849"/>
      <w:bookmarkStart w:id="731" w:name="_Toc96685068"/>
      <w:bookmarkStart w:id="732" w:name="_Toc96685450"/>
      <w:bookmarkStart w:id="733" w:name="_Toc184214795"/>
      <w:bookmarkStart w:id="734" w:name="_Toc188966559"/>
      <w:r w:rsidRPr="006D7FDE">
        <w:t>TRAINING</w:t>
      </w:r>
      <w:r>
        <w:t xml:space="preserve"> AND CHECKING</w:t>
      </w:r>
      <w:bookmarkEnd w:id="730"/>
      <w:bookmarkEnd w:id="731"/>
      <w:bookmarkEnd w:id="732"/>
      <w:bookmarkEnd w:id="733"/>
      <w:bookmarkEnd w:id="734"/>
    </w:p>
    <w:p w14:paraId="37777A32" w14:textId="77777777" w:rsidR="006D7FDE" w:rsidRPr="007A0A55" w:rsidRDefault="006D7FDE" w:rsidP="006D7FDE">
      <w:pPr>
        <w:pStyle w:val="unHeading2"/>
      </w:pPr>
      <w:bookmarkStart w:id="735" w:name="_Toc167958740"/>
      <w:bookmarkStart w:id="736" w:name="_Toc188966560"/>
      <w:r w:rsidRPr="007A0A55">
        <w:t>Introduction</w:t>
      </w:r>
      <w:bookmarkEnd w:id="735"/>
      <w:bookmarkEnd w:id="736"/>
    </w:p>
    <w:p w14:paraId="2BCC94D8" w14:textId="77777777" w:rsidR="001062C1" w:rsidRPr="001062C1" w:rsidRDefault="006D7FDE" w:rsidP="001062C1">
      <w:pPr>
        <w:pStyle w:val="Sampletext"/>
      </w:pPr>
      <w:bookmarkStart w:id="737" w:name="_Toc166167443"/>
      <w:bookmarkStart w:id="738" w:name="_Toc167697969"/>
      <w:bookmarkStart w:id="739" w:name="_Toc167706283"/>
      <w:bookmarkStart w:id="740" w:name="_Toc167706355"/>
      <w:bookmarkStart w:id="741" w:name="_Toc167958145"/>
      <w:bookmarkStart w:id="742" w:name="_Toc167958741"/>
      <w:r w:rsidRPr="001062C1">
        <w:t>Sample text 1</w:t>
      </w:r>
    </w:p>
    <w:p w14:paraId="7D97B47D" w14:textId="2D3ED4C0" w:rsidR="006D7FDE" w:rsidRPr="001062C1" w:rsidRDefault="006D7FDE" w:rsidP="001062C1">
      <w:pPr>
        <w:pStyle w:val="normalafterlisttable"/>
        <w:rPr>
          <w:rStyle w:val="bold"/>
        </w:rPr>
      </w:pPr>
      <w:r w:rsidRPr="001062C1">
        <w:rPr>
          <w:rStyle w:val="bold"/>
        </w:rPr>
        <w:t>Operators operating in Air Transport only</w:t>
      </w:r>
      <w:bookmarkEnd w:id="737"/>
      <w:bookmarkEnd w:id="738"/>
      <w:bookmarkEnd w:id="739"/>
      <w:bookmarkEnd w:id="740"/>
      <w:bookmarkEnd w:id="741"/>
      <w:bookmarkEnd w:id="742"/>
    </w:p>
    <w:p w14:paraId="3FF427EE" w14:textId="77777777" w:rsidR="006D7FDE" w:rsidRDefault="006D7FDE" w:rsidP="006D7FDE">
      <w:r w:rsidRPr="00E87E8D">
        <w:t xml:space="preserve">This manual describes </w:t>
      </w:r>
      <w:r w:rsidRPr="002D4956">
        <w:rPr>
          <w:rStyle w:val="Authorinstruction"/>
        </w:rPr>
        <w:t>[Sample Aviation]</w:t>
      </w:r>
      <w:r w:rsidRPr="00E87E8D">
        <w:t xml:space="preserve">’s training and checking system to meet the requirements of </w:t>
      </w:r>
      <w:r>
        <w:t>R</w:t>
      </w:r>
      <w:r w:rsidRPr="00E87E8D">
        <w:t>egulation 119.170.</w:t>
      </w:r>
    </w:p>
    <w:p w14:paraId="14ACAD81" w14:textId="77777777" w:rsidR="006D7FDE" w:rsidRDefault="006D7FDE" w:rsidP="006D7FDE">
      <w:r w:rsidRPr="00E87E8D">
        <w:t xml:space="preserve">The </w:t>
      </w:r>
      <w:r>
        <w:t>Head of Training and Checking (</w:t>
      </w:r>
      <w:r w:rsidRPr="00E87E8D">
        <w:t>HOTC</w:t>
      </w:r>
      <w:r>
        <w:t>)</w:t>
      </w:r>
      <w:r w:rsidRPr="00E87E8D">
        <w:t xml:space="preserve"> is responsible for the management of th</w:t>
      </w:r>
      <w:r>
        <w:t>e training and checking</w:t>
      </w:r>
      <w:r w:rsidRPr="00E87E8D">
        <w:t xml:space="preserve"> system as it applies to </w:t>
      </w:r>
      <w:r>
        <w:t xml:space="preserve">flight crew members. The </w:t>
      </w:r>
      <w:r w:rsidRPr="002D4956">
        <w:rPr>
          <w:rStyle w:val="Authorinstruction"/>
        </w:rPr>
        <w:t>[HOTC/HOFO]</w:t>
      </w:r>
      <w:r>
        <w:t xml:space="preserve"> undertakes all duties under the responsibility of the Chief Executive Officer (CEO) in relation to managing this system for all other non</w:t>
      </w:r>
      <w:r>
        <w:noBreakHyphen/>
        <w:t>flight crew operational safety-critical personnel.</w:t>
      </w:r>
    </w:p>
    <w:p w14:paraId="792AA713" w14:textId="77777777" w:rsidR="001062C1" w:rsidRPr="001062C1" w:rsidRDefault="006D7FDE" w:rsidP="001062C1">
      <w:pPr>
        <w:pStyle w:val="Sampletext"/>
      </w:pPr>
      <w:bookmarkStart w:id="743" w:name="_Toc166167444"/>
      <w:bookmarkStart w:id="744" w:name="_Toc167697970"/>
      <w:bookmarkStart w:id="745" w:name="_Toc167706284"/>
      <w:bookmarkStart w:id="746" w:name="_Toc167706356"/>
      <w:bookmarkStart w:id="747" w:name="_Toc167958146"/>
      <w:bookmarkStart w:id="748" w:name="_Toc167958742"/>
      <w:r w:rsidRPr="001062C1">
        <w:t>Sample text 2</w:t>
      </w:r>
    </w:p>
    <w:p w14:paraId="3F88F1C0" w14:textId="42AAF89C" w:rsidR="006D7FDE" w:rsidRPr="001062C1" w:rsidRDefault="006D7FDE" w:rsidP="001062C1">
      <w:pPr>
        <w:pStyle w:val="normalafterlisttable"/>
        <w:rPr>
          <w:rStyle w:val="bold"/>
        </w:rPr>
      </w:pPr>
      <w:r w:rsidRPr="001062C1">
        <w:rPr>
          <w:rStyle w:val="bold"/>
        </w:rPr>
        <w:t>Operators operating in Air Transport and Aerial Work with some aerial work operations requiring a TCS and some aerial work operations not requiring a TCS and holding the voluntary extension to include those activities</w:t>
      </w:r>
      <w:bookmarkEnd w:id="743"/>
      <w:bookmarkEnd w:id="744"/>
      <w:bookmarkEnd w:id="745"/>
      <w:bookmarkEnd w:id="746"/>
      <w:bookmarkEnd w:id="747"/>
      <w:bookmarkEnd w:id="748"/>
    </w:p>
    <w:p w14:paraId="03AF1BF5" w14:textId="77777777" w:rsidR="006D7FDE" w:rsidRDefault="006D7FDE" w:rsidP="006D7FDE">
      <w:r w:rsidRPr="00E87E8D">
        <w:t xml:space="preserve">This manual describes </w:t>
      </w:r>
      <w:r w:rsidRPr="002D4956">
        <w:rPr>
          <w:rStyle w:val="Authorinstruction"/>
        </w:rPr>
        <w:t>[Sample Aviation]</w:t>
      </w:r>
      <w:r w:rsidRPr="00E87E8D">
        <w:t xml:space="preserve">’s training and checking system to meet the requirements of </w:t>
      </w:r>
      <w:r>
        <w:t>R</w:t>
      </w:r>
      <w:r w:rsidRPr="00E87E8D">
        <w:t>egulation</w:t>
      </w:r>
      <w:r>
        <w:t>s</w:t>
      </w:r>
      <w:r w:rsidRPr="00E87E8D">
        <w:t xml:space="preserve"> 119.170</w:t>
      </w:r>
      <w:r>
        <w:t xml:space="preserve"> and 138.125</w:t>
      </w:r>
      <w:r w:rsidRPr="00E87E8D">
        <w:t>.</w:t>
      </w:r>
    </w:p>
    <w:p w14:paraId="6FD04B3C" w14:textId="77777777" w:rsidR="006D7FDE" w:rsidRDefault="006D7FDE" w:rsidP="006D7FDE">
      <w:r>
        <w:t xml:space="preserve">All aerial work operations conducted by </w:t>
      </w:r>
      <w:r w:rsidRPr="002D4956">
        <w:rPr>
          <w:rStyle w:val="Authorinstruction"/>
        </w:rPr>
        <w:t>[Sample Aviation]</w:t>
      </w:r>
      <w:r w:rsidRPr="00E87E8D">
        <w:t xml:space="preserve"> </w:t>
      </w:r>
      <w:r>
        <w:t xml:space="preserve">are subject to this training and checking system. </w:t>
      </w:r>
      <w:r w:rsidRPr="002D4956">
        <w:rPr>
          <w:rStyle w:val="Authorinstruction"/>
        </w:rPr>
        <w:t>[Sample Aviation]</w:t>
      </w:r>
      <w:r w:rsidRPr="00E87E8D">
        <w:t xml:space="preserve"> </w:t>
      </w:r>
      <w:r>
        <w:t xml:space="preserve">conducts aerial work operations, some do not require use of a training and checking system under Regulation 138.125. </w:t>
      </w:r>
      <w:r w:rsidRPr="002D4956">
        <w:rPr>
          <w:rStyle w:val="Authorinstruction"/>
        </w:rPr>
        <w:t>[Sample Aviation]</w:t>
      </w:r>
      <w:r w:rsidRPr="00E87E8D">
        <w:t xml:space="preserve"> </w:t>
      </w:r>
      <w:r>
        <w:t xml:space="preserve">holds the </w:t>
      </w:r>
      <w:r w:rsidDel="0064081F">
        <w:t xml:space="preserve">required </w:t>
      </w:r>
      <w:r>
        <w:t>voluntary extension approval under section 4.03 of the Part 138 MOS.</w:t>
      </w:r>
    </w:p>
    <w:p w14:paraId="24E336B5" w14:textId="77777777" w:rsidR="006D7FDE" w:rsidRDefault="006D7FDE" w:rsidP="006D7FDE">
      <w:r w:rsidRPr="00E87E8D">
        <w:t xml:space="preserve">The </w:t>
      </w:r>
      <w:r w:rsidRPr="002D4956">
        <w:rPr>
          <w:rStyle w:val="Authorinstruction"/>
        </w:rPr>
        <w:t>[Head of Training and Checking (HOTC)/applicable Part 119 HOTC or Part 138 HOTC]</w:t>
      </w:r>
      <w:r>
        <w:t xml:space="preserve"> </w:t>
      </w:r>
      <w:r w:rsidRPr="00E87E8D">
        <w:t>is responsible for the management of th</w:t>
      </w:r>
      <w:r>
        <w:t>e training and checking</w:t>
      </w:r>
      <w:r w:rsidRPr="00E87E8D">
        <w:t xml:space="preserve"> system as it applies to </w:t>
      </w:r>
      <w:r>
        <w:t xml:space="preserve">flight crew members. The Chief Executive Officer (CEO) remains responsible for the management of this system for all other operational safety-critical personnel. The </w:t>
      </w:r>
      <w:r w:rsidRPr="002D4956">
        <w:rPr>
          <w:rStyle w:val="Authorinstruction"/>
        </w:rPr>
        <w:t xml:space="preserve">[HOTC/applicable Part 119 HOTC or Part 138 HOTC] </w:t>
      </w:r>
      <w:r>
        <w:t>undertakes relevant duties on behalf of the CEO.</w:t>
      </w:r>
    </w:p>
    <w:p w14:paraId="1983BE39" w14:textId="77777777" w:rsidR="001062C1" w:rsidRPr="001062C1" w:rsidRDefault="006D7FDE" w:rsidP="001062C1">
      <w:pPr>
        <w:pStyle w:val="Sampletext"/>
      </w:pPr>
      <w:bookmarkStart w:id="749" w:name="_Toc166167445"/>
      <w:bookmarkStart w:id="750" w:name="_Toc167697971"/>
      <w:bookmarkStart w:id="751" w:name="_Toc167706285"/>
      <w:bookmarkStart w:id="752" w:name="_Toc167706357"/>
      <w:bookmarkStart w:id="753" w:name="_Toc167958147"/>
      <w:bookmarkStart w:id="754" w:name="_Toc167958743"/>
      <w:r w:rsidRPr="001062C1">
        <w:t>Sample text 3</w:t>
      </w:r>
    </w:p>
    <w:p w14:paraId="3BB6859C" w14:textId="392EA3C5" w:rsidR="006D7FDE" w:rsidRPr="001062C1" w:rsidRDefault="006D7FDE" w:rsidP="001062C1">
      <w:pPr>
        <w:pStyle w:val="normalafterlisttable"/>
        <w:rPr>
          <w:rStyle w:val="bold"/>
        </w:rPr>
      </w:pPr>
      <w:r w:rsidRPr="001062C1">
        <w:rPr>
          <w:rStyle w:val="bold"/>
        </w:rPr>
        <w:t>Operators operating in Air Transport and Aerial Work with some aerial work operations requiring a TCS and some aerial work operations not requiring a TCS and have not voluntarily extended their Part 138 TCS</w:t>
      </w:r>
      <w:bookmarkEnd w:id="749"/>
      <w:bookmarkEnd w:id="750"/>
      <w:bookmarkEnd w:id="751"/>
      <w:bookmarkEnd w:id="752"/>
      <w:bookmarkEnd w:id="753"/>
      <w:bookmarkEnd w:id="754"/>
    </w:p>
    <w:p w14:paraId="643092ED" w14:textId="77777777" w:rsidR="006D7FDE" w:rsidRDefault="006D7FDE" w:rsidP="006D7FDE">
      <w:r w:rsidRPr="00E87E8D">
        <w:t xml:space="preserve">This manual describes </w:t>
      </w:r>
      <w:r w:rsidRPr="002D4956">
        <w:rPr>
          <w:rStyle w:val="Authorinstruction"/>
        </w:rPr>
        <w:t>[Sample Aviation]</w:t>
      </w:r>
      <w:r w:rsidRPr="00E87E8D">
        <w:t xml:space="preserve">’s training and checking system to meet the requirements of </w:t>
      </w:r>
      <w:r>
        <w:t>R</w:t>
      </w:r>
      <w:r w:rsidRPr="00E87E8D">
        <w:t>egulation</w:t>
      </w:r>
      <w:r>
        <w:t>s</w:t>
      </w:r>
      <w:r w:rsidRPr="00E87E8D">
        <w:t xml:space="preserve"> 119.170</w:t>
      </w:r>
      <w:r>
        <w:t xml:space="preserve"> and 138.125</w:t>
      </w:r>
      <w:r w:rsidRPr="00E87E8D">
        <w:t>.</w:t>
      </w:r>
    </w:p>
    <w:p w14:paraId="36818576" w14:textId="77777777" w:rsidR="006D7FDE" w:rsidRDefault="006D7FDE" w:rsidP="006D7FDE">
      <w:r>
        <w:t xml:space="preserve">Some aerial work operations </w:t>
      </w:r>
      <w:r w:rsidRPr="002D4956">
        <w:rPr>
          <w:rStyle w:val="Authorinstruction"/>
        </w:rPr>
        <w:t>[Sample Aviation]</w:t>
      </w:r>
      <w:r w:rsidRPr="00E87E8D">
        <w:t xml:space="preserve"> </w:t>
      </w:r>
      <w:r>
        <w:t xml:space="preserve">conducts require a training and checking system. </w:t>
      </w:r>
      <w:r w:rsidRPr="002D4956">
        <w:rPr>
          <w:rStyle w:val="Authorinstruction"/>
        </w:rPr>
        <w:t>[Sample Aviation]</w:t>
      </w:r>
      <w:r>
        <w:t xml:space="preserve"> has elected not to voluntarily extend the use of a training and checking system to include other aerial work operations</w:t>
      </w:r>
      <w:r w:rsidRPr="002E24A5">
        <w:t xml:space="preserve"> </w:t>
      </w:r>
      <w:r>
        <w:t>under section 4.03 of the Part 138 MOS. The aerial work operations subject to the training and checking system are:</w:t>
      </w:r>
    </w:p>
    <w:p w14:paraId="21E9C0E8" w14:textId="77777777" w:rsidR="006D7FDE" w:rsidRPr="002D4956" w:rsidRDefault="006D7FDE" w:rsidP="006D7FDE">
      <w:pPr>
        <w:pStyle w:val="ListBullet"/>
        <w:rPr>
          <w:rStyle w:val="Authorinstruction"/>
        </w:rPr>
      </w:pPr>
      <w:r w:rsidRPr="002D4956">
        <w:rPr>
          <w:rStyle w:val="Authorinstruction"/>
        </w:rPr>
        <w:t>[operation 1]</w:t>
      </w:r>
    </w:p>
    <w:p w14:paraId="1F9A513C" w14:textId="77777777" w:rsidR="006D7FDE" w:rsidRPr="002D4956" w:rsidRDefault="006D7FDE" w:rsidP="006D7FDE">
      <w:pPr>
        <w:pStyle w:val="ListBullet"/>
        <w:rPr>
          <w:rStyle w:val="Authorinstruction"/>
        </w:rPr>
      </w:pPr>
      <w:r w:rsidRPr="002D4956">
        <w:rPr>
          <w:rStyle w:val="Authorinstruction"/>
        </w:rPr>
        <w:t>[operation 2]</w:t>
      </w:r>
    </w:p>
    <w:p w14:paraId="7E2B332D" w14:textId="77777777" w:rsidR="006D7FDE" w:rsidRPr="002D4956" w:rsidRDefault="006D7FDE" w:rsidP="006D7FDE">
      <w:pPr>
        <w:pStyle w:val="ListBullet"/>
        <w:rPr>
          <w:rStyle w:val="Authorinstruction"/>
        </w:rPr>
      </w:pPr>
      <w:r w:rsidRPr="002D4956">
        <w:rPr>
          <w:rStyle w:val="Authorinstruction"/>
        </w:rPr>
        <w:t>[operation 3].</w:t>
      </w:r>
    </w:p>
    <w:p w14:paraId="5A573105" w14:textId="77777777" w:rsidR="006D7FDE" w:rsidRDefault="006D7FDE" w:rsidP="006D7FDE">
      <w:r>
        <w:t>This manual acts as a single reference document and includes the required t</w:t>
      </w:r>
      <w:r w:rsidRPr="00DC0B2B">
        <w:t xml:space="preserve">raining and checking activities </w:t>
      </w:r>
      <w:r>
        <w:t xml:space="preserve">for aerial work operations conducted by </w:t>
      </w:r>
      <w:r w:rsidRPr="002D4956">
        <w:rPr>
          <w:rStyle w:val="Authorinstruction"/>
        </w:rPr>
        <w:t>[Sample Aviation]</w:t>
      </w:r>
      <w:r w:rsidRPr="00E87E8D">
        <w:t xml:space="preserve"> </w:t>
      </w:r>
      <w:r w:rsidRPr="00DC0B2B">
        <w:t>that do not requir</w:t>
      </w:r>
      <w:r>
        <w:t>e</w:t>
      </w:r>
      <w:r w:rsidRPr="00DC0B2B">
        <w:t xml:space="preserve"> </w:t>
      </w:r>
      <w:r>
        <w:t xml:space="preserve">the use of </w:t>
      </w:r>
      <w:r w:rsidRPr="00DC0B2B">
        <w:t>a training and checking system.</w:t>
      </w:r>
    </w:p>
    <w:p w14:paraId="5E006767" w14:textId="77777777" w:rsidR="006D7FDE" w:rsidRDefault="006D7FDE" w:rsidP="006D7FDE">
      <w:r w:rsidRPr="00E87E8D">
        <w:t xml:space="preserve">The </w:t>
      </w:r>
      <w:r w:rsidRPr="002D4956">
        <w:rPr>
          <w:rStyle w:val="Authorinstruction"/>
        </w:rPr>
        <w:t>[Head of Training and Checking (HOTC)/applicable Part 119 HOTC or Part 138 HOTC]</w:t>
      </w:r>
      <w:r>
        <w:t xml:space="preserve"> </w:t>
      </w:r>
      <w:r w:rsidRPr="00E87E8D">
        <w:t>is responsible for the management of th</w:t>
      </w:r>
      <w:r>
        <w:t>e training and checking</w:t>
      </w:r>
      <w:r w:rsidRPr="00E87E8D">
        <w:t xml:space="preserve"> system as it applies to </w:t>
      </w:r>
      <w:r>
        <w:t xml:space="preserve">flight crew members. The Chief Executive Officer (CEO) remains responsible for the management of the system for all other operational safety-critical personnel. The </w:t>
      </w:r>
      <w:r w:rsidRPr="002D4956">
        <w:rPr>
          <w:rStyle w:val="Authorinstruction"/>
        </w:rPr>
        <w:t>[HOTC/Part 138 HOTC/Part 138 HOO]</w:t>
      </w:r>
      <w:r w:rsidRPr="00DC0B2B">
        <w:t xml:space="preserve"> </w:t>
      </w:r>
      <w:r>
        <w:t>undertakes relevant duties on behalf of the CEO.</w:t>
      </w:r>
    </w:p>
    <w:p w14:paraId="18BEAD34" w14:textId="77777777" w:rsidR="001062C1" w:rsidRPr="001062C1" w:rsidRDefault="006D7FDE" w:rsidP="001062C1">
      <w:pPr>
        <w:pStyle w:val="Sampletext"/>
      </w:pPr>
      <w:bookmarkStart w:id="755" w:name="_Toc166167446"/>
      <w:bookmarkStart w:id="756" w:name="_Toc167697972"/>
      <w:bookmarkStart w:id="757" w:name="_Toc167706286"/>
      <w:bookmarkStart w:id="758" w:name="_Toc167706358"/>
      <w:bookmarkStart w:id="759" w:name="_Toc167958148"/>
      <w:bookmarkStart w:id="760" w:name="_Toc167958744"/>
      <w:r w:rsidRPr="001062C1">
        <w:t>Sample text 4</w:t>
      </w:r>
    </w:p>
    <w:p w14:paraId="508BCB69" w14:textId="53AB9419" w:rsidR="006D7FDE" w:rsidRPr="001062C1" w:rsidRDefault="006D7FDE" w:rsidP="001062C1">
      <w:pPr>
        <w:pStyle w:val="normalafterlisttable"/>
        <w:rPr>
          <w:rStyle w:val="bold"/>
        </w:rPr>
      </w:pPr>
      <w:r w:rsidRPr="001062C1">
        <w:rPr>
          <w:rStyle w:val="bold"/>
        </w:rPr>
        <w:t>Operators operating in Air Transport and Aerial Work with no aerial work operations requiring a TCS and have voluntarily adopted a TCS</w:t>
      </w:r>
      <w:bookmarkEnd w:id="755"/>
      <w:bookmarkEnd w:id="756"/>
      <w:bookmarkEnd w:id="757"/>
      <w:bookmarkEnd w:id="758"/>
      <w:bookmarkEnd w:id="759"/>
      <w:bookmarkEnd w:id="760"/>
    </w:p>
    <w:p w14:paraId="1E0751B0" w14:textId="77777777" w:rsidR="006D7FDE" w:rsidRDefault="006D7FDE" w:rsidP="006D7FDE">
      <w:r w:rsidRPr="00E87E8D">
        <w:t xml:space="preserve">This manual describes </w:t>
      </w:r>
      <w:r w:rsidRPr="002D4956">
        <w:rPr>
          <w:rStyle w:val="Authorinstruction"/>
        </w:rPr>
        <w:t>[Sample Aviation]</w:t>
      </w:r>
      <w:r w:rsidRPr="00E87E8D">
        <w:t xml:space="preserve">’s training and checking system to meet the requirements of </w:t>
      </w:r>
      <w:r>
        <w:t>R</w:t>
      </w:r>
      <w:r w:rsidRPr="00E87E8D">
        <w:t>egulation</w:t>
      </w:r>
      <w:r>
        <w:t>s</w:t>
      </w:r>
      <w:r w:rsidRPr="00E87E8D">
        <w:t xml:space="preserve"> 119.170</w:t>
      </w:r>
      <w:r>
        <w:t xml:space="preserve"> and 138.125</w:t>
      </w:r>
      <w:r w:rsidRPr="00E87E8D">
        <w:t>.</w:t>
      </w:r>
    </w:p>
    <w:p w14:paraId="19D59EE9" w14:textId="77777777" w:rsidR="006D7FDE" w:rsidRDefault="006D7FDE" w:rsidP="006D7FDE">
      <w:r>
        <w:t xml:space="preserve">None of the aerial work operations </w:t>
      </w:r>
      <w:r w:rsidRPr="002D4956">
        <w:rPr>
          <w:rStyle w:val="Authorinstruction"/>
        </w:rPr>
        <w:t>[Sample Aviation]</w:t>
      </w:r>
      <w:r w:rsidRPr="00E87E8D">
        <w:t xml:space="preserve"> </w:t>
      </w:r>
      <w:r>
        <w:t xml:space="preserve">conducts require the use of a training and checking system. </w:t>
      </w:r>
      <w:r w:rsidRPr="002D4956">
        <w:rPr>
          <w:rStyle w:val="Authorinstruction"/>
        </w:rPr>
        <w:t>[Sample Aviation]</w:t>
      </w:r>
      <w:r>
        <w:t xml:space="preserve"> holds the CASA approval under section 4.04 of the Part 138 MOS</w:t>
      </w:r>
      <w:r w:rsidRPr="000A6E2F">
        <w:t xml:space="preserve"> </w:t>
      </w:r>
      <w:r>
        <w:t>to voluntarily adopt the use of a training and checking system for its aerial work operations.</w:t>
      </w:r>
    </w:p>
    <w:p w14:paraId="333E1F8C" w14:textId="77777777" w:rsidR="006D7FDE" w:rsidRPr="007A0A55" w:rsidRDefault="006D7FDE" w:rsidP="006D7FDE">
      <w:r w:rsidRPr="00E87E8D">
        <w:t xml:space="preserve">The </w:t>
      </w:r>
      <w:r w:rsidRPr="002D4956">
        <w:rPr>
          <w:rStyle w:val="Authorinstruction"/>
        </w:rPr>
        <w:t>[Head of Training and Checking (HOTC)/applicable Part 119 HOTC or Part 138 HOTC]</w:t>
      </w:r>
      <w:r w:rsidRPr="00FF2E04">
        <w:t xml:space="preserve"> is responsible for the management of th</w:t>
      </w:r>
      <w:r>
        <w:t>e training and checking</w:t>
      </w:r>
      <w:r w:rsidRPr="00FF2E04">
        <w:t xml:space="preserve"> system as it applies to flight crew members. </w:t>
      </w:r>
      <w:r>
        <w:t>T</w:t>
      </w:r>
      <w:r w:rsidRPr="00FF2E04">
        <w:t xml:space="preserve">he </w:t>
      </w:r>
      <w:r>
        <w:t>Chief Executive Officer (</w:t>
      </w:r>
      <w:r w:rsidRPr="00FF2E04">
        <w:t>CEO</w:t>
      </w:r>
      <w:r>
        <w:t>)</w:t>
      </w:r>
      <w:r w:rsidRPr="00FF2E04">
        <w:t xml:space="preserve"> remains responsible for the management of this system for all other operational safety-critical personnel</w:t>
      </w:r>
      <w:r>
        <w:t>.</w:t>
      </w:r>
      <w:r w:rsidRPr="00FF2E04">
        <w:t xml:space="preserve"> </w:t>
      </w:r>
      <w:r>
        <w:t>T</w:t>
      </w:r>
      <w:r w:rsidRPr="00FF2E04">
        <w:t xml:space="preserve">he </w:t>
      </w:r>
      <w:r w:rsidRPr="002D4956">
        <w:rPr>
          <w:rStyle w:val="Authorinstruction"/>
        </w:rPr>
        <w:t>[HOTC/Part 138 HOTC/Part 138 HOO]</w:t>
      </w:r>
      <w:r w:rsidRPr="00DC0B2B">
        <w:t xml:space="preserve"> </w:t>
      </w:r>
      <w:r>
        <w:t>undertakes relevant duties on behalf of the CEO.</w:t>
      </w:r>
    </w:p>
    <w:p w14:paraId="326016B3" w14:textId="77777777" w:rsidR="001062C1" w:rsidRPr="001062C1" w:rsidRDefault="006D7FDE" w:rsidP="001062C1">
      <w:pPr>
        <w:pStyle w:val="Sampletext"/>
      </w:pPr>
      <w:bookmarkStart w:id="761" w:name="_Toc166167447"/>
      <w:bookmarkStart w:id="762" w:name="_Toc167697973"/>
      <w:bookmarkStart w:id="763" w:name="_Toc167706287"/>
      <w:bookmarkStart w:id="764" w:name="_Toc167706359"/>
      <w:bookmarkStart w:id="765" w:name="_Toc167958149"/>
      <w:bookmarkStart w:id="766" w:name="_Toc167958745"/>
      <w:r w:rsidRPr="001062C1">
        <w:t>Sample text 5</w:t>
      </w:r>
    </w:p>
    <w:p w14:paraId="714CFB99" w14:textId="0B99B7CB" w:rsidR="006D7FDE" w:rsidRPr="001062C1" w:rsidRDefault="006D7FDE" w:rsidP="001062C1">
      <w:pPr>
        <w:pStyle w:val="normalafterlisttable"/>
        <w:rPr>
          <w:rStyle w:val="bold"/>
        </w:rPr>
      </w:pPr>
      <w:r w:rsidRPr="001062C1">
        <w:rPr>
          <w:rStyle w:val="bold"/>
        </w:rPr>
        <w:t>Operators operating in Air Transport and Aerial Work with no aerial work operations requiring a TCS and has voluntarily adopted a TCS for some aerial work operations but not all aerial work activities</w:t>
      </w:r>
      <w:bookmarkEnd w:id="761"/>
      <w:bookmarkEnd w:id="762"/>
      <w:bookmarkEnd w:id="763"/>
      <w:bookmarkEnd w:id="764"/>
      <w:bookmarkEnd w:id="765"/>
      <w:bookmarkEnd w:id="766"/>
    </w:p>
    <w:p w14:paraId="315D1033" w14:textId="77777777" w:rsidR="006D7FDE" w:rsidRDefault="006D7FDE" w:rsidP="006D7FDE">
      <w:r w:rsidRPr="00E87E8D">
        <w:t xml:space="preserve">This manual describes </w:t>
      </w:r>
      <w:r w:rsidRPr="002D4956">
        <w:rPr>
          <w:rStyle w:val="Authorinstruction"/>
        </w:rPr>
        <w:t>[Sample Aviation]</w:t>
      </w:r>
      <w:r w:rsidRPr="00E87E8D">
        <w:t xml:space="preserve">’s training and checking system to meet the requirements of </w:t>
      </w:r>
      <w:r>
        <w:t>R</w:t>
      </w:r>
      <w:r w:rsidRPr="00E87E8D">
        <w:t>egulation</w:t>
      </w:r>
      <w:r>
        <w:t>s</w:t>
      </w:r>
      <w:r w:rsidRPr="00E87E8D">
        <w:t xml:space="preserve"> 119.170</w:t>
      </w:r>
      <w:r>
        <w:t xml:space="preserve"> and 138.125</w:t>
      </w:r>
      <w:r w:rsidRPr="00E87E8D">
        <w:t>.</w:t>
      </w:r>
    </w:p>
    <w:p w14:paraId="5A43327E" w14:textId="77777777" w:rsidR="006D7FDE" w:rsidRDefault="006D7FDE" w:rsidP="006D7FDE">
      <w:r>
        <w:t xml:space="preserve">None of the aerial work operations </w:t>
      </w:r>
      <w:r w:rsidRPr="002D4956">
        <w:rPr>
          <w:rStyle w:val="Authorinstruction"/>
        </w:rPr>
        <w:t>[Sample Aviation]</w:t>
      </w:r>
      <w:r w:rsidRPr="00E87E8D">
        <w:t xml:space="preserve"> </w:t>
      </w:r>
      <w:r>
        <w:t xml:space="preserve">conducts require the use of a training and checking system. </w:t>
      </w:r>
      <w:r w:rsidRPr="002D4956">
        <w:rPr>
          <w:rStyle w:val="Authorinstruction"/>
        </w:rPr>
        <w:t>[Sample Aviation]</w:t>
      </w:r>
      <w:r>
        <w:t xml:space="preserve"> holds the CASA approval under section 4.04 of the Part 138 MOS to voluntarily adopt the use of a training and checking system for some, but not all, aerial work operations. The aerial work operations subject to the training and checking system are:</w:t>
      </w:r>
    </w:p>
    <w:p w14:paraId="5EF4EDEE" w14:textId="77777777" w:rsidR="006D7FDE" w:rsidRPr="002D4956" w:rsidRDefault="006D7FDE" w:rsidP="006D7FDE">
      <w:pPr>
        <w:pStyle w:val="ListBullet"/>
        <w:rPr>
          <w:rStyle w:val="Authorinstruction"/>
        </w:rPr>
      </w:pPr>
      <w:r w:rsidRPr="002D4956">
        <w:rPr>
          <w:rStyle w:val="Authorinstruction"/>
        </w:rPr>
        <w:t>[operation 1]</w:t>
      </w:r>
    </w:p>
    <w:p w14:paraId="75589B59" w14:textId="77777777" w:rsidR="006D7FDE" w:rsidRPr="002D4956" w:rsidRDefault="006D7FDE" w:rsidP="006D7FDE">
      <w:pPr>
        <w:pStyle w:val="ListBullet"/>
        <w:rPr>
          <w:rStyle w:val="Authorinstruction"/>
        </w:rPr>
      </w:pPr>
      <w:r w:rsidRPr="002D4956">
        <w:rPr>
          <w:rStyle w:val="Authorinstruction"/>
        </w:rPr>
        <w:t>[operation 2]</w:t>
      </w:r>
    </w:p>
    <w:p w14:paraId="634CA801" w14:textId="77777777" w:rsidR="006D7FDE" w:rsidRPr="002D4956" w:rsidRDefault="006D7FDE" w:rsidP="006D7FDE">
      <w:pPr>
        <w:pStyle w:val="ListBullet"/>
        <w:rPr>
          <w:rStyle w:val="Authorinstruction"/>
        </w:rPr>
      </w:pPr>
      <w:r w:rsidRPr="002D4956">
        <w:rPr>
          <w:rStyle w:val="Authorinstruction"/>
        </w:rPr>
        <w:t>[operation 3].</w:t>
      </w:r>
    </w:p>
    <w:p w14:paraId="0ED6262D" w14:textId="77777777" w:rsidR="006D7FDE" w:rsidRDefault="006D7FDE" w:rsidP="006D7FDE">
      <w:r>
        <w:t>This manual acts as a single reference document and includes the t</w:t>
      </w:r>
      <w:r w:rsidRPr="00DC0B2B">
        <w:t>raining and checking activities</w:t>
      </w:r>
      <w:r>
        <w:t xml:space="preserve"> </w:t>
      </w:r>
      <w:r w:rsidRPr="00DC0B2B">
        <w:t xml:space="preserve">for aerial work operations </w:t>
      </w:r>
      <w:r>
        <w:t xml:space="preserve">conducted by </w:t>
      </w:r>
      <w:r w:rsidRPr="002D4956">
        <w:rPr>
          <w:rStyle w:val="Authorinstruction"/>
        </w:rPr>
        <w:t>[Sample Aviation]</w:t>
      </w:r>
      <w:r w:rsidRPr="00E87E8D">
        <w:t xml:space="preserve"> </w:t>
      </w:r>
      <w:r w:rsidRPr="00DC0B2B">
        <w:t xml:space="preserve">that do not require </w:t>
      </w:r>
      <w:r>
        <w:t xml:space="preserve">the use of </w:t>
      </w:r>
      <w:r w:rsidRPr="00DC0B2B">
        <w:t>a training and checking system.</w:t>
      </w:r>
    </w:p>
    <w:p w14:paraId="488350D5" w14:textId="77777777" w:rsidR="006D7FDE" w:rsidRDefault="006D7FDE" w:rsidP="006D7FDE">
      <w:r w:rsidRPr="00E87E8D">
        <w:t xml:space="preserve">The </w:t>
      </w:r>
      <w:r w:rsidRPr="002D4956">
        <w:rPr>
          <w:rStyle w:val="Authorinstruction"/>
        </w:rPr>
        <w:t>[Head of Training and Checking (HOTC)/applicable Part 119 HOTC or Part 138 HOTC]</w:t>
      </w:r>
      <w:r>
        <w:t xml:space="preserve"> </w:t>
      </w:r>
      <w:r w:rsidRPr="00E87E8D">
        <w:t xml:space="preserve">is responsible for the management of </w:t>
      </w:r>
      <w:r>
        <w:t>the training and checking</w:t>
      </w:r>
      <w:r w:rsidRPr="00E87E8D">
        <w:t xml:space="preserve"> system as it applies to </w:t>
      </w:r>
      <w:r>
        <w:t xml:space="preserve">flight crew members. The Chief Executive Officer (CEO) remains responsible for the management of the system for all other operational safety-critical personnel. The </w:t>
      </w:r>
      <w:r w:rsidRPr="002D4956">
        <w:rPr>
          <w:rStyle w:val="Authorinstruction"/>
        </w:rPr>
        <w:t>[HOTC/Part 138 HOTC/Part 138 HOO]</w:t>
      </w:r>
      <w:r w:rsidRPr="00DC0B2B">
        <w:t xml:space="preserve"> </w:t>
      </w:r>
      <w:r>
        <w:t>undertakes relevant duties on behalf of the CEO.</w:t>
      </w:r>
    </w:p>
    <w:p w14:paraId="5C5AB206" w14:textId="77777777" w:rsidR="001062C1" w:rsidRPr="001062C1" w:rsidRDefault="006D7FDE" w:rsidP="001062C1">
      <w:pPr>
        <w:pStyle w:val="Sampletext"/>
      </w:pPr>
      <w:bookmarkStart w:id="767" w:name="_Toc166167448"/>
      <w:bookmarkStart w:id="768" w:name="_Toc167697974"/>
      <w:bookmarkStart w:id="769" w:name="_Toc167706288"/>
      <w:bookmarkStart w:id="770" w:name="_Toc167706360"/>
      <w:bookmarkStart w:id="771" w:name="_Toc167958150"/>
      <w:bookmarkStart w:id="772" w:name="_Toc167958746"/>
      <w:r w:rsidRPr="001062C1">
        <w:t>Sample text 6</w:t>
      </w:r>
    </w:p>
    <w:p w14:paraId="70C0D5F7" w14:textId="7455F480" w:rsidR="006D7FDE" w:rsidRPr="001062C1" w:rsidRDefault="006D7FDE" w:rsidP="001062C1">
      <w:pPr>
        <w:pStyle w:val="normalafterlisttable"/>
        <w:rPr>
          <w:rStyle w:val="bold"/>
        </w:rPr>
      </w:pPr>
      <w:r w:rsidRPr="001062C1">
        <w:rPr>
          <w:rStyle w:val="bold"/>
        </w:rPr>
        <w:t>Operators operating in Air Transport and Aerial Work with no aerial work operations requiring a TCS and not voluntarily adopting a TCS but including their T&amp;C procedures in the manual for convenience</w:t>
      </w:r>
      <w:bookmarkEnd w:id="767"/>
      <w:bookmarkEnd w:id="768"/>
      <w:bookmarkEnd w:id="769"/>
      <w:bookmarkEnd w:id="770"/>
      <w:bookmarkEnd w:id="771"/>
      <w:bookmarkEnd w:id="772"/>
    </w:p>
    <w:p w14:paraId="30DD55B9" w14:textId="77777777" w:rsidR="006D7FDE" w:rsidRDefault="006D7FDE" w:rsidP="006D7FDE">
      <w:r w:rsidRPr="00E87E8D">
        <w:t xml:space="preserve">This manual describes </w:t>
      </w:r>
      <w:r w:rsidRPr="002D4956">
        <w:rPr>
          <w:rStyle w:val="Authorinstruction"/>
        </w:rPr>
        <w:t>[Sample Aviation]</w:t>
      </w:r>
      <w:r w:rsidRPr="00E87E8D">
        <w:t xml:space="preserve">’s training and checking system to meet the requirements of </w:t>
      </w:r>
      <w:r>
        <w:t>R</w:t>
      </w:r>
      <w:r w:rsidRPr="00E87E8D">
        <w:t>egulation 119.170.</w:t>
      </w:r>
    </w:p>
    <w:p w14:paraId="362E70C0" w14:textId="77777777" w:rsidR="006D7FDE" w:rsidRDefault="006D7FDE" w:rsidP="006D7FDE">
      <w:r>
        <w:t xml:space="preserve">None of the aerial work operations </w:t>
      </w:r>
      <w:r w:rsidRPr="002D4956">
        <w:rPr>
          <w:rStyle w:val="Authorinstruction"/>
        </w:rPr>
        <w:t>[Sample Aviation]</w:t>
      </w:r>
      <w:r w:rsidRPr="00E87E8D">
        <w:t xml:space="preserve"> </w:t>
      </w:r>
      <w:r>
        <w:t xml:space="preserve">conducts require the use of a training and checking system. </w:t>
      </w:r>
      <w:r w:rsidRPr="002D4956">
        <w:rPr>
          <w:rStyle w:val="Authorinstruction"/>
        </w:rPr>
        <w:t>[Sample Aviation]</w:t>
      </w:r>
      <w:r>
        <w:t xml:space="preserve"> has not voluntarily adopted the use of a training and checking system under section 4.04 of the Part 138 MOS</w:t>
      </w:r>
      <w:r w:rsidRPr="00964729">
        <w:t xml:space="preserve"> </w:t>
      </w:r>
      <w:r>
        <w:t>for its aerial work operations.</w:t>
      </w:r>
    </w:p>
    <w:p w14:paraId="2EA847B9" w14:textId="77777777" w:rsidR="006D7FDE" w:rsidRDefault="006D7FDE" w:rsidP="006D7FDE">
      <w:r>
        <w:t>This manual acts as a single reference document and includes the t</w:t>
      </w:r>
      <w:r w:rsidRPr="00DC0B2B">
        <w:t xml:space="preserve">raining and checking activities for aerial work operations </w:t>
      </w:r>
      <w:r>
        <w:t xml:space="preserve">conducted by </w:t>
      </w:r>
      <w:r w:rsidRPr="002D4956">
        <w:rPr>
          <w:rStyle w:val="Authorinstruction"/>
        </w:rPr>
        <w:t>[Sample Aviation]</w:t>
      </w:r>
      <w:r w:rsidRPr="00E87E8D">
        <w:t xml:space="preserve"> </w:t>
      </w:r>
      <w:r w:rsidRPr="00DC0B2B">
        <w:t xml:space="preserve">that do not require </w:t>
      </w:r>
      <w:r>
        <w:t xml:space="preserve">the use of </w:t>
      </w:r>
      <w:r w:rsidRPr="00DC0B2B">
        <w:t>a training and checking system.</w:t>
      </w:r>
    </w:p>
    <w:p w14:paraId="08D4531C" w14:textId="77777777" w:rsidR="006D7FDE" w:rsidRDefault="006D7FDE" w:rsidP="006D7FDE">
      <w:r>
        <w:t>For air transport operations:</w:t>
      </w:r>
    </w:p>
    <w:p w14:paraId="548516E9" w14:textId="77777777" w:rsidR="006D7FDE" w:rsidRPr="007A0A55" w:rsidRDefault="006D7FDE" w:rsidP="006D7FDE">
      <w:pPr>
        <w:pStyle w:val="ListBullet"/>
      </w:pPr>
      <w:r w:rsidRPr="007A0A55">
        <w:t>the Part 119 Head of Training and Checking (HOTC) is responsible for the management of the training and checking system as it applies to flight crew members</w:t>
      </w:r>
    </w:p>
    <w:p w14:paraId="10CCDC43" w14:textId="77777777" w:rsidR="006D7FDE" w:rsidRPr="007A0A55" w:rsidRDefault="006D7FDE" w:rsidP="006D7FDE">
      <w:pPr>
        <w:pStyle w:val="ListBullet"/>
      </w:pPr>
      <w:r w:rsidRPr="007A0A55">
        <w:t xml:space="preserve">the Chief Executive Officer (CEO) remains responsible for the management of the training and checking system, for operational safety-critical personnel who are not flight crew members. The </w:t>
      </w:r>
      <w:r w:rsidRPr="002D4956" w:rsidDel="009D1716">
        <w:rPr>
          <w:rStyle w:val="Authorinstruction"/>
        </w:rPr>
        <w:t>[HOTC/HOFO]</w:t>
      </w:r>
      <w:r w:rsidRPr="007A0A55">
        <w:t xml:space="preserve"> undertakes relevant duties on behalf of the CEO.</w:t>
      </w:r>
    </w:p>
    <w:p w14:paraId="1E2AB43C" w14:textId="77777777" w:rsidR="006D7FDE" w:rsidRDefault="006D7FDE" w:rsidP="006D7FDE">
      <w:r>
        <w:t>For aerial work operations:</w:t>
      </w:r>
    </w:p>
    <w:p w14:paraId="6751169F" w14:textId="77777777" w:rsidR="006D7FDE" w:rsidRPr="007A0A55" w:rsidRDefault="006D7FDE" w:rsidP="006D7FDE">
      <w:pPr>
        <w:pStyle w:val="ListBullet"/>
      </w:pPr>
      <w:r w:rsidRPr="007A0A55">
        <w:t xml:space="preserve">the </w:t>
      </w:r>
      <w:r w:rsidRPr="002D4956">
        <w:rPr>
          <w:rStyle w:val="Authorinstruction"/>
        </w:rPr>
        <w:t>[Part 138 CEO/Part 138 HOO]</w:t>
      </w:r>
      <w:r w:rsidRPr="007A0A55">
        <w:t xml:space="preserve"> remains responsible for the management of the training and checking procedures</w:t>
      </w:r>
    </w:p>
    <w:p w14:paraId="2CDDADC6" w14:textId="77777777" w:rsidR="006D7FDE" w:rsidRDefault="006D7FDE" w:rsidP="006D7FDE">
      <w:pPr>
        <w:pStyle w:val="ListBullet"/>
      </w:pPr>
      <w:r w:rsidRPr="007A0A55">
        <w:t xml:space="preserve">the </w:t>
      </w:r>
      <w:r w:rsidRPr="002D4956">
        <w:rPr>
          <w:rStyle w:val="Authorinstruction"/>
        </w:rPr>
        <w:t>[Part 119 HOTC/Part 119 HOFO/Part 138 HOO]</w:t>
      </w:r>
      <w:r w:rsidRPr="007A0A55">
        <w:t xml:space="preserve"> undertakes relevant duties on behalf of the CEO.</w:t>
      </w:r>
    </w:p>
    <w:p w14:paraId="46D1A528" w14:textId="42EFB5C4" w:rsidR="006D7FDE" w:rsidRDefault="006D7FDE" w:rsidP="00B0508E">
      <w:pPr>
        <w:pStyle w:val="unHeading2"/>
      </w:pPr>
    </w:p>
    <w:p w14:paraId="2AA6AFD4" w14:textId="77777777" w:rsidR="001062C1" w:rsidRDefault="001062C1">
      <w:pPr>
        <w:suppressAutoHyphens w:val="0"/>
        <w:rPr>
          <w:rFonts w:asciiTheme="majorHAnsi" w:eastAsiaTheme="majorEastAsia" w:hAnsiTheme="majorHAnsi" w:cstheme="majorBidi"/>
          <w:b/>
          <w:color w:val="023E5C" w:themeColor="text2"/>
          <w:kern w:val="32"/>
          <w:sz w:val="36"/>
          <w:szCs w:val="26"/>
        </w:rPr>
      </w:pPr>
      <w:bookmarkStart w:id="773" w:name="_Toc144471479"/>
      <w:bookmarkStart w:id="774" w:name="_Toc165291505"/>
      <w:bookmarkStart w:id="775" w:name="_Toc167958749"/>
      <w:r>
        <w:br w:type="page"/>
      </w:r>
    </w:p>
    <w:bookmarkEnd w:id="773"/>
    <w:bookmarkEnd w:id="774"/>
    <w:bookmarkEnd w:id="775"/>
    <w:p w14:paraId="792CB0C5" w14:textId="56173E41" w:rsidR="006D7FDE" w:rsidRPr="00B06D9B" w:rsidRDefault="006D7FDE" w:rsidP="006D7FDE"/>
    <w:p w14:paraId="74F9C7DC" w14:textId="29E9D257" w:rsidR="006D7FDE" w:rsidRPr="006D30C9" w:rsidRDefault="006D7FDE" w:rsidP="001062C1">
      <w:pPr>
        <w:pStyle w:val="Heading2"/>
      </w:pPr>
      <w:bookmarkStart w:id="776" w:name="_Toc165291506"/>
      <w:bookmarkStart w:id="777" w:name="_Toc166167243"/>
      <w:bookmarkStart w:id="778" w:name="_Toc167958750"/>
      <w:bookmarkStart w:id="779" w:name="_Toc188966561"/>
      <w:r w:rsidRPr="001062C1">
        <w:t>Description</w:t>
      </w:r>
      <w:r w:rsidRPr="006D30C9">
        <w:t xml:space="preserve"> of </w:t>
      </w:r>
      <w:r>
        <w:t>t</w:t>
      </w:r>
      <w:r w:rsidRPr="006D30C9">
        <w:t>raining and checking system</w:t>
      </w:r>
      <w:bookmarkEnd w:id="776"/>
      <w:bookmarkEnd w:id="777"/>
      <w:bookmarkEnd w:id="778"/>
      <w:bookmarkEnd w:id="779"/>
    </w:p>
    <w:p w14:paraId="2D753830" w14:textId="77777777" w:rsidR="006D7FDE" w:rsidRPr="006D7FDE" w:rsidRDefault="006D7FDE" w:rsidP="00B81CA3">
      <w:pPr>
        <w:pStyle w:val="Sampletext"/>
        <w:rPr>
          <w:rStyle w:val="Strong"/>
          <w:b/>
          <w:bCs w:val="0"/>
        </w:rPr>
      </w:pPr>
      <w:r w:rsidRPr="006D7FDE">
        <w:rPr>
          <w:rStyle w:val="Strong"/>
          <w:b/>
          <w:bCs w:val="0"/>
        </w:rPr>
        <w:t>Sample text</w:t>
      </w:r>
    </w:p>
    <w:p w14:paraId="04F94742" w14:textId="77777777" w:rsidR="006D7FDE" w:rsidRPr="002C593B" w:rsidRDefault="006D7FDE" w:rsidP="006D7FDE">
      <w:r w:rsidRPr="002D4956">
        <w:rPr>
          <w:rStyle w:val="Authorinstruction"/>
        </w:rPr>
        <w:t>[Sample Aviation]</w:t>
      </w:r>
      <w:r w:rsidRPr="002D4956">
        <w:t>’</w:t>
      </w:r>
      <w:r w:rsidRPr="00C1167F">
        <w:t>s</w:t>
      </w:r>
      <w:r w:rsidRPr="002C593B">
        <w:t xml:space="preserve"> </w:t>
      </w:r>
      <w:r>
        <w:t>t</w:t>
      </w:r>
      <w:r w:rsidRPr="002C593B">
        <w:t>raining and checking system consists of:</w:t>
      </w:r>
    </w:p>
    <w:p w14:paraId="6A2F5CD5" w14:textId="77777777" w:rsidR="006D7FDE" w:rsidRPr="002C593B" w:rsidRDefault="006D7FDE" w:rsidP="006D7FDE">
      <w:pPr>
        <w:pStyle w:val="ListBullet"/>
      </w:pPr>
      <w:r w:rsidRPr="002C593B">
        <w:t xml:space="preserve">support from </w:t>
      </w:r>
      <w:r w:rsidRPr="002D4956">
        <w:rPr>
          <w:rStyle w:val="Authorinstruction"/>
        </w:rPr>
        <w:t>[Sample Aviation]</w:t>
      </w:r>
      <w:r w:rsidRPr="007A0A55">
        <w:t>’s</w:t>
      </w:r>
      <w:r w:rsidRPr="002C593B">
        <w:t xml:space="preserve"> operational staff</w:t>
      </w:r>
      <w:r>
        <w:t>,</w:t>
      </w:r>
      <w:r w:rsidRPr="002C593B">
        <w:t xml:space="preserve"> when required</w:t>
      </w:r>
    </w:p>
    <w:p w14:paraId="36093783" w14:textId="77777777" w:rsidR="006D7FDE" w:rsidRPr="002C593B" w:rsidRDefault="006D7FDE" w:rsidP="006D7FDE">
      <w:pPr>
        <w:pStyle w:val="ListBullet"/>
      </w:pPr>
      <w:r w:rsidRPr="002C593B">
        <w:t>details of training and checking events required by operational safety critical personnel</w:t>
      </w:r>
      <w:r>
        <w:t>,</w:t>
      </w:r>
      <w:r w:rsidRPr="002C593B">
        <w:t xml:space="preserve"> including</w:t>
      </w:r>
      <w:r>
        <w:t>:</w:t>
      </w:r>
    </w:p>
    <w:p w14:paraId="1AA37828" w14:textId="77777777" w:rsidR="006D7FDE" w:rsidRPr="007A0A55" w:rsidRDefault="006D7FDE" w:rsidP="006D7FDE">
      <w:pPr>
        <w:pStyle w:val="ListBullet2"/>
      </w:pPr>
      <w:r w:rsidRPr="002C593B">
        <w:t>description of the event</w:t>
      </w:r>
      <w:r w:rsidRPr="007A0A55">
        <w:t>s and when they are required</w:t>
      </w:r>
    </w:p>
    <w:p w14:paraId="0C4548A9" w14:textId="77777777" w:rsidR="006D7FDE" w:rsidRPr="007A0A55" w:rsidRDefault="006D7FDE" w:rsidP="006D7FDE">
      <w:pPr>
        <w:pStyle w:val="ListBullet2"/>
      </w:pPr>
      <w:r w:rsidRPr="002C593B">
        <w:t>who can deliver the training or carry out the check</w:t>
      </w:r>
      <w:r w:rsidRPr="007A0A55">
        <w:t>s</w:t>
      </w:r>
    </w:p>
    <w:p w14:paraId="590142BA" w14:textId="77777777" w:rsidR="006D7FDE" w:rsidRPr="007A0A55" w:rsidRDefault="006D7FDE" w:rsidP="006D7FDE">
      <w:pPr>
        <w:pStyle w:val="ListBullet2"/>
      </w:pPr>
      <w:r w:rsidRPr="002C593B">
        <w:t>limitations and special procedures relating to events</w:t>
      </w:r>
    </w:p>
    <w:p w14:paraId="2069B06A" w14:textId="77777777" w:rsidR="006D7FDE" w:rsidRPr="007A0A55" w:rsidRDefault="006D7FDE" w:rsidP="006D7FDE">
      <w:pPr>
        <w:pStyle w:val="ListBullet2"/>
      </w:pPr>
      <w:r w:rsidRPr="002C593B">
        <w:t>competency assessment procedure</w:t>
      </w:r>
      <w:r w:rsidRPr="007A0A55">
        <w:t>s</w:t>
      </w:r>
    </w:p>
    <w:p w14:paraId="11A199FE" w14:textId="77777777" w:rsidR="006D7FDE" w:rsidRPr="007A0A55" w:rsidRDefault="006D7FDE" w:rsidP="006D7FDE">
      <w:pPr>
        <w:pStyle w:val="ListBullet2"/>
      </w:pPr>
      <w:r w:rsidRPr="002C593B">
        <w:t xml:space="preserve">process </w:t>
      </w:r>
      <w:r w:rsidRPr="007A0A55">
        <w:t>for ‘not yet competent’ (NYC) assessment outcome.</w:t>
      </w:r>
    </w:p>
    <w:p w14:paraId="7F9D63AF" w14:textId="77777777" w:rsidR="006D7FDE" w:rsidRPr="002C593B" w:rsidRDefault="006D7FDE" w:rsidP="006D7FDE">
      <w:pPr>
        <w:pStyle w:val="ListBullet"/>
      </w:pPr>
      <w:r>
        <w:t xml:space="preserve">documentation for </w:t>
      </w:r>
      <w:r w:rsidRPr="002C593B">
        <w:t>training and checking event</w:t>
      </w:r>
      <w:r>
        <w:t>s,</w:t>
      </w:r>
      <w:r w:rsidRPr="002C593B">
        <w:t xml:space="preserve"> including</w:t>
      </w:r>
      <w:r>
        <w:t>:</w:t>
      </w:r>
    </w:p>
    <w:p w14:paraId="54063C8A" w14:textId="77777777" w:rsidR="006D7FDE" w:rsidRPr="007A0A55" w:rsidRDefault="006D7FDE" w:rsidP="006D7FDE">
      <w:pPr>
        <w:pStyle w:val="ListBullet2"/>
      </w:pPr>
      <w:r w:rsidRPr="002C593B">
        <w:t xml:space="preserve">training and </w:t>
      </w:r>
      <w:r w:rsidRPr="007A0A55">
        <w:t>checking event content and supporting reference material</w:t>
      </w:r>
    </w:p>
    <w:p w14:paraId="0E4D5FAA" w14:textId="77777777" w:rsidR="006D7FDE" w:rsidRPr="007A0A55" w:rsidRDefault="006D7FDE" w:rsidP="006D7FDE">
      <w:pPr>
        <w:pStyle w:val="ListBullet2"/>
      </w:pPr>
      <w:r w:rsidRPr="002C593B">
        <w:t>methodology for conduct of training and checking events</w:t>
      </w:r>
    </w:p>
    <w:p w14:paraId="495BB4F4" w14:textId="77777777" w:rsidR="006D7FDE" w:rsidRPr="007A0A55" w:rsidRDefault="006D7FDE" w:rsidP="006D7FDE">
      <w:pPr>
        <w:pStyle w:val="ListBullet2"/>
      </w:pPr>
      <w:r w:rsidRPr="002C593B">
        <w:t>training and checking event report forms</w:t>
      </w:r>
      <w:r w:rsidRPr="007A0A55">
        <w:t>.</w:t>
      </w:r>
    </w:p>
    <w:p w14:paraId="5E39D752" w14:textId="77777777" w:rsidR="006D7FDE" w:rsidRPr="002C593B" w:rsidRDefault="006D7FDE" w:rsidP="006D7FDE">
      <w:pPr>
        <w:pStyle w:val="ListBullet"/>
      </w:pPr>
      <w:r>
        <w:t xml:space="preserve">process to capture </w:t>
      </w:r>
      <w:r w:rsidRPr="002C593B">
        <w:t>training and checking records</w:t>
      </w:r>
    </w:p>
    <w:p w14:paraId="6C064718" w14:textId="77777777" w:rsidR="006D7FDE" w:rsidRPr="002C593B" w:rsidRDefault="006D7FDE" w:rsidP="006D7FDE">
      <w:pPr>
        <w:pStyle w:val="ListBullet"/>
      </w:pPr>
      <w:r w:rsidRPr="002C593B">
        <w:t>system to track recurrent training and checking due dates</w:t>
      </w:r>
    </w:p>
    <w:p w14:paraId="47E2498C" w14:textId="77777777" w:rsidR="006D7FDE" w:rsidRPr="007A0A55" w:rsidRDefault="006D7FDE" w:rsidP="006D7FDE">
      <w:pPr>
        <w:pStyle w:val="ListBullet2"/>
      </w:pPr>
      <w:r w:rsidRPr="002C593B">
        <w:t>training, and maintenance of continued competency of training and checking personnel, including</w:t>
      </w:r>
      <w:r w:rsidRPr="007A0A55">
        <w:t>:</w:t>
      </w:r>
    </w:p>
    <w:p w14:paraId="4F2C5401" w14:textId="77777777" w:rsidR="006D7FDE" w:rsidRPr="007A0A55" w:rsidRDefault="006D7FDE" w:rsidP="006D7FDE">
      <w:pPr>
        <w:pStyle w:val="ListBullet3"/>
      </w:pPr>
      <w:r w:rsidRPr="002C593B">
        <w:t>in-house training and checking personnel</w:t>
      </w:r>
    </w:p>
    <w:p w14:paraId="729F8386" w14:textId="77777777" w:rsidR="006D7FDE" w:rsidRPr="007A0A55" w:rsidRDefault="006D7FDE" w:rsidP="006D7FDE">
      <w:pPr>
        <w:pStyle w:val="ListBullet3"/>
      </w:pPr>
      <w:r w:rsidRPr="002C593B">
        <w:t>casual or ad-hoc training and checking personnel</w:t>
      </w:r>
      <w:r w:rsidRPr="007A0A55">
        <w:t>.</w:t>
      </w:r>
    </w:p>
    <w:p w14:paraId="6C85B1B9" w14:textId="77777777" w:rsidR="006D7FDE" w:rsidRPr="002C593B" w:rsidRDefault="006D7FDE" w:rsidP="006D7FDE">
      <w:pPr>
        <w:pStyle w:val="ListBullet"/>
      </w:pPr>
      <w:r w:rsidRPr="002C593B">
        <w:t xml:space="preserve">process for </w:t>
      </w:r>
      <w:r>
        <w:t>RPL (</w:t>
      </w:r>
      <w:r w:rsidRPr="002C593B">
        <w:t>recognition of prior learning</w:t>
      </w:r>
      <w:r>
        <w:t>)</w:t>
      </w:r>
    </w:p>
    <w:p w14:paraId="600004C2" w14:textId="77777777" w:rsidR="006D7FDE" w:rsidRPr="002C593B" w:rsidRDefault="006D7FDE" w:rsidP="006D7FDE">
      <w:pPr>
        <w:pStyle w:val="ListBullet"/>
      </w:pPr>
      <w:r w:rsidRPr="002C593B">
        <w:t>continuous improvement and audit</w:t>
      </w:r>
      <w:r>
        <w:t>ing:</w:t>
      </w:r>
    </w:p>
    <w:p w14:paraId="7BC37EBC" w14:textId="77777777" w:rsidR="006D7FDE" w:rsidRPr="007A0A55" w:rsidRDefault="006D7FDE" w:rsidP="006D7FDE">
      <w:pPr>
        <w:pStyle w:val="ListBullet2"/>
      </w:pPr>
      <w:r w:rsidRPr="002C593B">
        <w:t>HOTC</w:t>
      </w:r>
      <w:r w:rsidRPr="007A0A55">
        <w:t xml:space="preserve"> (Head of training and checking) audit process</w:t>
      </w:r>
    </w:p>
    <w:p w14:paraId="15E1E098" w14:textId="77777777" w:rsidR="006D7FDE" w:rsidRPr="007A0A55" w:rsidRDefault="006D7FDE" w:rsidP="006D7FDE">
      <w:pPr>
        <w:pStyle w:val="ListBullet2"/>
      </w:pPr>
      <w:r>
        <w:t>records</w:t>
      </w:r>
      <w:r w:rsidRPr="007A0A55">
        <w:t xml:space="preserve"> management procedure for the training and checking manual.</w:t>
      </w:r>
    </w:p>
    <w:p w14:paraId="1571E915" w14:textId="77777777" w:rsidR="006D7FDE" w:rsidRPr="002C593B" w:rsidRDefault="006D7FDE" w:rsidP="006D7FDE">
      <w:pPr>
        <w:pStyle w:val="ListBullet"/>
      </w:pPr>
      <w:r w:rsidRPr="002C593B">
        <w:t xml:space="preserve">process </w:t>
      </w:r>
      <w:r>
        <w:t>to</w:t>
      </w:r>
      <w:r w:rsidRPr="002C593B">
        <w:t xml:space="preserve"> manage</w:t>
      </w:r>
      <w:r>
        <w:t xml:space="preserve"> </w:t>
      </w:r>
      <w:r w:rsidRPr="002C593B">
        <w:t>contracted training and</w:t>
      </w:r>
      <w:r>
        <w:t xml:space="preserve"> </w:t>
      </w:r>
      <w:r w:rsidRPr="002C593B">
        <w:t>or checking.</w:t>
      </w:r>
    </w:p>
    <w:p w14:paraId="4E079781" w14:textId="77777777" w:rsidR="006D7FDE" w:rsidRPr="0004520A" w:rsidRDefault="006D7FDE" w:rsidP="006D7FDE">
      <w:pPr>
        <w:pStyle w:val="Heading2"/>
      </w:pPr>
      <w:bookmarkStart w:id="780" w:name="_Toc155967886"/>
      <w:bookmarkStart w:id="781" w:name="_Toc165291507"/>
      <w:bookmarkStart w:id="782" w:name="_Toc166167244"/>
      <w:bookmarkStart w:id="783" w:name="_Toc167958751"/>
      <w:bookmarkStart w:id="784" w:name="_Toc188966562"/>
      <w:bookmarkStart w:id="785" w:name="_Ref490830496"/>
      <w:bookmarkStart w:id="786" w:name="_Ref490830505"/>
      <w:bookmarkStart w:id="787" w:name="_Ref490830508"/>
      <w:bookmarkStart w:id="788" w:name="_Ref490830513"/>
      <w:bookmarkEnd w:id="780"/>
      <w:r w:rsidRPr="0004520A">
        <w:t>Training facilities</w:t>
      </w:r>
      <w:bookmarkEnd w:id="781"/>
      <w:bookmarkEnd w:id="782"/>
      <w:bookmarkEnd w:id="783"/>
      <w:bookmarkEnd w:id="784"/>
    </w:p>
    <w:p w14:paraId="144C17A4" w14:textId="77777777" w:rsidR="006D7FDE" w:rsidRPr="006D7FDE" w:rsidRDefault="006D7FDE" w:rsidP="00B81CA3">
      <w:pPr>
        <w:pStyle w:val="Sampletext"/>
        <w:rPr>
          <w:rStyle w:val="Strong"/>
          <w:b/>
          <w:bCs w:val="0"/>
        </w:rPr>
      </w:pPr>
      <w:r w:rsidRPr="006D7FDE">
        <w:rPr>
          <w:rStyle w:val="Strong"/>
          <w:b/>
          <w:bCs w:val="0"/>
        </w:rPr>
        <w:t>Sample text</w:t>
      </w:r>
    </w:p>
    <w:p w14:paraId="4633B802" w14:textId="77777777" w:rsidR="006D7FDE" w:rsidRPr="0004520A" w:rsidRDefault="006D7FDE" w:rsidP="006D7FDE">
      <w:r w:rsidRPr="0004520A">
        <w:t>Representative training devices and equipment should be used</w:t>
      </w:r>
      <w:r>
        <w:t xml:space="preserve"> where possible</w:t>
      </w:r>
      <w:r w:rsidRPr="0004520A">
        <w:t xml:space="preserve"> for the practical demonstration of procedures. </w:t>
      </w:r>
      <w:r>
        <w:t>If</w:t>
      </w:r>
      <w:r w:rsidRPr="0004520A">
        <w:t xml:space="preserve"> </w:t>
      </w:r>
      <w:r>
        <w:t>an</w:t>
      </w:r>
      <w:r w:rsidRPr="0004520A">
        <w:t xml:space="preserve"> aircraft is used for training and checking purposes, and </w:t>
      </w:r>
      <w:r>
        <w:t>a</w:t>
      </w:r>
      <w:r w:rsidRPr="0004520A">
        <w:t xml:space="preserve"> component cannot be restored to a serviceable condition, the trainer/checker is to ensure that an entry is made in the appropriate maintenance </w:t>
      </w:r>
      <w:r>
        <w:t>documentation and t</w:t>
      </w:r>
      <w:r w:rsidRPr="0004520A">
        <w:t xml:space="preserve">he </w:t>
      </w:r>
      <w:r w:rsidRPr="002D4956">
        <w:rPr>
          <w:rStyle w:val="Authorinstruction"/>
        </w:rPr>
        <w:t>[Sample Aviation]</w:t>
      </w:r>
      <w:r w:rsidRPr="007A0A55">
        <w:t xml:space="preserve"> pro</w:t>
      </w:r>
      <w:r w:rsidRPr="00106F13">
        <w:t xml:space="preserve">cedure </w:t>
      </w:r>
      <w:r w:rsidRPr="0004520A">
        <w:t>for management of an unserviceability is followed.</w:t>
      </w:r>
    </w:p>
    <w:p w14:paraId="4926FEDD" w14:textId="77777777" w:rsidR="006D7FDE" w:rsidRDefault="006D7FDE" w:rsidP="006D7FDE">
      <w:r w:rsidRPr="002D4956">
        <w:rPr>
          <w:rStyle w:val="Authorinstruction"/>
        </w:rPr>
        <w:t>[Sample Aviation]</w:t>
      </w:r>
      <w:r w:rsidRPr="0004520A">
        <w:t xml:space="preserve"> training facilities are located at </w:t>
      </w:r>
      <w:r w:rsidRPr="002D4956">
        <w:rPr>
          <w:rStyle w:val="Authorinstruction"/>
        </w:rPr>
        <w:t>[Insert details of location]</w:t>
      </w:r>
      <w:r w:rsidRPr="00F27298">
        <w:t>.</w:t>
      </w:r>
    </w:p>
    <w:p w14:paraId="780C51D4" w14:textId="77777777" w:rsidR="006D7FDE" w:rsidRPr="0004520A" w:rsidRDefault="006D7FDE" w:rsidP="006D7FDE">
      <w:pPr>
        <w:pStyle w:val="Heading2"/>
      </w:pPr>
      <w:bookmarkStart w:id="789" w:name="_Toc165291508"/>
      <w:bookmarkStart w:id="790" w:name="_Toc166167245"/>
      <w:bookmarkStart w:id="791" w:name="_Toc167958752"/>
      <w:bookmarkStart w:id="792" w:name="_Toc188966563"/>
      <w:r w:rsidRPr="0004520A">
        <w:t>Training and checking events</w:t>
      </w:r>
      <w:bookmarkEnd w:id="789"/>
      <w:bookmarkEnd w:id="790"/>
      <w:bookmarkEnd w:id="791"/>
      <w:bookmarkEnd w:id="792"/>
    </w:p>
    <w:p w14:paraId="0BAC214A" w14:textId="77777777" w:rsidR="006D7FDE" w:rsidRPr="006D7FDE" w:rsidRDefault="006D7FDE" w:rsidP="00B81CA3">
      <w:pPr>
        <w:pStyle w:val="Sampletext"/>
        <w:rPr>
          <w:rStyle w:val="Strong"/>
          <w:b/>
          <w:bCs w:val="0"/>
        </w:rPr>
      </w:pPr>
      <w:r w:rsidRPr="006D7FDE">
        <w:rPr>
          <w:rStyle w:val="Strong"/>
          <w:b/>
          <w:bCs w:val="0"/>
        </w:rPr>
        <w:t>Sample text</w:t>
      </w:r>
    </w:p>
    <w:p w14:paraId="6585BD51" w14:textId="77777777" w:rsidR="006D7FDE" w:rsidRPr="0004520A" w:rsidRDefault="006D7FDE" w:rsidP="006D7FDE">
      <w:r w:rsidRPr="002D4956">
        <w:rPr>
          <w:rStyle w:val="Authorinstruction"/>
        </w:rPr>
        <w:t>[Sample Aviation]</w:t>
      </w:r>
      <w:r w:rsidRPr="0004520A">
        <w:t xml:space="preserve"> will only assign crew members to undertake a duty after </w:t>
      </w:r>
      <w:r>
        <w:t xml:space="preserve">they </w:t>
      </w:r>
      <w:r w:rsidRPr="0004520A">
        <w:t>hav</w:t>
      </w:r>
      <w:r>
        <w:t>e</w:t>
      </w:r>
      <w:r w:rsidRPr="0004520A">
        <w:t xml:space="preserve"> successfully completed all necessary training and checking events in accordance with </w:t>
      </w:r>
      <w:r>
        <w:t xml:space="preserve">the </w:t>
      </w:r>
      <w:r w:rsidRPr="0004520A">
        <w:t>training and checking system</w:t>
      </w:r>
      <w:r>
        <w:t xml:space="preserve"> in this manual</w:t>
      </w:r>
      <w:r w:rsidRPr="0004520A">
        <w:t>.</w:t>
      </w:r>
    </w:p>
    <w:p w14:paraId="56BCB76C" w14:textId="77777777" w:rsidR="006D7FDE" w:rsidRPr="006D7FDE" w:rsidRDefault="006D7FDE" w:rsidP="00B81CA3">
      <w:pPr>
        <w:pStyle w:val="Sampletext"/>
        <w:rPr>
          <w:rStyle w:val="bold"/>
          <w:b/>
          <w:bCs w:val="0"/>
        </w:rPr>
      </w:pPr>
      <w:r w:rsidRPr="006D7FDE">
        <w:rPr>
          <w:rStyle w:val="bold"/>
          <w:b/>
          <w:bCs w:val="0"/>
        </w:rPr>
        <w:t>Individuals and organisations who can conduct training and checking</w:t>
      </w:r>
    </w:p>
    <w:p w14:paraId="20D592C3" w14:textId="0CFF2F1E" w:rsidR="006D7FDE" w:rsidRDefault="006D7FDE" w:rsidP="006D7FDE">
      <w:r w:rsidRPr="0004520A">
        <w:t xml:space="preserve">Training can be delivered, and a check may be conducted, by a person </w:t>
      </w:r>
      <w:r>
        <w:t xml:space="preserve">trained and </w:t>
      </w:r>
      <w:r w:rsidRPr="0004520A">
        <w:t xml:space="preserve">approved </w:t>
      </w:r>
      <w:r>
        <w:t xml:space="preserve">for that activity </w:t>
      </w:r>
      <w:r w:rsidRPr="0004520A">
        <w:t>by the HOTC</w:t>
      </w:r>
      <w:r>
        <w:t>. This is</w:t>
      </w:r>
      <w:r w:rsidRPr="0004520A">
        <w:t xml:space="preserve"> </w:t>
      </w:r>
      <w:r>
        <w:t>in accordance with section Training and competency of training and checking personnel (</w:t>
      </w:r>
      <w:r w:rsidR="00712202">
        <w:t>4</w:t>
      </w:r>
      <w:r w:rsidRPr="007A0A55">
        <w:t>.2.10).</w:t>
      </w:r>
    </w:p>
    <w:p w14:paraId="3C6C053A" w14:textId="1B3FBF07" w:rsidR="006D7FDE" w:rsidRPr="0004520A" w:rsidRDefault="006D7FDE" w:rsidP="006D7FDE">
      <w:r w:rsidRPr="007A0A55">
        <w:t>If a Part 142 organisation is used, this will be managed by the procedures in the section Management of contracted training and</w:t>
      </w:r>
      <w:r>
        <w:t xml:space="preserve"> </w:t>
      </w:r>
      <w:r w:rsidRPr="007A0A55">
        <w:t>or checking (</w:t>
      </w:r>
      <w:r w:rsidR="00712202">
        <w:t>4</w:t>
      </w:r>
      <w:r w:rsidRPr="007A0A55">
        <w:t>.2.9).</w:t>
      </w:r>
      <w:r w:rsidRPr="00A245BB">
        <w:t xml:space="preserve"> </w:t>
      </w:r>
      <w:r w:rsidRPr="0004520A">
        <w:t xml:space="preserve">All personnel approved </w:t>
      </w:r>
      <w:r>
        <w:t>in accordance with the section Training and competency of training and checking personnel (</w:t>
      </w:r>
      <w:r w:rsidR="00712202">
        <w:t>4</w:t>
      </w:r>
      <w:r>
        <w:t xml:space="preserve">.2.10) </w:t>
      </w:r>
      <w:r w:rsidRPr="0004520A">
        <w:t xml:space="preserve">will be listed on </w:t>
      </w:r>
      <w:r w:rsidRPr="002D4956">
        <w:t>form</w:t>
      </w:r>
      <w:r w:rsidRPr="00BD49E4">
        <w:rPr>
          <w:rStyle w:val="Emphasis"/>
        </w:rPr>
        <w:t xml:space="preserve"> </w:t>
      </w:r>
      <w:r w:rsidRPr="002D4956">
        <w:rPr>
          <w:rStyle w:val="bold"/>
        </w:rPr>
        <w:t>TC07A Nomination form for training and checking personnel</w:t>
      </w:r>
      <w:r w:rsidRPr="0004520A">
        <w:t xml:space="preserve"> and </w:t>
      </w:r>
      <w:r>
        <w:t xml:space="preserve">if required, </w:t>
      </w:r>
      <w:r w:rsidRPr="0004520A">
        <w:t>nominated to CASA.</w:t>
      </w:r>
      <w:r>
        <w:t xml:space="preserve"> </w:t>
      </w:r>
    </w:p>
    <w:p w14:paraId="1711595D" w14:textId="77777777" w:rsidR="006D7FDE" w:rsidRPr="0004520A" w:rsidRDefault="006D7FDE" w:rsidP="006D7FDE">
      <w:pPr>
        <w:pStyle w:val="Heading3"/>
      </w:pPr>
      <w:bookmarkStart w:id="793" w:name="_Toc155967969"/>
      <w:bookmarkStart w:id="794" w:name="_Toc165291509"/>
      <w:bookmarkStart w:id="795" w:name="_Toc166167246"/>
      <w:bookmarkStart w:id="796" w:name="_Toc167958753"/>
      <w:bookmarkEnd w:id="793"/>
      <w:r w:rsidRPr="0004520A">
        <w:t>Flight crew member training and checking</w:t>
      </w:r>
      <w:bookmarkEnd w:id="794"/>
      <w:bookmarkEnd w:id="795"/>
      <w:bookmarkEnd w:id="796"/>
    </w:p>
    <w:p w14:paraId="0F9E0FB7" w14:textId="77777777" w:rsidR="006D7FDE" w:rsidRPr="006D7FDE" w:rsidRDefault="006D7FDE" w:rsidP="00B81CA3">
      <w:pPr>
        <w:pStyle w:val="Sampletext"/>
      </w:pPr>
      <w:r w:rsidRPr="006D7FDE">
        <w:rPr>
          <w:rStyle w:val="Strong"/>
          <w:b/>
          <w:bCs w:val="0"/>
        </w:rPr>
        <w:t>Sample text</w:t>
      </w:r>
    </w:p>
    <w:p w14:paraId="3DCDAB88" w14:textId="77777777" w:rsidR="006D7FDE" w:rsidRPr="008627A7" w:rsidRDefault="006D7FDE" w:rsidP="006D7FDE">
      <w:pPr>
        <w:rPr>
          <w:rStyle w:val="bold"/>
        </w:rPr>
      </w:pPr>
      <w:r w:rsidRPr="008627A7">
        <w:rPr>
          <w:rStyle w:val="bold"/>
        </w:rPr>
        <w:t>Training and checking sequence</w:t>
      </w:r>
    </w:p>
    <w:p w14:paraId="163A6842" w14:textId="77777777" w:rsidR="006D7FDE" w:rsidRPr="0004520A" w:rsidRDefault="006D7FDE" w:rsidP="006D7FDE">
      <w:r>
        <w:t>A</w:t>
      </w:r>
      <w:r w:rsidRPr="0004520A">
        <w:t xml:space="preserve">ll required </w:t>
      </w:r>
      <w:r>
        <w:t>events</w:t>
      </w:r>
      <w:r w:rsidRPr="0004520A">
        <w:t xml:space="preserve"> must be completed prior to commencement of unsupervised line operations.</w:t>
      </w:r>
      <w:r>
        <w:t xml:space="preserve"> If the </w:t>
      </w:r>
      <w:r w:rsidRPr="0004520A">
        <w:t xml:space="preserve">HOTC </w:t>
      </w:r>
      <w:r>
        <w:t xml:space="preserve">desires, they </w:t>
      </w:r>
      <w:r w:rsidRPr="0004520A">
        <w:t>may alter the training and checking sequence</w:t>
      </w:r>
      <w:r>
        <w:t>.</w:t>
      </w:r>
    </w:p>
    <w:p w14:paraId="59BE7C60" w14:textId="77777777" w:rsidR="006D7FDE" w:rsidRPr="007A0A55" w:rsidRDefault="006D7FDE" w:rsidP="006D7FDE">
      <w:pPr>
        <w:pStyle w:val="TableTitle"/>
        <w:numPr>
          <w:ilvl w:val="0"/>
          <w:numId w:val="6"/>
        </w:numPr>
      </w:pPr>
      <w:r>
        <w:t>F</w:t>
      </w:r>
      <w:r w:rsidRPr="007A0A55">
        <w:t>light crew training and checking sequence</w:t>
      </w:r>
    </w:p>
    <w:tbl>
      <w:tblPr>
        <w:tblStyle w:val="SD-MOStable"/>
        <w:tblW w:w="0" w:type="auto"/>
        <w:tblLook w:val="0620" w:firstRow="1" w:lastRow="0" w:firstColumn="0" w:lastColumn="0" w:noHBand="1" w:noVBand="1"/>
      </w:tblPr>
      <w:tblGrid>
        <w:gridCol w:w="3117"/>
        <w:gridCol w:w="3117"/>
        <w:gridCol w:w="3117"/>
      </w:tblGrid>
      <w:tr w:rsidR="006D7FDE" w:rsidRPr="002D4956" w14:paraId="042F84B5" w14:textId="77777777" w:rsidTr="00CA1999">
        <w:trPr>
          <w:cnfStyle w:val="100000000000" w:firstRow="1" w:lastRow="0" w:firstColumn="0" w:lastColumn="0" w:oddVBand="0" w:evenVBand="0" w:oddHBand="0" w:evenHBand="0" w:firstRowFirstColumn="0" w:firstRowLastColumn="0" w:lastRowFirstColumn="0" w:lastRowLastColumn="0"/>
          <w:trHeight w:val="283"/>
          <w:tblHeader/>
        </w:trPr>
        <w:tc>
          <w:tcPr>
            <w:tcW w:w="3117" w:type="dxa"/>
          </w:tcPr>
          <w:p w14:paraId="7BB644E4" w14:textId="77777777" w:rsidR="006D7FDE" w:rsidRPr="006D7FDE" w:rsidRDefault="006D7FDE" w:rsidP="006D7FDE">
            <w:r w:rsidRPr="002D4956">
              <w:t>Event</w:t>
            </w:r>
          </w:p>
        </w:tc>
        <w:tc>
          <w:tcPr>
            <w:tcW w:w="3117" w:type="dxa"/>
          </w:tcPr>
          <w:p w14:paraId="1A7DCCC0" w14:textId="77777777" w:rsidR="006D7FDE" w:rsidRPr="006D7FDE" w:rsidRDefault="006D7FDE" w:rsidP="006D7FDE">
            <w:r w:rsidRPr="002D4956">
              <w:t>As part of/when</w:t>
            </w:r>
          </w:p>
        </w:tc>
        <w:tc>
          <w:tcPr>
            <w:tcW w:w="3117" w:type="dxa"/>
          </w:tcPr>
          <w:p w14:paraId="6724A735" w14:textId="77777777" w:rsidR="006D7FDE" w:rsidRPr="006D7FDE" w:rsidRDefault="006D7FDE" w:rsidP="006D7FDE">
            <w:r w:rsidRPr="002D4956">
              <w:t>Occurrence</w:t>
            </w:r>
          </w:p>
        </w:tc>
      </w:tr>
      <w:tr w:rsidR="006D7FDE" w:rsidRPr="00175CE7" w14:paraId="3F1B6D3F" w14:textId="77777777" w:rsidTr="00CA1999">
        <w:trPr>
          <w:trHeight w:val="283"/>
        </w:trPr>
        <w:tc>
          <w:tcPr>
            <w:tcW w:w="3117" w:type="dxa"/>
          </w:tcPr>
          <w:p w14:paraId="2E02CF2C" w14:textId="77777777" w:rsidR="006D7FDE" w:rsidRPr="006D7FDE" w:rsidRDefault="006D7FDE" w:rsidP="006D7FDE">
            <w:pPr>
              <w:pStyle w:val="Tabletext"/>
            </w:pPr>
            <w:r w:rsidRPr="0004520A">
              <w:t>Induction</w:t>
            </w:r>
          </w:p>
        </w:tc>
        <w:tc>
          <w:tcPr>
            <w:tcW w:w="3117" w:type="dxa"/>
          </w:tcPr>
          <w:p w14:paraId="3CD2A666" w14:textId="77777777" w:rsidR="006D7FDE" w:rsidRPr="006D7FDE" w:rsidRDefault="006D7FDE" w:rsidP="006D7FDE">
            <w:pPr>
              <w:pStyle w:val="Tabletext"/>
            </w:pPr>
            <w:r w:rsidRPr="0004520A">
              <w:t>Induction</w:t>
            </w:r>
          </w:p>
        </w:tc>
        <w:tc>
          <w:tcPr>
            <w:tcW w:w="3117" w:type="dxa"/>
          </w:tcPr>
          <w:p w14:paraId="7846619B" w14:textId="77777777" w:rsidR="006D7FDE" w:rsidRPr="006D7FDE" w:rsidRDefault="006D7FDE" w:rsidP="006D7FDE">
            <w:pPr>
              <w:pStyle w:val="Tabletext"/>
            </w:pPr>
            <w:r>
              <w:t xml:space="preserve">On </w:t>
            </w:r>
            <w:r w:rsidRPr="006D7FDE">
              <w:t>commencing employment</w:t>
            </w:r>
          </w:p>
        </w:tc>
      </w:tr>
      <w:tr w:rsidR="006D7FDE" w:rsidRPr="00175CE7" w14:paraId="273BF481" w14:textId="77777777" w:rsidTr="00CA1999">
        <w:trPr>
          <w:trHeight w:val="283"/>
        </w:trPr>
        <w:tc>
          <w:tcPr>
            <w:tcW w:w="3117" w:type="dxa"/>
          </w:tcPr>
          <w:p w14:paraId="1A3AE022" w14:textId="77777777" w:rsidR="006D7FDE" w:rsidRPr="006D7FDE" w:rsidRDefault="006D7FDE" w:rsidP="006D7FDE">
            <w:pPr>
              <w:pStyle w:val="Tabletext"/>
            </w:pPr>
            <w:r w:rsidRPr="0004520A">
              <w:t>General emergency training and the general emergency check of competency</w:t>
            </w:r>
          </w:p>
        </w:tc>
        <w:tc>
          <w:tcPr>
            <w:tcW w:w="3117" w:type="dxa"/>
          </w:tcPr>
          <w:p w14:paraId="5FB52E73" w14:textId="77777777" w:rsidR="006D7FDE" w:rsidRPr="006D7FDE" w:rsidRDefault="006D7FDE" w:rsidP="006D7FDE">
            <w:pPr>
              <w:pStyle w:val="Tabletext"/>
            </w:pPr>
            <w:r w:rsidRPr="0004520A">
              <w:t>Induction</w:t>
            </w:r>
          </w:p>
        </w:tc>
        <w:tc>
          <w:tcPr>
            <w:tcW w:w="3117" w:type="dxa"/>
          </w:tcPr>
          <w:p w14:paraId="44C3D129" w14:textId="77777777" w:rsidR="006D7FDE" w:rsidRPr="006D7FDE" w:rsidRDefault="006D7FDE" w:rsidP="006D7FDE">
            <w:pPr>
              <w:pStyle w:val="Tabletext"/>
            </w:pPr>
            <w:r>
              <w:t>On c</w:t>
            </w:r>
            <w:r w:rsidRPr="006D7FDE">
              <w:t>ommencing employment</w:t>
            </w:r>
          </w:p>
        </w:tc>
      </w:tr>
      <w:tr w:rsidR="006D7FDE" w:rsidRPr="00175CE7" w14:paraId="411AD55B" w14:textId="77777777" w:rsidTr="00CA1999">
        <w:trPr>
          <w:trHeight w:val="283"/>
        </w:trPr>
        <w:tc>
          <w:tcPr>
            <w:tcW w:w="3117" w:type="dxa"/>
          </w:tcPr>
          <w:p w14:paraId="421FADD6" w14:textId="77777777" w:rsidR="006D7FDE" w:rsidRPr="006D7FDE" w:rsidRDefault="006D7FDE" w:rsidP="006D7FDE">
            <w:pPr>
              <w:pStyle w:val="Tabletext"/>
            </w:pPr>
            <w:r w:rsidRPr="0004520A">
              <w:t>Conversion training</w:t>
            </w:r>
          </w:p>
        </w:tc>
        <w:tc>
          <w:tcPr>
            <w:tcW w:w="3117" w:type="dxa"/>
          </w:tcPr>
          <w:p w14:paraId="545CD4B1" w14:textId="77777777" w:rsidR="006D7FDE" w:rsidRPr="006D7FDE" w:rsidRDefault="006D7FDE" w:rsidP="006D7FDE">
            <w:pPr>
              <w:pStyle w:val="Tabletext"/>
            </w:pPr>
            <w:r w:rsidRPr="0004520A">
              <w:t>Conversion training</w:t>
            </w:r>
          </w:p>
        </w:tc>
        <w:tc>
          <w:tcPr>
            <w:tcW w:w="3117" w:type="dxa"/>
          </w:tcPr>
          <w:p w14:paraId="08585E00" w14:textId="77777777" w:rsidR="006D7FDE" w:rsidRPr="006D7FDE" w:rsidRDefault="006D7FDE" w:rsidP="006D7FDE">
            <w:pPr>
              <w:pStyle w:val="Tabletext"/>
            </w:pPr>
            <w:r w:rsidRPr="0004520A">
              <w:t xml:space="preserve">Induction and as required when changing </w:t>
            </w:r>
            <w:r w:rsidRPr="006D7FDE">
              <w:t>aircraft type or aerial work operation type</w:t>
            </w:r>
          </w:p>
        </w:tc>
      </w:tr>
      <w:tr w:rsidR="006D7FDE" w:rsidRPr="00175CE7" w14:paraId="1B121CAB" w14:textId="77777777" w:rsidTr="00CA1999">
        <w:trPr>
          <w:trHeight w:val="283"/>
        </w:trPr>
        <w:tc>
          <w:tcPr>
            <w:tcW w:w="3117" w:type="dxa"/>
          </w:tcPr>
          <w:p w14:paraId="3D77D61B" w14:textId="77777777" w:rsidR="006D7FDE" w:rsidRPr="006D7FDE" w:rsidRDefault="006D7FDE" w:rsidP="006D7FDE">
            <w:pPr>
              <w:pStyle w:val="Tabletext"/>
            </w:pPr>
            <w:r w:rsidRPr="0004520A">
              <w:t>FCMPC</w:t>
            </w:r>
          </w:p>
          <w:p w14:paraId="395D9FAD" w14:textId="77777777" w:rsidR="006D7FDE" w:rsidRPr="006D7FDE" w:rsidRDefault="006D7FDE" w:rsidP="006D7FDE">
            <w:pPr>
              <w:pStyle w:val="Tabletext"/>
            </w:pPr>
            <w:r>
              <w:t>(Part 133 and 135</w:t>
            </w:r>
            <w:r w:rsidRPr="006D7FDE">
              <w:t xml:space="preserve"> operations)</w:t>
            </w:r>
          </w:p>
        </w:tc>
        <w:tc>
          <w:tcPr>
            <w:tcW w:w="3117" w:type="dxa"/>
          </w:tcPr>
          <w:p w14:paraId="57C38FD4" w14:textId="77777777" w:rsidR="006D7FDE" w:rsidRPr="006D7FDE" w:rsidRDefault="006D7FDE" w:rsidP="006D7FDE">
            <w:pPr>
              <w:pStyle w:val="Tabletext"/>
            </w:pPr>
            <w:r w:rsidRPr="0004520A">
              <w:t>Prior to commencing unsupervised line operations</w:t>
            </w:r>
            <w:r w:rsidRPr="006D7FDE">
              <w:t xml:space="preserve"> </w:t>
            </w:r>
          </w:p>
        </w:tc>
        <w:tc>
          <w:tcPr>
            <w:tcW w:w="3117" w:type="dxa"/>
          </w:tcPr>
          <w:p w14:paraId="0471AC02" w14:textId="77777777" w:rsidR="006D7FDE" w:rsidRPr="006D7FDE" w:rsidRDefault="006D7FDE" w:rsidP="006D7FDE">
            <w:pPr>
              <w:pStyle w:val="Tabletext"/>
            </w:pPr>
            <w:r w:rsidRPr="0004520A">
              <w:t>IFR</w:t>
            </w:r>
            <w:r w:rsidRPr="006D7FDE">
              <w:t xml:space="preserve"> operations - every 6 months</w:t>
            </w:r>
          </w:p>
          <w:p w14:paraId="17E08319" w14:textId="77777777" w:rsidR="006D7FDE" w:rsidRPr="006D7FDE" w:rsidRDefault="006D7FDE" w:rsidP="006D7FDE">
            <w:pPr>
              <w:pStyle w:val="Tabletext"/>
            </w:pPr>
            <w:r w:rsidRPr="0004520A">
              <w:t>VFR operations - 6 months after first line check then every 12 months</w:t>
            </w:r>
          </w:p>
        </w:tc>
      </w:tr>
      <w:tr w:rsidR="006D7FDE" w:rsidRPr="00175CE7" w14:paraId="18227789" w14:textId="77777777" w:rsidTr="00CA1999">
        <w:trPr>
          <w:trHeight w:val="283"/>
        </w:trPr>
        <w:tc>
          <w:tcPr>
            <w:tcW w:w="3117" w:type="dxa"/>
          </w:tcPr>
          <w:p w14:paraId="20E283A5" w14:textId="77777777" w:rsidR="006D7FDE" w:rsidRPr="006D7FDE" w:rsidRDefault="006D7FDE" w:rsidP="006D7FDE">
            <w:pPr>
              <w:pStyle w:val="Tabletext"/>
            </w:pPr>
            <w:r w:rsidRPr="0004520A">
              <w:t>FCMPC</w:t>
            </w:r>
          </w:p>
          <w:p w14:paraId="2CE11B46" w14:textId="77777777" w:rsidR="006D7FDE" w:rsidRPr="006D7FDE" w:rsidRDefault="006D7FDE" w:rsidP="006D7FDE">
            <w:pPr>
              <w:pStyle w:val="Tabletext"/>
            </w:pPr>
            <w:r>
              <w:t>(Part 13</w:t>
            </w:r>
            <w:r w:rsidRPr="006D7FDE">
              <w:t>8 operation that does not require a training and checking system)</w:t>
            </w:r>
          </w:p>
        </w:tc>
        <w:tc>
          <w:tcPr>
            <w:tcW w:w="3117" w:type="dxa"/>
          </w:tcPr>
          <w:p w14:paraId="52E00719" w14:textId="77777777" w:rsidR="006D7FDE" w:rsidRPr="006D7FDE" w:rsidRDefault="006D7FDE" w:rsidP="006D7FDE">
            <w:pPr>
              <w:pStyle w:val="Tabletext"/>
            </w:pPr>
            <w:r w:rsidRPr="0004520A">
              <w:t>Prior to commencing line operations</w:t>
            </w:r>
            <w:r w:rsidRPr="006D7FDE">
              <w:t xml:space="preserve"> without direct supervision</w:t>
            </w:r>
          </w:p>
        </w:tc>
        <w:tc>
          <w:tcPr>
            <w:tcW w:w="3117" w:type="dxa"/>
          </w:tcPr>
          <w:p w14:paraId="777D2C89" w14:textId="77777777" w:rsidR="006D7FDE" w:rsidRPr="006D7FDE" w:rsidRDefault="006D7FDE" w:rsidP="006D7FDE">
            <w:pPr>
              <w:pStyle w:val="Tabletext"/>
            </w:pPr>
            <w:r w:rsidRPr="0004520A">
              <w:t>Every 12 months</w:t>
            </w:r>
          </w:p>
        </w:tc>
      </w:tr>
      <w:tr w:rsidR="006D7FDE" w:rsidRPr="00175CE7" w14:paraId="07BAFBD6" w14:textId="77777777" w:rsidTr="00CA1999">
        <w:trPr>
          <w:cantSplit/>
          <w:trHeight w:val="283"/>
        </w:trPr>
        <w:tc>
          <w:tcPr>
            <w:tcW w:w="3117" w:type="dxa"/>
          </w:tcPr>
          <w:p w14:paraId="7D508EAB" w14:textId="77777777" w:rsidR="006D7FDE" w:rsidRPr="006D7FDE" w:rsidRDefault="006D7FDE" w:rsidP="006D7FDE">
            <w:pPr>
              <w:pStyle w:val="Tabletext"/>
            </w:pPr>
            <w:r w:rsidRPr="0004520A">
              <w:t>FCMPC</w:t>
            </w:r>
          </w:p>
          <w:p w14:paraId="167E3667" w14:textId="77777777" w:rsidR="006D7FDE" w:rsidRPr="006D7FDE" w:rsidRDefault="006D7FDE" w:rsidP="006D7FDE">
            <w:pPr>
              <w:pStyle w:val="Tabletext"/>
            </w:pPr>
            <w:r>
              <w:t>(Part 138 operat</w:t>
            </w:r>
            <w:r w:rsidRPr="006D7FDE">
              <w:t>ion that requires a training and checking system)</w:t>
            </w:r>
          </w:p>
        </w:tc>
        <w:tc>
          <w:tcPr>
            <w:tcW w:w="3117" w:type="dxa"/>
          </w:tcPr>
          <w:p w14:paraId="02F9BFB3" w14:textId="77777777" w:rsidR="006D7FDE" w:rsidRPr="006D7FDE" w:rsidRDefault="006D7FDE" w:rsidP="006D7FDE">
            <w:pPr>
              <w:pStyle w:val="Tabletext"/>
            </w:pPr>
            <w:r w:rsidRPr="0004520A">
              <w:t>Prior to commencing line operations</w:t>
            </w:r>
            <w:r w:rsidRPr="006D7FDE">
              <w:t xml:space="preserve"> without direct supervision</w:t>
            </w:r>
          </w:p>
        </w:tc>
        <w:tc>
          <w:tcPr>
            <w:tcW w:w="3117" w:type="dxa"/>
          </w:tcPr>
          <w:p w14:paraId="423BE4EF" w14:textId="77777777" w:rsidR="006D7FDE" w:rsidRPr="006D7FDE" w:rsidRDefault="006D7FDE" w:rsidP="006D7FDE">
            <w:pPr>
              <w:pStyle w:val="Tabletext"/>
            </w:pPr>
            <w:r w:rsidRPr="0004520A">
              <w:t xml:space="preserve">IFR </w:t>
            </w:r>
            <w:r w:rsidRPr="006D7FDE">
              <w:t>or NVFR operations - every 6 months</w:t>
            </w:r>
          </w:p>
          <w:p w14:paraId="0ECA736E" w14:textId="77777777" w:rsidR="006D7FDE" w:rsidRPr="006D7FDE" w:rsidRDefault="006D7FDE" w:rsidP="006D7FDE">
            <w:pPr>
              <w:pStyle w:val="Tabletext"/>
            </w:pPr>
            <w:r w:rsidRPr="0004520A">
              <w:t xml:space="preserve">VFR </w:t>
            </w:r>
            <w:r w:rsidRPr="006D7FDE">
              <w:t>by day operations - 6 months after first line check then every 12 months</w:t>
            </w:r>
          </w:p>
        </w:tc>
      </w:tr>
      <w:tr w:rsidR="006D7FDE" w:rsidRPr="00175CE7" w14:paraId="1F4F376C" w14:textId="77777777" w:rsidTr="00CA1999">
        <w:trPr>
          <w:trHeight w:val="283"/>
        </w:trPr>
        <w:tc>
          <w:tcPr>
            <w:tcW w:w="3117" w:type="dxa"/>
          </w:tcPr>
          <w:p w14:paraId="2B5BEF0D" w14:textId="77777777" w:rsidR="006D7FDE" w:rsidRPr="006D7FDE" w:rsidRDefault="006D7FDE" w:rsidP="006D7FDE">
            <w:pPr>
              <w:pStyle w:val="Tabletext"/>
            </w:pPr>
            <w:r w:rsidRPr="0004520A">
              <w:t>FCMPC</w:t>
            </w:r>
          </w:p>
          <w:p w14:paraId="00EE82F1" w14:textId="77777777" w:rsidR="006D7FDE" w:rsidRPr="006D7FDE" w:rsidRDefault="006D7FDE" w:rsidP="006D7FDE">
            <w:pPr>
              <w:pStyle w:val="Tabletext"/>
            </w:pPr>
            <w:r>
              <w:t>(Part 138)</w:t>
            </w:r>
          </w:p>
        </w:tc>
        <w:tc>
          <w:tcPr>
            <w:tcW w:w="3117" w:type="dxa"/>
          </w:tcPr>
          <w:p w14:paraId="59221A63" w14:textId="77777777" w:rsidR="006D7FDE" w:rsidRPr="006D7FDE" w:rsidRDefault="006D7FDE" w:rsidP="006D7FDE">
            <w:pPr>
              <w:pStyle w:val="Tabletext"/>
            </w:pPr>
            <w:r>
              <w:t xml:space="preserve">Prior to </w:t>
            </w:r>
            <w:r w:rsidRPr="006D7FDE">
              <w:t>commencing a new type of aerial work operation without direct supervision</w:t>
            </w:r>
          </w:p>
        </w:tc>
        <w:tc>
          <w:tcPr>
            <w:tcW w:w="3117" w:type="dxa"/>
          </w:tcPr>
          <w:p w14:paraId="0C5B22B5" w14:textId="77777777" w:rsidR="006D7FDE" w:rsidRPr="006D7FDE" w:rsidRDefault="006D7FDE" w:rsidP="006D7FDE">
            <w:pPr>
              <w:pStyle w:val="Tabletext"/>
            </w:pPr>
            <w:r>
              <w:t>W</w:t>
            </w:r>
            <w:r w:rsidRPr="006D7FDE">
              <w:t>hen changing aerial work operation type</w:t>
            </w:r>
          </w:p>
        </w:tc>
      </w:tr>
      <w:tr w:rsidR="006D7FDE" w:rsidRPr="00175CE7" w14:paraId="5D7D630C" w14:textId="77777777" w:rsidTr="00CA1999">
        <w:trPr>
          <w:trHeight w:val="283"/>
        </w:trPr>
        <w:tc>
          <w:tcPr>
            <w:tcW w:w="3117" w:type="dxa"/>
          </w:tcPr>
          <w:p w14:paraId="3D0DF085" w14:textId="77777777" w:rsidR="006D7FDE" w:rsidRPr="006D7FDE" w:rsidRDefault="006D7FDE" w:rsidP="006D7FDE">
            <w:pPr>
              <w:pStyle w:val="Tabletext"/>
            </w:pPr>
            <w:r w:rsidRPr="0004520A">
              <w:t>Differences training</w:t>
            </w:r>
          </w:p>
        </w:tc>
        <w:tc>
          <w:tcPr>
            <w:tcW w:w="3117" w:type="dxa"/>
          </w:tcPr>
          <w:p w14:paraId="5AD0E054" w14:textId="77777777" w:rsidR="006D7FDE" w:rsidRPr="006D7FDE" w:rsidRDefault="006D7FDE" w:rsidP="006D7FDE">
            <w:pPr>
              <w:pStyle w:val="Tabletext"/>
            </w:pPr>
            <w:r w:rsidRPr="0004520A">
              <w:t>As required</w:t>
            </w:r>
          </w:p>
        </w:tc>
        <w:tc>
          <w:tcPr>
            <w:tcW w:w="3117" w:type="dxa"/>
          </w:tcPr>
          <w:p w14:paraId="1A3AD155" w14:textId="77777777" w:rsidR="006D7FDE" w:rsidRPr="006D7FDE" w:rsidRDefault="006D7FDE" w:rsidP="006D7FDE">
            <w:pPr>
              <w:pStyle w:val="Tabletext"/>
            </w:pPr>
            <w:r w:rsidRPr="0004520A">
              <w:t xml:space="preserve">As </w:t>
            </w:r>
            <w:r w:rsidRPr="006D7FDE">
              <w:t>required</w:t>
            </w:r>
          </w:p>
        </w:tc>
      </w:tr>
      <w:tr w:rsidR="006D7FDE" w:rsidRPr="00175CE7" w14:paraId="08301325" w14:textId="77777777" w:rsidTr="00CA1999">
        <w:trPr>
          <w:trHeight w:val="283"/>
        </w:trPr>
        <w:tc>
          <w:tcPr>
            <w:tcW w:w="3117" w:type="dxa"/>
          </w:tcPr>
          <w:p w14:paraId="2E4DB3E7" w14:textId="77777777" w:rsidR="006D7FDE" w:rsidRPr="006D7FDE" w:rsidRDefault="006D7FDE" w:rsidP="006D7FDE">
            <w:pPr>
              <w:pStyle w:val="Tabletext"/>
            </w:pPr>
            <w:r w:rsidRPr="0004520A">
              <w:t>Line training and line check</w:t>
            </w:r>
          </w:p>
          <w:p w14:paraId="75FB7803" w14:textId="77777777" w:rsidR="006D7FDE" w:rsidRPr="006D7FDE" w:rsidRDefault="006D7FDE" w:rsidP="006D7FDE">
            <w:pPr>
              <w:pStyle w:val="Tabletext"/>
            </w:pPr>
            <w:r w:rsidRPr="0004520A">
              <w:t>(</w:t>
            </w:r>
            <w:r w:rsidRPr="006D7FDE">
              <w:t>air transport)</w:t>
            </w:r>
          </w:p>
        </w:tc>
        <w:tc>
          <w:tcPr>
            <w:tcW w:w="3117" w:type="dxa"/>
          </w:tcPr>
          <w:p w14:paraId="4B37F5CA" w14:textId="77777777" w:rsidR="006D7FDE" w:rsidRPr="006D7FDE" w:rsidRDefault="006D7FDE" w:rsidP="006D7FDE">
            <w:pPr>
              <w:pStyle w:val="Tabletext"/>
            </w:pPr>
            <w:r w:rsidRPr="0004520A">
              <w:t xml:space="preserve">After </w:t>
            </w:r>
            <w:r w:rsidRPr="006D7FDE">
              <w:t>conversion training and prior to commencing unsupervised line operations</w:t>
            </w:r>
          </w:p>
        </w:tc>
        <w:tc>
          <w:tcPr>
            <w:tcW w:w="3117" w:type="dxa"/>
          </w:tcPr>
          <w:p w14:paraId="3CDD1309" w14:textId="77777777" w:rsidR="006D7FDE" w:rsidRPr="006D7FDE" w:rsidRDefault="006D7FDE" w:rsidP="006D7FDE">
            <w:pPr>
              <w:pStyle w:val="Tabletext"/>
            </w:pPr>
            <w:r w:rsidRPr="0004520A">
              <w:t>Induction and as required when changing aircraft type</w:t>
            </w:r>
          </w:p>
        </w:tc>
      </w:tr>
      <w:tr w:rsidR="006D7FDE" w:rsidRPr="00175CE7" w14:paraId="52F262A0" w14:textId="77777777" w:rsidTr="00CA1999">
        <w:trPr>
          <w:trHeight w:val="283"/>
        </w:trPr>
        <w:tc>
          <w:tcPr>
            <w:tcW w:w="3117" w:type="dxa"/>
          </w:tcPr>
          <w:p w14:paraId="375B21DF" w14:textId="77777777" w:rsidR="006D7FDE" w:rsidRPr="006D7FDE" w:rsidRDefault="006D7FDE" w:rsidP="006D7FDE">
            <w:pPr>
              <w:pStyle w:val="Tabletext"/>
            </w:pPr>
            <w:r w:rsidRPr="0004520A">
              <w:t>Command training</w:t>
            </w:r>
          </w:p>
        </w:tc>
        <w:tc>
          <w:tcPr>
            <w:tcW w:w="3117" w:type="dxa"/>
          </w:tcPr>
          <w:p w14:paraId="3E2F4107" w14:textId="77777777" w:rsidR="006D7FDE" w:rsidRPr="006D7FDE" w:rsidRDefault="006D7FDE" w:rsidP="006D7FDE">
            <w:pPr>
              <w:pStyle w:val="Tabletext"/>
            </w:pPr>
            <w:r w:rsidRPr="0004520A">
              <w:t>Conversion training</w:t>
            </w:r>
            <w:r w:rsidRPr="006D7FDE">
              <w:t xml:space="preserve"> or prior to operating as PIC for a multi-crew operation</w:t>
            </w:r>
          </w:p>
        </w:tc>
        <w:tc>
          <w:tcPr>
            <w:tcW w:w="3117" w:type="dxa"/>
          </w:tcPr>
          <w:p w14:paraId="35DE7B4A" w14:textId="77777777" w:rsidR="006D7FDE" w:rsidRPr="006D7FDE" w:rsidRDefault="006D7FDE" w:rsidP="006D7FDE">
            <w:pPr>
              <w:pStyle w:val="Tabletext"/>
            </w:pPr>
            <w:r w:rsidRPr="0004520A">
              <w:t xml:space="preserve">Carried out as part of </w:t>
            </w:r>
            <w:r w:rsidRPr="006D7FDE">
              <w:t>conversion training for single pilot operations</w:t>
            </w:r>
          </w:p>
          <w:p w14:paraId="332CA63E" w14:textId="77777777" w:rsidR="006D7FDE" w:rsidRPr="006D7FDE" w:rsidRDefault="006D7FDE" w:rsidP="006D7FDE">
            <w:pPr>
              <w:pStyle w:val="Tabletext"/>
            </w:pPr>
            <w:r w:rsidRPr="0004520A">
              <w:t xml:space="preserve">For an FCM </w:t>
            </w:r>
            <w:r w:rsidRPr="006D7FDE">
              <w:t>(flight crew member) who has not completed this training - prior to conducting PIC operations for multi-crew operations</w:t>
            </w:r>
          </w:p>
        </w:tc>
      </w:tr>
      <w:tr w:rsidR="006D7FDE" w:rsidRPr="00175CE7" w14:paraId="26766C23" w14:textId="77777777" w:rsidTr="00CA1999">
        <w:trPr>
          <w:trHeight w:val="283"/>
        </w:trPr>
        <w:tc>
          <w:tcPr>
            <w:tcW w:w="3117" w:type="dxa"/>
          </w:tcPr>
          <w:p w14:paraId="37BE869E" w14:textId="77777777" w:rsidR="006D7FDE" w:rsidRPr="006D7FDE" w:rsidRDefault="006D7FDE" w:rsidP="006D7FDE">
            <w:pPr>
              <w:pStyle w:val="Tabletext"/>
            </w:pPr>
            <w:r w:rsidRPr="0004520A">
              <w:t>Non-command seat training</w:t>
            </w:r>
          </w:p>
        </w:tc>
        <w:tc>
          <w:tcPr>
            <w:tcW w:w="3117" w:type="dxa"/>
          </w:tcPr>
          <w:p w14:paraId="233F23DB" w14:textId="77777777" w:rsidR="006D7FDE" w:rsidRPr="006D7FDE" w:rsidRDefault="006D7FDE" w:rsidP="006D7FDE">
            <w:pPr>
              <w:pStyle w:val="Tabletext"/>
            </w:pPr>
            <w:r w:rsidRPr="0004520A">
              <w:t>Prior to commencing command operations from the non</w:t>
            </w:r>
            <w:r w:rsidRPr="006D7FDE">
              <w:noBreakHyphen/>
              <w:t>command seat</w:t>
            </w:r>
          </w:p>
        </w:tc>
        <w:tc>
          <w:tcPr>
            <w:tcW w:w="3117" w:type="dxa"/>
          </w:tcPr>
          <w:p w14:paraId="484F54D6" w14:textId="77777777" w:rsidR="006D7FDE" w:rsidRPr="006D7FDE" w:rsidRDefault="006D7FDE" w:rsidP="006D7FDE">
            <w:pPr>
              <w:pStyle w:val="Tabletext"/>
            </w:pPr>
            <w:r w:rsidRPr="0004520A">
              <w:t>For a</w:t>
            </w:r>
            <w:r w:rsidRPr="006D7FDE">
              <w:t>n FCM who will be assigned as PIC from the non</w:t>
            </w:r>
            <w:r w:rsidRPr="006D7FDE">
              <w:noBreakHyphen/>
              <w:t>command seat - every FCMPC</w:t>
            </w:r>
          </w:p>
        </w:tc>
      </w:tr>
      <w:tr w:rsidR="006D7FDE" w:rsidRPr="00175CE7" w14:paraId="3223A75F" w14:textId="77777777" w:rsidTr="00CA1999">
        <w:trPr>
          <w:trHeight w:val="283"/>
        </w:trPr>
        <w:tc>
          <w:tcPr>
            <w:tcW w:w="3117" w:type="dxa"/>
          </w:tcPr>
          <w:p w14:paraId="281F3EC0" w14:textId="77777777" w:rsidR="006D7FDE" w:rsidRPr="006D7FDE" w:rsidRDefault="006D7FDE" w:rsidP="006D7FDE">
            <w:pPr>
              <w:pStyle w:val="Tabletext"/>
            </w:pPr>
            <w:r w:rsidRPr="0004520A">
              <w:t>General emergency check of competency</w:t>
            </w:r>
          </w:p>
        </w:tc>
        <w:tc>
          <w:tcPr>
            <w:tcW w:w="3117" w:type="dxa"/>
          </w:tcPr>
          <w:p w14:paraId="51B722E4" w14:textId="77777777" w:rsidR="006D7FDE" w:rsidRPr="006D7FDE" w:rsidRDefault="006D7FDE" w:rsidP="006D7FDE">
            <w:pPr>
              <w:pStyle w:val="Tabletext"/>
            </w:pPr>
            <w:r w:rsidRPr="0004520A">
              <w:t>Recurrent training and checking</w:t>
            </w:r>
          </w:p>
        </w:tc>
        <w:tc>
          <w:tcPr>
            <w:tcW w:w="3117" w:type="dxa"/>
          </w:tcPr>
          <w:p w14:paraId="79C2682E" w14:textId="77777777" w:rsidR="006D7FDE" w:rsidRPr="006D7FDE" w:rsidRDefault="006D7FDE" w:rsidP="006D7FDE">
            <w:pPr>
              <w:pStyle w:val="Tabletext"/>
            </w:pPr>
            <w:r>
              <w:t>I</w:t>
            </w:r>
            <w:r w:rsidRPr="006D7FDE">
              <w:t>n relation to HUET or the use of life raft - every 3 years, otherwise 1 year after previous check of competency</w:t>
            </w:r>
          </w:p>
        </w:tc>
      </w:tr>
      <w:tr w:rsidR="006D7FDE" w:rsidRPr="00175CE7" w14:paraId="0514AEA3" w14:textId="77777777" w:rsidTr="00CA1999">
        <w:trPr>
          <w:trHeight w:val="283"/>
        </w:trPr>
        <w:tc>
          <w:tcPr>
            <w:tcW w:w="3117" w:type="dxa"/>
          </w:tcPr>
          <w:p w14:paraId="1CD8A854" w14:textId="77777777" w:rsidR="006D7FDE" w:rsidRPr="006D7FDE" w:rsidRDefault="006D7FDE" w:rsidP="006D7FDE">
            <w:pPr>
              <w:pStyle w:val="Tabletext"/>
            </w:pPr>
            <w:r w:rsidRPr="0004520A">
              <w:t>Remedial training</w:t>
            </w:r>
          </w:p>
        </w:tc>
        <w:tc>
          <w:tcPr>
            <w:tcW w:w="3117" w:type="dxa"/>
          </w:tcPr>
          <w:p w14:paraId="3EBE5690" w14:textId="77777777" w:rsidR="006D7FDE" w:rsidRPr="006D7FDE" w:rsidRDefault="006D7FDE" w:rsidP="006D7FDE">
            <w:pPr>
              <w:pStyle w:val="Tabletext"/>
            </w:pPr>
            <w:r w:rsidRPr="0004520A">
              <w:t>Prior to conducting unsupervised operation following an unsuccessful check of competency or proficiency check</w:t>
            </w:r>
          </w:p>
        </w:tc>
        <w:tc>
          <w:tcPr>
            <w:tcW w:w="3117" w:type="dxa"/>
          </w:tcPr>
          <w:p w14:paraId="270BA70F" w14:textId="77777777" w:rsidR="006D7FDE" w:rsidRPr="006D7FDE" w:rsidRDefault="006D7FDE" w:rsidP="006D7FDE">
            <w:pPr>
              <w:pStyle w:val="Tabletext"/>
            </w:pPr>
            <w:r w:rsidRPr="0004520A">
              <w:t>As required</w:t>
            </w:r>
          </w:p>
        </w:tc>
      </w:tr>
      <w:tr w:rsidR="006D7FDE" w:rsidRPr="00175CE7" w14:paraId="43EF3379" w14:textId="77777777" w:rsidTr="00CA1999">
        <w:trPr>
          <w:trHeight w:val="283"/>
        </w:trPr>
        <w:tc>
          <w:tcPr>
            <w:tcW w:w="3117" w:type="dxa"/>
          </w:tcPr>
          <w:p w14:paraId="057C61EF" w14:textId="77777777" w:rsidR="006D7FDE" w:rsidRPr="006D7FDE" w:rsidRDefault="006D7FDE" w:rsidP="006D7FDE">
            <w:pPr>
              <w:pStyle w:val="Tabletext"/>
            </w:pPr>
            <w:r w:rsidRPr="0004520A">
              <w:t>HFP and NTS</w:t>
            </w:r>
          </w:p>
        </w:tc>
        <w:tc>
          <w:tcPr>
            <w:tcW w:w="3117" w:type="dxa"/>
          </w:tcPr>
          <w:p w14:paraId="0FC5C294" w14:textId="77777777" w:rsidR="006D7FDE" w:rsidRPr="006D7FDE" w:rsidRDefault="006D7FDE" w:rsidP="006D7FDE">
            <w:pPr>
              <w:pStyle w:val="Tabletext"/>
            </w:pPr>
            <w:r w:rsidRPr="0004520A">
              <w:t>Induction</w:t>
            </w:r>
            <w:r w:rsidRPr="006D7FDE">
              <w:t xml:space="preserve"> training</w:t>
            </w:r>
          </w:p>
        </w:tc>
        <w:tc>
          <w:tcPr>
            <w:tcW w:w="3117" w:type="dxa"/>
          </w:tcPr>
          <w:p w14:paraId="30C65672" w14:textId="77777777" w:rsidR="006D7FDE" w:rsidRPr="006D7FDE" w:rsidRDefault="006D7FDE" w:rsidP="006D7FDE">
            <w:pPr>
              <w:pStyle w:val="Tabletext"/>
            </w:pPr>
            <w:r w:rsidRPr="0004520A">
              <w:t>Induction</w:t>
            </w:r>
          </w:p>
        </w:tc>
      </w:tr>
      <w:tr w:rsidR="006D7FDE" w:rsidRPr="00175CE7" w14:paraId="58933B64" w14:textId="77777777" w:rsidTr="00CA1999">
        <w:trPr>
          <w:trHeight w:val="283"/>
        </w:trPr>
        <w:tc>
          <w:tcPr>
            <w:tcW w:w="3117" w:type="dxa"/>
          </w:tcPr>
          <w:p w14:paraId="4A967D8D" w14:textId="77777777" w:rsidR="006D7FDE" w:rsidRPr="006D7FDE" w:rsidRDefault="006D7FDE" w:rsidP="006D7FDE">
            <w:pPr>
              <w:pStyle w:val="Tabletext"/>
            </w:pPr>
            <w:r w:rsidRPr="0004520A">
              <w:t>SMS training</w:t>
            </w:r>
          </w:p>
        </w:tc>
        <w:tc>
          <w:tcPr>
            <w:tcW w:w="3117" w:type="dxa"/>
          </w:tcPr>
          <w:p w14:paraId="0A5B66D6" w14:textId="77777777" w:rsidR="006D7FDE" w:rsidRPr="006D7FDE" w:rsidRDefault="006D7FDE" w:rsidP="006D7FDE">
            <w:pPr>
              <w:pStyle w:val="Tabletext"/>
            </w:pPr>
            <w:r w:rsidRPr="0004520A">
              <w:t>Induction training</w:t>
            </w:r>
          </w:p>
        </w:tc>
        <w:tc>
          <w:tcPr>
            <w:tcW w:w="3117" w:type="dxa"/>
          </w:tcPr>
          <w:p w14:paraId="6F84E6B2" w14:textId="77777777" w:rsidR="006D7FDE" w:rsidRPr="006D7FDE" w:rsidRDefault="006D7FDE" w:rsidP="006D7FDE">
            <w:pPr>
              <w:pStyle w:val="Tabletext"/>
            </w:pPr>
            <w:r w:rsidRPr="0004520A">
              <w:t>Induction</w:t>
            </w:r>
          </w:p>
        </w:tc>
      </w:tr>
      <w:tr w:rsidR="006D7FDE" w:rsidRPr="00175CE7" w14:paraId="7CF533ED" w14:textId="77777777" w:rsidTr="00CA1999">
        <w:trPr>
          <w:trHeight w:val="283"/>
        </w:trPr>
        <w:tc>
          <w:tcPr>
            <w:tcW w:w="3117" w:type="dxa"/>
          </w:tcPr>
          <w:p w14:paraId="235A4791" w14:textId="77777777" w:rsidR="006D7FDE" w:rsidRPr="006D7FDE" w:rsidRDefault="006D7FDE" w:rsidP="006D7FDE">
            <w:pPr>
              <w:pStyle w:val="Tabletext"/>
            </w:pPr>
            <w:r w:rsidRPr="0004520A">
              <w:t>LAHSO</w:t>
            </w:r>
            <w:r w:rsidRPr="006D7FDE">
              <w:t xml:space="preserve"> (if applicable)</w:t>
            </w:r>
          </w:p>
        </w:tc>
        <w:tc>
          <w:tcPr>
            <w:tcW w:w="3117" w:type="dxa"/>
          </w:tcPr>
          <w:p w14:paraId="59785027" w14:textId="77777777" w:rsidR="006D7FDE" w:rsidRPr="006D7FDE" w:rsidRDefault="006D7FDE" w:rsidP="006D7FDE">
            <w:pPr>
              <w:pStyle w:val="Tabletext"/>
            </w:pPr>
            <w:r w:rsidRPr="0004520A">
              <w:t>Induction training</w:t>
            </w:r>
          </w:p>
        </w:tc>
        <w:tc>
          <w:tcPr>
            <w:tcW w:w="3117" w:type="dxa"/>
          </w:tcPr>
          <w:p w14:paraId="77A7D722" w14:textId="77777777" w:rsidR="006D7FDE" w:rsidRPr="006D7FDE" w:rsidRDefault="006D7FDE" w:rsidP="006D7FDE">
            <w:pPr>
              <w:pStyle w:val="Tabletext"/>
            </w:pPr>
            <w:r w:rsidRPr="0004520A">
              <w:t>Induction and recurrent</w:t>
            </w:r>
          </w:p>
        </w:tc>
      </w:tr>
      <w:tr w:rsidR="006D7FDE" w:rsidRPr="00175CE7" w14:paraId="646C265C" w14:textId="77777777" w:rsidTr="00CA1999">
        <w:trPr>
          <w:trHeight w:val="283"/>
        </w:trPr>
        <w:tc>
          <w:tcPr>
            <w:tcW w:w="3117" w:type="dxa"/>
          </w:tcPr>
          <w:p w14:paraId="65D5FF9C" w14:textId="77777777" w:rsidR="006D7FDE" w:rsidRPr="006D7FDE" w:rsidRDefault="006D7FDE" w:rsidP="006D7FDE">
            <w:pPr>
              <w:pStyle w:val="Tabletext"/>
            </w:pPr>
            <w:r w:rsidRPr="0004520A">
              <w:t>ACAS</w:t>
            </w:r>
          </w:p>
        </w:tc>
        <w:tc>
          <w:tcPr>
            <w:tcW w:w="3117" w:type="dxa"/>
          </w:tcPr>
          <w:p w14:paraId="5DBBEEE5" w14:textId="77777777" w:rsidR="006D7FDE" w:rsidRPr="006D7FDE" w:rsidRDefault="006D7FDE" w:rsidP="006D7FDE">
            <w:pPr>
              <w:pStyle w:val="Tabletext"/>
            </w:pPr>
            <w:r w:rsidRPr="0004520A">
              <w:t>Induction training</w:t>
            </w:r>
          </w:p>
        </w:tc>
        <w:tc>
          <w:tcPr>
            <w:tcW w:w="3117" w:type="dxa"/>
          </w:tcPr>
          <w:p w14:paraId="0DC89E43" w14:textId="77777777" w:rsidR="006D7FDE" w:rsidRPr="006D7FDE" w:rsidRDefault="006D7FDE" w:rsidP="006D7FDE">
            <w:pPr>
              <w:pStyle w:val="Tabletext"/>
            </w:pPr>
            <w:r w:rsidRPr="0004520A">
              <w:t>As scheduled in recurrent training</w:t>
            </w:r>
          </w:p>
        </w:tc>
      </w:tr>
      <w:tr w:rsidR="006D7FDE" w:rsidRPr="00175CE7" w14:paraId="7B033E05" w14:textId="77777777" w:rsidTr="00CA1999">
        <w:trPr>
          <w:trHeight w:val="283"/>
        </w:trPr>
        <w:tc>
          <w:tcPr>
            <w:tcW w:w="3117" w:type="dxa"/>
          </w:tcPr>
          <w:p w14:paraId="24089634" w14:textId="77777777" w:rsidR="006D7FDE" w:rsidRPr="006D7FDE" w:rsidRDefault="006D7FDE" w:rsidP="006D7FDE">
            <w:pPr>
              <w:pStyle w:val="Tabletext"/>
            </w:pPr>
            <w:r w:rsidRPr="0004520A">
              <w:t xml:space="preserve">Dangerous </w:t>
            </w:r>
            <w:r w:rsidRPr="006D7FDE">
              <w:t xml:space="preserve">goods training </w:t>
            </w:r>
          </w:p>
        </w:tc>
        <w:tc>
          <w:tcPr>
            <w:tcW w:w="3117" w:type="dxa"/>
          </w:tcPr>
          <w:p w14:paraId="78770940" w14:textId="77777777" w:rsidR="006D7FDE" w:rsidRPr="006D7FDE" w:rsidRDefault="006D7FDE" w:rsidP="006D7FDE">
            <w:pPr>
              <w:pStyle w:val="Tabletext"/>
            </w:pPr>
            <w:r w:rsidRPr="0004520A">
              <w:t xml:space="preserve">Induction training </w:t>
            </w:r>
          </w:p>
        </w:tc>
        <w:tc>
          <w:tcPr>
            <w:tcW w:w="3117" w:type="dxa"/>
          </w:tcPr>
          <w:p w14:paraId="09AADD94" w14:textId="77777777" w:rsidR="006D7FDE" w:rsidRPr="006D7FDE" w:rsidRDefault="006D7FDE" w:rsidP="006D7FDE">
            <w:pPr>
              <w:pStyle w:val="Tabletext"/>
            </w:pPr>
            <w:r w:rsidRPr="0004520A">
              <w:t xml:space="preserve">Induction then every </w:t>
            </w:r>
            <w:r w:rsidRPr="006D7FDE">
              <w:t>2 years</w:t>
            </w:r>
          </w:p>
        </w:tc>
      </w:tr>
      <w:tr w:rsidR="006D7FDE" w:rsidRPr="00175CE7" w14:paraId="3D13AA83" w14:textId="77777777" w:rsidTr="00CA1999">
        <w:trPr>
          <w:trHeight w:val="283"/>
        </w:trPr>
        <w:tc>
          <w:tcPr>
            <w:tcW w:w="3117" w:type="dxa"/>
          </w:tcPr>
          <w:p w14:paraId="466F3C0E" w14:textId="77777777" w:rsidR="006D7FDE" w:rsidRPr="006D7FDE" w:rsidRDefault="006D7FDE" w:rsidP="006D7FDE">
            <w:pPr>
              <w:pStyle w:val="Tabletext"/>
            </w:pPr>
            <w:r w:rsidRPr="0004520A">
              <w:t>MCC</w:t>
            </w:r>
            <w:r w:rsidRPr="006D7FDE">
              <w:t xml:space="preserve"> - CASA approved provider</w:t>
            </w:r>
          </w:p>
        </w:tc>
        <w:tc>
          <w:tcPr>
            <w:tcW w:w="3117" w:type="dxa"/>
          </w:tcPr>
          <w:p w14:paraId="345FB0D7" w14:textId="77777777" w:rsidR="006D7FDE" w:rsidRPr="006D7FDE" w:rsidRDefault="006D7FDE" w:rsidP="006D7FDE">
            <w:pPr>
              <w:pStyle w:val="Tabletext"/>
            </w:pPr>
            <w:r w:rsidRPr="0004520A">
              <w:t>Command training</w:t>
            </w:r>
          </w:p>
        </w:tc>
        <w:tc>
          <w:tcPr>
            <w:tcW w:w="3117" w:type="dxa"/>
          </w:tcPr>
          <w:p w14:paraId="560FF415" w14:textId="77777777" w:rsidR="006D7FDE" w:rsidRPr="006D7FDE" w:rsidRDefault="006D7FDE" w:rsidP="006D7FDE">
            <w:pPr>
              <w:pStyle w:val="Tabletext"/>
            </w:pPr>
            <w:r w:rsidRPr="0004520A">
              <w:t xml:space="preserve">Induction for </w:t>
            </w:r>
            <w:r w:rsidRPr="006D7FDE">
              <w:t>multi-crew operations</w:t>
            </w:r>
          </w:p>
        </w:tc>
      </w:tr>
      <w:tr w:rsidR="006D7FDE" w:rsidRPr="00175CE7" w14:paraId="3E31205A" w14:textId="77777777" w:rsidTr="00CA1999">
        <w:trPr>
          <w:trHeight w:val="283"/>
        </w:trPr>
        <w:tc>
          <w:tcPr>
            <w:tcW w:w="3117" w:type="dxa"/>
          </w:tcPr>
          <w:p w14:paraId="3681381C" w14:textId="77777777" w:rsidR="006D7FDE" w:rsidRPr="006D7FDE" w:rsidRDefault="006D7FDE" w:rsidP="006D7FDE">
            <w:pPr>
              <w:pStyle w:val="Tabletext"/>
            </w:pPr>
            <w:r w:rsidRPr="0004520A">
              <w:t>RVSM (if applicable)</w:t>
            </w:r>
          </w:p>
        </w:tc>
        <w:tc>
          <w:tcPr>
            <w:tcW w:w="3117" w:type="dxa"/>
          </w:tcPr>
          <w:p w14:paraId="16525FD1" w14:textId="77777777" w:rsidR="006D7FDE" w:rsidRPr="006D7FDE" w:rsidRDefault="006D7FDE" w:rsidP="006D7FDE">
            <w:pPr>
              <w:pStyle w:val="Tabletext"/>
            </w:pPr>
            <w:r w:rsidRPr="0004520A">
              <w:t>Induction training</w:t>
            </w:r>
          </w:p>
        </w:tc>
        <w:tc>
          <w:tcPr>
            <w:tcW w:w="3117" w:type="dxa"/>
          </w:tcPr>
          <w:p w14:paraId="7132A000" w14:textId="77777777" w:rsidR="006D7FDE" w:rsidRPr="006D7FDE" w:rsidRDefault="006D7FDE" w:rsidP="006D7FDE">
            <w:pPr>
              <w:pStyle w:val="Tabletext"/>
            </w:pPr>
            <w:r w:rsidRPr="0004520A">
              <w:t xml:space="preserve">Induction and </w:t>
            </w:r>
            <w:r w:rsidRPr="006D7FDE">
              <w:t>every 12 months</w:t>
            </w:r>
          </w:p>
        </w:tc>
      </w:tr>
      <w:tr w:rsidR="006D7FDE" w:rsidRPr="00175CE7" w14:paraId="3B728418" w14:textId="77777777" w:rsidTr="00CA1999">
        <w:trPr>
          <w:trHeight w:val="283"/>
        </w:trPr>
        <w:tc>
          <w:tcPr>
            <w:tcW w:w="3117" w:type="dxa"/>
          </w:tcPr>
          <w:p w14:paraId="7DB2FC60" w14:textId="77777777" w:rsidR="006D7FDE" w:rsidRPr="006D7FDE" w:rsidRDefault="006D7FDE" w:rsidP="006D7FDE">
            <w:pPr>
              <w:pStyle w:val="Tabletext"/>
            </w:pPr>
            <w:r w:rsidRPr="0004520A">
              <w:t xml:space="preserve">Task </w:t>
            </w:r>
            <w:r w:rsidRPr="006D7FDE">
              <w:t>specialist training</w:t>
            </w:r>
          </w:p>
        </w:tc>
        <w:tc>
          <w:tcPr>
            <w:tcW w:w="3117" w:type="dxa"/>
          </w:tcPr>
          <w:p w14:paraId="5688ED5A" w14:textId="77777777" w:rsidR="006D7FDE" w:rsidRPr="006D7FDE" w:rsidRDefault="006D7FDE" w:rsidP="006D7FDE">
            <w:pPr>
              <w:pStyle w:val="Tabletext"/>
            </w:pPr>
            <w:r w:rsidRPr="0004520A">
              <w:t>Prior to commencing task specialist duties</w:t>
            </w:r>
          </w:p>
        </w:tc>
        <w:tc>
          <w:tcPr>
            <w:tcW w:w="3117" w:type="dxa"/>
          </w:tcPr>
          <w:p w14:paraId="5E0686E9" w14:textId="77777777" w:rsidR="006D7FDE" w:rsidRPr="006D7FDE" w:rsidRDefault="006D7FDE" w:rsidP="006D7FDE">
            <w:pPr>
              <w:pStyle w:val="Tabletext"/>
            </w:pPr>
            <w:r w:rsidRPr="0004520A">
              <w:t>IFR operations</w:t>
            </w:r>
            <w:r w:rsidRPr="006D7FDE">
              <w:t xml:space="preserve"> - every 6 months. VFR operations - initial 6 months after check to line, then every 12 months.</w:t>
            </w:r>
          </w:p>
        </w:tc>
      </w:tr>
    </w:tbl>
    <w:p w14:paraId="33425254" w14:textId="77777777" w:rsidR="006D7FDE" w:rsidRPr="006D7FDE" w:rsidRDefault="006D7FDE" w:rsidP="006D7FDE">
      <w:pPr>
        <w:pStyle w:val="Heading4"/>
        <w:rPr>
          <w:rStyle w:val="Strong"/>
          <w:b/>
          <w:bCs w:val="0"/>
        </w:rPr>
      </w:pPr>
      <w:r w:rsidRPr="006D7FDE">
        <w:rPr>
          <w:rStyle w:val="Strong"/>
          <w:b/>
          <w:bCs w:val="0"/>
        </w:rPr>
        <w:t>Induction</w:t>
      </w:r>
    </w:p>
    <w:p w14:paraId="125D308B" w14:textId="77777777" w:rsidR="006D7FDE" w:rsidRPr="006D7FDE" w:rsidRDefault="006D7FDE" w:rsidP="00B81CA3">
      <w:pPr>
        <w:pStyle w:val="Sampletext"/>
        <w:rPr>
          <w:rStyle w:val="Strong"/>
          <w:b/>
          <w:bCs w:val="0"/>
        </w:rPr>
      </w:pPr>
      <w:r w:rsidRPr="006D7FDE">
        <w:rPr>
          <w:rStyle w:val="Strong"/>
          <w:b/>
          <w:bCs w:val="0"/>
        </w:rPr>
        <w:t>Sample text</w:t>
      </w:r>
    </w:p>
    <w:p w14:paraId="1C1BF7AD" w14:textId="77777777" w:rsidR="006D7FDE" w:rsidRPr="0004520A" w:rsidRDefault="006D7FDE" w:rsidP="006D7FDE">
      <w:r w:rsidRPr="0004520A">
        <w:t xml:space="preserve">Induction training will </w:t>
      </w:r>
      <w:r w:rsidRPr="0004520A" w:rsidDel="002540DD">
        <w:t xml:space="preserve">be </w:t>
      </w:r>
      <w:r w:rsidRPr="0004520A">
        <w:t xml:space="preserve">delivered to any new flight crew member joining </w:t>
      </w:r>
      <w:r w:rsidRPr="002D4956">
        <w:rPr>
          <w:rStyle w:val="Authorinstruction"/>
        </w:rPr>
        <w:t>[Sample Aviation]</w:t>
      </w:r>
      <w:r>
        <w:t xml:space="preserve"> </w:t>
      </w:r>
      <w:r w:rsidRPr="007A0A55">
        <w:t>in accordance with this section</w:t>
      </w:r>
      <w:r w:rsidRPr="0004520A">
        <w:t xml:space="preserve">. The syllabus of training and course topics are listed </w:t>
      </w:r>
      <w:r>
        <w:t>on</w:t>
      </w:r>
      <w:r w:rsidRPr="0004520A">
        <w:t xml:space="preserve"> </w:t>
      </w:r>
      <w:r w:rsidRPr="002D4956">
        <w:t>form</w:t>
      </w:r>
      <w:r w:rsidRPr="009545C9">
        <w:rPr>
          <w:rStyle w:val="Emphasis"/>
        </w:rPr>
        <w:t xml:space="preserve"> </w:t>
      </w:r>
      <w:r w:rsidRPr="00570005">
        <w:rPr>
          <w:rStyle w:val="Strong"/>
        </w:rPr>
        <w:t>TC01 Flight crew member induction checklist.</w:t>
      </w:r>
    </w:p>
    <w:p w14:paraId="77F95DA5" w14:textId="77777777" w:rsidR="006D7FDE" w:rsidRPr="0004520A" w:rsidRDefault="006D7FDE" w:rsidP="006D7FDE">
      <w:r>
        <w:t>T</w:t>
      </w:r>
      <w:r w:rsidRPr="0004520A">
        <w:t xml:space="preserve">raining </w:t>
      </w:r>
      <w:r>
        <w:t xml:space="preserve">plan </w:t>
      </w:r>
      <w:r w:rsidRPr="0004520A">
        <w:t>for new flight crew:</w:t>
      </w:r>
    </w:p>
    <w:p w14:paraId="348A6CD1" w14:textId="77777777" w:rsidR="006D7FDE" w:rsidRPr="007A0A55" w:rsidRDefault="006D7FDE" w:rsidP="006D7FDE">
      <w:pPr>
        <w:pStyle w:val="List1Legal1"/>
        <w:numPr>
          <w:ilvl w:val="0"/>
          <w:numId w:val="3"/>
        </w:numPr>
      </w:pPr>
      <w:r>
        <w:t>i</w:t>
      </w:r>
      <w:r w:rsidRPr="007A0A55">
        <w:t>nduction</w:t>
      </w:r>
    </w:p>
    <w:p w14:paraId="3D7D5ABA" w14:textId="77777777" w:rsidR="006D7FDE" w:rsidRPr="007A0A55" w:rsidRDefault="006D7FDE" w:rsidP="006D7FDE">
      <w:pPr>
        <w:pStyle w:val="List1Legal2"/>
        <w:numPr>
          <w:ilvl w:val="1"/>
          <w:numId w:val="3"/>
        </w:numPr>
      </w:pPr>
      <w:r>
        <w:t>training</w:t>
      </w:r>
      <w:r w:rsidRPr="007A0A55">
        <w:t xml:space="preserve"> syllabi with additional specialist training as determined by HOTC</w:t>
      </w:r>
    </w:p>
    <w:p w14:paraId="0D0E7262" w14:textId="77777777" w:rsidR="006D7FDE" w:rsidRPr="007A0A55" w:rsidRDefault="006D7FDE" w:rsidP="006D7FDE">
      <w:pPr>
        <w:pStyle w:val="List1Legal2"/>
        <w:numPr>
          <w:ilvl w:val="1"/>
          <w:numId w:val="3"/>
        </w:numPr>
      </w:pPr>
      <w:r>
        <w:t>g</w:t>
      </w:r>
      <w:r w:rsidRPr="007A0A55">
        <w:t>eneral emergency training and the general emergency check of competency</w:t>
      </w:r>
    </w:p>
    <w:p w14:paraId="7E46C0C9" w14:textId="77777777" w:rsidR="006D7FDE" w:rsidRPr="007A0A55" w:rsidRDefault="006D7FDE" w:rsidP="006D7FDE">
      <w:pPr>
        <w:pStyle w:val="List1Legal2"/>
        <w:numPr>
          <w:ilvl w:val="1"/>
          <w:numId w:val="3"/>
        </w:numPr>
      </w:pPr>
      <w:r>
        <w:t>c</w:t>
      </w:r>
      <w:r w:rsidRPr="007A0A55">
        <w:t>onversion training</w:t>
      </w:r>
    </w:p>
    <w:p w14:paraId="7B5EDF25" w14:textId="77777777" w:rsidR="006D7FDE" w:rsidRPr="007A0A55" w:rsidRDefault="006D7FDE" w:rsidP="006D7FDE">
      <w:pPr>
        <w:pStyle w:val="List1Legal1"/>
        <w:numPr>
          <w:ilvl w:val="0"/>
          <w:numId w:val="3"/>
        </w:numPr>
      </w:pPr>
      <w:r>
        <w:t>FCMPC</w:t>
      </w:r>
    </w:p>
    <w:p w14:paraId="01A37FAA" w14:textId="77777777" w:rsidR="006D7FDE" w:rsidRPr="007A0A55" w:rsidRDefault="006D7FDE" w:rsidP="006D7FDE">
      <w:pPr>
        <w:pStyle w:val="List1Legal1"/>
        <w:numPr>
          <w:ilvl w:val="0"/>
          <w:numId w:val="3"/>
        </w:numPr>
      </w:pPr>
      <w:r>
        <w:t>l</w:t>
      </w:r>
      <w:r w:rsidRPr="007A0A55">
        <w:t>ine training and line check (Air Transport)</w:t>
      </w:r>
    </w:p>
    <w:p w14:paraId="78653B8D" w14:textId="77777777" w:rsidR="006D7FDE" w:rsidRPr="007A0A55" w:rsidRDefault="006D7FDE" w:rsidP="006D7FDE">
      <w:pPr>
        <w:pStyle w:val="List1Legal1"/>
        <w:numPr>
          <w:ilvl w:val="0"/>
          <w:numId w:val="3"/>
        </w:numPr>
      </w:pPr>
      <w:r>
        <w:t>task specialist training (as required)</w:t>
      </w:r>
    </w:p>
    <w:p w14:paraId="5EAA832A" w14:textId="77777777" w:rsidR="006D7FDE" w:rsidRPr="007A0A55" w:rsidRDefault="006D7FDE" w:rsidP="006D7FDE">
      <w:pPr>
        <w:pStyle w:val="List1Legal1"/>
        <w:numPr>
          <w:ilvl w:val="0"/>
          <w:numId w:val="3"/>
        </w:numPr>
      </w:pPr>
      <w:r>
        <w:t>H</w:t>
      </w:r>
      <w:r w:rsidRPr="007A0A55">
        <w:t>uman Factors Principles (HFP) and NTS training (as required)</w:t>
      </w:r>
    </w:p>
    <w:p w14:paraId="4E76B9B3" w14:textId="77777777" w:rsidR="006D7FDE" w:rsidRPr="007A0A55" w:rsidRDefault="006D7FDE" w:rsidP="006D7FDE">
      <w:pPr>
        <w:pStyle w:val="List1Legal1"/>
        <w:numPr>
          <w:ilvl w:val="0"/>
          <w:numId w:val="3"/>
        </w:numPr>
      </w:pPr>
      <w:r>
        <w:t xml:space="preserve">SMS training (as </w:t>
      </w:r>
      <w:r w:rsidRPr="007A0A55">
        <w:t>required)</w:t>
      </w:r>
    </w:p>
    <w:p w14:paraId="3BBEE0E5" w14:textId="77777777" w:rsidR="006D7FDE" w:rsidRPr="007A0A55" w:rsidRDefault="006D7FDE" w:rsidP="006D7FDE">
      <w:pPr>
        <w:pStyle w:val="List1Legal1"/>
        <w:numPr>
          <w:ilvl w:val="0"/>
          <w:numId w:val="3"/>
        </w:numPr>
      </w:pPr>
      <w:r>
        <w:t xml:space="preserve">LAHSO </w:t>
      </w:r>
      <w:r w:rsidRPr="007A0A55">
        <w:t>training (if applicable)</w:t>
      </w:r>
    </w:p>
    <w:p w14:paraId="24C67501" w14:textId="77777777" w:rsidR="006D7FDE" w:rsidRPr="007A0A55" w:rsidRDefault="006D7FDE" w:rsidP="006D7FDE">
      <w:pPr>
        <w:pStyle w:val="List1Legal1"/>
        <w:numPr>
          <w:ilvl w:val="0"/>
          <w:numId w:val="3"/>
        </w:numPr>
      </w:pPr>
      <w:r>
        <w:t xml:space="preserve">ACAS </w:t>
      </w:r>
      <w:r w:rsidRPr="007A0A55">
        <w:t>training (as required)</w:t>
      </w:r>
    </w:p>
    <w:p w14:paraId="6C836999" w14:textId="77777777" w:rsidR="006D7FDE" w:rsidRPr="007A0A55" w:rsidRDefault="006D7FDE" w:rsidP="006D7FDE">
      <w:pPr>
        <w:pStyle w:val="List1Legal1"/>
        <w:numPr>
          <w:ilvl w:val="0"/>
          <w:numId w:val="3"/>
        </w:numPr>
      </w:pPr>
      <w:r>
        <w:t>d</w:t>
      </w:r>
      <w:r w:rsidRPr="007A0A55">
        <w:t>angerous goods training (as required)</w:t>
      </w:r>
    </w:p>
    <w:p w14:paraId="0877024E" w14:textId="77777777" w:rsidR="006D7FDE" w:rsidRPr="007A0A55" w:rsidRDefault="006D7FDE" w:rsidP="006D7FDE">
      <w:pPr>
        <w:pStyle w:val="List1Legal1"/>
        <w:numPr>
          <w:ilvl w:val="0"/>
          <w:numId w:val="3"/>
        </w:numPr>
      </w:pPr>
      <w:r>
        <w:t xml:space="preserve">MCC </w:t>
      </w:r>
      <w:r w:rsidRPr="007A0A55">
        <w:t>training (as required).</w:t>
      </w:r>
    </w:p>
    <w:p w14:paraId="58A01738" w14:textId="77777777" w:rsidR="006D7FDE" w:rsidRPr="0004520A" w:rsidRDefault="006D7FDE" w:rsidP="006D7FDE">
      <w:pPr>
        <w:pStyle w:val="Heading4"/>
      </w:pPr>
      <w:r w:rsidRPr="0004520A">
        <w:t>General emergency training and check of competency</w:t>
      </w:r>
    </w:p>
    <w:p w14:paraId="10A7919E" w14:textId="77777777" w:rsidR="006D7FDE" w:rsidRPr="006D7FDE" w:rsidRDefault="006D7FDE" w:rsidP="00B81CA3">
      <w:pPr>
        <w:pStyle w:val="Sampletext"/>
      </w:pPr>
      <w:r w:rsidRPr="006D7FDE">
        <w:t>Sample text</w:t>
      </w:r>
    </w:p>
    <w:p w14:paraId="078A1ED0" w14:textId="77777777" w:rsidR="006D7FDE" w:rsidRPr="0004520A" w:rsidRDefault="006D7FDE" w:rsidP="006D7FDE">
      <w:r w:rsidRPr="0004520A">
        <w:t xml:space="preserve">Training topics </w:t>
      </w:r>
      <w:r>
        <w:t xml:space="preserve">and items </w:t>
      </w:r>
      <w:r w:rsidRPr="0004520A">
        <w:t xml:space="preserve">marked with an asterisk require the training or checking </w:t>
      </w:r>
      <w:r>
        <w:t xml:space="preserve">topics and items </w:t>
      </w:r>
      <w:r w:rsidRPr="0004520A">
        <w:t xml:space="preserve">to be carried out </w:t>
      </w:r>
      <w:r>
        <w:t>for</w:t>
      </w:r>
      <w:r w:rsidRPr="0004520A">
        <w:t xml:space="preserve"> each of the aircraft types that the pilot will be</w:t>
      </w:r>
      <w:r>
        <w:t xml:space="preserve"> </w:t>
      </w:r>
      <w:r w:rsidRPr="0004520A">
        <w:t xml:space="preserve">operating. The remainder of the training or checking </w:t>
      </w:r>
      <w:r>
        <w:t xml:space="preserve">topics and items </w:t>
      </w:r>
      <w:r w:rsidRPr="0004520A">
        <w:t xml:space="preserve">need only be carried out </w:t>
      </w:r>
      <w:r>
        <w:t>once</w:t>
      </w:r>
      <w:r w:rsidRPr="0004520A">
        <w:t>.</w:t>
      </w:r>
    </w:p>
    <w:p w14:paraId="58CCBED1" w14:textId="77777777" w:rsidR="006D7FDE" w:rsidRPr="0004520A" w:rsidRDefault="006D7FDE" w:rsidP="006D7FDE">
      <w:r>
        <w:t>T</w:t>
      </w:r>
      <w:r w:rsidRPr="0004520A">
        <w:t>raining topics</w:t>
      </w:r>
      <w:r>
        <w:t xml:space="preserve"> and items</w:t>
      </w:r>
      <w:r w:rsidRPr="0004520A">
        <w:t>:</w:t>
      </w:r>
    </w:p>
    <w:p w14:paraId="41C14D0A" w14:textId="77777777" w:rsidR="006D7FDE" w:rsidRPr="0004520A" w:rsidRDefault="006D7FDE" w:rsidP="006D7FDE">
      <w:pPr>
        <w:pStyle w:val="ListBullet"/>
      </w:pPr>
      <w:r>
        <w:t>g</w:t>
      </w:r>
      <w:r w:rsidRPr="0004520A">
        <w:t>eneral emergency and survival procedures</w:t>
      </w:r>
    </w:p>
    <w:p w14:paraId="2FB54ECD" w14:textId="77777777" w:rsidR="006D7FDE" w:rsidRPr="0004520A" w:rsidRDefault="006D7FDE" w:rsidP="006D7FDE">
      <w:pPr>
        <w:pStyle w:val="ListBullet"/>
      </w:pPr>
      <w:r>
        <w:t>p</w:t>
      </w:r>
      <w:r w:rsidRPr="0004520A">
        <w:t>assenger briefings in an emergency*</w:t>
      </w:r>
    </w:p>
    <w:p w14:paraId="599CE3F7" w14:textId="77777777" w:rsidR="006D7FDE" w:rsidRPr="0004520A" w:rsidRDefault="006D7FDE" w:rsidP="006D7FDE">
      <w:pPr>
        <w:pStyle w:val="ListBullet"/>
      </w:pPr>
      <w:r>
        <w:t>r</w:t>
      </w:r>
      <w:r w:rsidRPr="0004520A">
        <w:t>emote area survival equipment requirements</w:t>
      </w:r>
    </w:p>
    <w:p w14:paraId="72E25E3C" w14:textId="77777777" w:rsidR="006D7FDE" w:rsidRPr="0004520A" w:rsidRDefault="006D7FDE" w:rsidP="006D7FDE">
      <w:pPr>
        <w:pStyle w:val="ListBullet"/>
      </w:pPr>
      <w:r>
        <w:t>Emergency Locator Transmitter (</w:t>
      </w:r>
      <w:r w:rsidRPr="0004520A">
        <w:t>ELT</w:t>
      </w:r>
      <w:r>
        <w:t>)</w:t>
      </w:r>
      <w:r w:rsidRPr="0004520A">
        <w:t xml:space="preserve"> – </w:t>
      </w:r>
      <w:r w:rsidRPr="00105027">
        <w:t xml:space="preserve">satellite-based SAR distress-alert detection system </w:t>
      </w:r>
      <w:r>
        <w:t>(</w:t>
      </w:r>
      <w:r w:rsidRPr="0004520A">
        <w:t>COSPAS/SARSAT</w:t>
      </w:r>
      <w:r>
        <w:t>)</w:t>
      </w:r>
      <w:r w:rsidRPr="0004520A">
        <w:t xml:space="preserve"> theory and AMSA response process</w:t>
      </w:r>
    </w:p>
    <w:p w14:paraId="71460606" w14:textId="77777777" w:rsidR="006D7FDE" w:rsidRPr="0004520A" w:rsidRDefault="006D7FDE" w:rsidP="006D7FDE">
      <w:pPr>
        <w:pStyle w:val="ListBullet"/>
      </w:pPr>
      <w:r>
        <w:t>c</w:t>
      </w:r>
      <w:r w:rsidRPr="0004520A">
        <w:t>ontents of survival and first aid kits that are carried</w:t>
      </w:r>
    </w:p>
    <w:p w14:paraId="2662197B" w14:textId="77777777" w:rsidR="006D7FDE" w:rsidRPr="0004520A" w:rsidRDefault="006D7FDE" w:rsidP="006D7FDE">
      <w:pPr>
        <w:pStyle w:val="ListBullet"/>
      </w:pPr>
      <w:r>
        <w:t>f</w:t>
      </w:r>
      <w:r w:rsidRPr="0004520A">
        <w:t>ire extinguisher types and usage*</w:t>
      </w:r>
    </w:p>
    <w:p w14:paraId="1C783C8F" w14:textId="77777777" w:rsidR="006D7FDE" w:rsidRDefault="006D7FDE" w:rsidP="006D7FDE">
      <w:pPr>
        <w:pStyle w:val="ListBullet"/>
      </w:pPr>
      <w:r w:rsidRPr="0004520A">
        <w:t xml:space="preserve">life jackets and life rafts </w:t>
      </w:r>
      <w:r>
        <w:t xml:space="preserve">(when </w:t>
      </w:r>
      <w:r w:rsidRPr="0004520A">
        <w:t>required</w:t>
      </w:r>
      <w:r>
        <w:t>)</w:t>
      </w:r>
    </w:p>
    <w:p w14:paraId="4BB7E841" w14:textId="77777777" w:rsidR="006D7FDE" w:rsidRDefault="006D7FDE" w:rsidP="006D7FDE">
      <w:pPr>
        <w:pStyle w:val="ListBullet"/>
      </w:pPr>
      <w:r>
        <w:t>crew incapacitation (multicrew)</w:t>
      </w:r>
    </w:p>
    <w:p w14:paraId="6955E931" w14:textId="77777777" w:rsidR="006D7FDE" w:rsidRPr="0004520A" w:rsidRDefault="006D7FDE" w:rsidP="006D7FDE">
      <w:pPr>
        <w:pStyle w:val="ListBullet"/>
      </w:pPr>
      <w:r>
        <w:t>physiological effects of depressurisation (if applicable)</w:t>
      </w:r>
    </w:p>
    <w:p w14:paraId="1FDFE601" w14:textId="77777777" w:rsidR="006D7FDE" w:rsidRPr="0004520A" w:rsidRDefault="006D7FDE" w:rsidP="006D7FDE">
      <w:pPr>
        <w:pStyle w:val="ListBullet"/>
      </w:pPr>
      <w:r>
        <w:t>l</w:t>
      </w:r>
      <w:r w:rsidRPr="0004520A">
        <w:t>ocation and deployment of aircraft specific safety and emergency equipment</w:t>
      </w:r>
      <w:r>
        <w:t>:</w:t>
      </w:r>
    </w:p>
    <w:p w14:paraId="6B8768BC" w14:textId="77777777" w:rsidR="006D7FDE" w:rsidRPr="007A0A55" w:rsidRDefault="006D7FDE" w:rsidP="006D7FDE">
      <w:pPr>
        <w:pStyle w:val="ListBullet2"/>
      </w:pPr>
      <w:r>
        <w:t>e</w:t>
      </w:r>
      <w:r w:rsidRPr="007A0A55">
        <w:t>mergency exit usage*</w:t>
      </w:r>
    </w:p>
    <w:p w14:paraId="44C9F33A" w14:textId="77777777" w:rsidR="006D7FDE" w:rsidRPr="007A0A55" w:rsidRDefault="006D7FDE" w:rsidP="006D7FDE">
      <w:pPr>
        <w:pStyle w:val="ListBullet2"/>
      </w:pPr>
      <w:r w:rsidRPr="0004520A">
        <w:t>ELT retrieval and usage*</w:t>
      </w:r>
    </w:p>
    <w:p w14:paraId="1284C686" w14:textId="77777777" w:rsidR="006D7FDE" w:rsidRPr="007A0A55" w:rsidRDefault="006D7FDE" w:rsidP="006D7FDE">
      <w:pPr>
        <w:pStyle w:val="ListBullet2"/>
      </w:pPr>
      <w:r>
        <w:t>f</w:t>
      </w:r>
      <w:r w:rsidRPr="007A0A55">
        <w:t>ire extinguisher retrieval and usage*</w:t>
      </w:r>
    </w:p>
    <w:p w14:paraId="0AC0BCFA" w14:textId="77777777" w:rsidR="006D7FDE" w:rsidRPr="007A0A55" w:rsidRDefault="006D7FDE" w:rsidP="006D7FDE">
      <w:pPr>
        <w:pStyle w:val="ListBullet2"/>
      </w:pPr>
      <w:r>
        <w:t>f</w:t>
      </w:r>
      <w:r w:rsidRPr="007A0A55">
        <w:t>irst aid kit</w:t>
      </w:r>
    </w:p>
    <w:p w14:paraId="1F1E8270" w14:textId="77777777" w:rsidR="006D7FDE" w:rsidRPr="007A0A55" w:rsidRDefault="006D7FDE" w:rsidP="006D7FDE">
      <w:pPr>
        <w:pStyle w:val="ListBullet2"/>
      </w:pPr>
      <w:r>
        <w:t>s</w:t>
      </w:r>
      <w:r w:rsidRPr="007A0A55">
        <w:t>urvival kit</w:t>
      </w:r>
    </w:p>
    <w:p w14:paraId="707EBE54" w14:textId="77777777" w:rsidR="006D7FDE" w:rsidRPr="007A0A55" w:rsidRDefault="006D7FDE" w:rsidP="006D7FDE">
      <w:pPr>
        <w:pStyle w:val="ListBullet2"/>
      </w:pPr>
      <w:r>
        <w:t>l</w:t>
      </w:r>
      <w:r w:rsidRPr="007A0A55">
        <w:t>ife jacket location and donning (in-water practical training when required)</w:t>
      </w:r>
    </w:p>
    <w:p w14:paraId="49588CD5" w14:textId="77777777" w:rsidR="006D7FDE" w:rsidRPr="007A0A55" w:rsidRDefault="006D7FDE" w:rsidP="006D7FDE">
      <w:pPr>
        <w:pStyle w:val="ListBullet2"/>
      </w:pPr>
      <w:r>
        <w:t>l</w:t>
      </w:r>
      <w:r w:rsidRPr="007A0A55">
        <w:t>ife rafts (if required)</w:t>
      </w:r>
    </w:p>
    <w:p w14:paraId="651FAC01" w14:textId="77777777" w:rsidR="006D7FDE" w:rsidRPr="007A0A55" w:rsidRDefault="006D7FDE" w:rsidP="006D7FDE">
      <w:pPr>
        <w:pStyle w:val="ListBullet2"/>
      </w:pPr>
      <w:r>
        <w:t>e</w:t>
      </w:r>
      <w:r w:rsidRPr="007A0A55">
        <w:t>mergency flotation system (if fitted)</w:t>
      </w:r>
    </w:p>
    <w:p w14:paraId="0B16A065" w14:textId="77777777" w:rsidR="006D7FDE" w:rsidRPr="007A0A55" w:rsidRDefault="006D7FDE" w:rsidP="006D7FDE">
      <w:pPr>
        <w:pStyle w:val="ListBullet2"/>
      </w:pPr>
      <w:r>
        <w:t>e</w:t>
      </w:r>
      <w:r w:rsidRPr="007A0A55">
        <w:t>mergency breathing system (EBS) (if carried)</w:t>
      </w:r>
    </w:p>
    <w:p w14:paraId="7E140A18" w14:textId="77777777" w:rsidR="006D7FDE" w:rsidRPr="007A0A55" w:rsidRDefault="006D7FDE" w:rsidP="006D7FDE">
      <w:pPr>
        <w:pStyle w:val="ListBullet2"/>
      </w:pPr>
      <w:r>
        <w:t>r</w:t>
      </w:r>
      <w:r w:rsidRPr="007A0A55">
        <w:t>estraint equipment (if fitted).</w:t>
      </w:r>
    </w:p>
    <w:p w14:paraId="61D43EE4" w14:textId="77777777" w:rsidR="006D7FDE" w:rsidRPr="0004520A" w:rsidRDefault="006D7FDE" w:rsidP="006D7FDE">
      <w:pPr>
        <w:pStyle w:val="normalafterlisttable"/>
      </w:pPr>
      <w:r w:rsidRPr="0004520A">
        <w:t>The check assess</w:t>
      </w:r>
      <w:r>
        <w:t>es</w:t>
      </w:r>
      <w:r w:rsidRPr="0004520A">
        <w:t>:</w:t>
      </w:r>
    </w:p>
    <w:p w14:paraId="267D9A8E" w14:textId="77777777" w:rsidR="006D7FDE" w:rsidRPr="0004520A" w:rsidRDefault="006D7FDE" w:rsidP="006D7FDE">
      <w:pPr>
        <w:pStyle w:val="ListBullet"/>
      </w:pPr>
      <w:r>
        <w:t>k</w:t>
      </w:r>
      <w:r w:rsidRPr="0004520A">
        <w:t>nowledge of survival procedures appropriate to the proposed area of operations</w:t>
      </w:r>
    </w:p>
    <w:p w14:paraId="3B9EF860" w14:textId="77777777" w:rsidR="006D7FDE" w:rsidRPr="0004520A" w:rsidRDefault="006D7FDE" w:rsidP="006D7FDE">
      <w:pPr>
        <w:pStyle w:val="ListBullet"/>
      </w:pPr>
      <w:r>
        <w:t>k</w:t>
      </w:r>
      <w:r w:rsidRPr="0004520A">
        <w:t>nowledge of aerodrome security procedures</w:t>
      </w:r>
    </w:p>
    <w:p w14:paraId="5CAB5CF4" w14:textId="77777777" w:rsidR="006D7FDE" w:rsidRPr="0004520A" w:rsidRDefault="006D7FDE" w:rsidP="006D7FDE">
      <w:pPr>
        <w:pStyle w:val="ListBullet"/>
      </w:pPr>
      <w:r>
        <w:t>k</w:t>
      </w:r>
      <w:r w:rsidRPr="0004520A">
        <w:t>nowledge of evacuation and ditching procedures specific to the aircraft*</w:t>
      </w:r>
    </w:p>
    <w:p w14:paraId="3519F3ED" w14:textId="77777777" w:rsidR="006D7FDE" w:rsidRPr="0004520A" w:rsidRDefault="006D7FDE" w:rsidP="006D7FDE">
      <w:pPr>
        <w:pStyle w:val="ListBullet"/>
      </w:pPr>
      <w:r>
        <w:t>p</w:t>
      </w:r>
      <w:r w:rsidRPr="0004520A">
        <w:t>ractical demonstration of location and deployment aircraft specific safety and emergency equipment (where this does not impact on the serviceability status of the equipment</w:t>
      </w:r>
      <w:r>
        <w:t>)*:</w:t>
      </w:r>
    </w:p>
    <w:p w14:paraId="3FAFAB88" w14:textId="77777777" w:rsidR="006D7FDE" w:rsidRPr="007A0A55" w:rsidRDefault="006D7FDE" w:rsidP="006D7FDE">
      <w:pPr>
        <w:pStyle w:val="ListBullet2"/>
      </w:pPr>
      <w:r>
        <w:t>e</w:t>
      </w:r>
      <w:r w:rsidRPr="007A0A55">
        <w:t>mergency exit usage*</w:t>
      </w:r>
    </w:p>
    <w:p w14:paraId="5154517A" w14:textId="77777777" w:rsidR="006D7FDE" w:rsidRPr="007A0A55" w:rsidRDefault="006D7FDE" w:rsidP="006D7FDE">
      <w:pPr>
        <w:pStyle w:val="ListBullet2"/>
      </w:pPr>
      <w:r w:rsidRPr="0004520A">
        <w:t>ELT retrieval and usage*</w:t>
      </w:r>
    </w:p>
    <w:p w14:paraId="2AC6A3B1" w14:textId="77777777" w:rsidR="006D7FDE" w:rsidRPr="007A0A55" w:rsidRDefault="006D7FDE" w:rsidP="006D7FDE">
      <w:pPr>
        <w:pStyle w:val="ListBullet2"/>
      </w:pPr>
      <w:r>
        <w:t>f</w:t>
      </w:r>
      <w:r w:rsidRPr="007A0A55">
        <w:t>ire extinguisher retrieval and usage*</w:t>
      </w:r>
    </w:p>
    <w:p w14:paraId="21828622" w14:textId="77777777" w:rsidR="006D7FDE" w:rsidRPr="007A0A55" w:rsidRDefault="006D7FDE" w:rsidP="006D7FDE">
      <w:pPr>
        <w:pStyle w:val="ListBullet2"/>
      </w:pPr>
      <w:r>
        <w:t>f</w:t>
      </w:r>
      <w:r w:rsidRPr="007A0A55">
        <w:t>irst aid kit</w:t>
      </w:r>
    </w:p>
    <w:p w14:paraId="27608F1C" w14:textId="77777777" w:rsidR="006D7FDE" w:rsidRPr="007A0A55" w:rsidRDefault="006D7FDE" w:rsidP="006D7FDE">
      <w:pPr>
        <w:pStyle w:val="ListBullet2"/>
      </w:pPr>
      <w:r>
        <w:t>s</w:t>
      </w:r>
      <w:r w:rsidRPr="007A0A55">
        <w:t>urvival kit</w:t>
      </w:r>
    </w:p>
    <w:p w14:paraId="3E5EE6F6" w14:textId="77777777" w:rsidR="006D7FDE" w:rsidRPr="007A0A55" w:rsidRDefault="006D7FDE" w:rsidP="006D7FDE">
      <w:pPr>
        <w:pStyle w:val="ListBullet2"/>
      </w:pPr>
      <w:r>
        <w:t>l</w:t>
      </w:r>
      <w:r w:rsidRPr="007A0A55">
        <w:t>ife jackets (in-water practical demonstration when required)</w:t>
      </w:r>
    </w:p>
    <w:p w14:paraId="59CF3146" w14:textId="77777777" w:rsidR="006D7FDE" w:rsidRPr="007A0A55" w:rsidRDefault="006D7FDE" w:rsidP="006D7FDE">
      <w:pPr>
        <w:pStyle w:val="ListBullet2"/>
      </w:pPr>
      <w:r>
        <w:t>l</w:t>
      </w:r>
      <w:r w:rsidRPr="007A0A55">
        <w:t>ife rafts (if required)</w:t>
      </w:r>
    </w:p>
    <w:p w14:paraId="7CA23653" w14:textId="77777777" w:rsidR="006D7FDE" w:rsidRPr="007A0A55" w:rsidRDefault="006D7FDE" w:rsidP="006D7FDE">
      <w:pPr>
        <w:pStyle w:val="ListBullet2"/>
      </w:pPr>
      <w:r>
        <w:t>e</w:t>
      </w:r>
      <w:r w:rsidRPr="007A0A55">
        <w:t>mergency flotation equipment*</w:t>
      </w:r>
    </w:p>
    <w:p w14:paraId="760AFD91" w14:textId="77777777" w:rsidR="006D7FDE" w:rsidRPr="007A0A55" w:rsidRDefault="006D7FDE" w:rsidP="006D7FDE">
      <w:pPr>
        <w:pStyle w:val="ListBullet2"/>
      </w:pPr>
      <w:r w:rsidRPr="0004520A">
        <w:t>HUET for rotorcraft (if operated) including practical use of EBS (if carried) – this can be carried out</w:t>
      </w:r>
      <w:r w:rsidRPr="007A0A55">
        <w:t>, if and when required, by a third-party contractor.</w:t>
      </w:r>
    </w:p>
    <w:p w14:paraId="1EAEA7C7" w14:textId="77777777" w:rsidR="006D7FDE" w:rsidRPr="0004520A" w:rsidRDefault="006D7FDE" w:rsidP="006D7FDE">
      <w:pPr>
        <w:pStyle w:val="normalafterlisttable"/>
      </w:pPr>
      <w:r>
        <w:t>Where possible, r</w:t>
      </w:r>
      <w:r w:rsidRPr="0004520A">
        <w:t xml:space="preserve">epresentative training equipment should be used. When </w:t>
      </w:r>
      <w:r>
        <w:t xml:space="preserve">either </w:t>
      </w:r>
      <w:r w:rsidRPr="0004520A">
        <w:t xml:space="preserve">emergency exits are operated or aircraft equipment </w:t>
      </w:r>
      <w:r>
        <w:t>is used for training purposes and</w:t>
      </w:r>
      <w:r w:rsidRPr="0004520A">
        <w:t xml:space="preserve"> cannot be restored to a serviceable condition, the trainer/checker is to ensure that an entry is made in the appropriate maintenance documentation and the </w:t>
      </w:r>
      <w:r w:rsidRPr="002D4956">
        <w:rPr>
          <w:rStyle w:val="Authorinstruction"/>
        </w:rPr>
        <w:t>[Sample Aviation]</w:t>
      </w:r>
      <w:r w:rsidRPr="0004520A">
        <w:t xml:space="preserve"> procedure for reporting of an unserviceability is followed.</w:t>
      </w:r>
    </w:p>
    <w:p w14:paraId="2D6739C3" w14:textId="77777777" w:rsidR="006D7FDE" w:rsidRDefault="006D7FDE" w:rsidP="006D7FDE">
      <w:r>
        <w:t>T</w:t>
      </w:r>
      <w:r w:rsidRPr="0004520A">
        <w:t xml:space="preserve">o record </w:t>
      </w:r>
      <w:r>
        <w:t xml:space="preserve">a </w:t>
      </w:r>
      <w:r w:rsidRPr="0004520A">
        <w:t xml:space="preserve">training and competency check </w:t>
      </w:r>
      <w:r>
        <w:t>use both</w:t>
      </w:r>
      <w:r w:rsidRPr="0004520A">
        <w:t xml:space="preserve"> </w:t>
      </w:r>
      <w:r w:rsidRPr="002D4956">
        <w:t>form</w:t>
      </w:r>
      <w:r w:rsidRPr="009545C9">
        <w:rPr>
          <w:rStyle w:val="Emphasis"/>
        </w:rPr>
        <w:t xml:space="preserve"> </w:t>
      </w:r>
      <w:r w:rsidRPr="002D4956">
        <w:rPr>
          <w:rStyle w:val="bold"/>
        </w:rPr>
        <w:t xml:space="preserve">TC02A General emergency training course record </w:t>
      </w:r>
      <w:r w:rsidRPr="009D415B">
        <w:t>and form</w:t>
      </w:r>
      <w:r w:rsidRPr="002D4956">
        <w:rPr>
          <w:rStyle w:val="bold"/>
        </w:rPr>
        <w:t xml:space="preserve"> TC02B General emergency check of competency report</w:t>
      </w:r>
      <w:r w:rsidRPr="0004520A">
        <w:t>.</w:t>
      </w:r>
    </w:p>
    <w:p w14:paraId="6C1FB7B7" w14:textId="77777777" w:rsidR="006D7FDE" w:rsidRPr="0004520A" w:rsidRDefault="006D7FDE" w:rsidP="006D7FDE">
      <w:pPr>
        <w:pStyle w:val="Heading4"/>
      </w:pPr>
      <w:r w:rsidRPr="0004520A">
        <w:t>Conversion training</w:t>
      </w:r>
    </w:p>
    <w:p w14:paraId="17D7EB6F" w14:textId="77777777" w:rsidR="006D7FDE" w:rsidRPr="006D7FDE" w:rsidRDefault="006D7FDE" w:rsidP="00B81CA3">
      <w:pPr>
        <w:pStyle w:val="Sampletext"/>
        <w:rPr>
          <w:rStyle w:val="Strong"/>
          <w:b/>
          <w:bCs w:val="0"/>
        </w:rPr>
      </w:pPr>
      <w:r w:rsidRPr="006D7FDE">
        <w:rPr>
          <w:rStyle w:val="Strong"/>
          <w:b/>
          <w:bCs w:val="0"/>
        </w:rPr>
        <w:t>Sample text</w:t>
      </w:r>
    </w:p>
    <w:p w14:paraId="516FAFDB" w14:textId="77777777" w:rsidR="006D7FDE" w:rsidRDefault="006D7FDE" w:rsidP="006D7FDE">
      <w:r w:rsidRPr="0004520A">
        <w:t xml:space="preserve">Each flight crew member is required to undergo conversion training. The recognition of prior learning (RPL) </w:t>
      </w:r>
      <w:r>
        <w:t xml:space="preserve">process for a flight crew member </w:t>
      </w:r>
      <w:r w:rsidRPr="0004520A">
        <w:t xml:space="preserve">may be applied </w:t>
      </w:r>
      <w:r>
        <w:t>by</w:t>
      </w:r>
      <w:r w:rsidRPr="0004520A">
        <w:t xml:space="preserve"> the HOTC. The HOTC </w:t>
      </w:r>
      <w:r>
        <w:t xml:space="preserve">will </w:t>
      </w:r>
      <w:r w:rsidRPr="0004520A">
        <w:t xml:space="preserve">record in the flight crew member’s training records any RPL applied to their training </w:t>
      </w:r>
      <w:r>
        <w:t>schedule</w:t>
      </w:r>
      <w:r w:rsidRPr="0004520A">
        <w:t xml:space="preserve">. </w:t>
      </w:r>
    </w:p>
    <w:p w14:paraId="44BA36AE" w14:textId="77777777" w:rsidR="006D7FDE" w:rsidRPr="0004520A" w:rsidRDefault="006D7FDE" w:rsidP="006D7FDE">
      <w:r>
        <w:t>Flight crew members</w:t>
      </w:r>
      <w:r w:rsidRPr="0004520A">
        <w:t xml:space="preserve"> operating more than one </w:t>
      </w:r>
      <w:r>
        <w:t xml:space="preserve">aircraft </w:t>
      </w:r>
      <w:r w:rsidRPr="0004520A">
        <w:t>type will be</w:t>
      </w:r>
      <w:r>
        <w:t xml:space="preserve"> </w:t>
      </w:r>
      <w:r w:rsidRPr="0004520A">
        <w:t xml:space="preserve">required to </w:t>
      </w:r>
      <w:r>
        <w:t xml:space="preserve">meet the conversion training </w:t>
      </w:r>
      <w:r w:rsidRPr="002506C1">
        <w:t>competenc</w:t>
      </w:r>
      <w:r>
        <w:t>e for</w:t>
      </w:r>
      <w:r w:rsidRPr="0004520A">
        <w:t xml:space="preserve"> each type flown. The HOTC may apply RPL </w:t>
      </w:r>
      <w:r>
        <w:t>to</w:t>
      </w:r>
      <w:r w:rsidRPr="0004520A">
        <w:t xml:space="preserve"> </w:t>
      </w:r>
      <w:r w:rsidRPr="0004520A" w:rsidDel="00D03B45">
        <w:t>i</w:t>
      </w:r>
      <w:r w:rsidRPr="0004520A">
        <w:t xml:space="preserve">tems </w:t>
      </w:r>
      <w:r>
        <w:t>listed on</w:t>
      </w:r>
      <w:r w:rsidRPr="0004520A">
        <w:t xml:space="preserve"> </w:t>
      </w:r>
      <w:r w:rsidRPr="002D4956">
        <w:t>form</w:t>
      </w:r>
      <w:r w:rsidRPr="00557258">
        <w:rPr>
          <w:rStyle w:val="Emphasis"/>
        </w:rPr>
        <w:t xml:space="preserve"> </w:t>
      </w:r>
      <w:r w:rsidRPr="002D4956">
        <w:rPr>
          <w:rStyle w:val="bold"/>
        </w:rPr>
        <w:t>TC03 Conversion training course record</w:t>
      </w:r>
      <w:r w:rsidRPr="007A0A55">
        <w:t xml:space="preserve"> </w:t>
      </w:r>
      <w:r w:rsidRPr="0004520A">
        <w:t xml:space="preserve">where the </w:t>
      </w:r>
      <w:r>
        <w:t>competence</w:t>
      </w:r>
      <w:r w:rsidRPr="0004520A">
        <w:t xml:space="preserve"> can be successfully demonstrated on </w:t>
      </w:r>
      <w:r>
        <w:t>another</w:t>
      </w:r>
      <w:r w:rsidRPr="0004520A">
        <w:t xml:space="preserve"> type.</w:t>
      </w:r>
    </w:p>
    <w:p w14:paraId="36D08E0C" w14:textId="23DE7515" w:rsidR="006D7FDE" w:rsidRPr="0004520A" w:rsidRDefault="006D7FDE" w:rsidP="006D7FDE">
      <w:r w:rsidRPr="0004520A">
        <w:t xml:space="preserve">Successful completion of this conversion training satisfies </w:t>
      </w:r>
      <w:r w:rsidRPr="002D4956">
        <w:rPr>
          <w:rStyle w:val="Authorinstruction"/>
        </w:rPr>
        <w:t>[Sample Aviation]</w:t>
      </w:r>
      <w:r w:rsidRPr="0004520A">
        <w:t>'s command training obligations for single</w:t>
      </w:r>
      <w:r>
        <w:t>-</w:t>
      </w:r>
      <w:r w:rsidRPr="0004520A">
        <w:t xml:space="preserve">pilot operations. Multi-crew operations will require additional training as specified in </w:t>
      </w:r>
      <w:r>
        <w:t>the section Command training (</w:t>
      </w:r>
      <w:r w:rsidR="00065C78">
        <w:t>4</w:t>
      </w:r>
      <w:r w:rsidRPr="009545C9">
        <w:t>.2.1.12</w:t>
      </w:r>
      <w:r>
        <w:t>)</w:t>
      </w:r>
      <w:r w:rsidRPr="0004520A">
        <w:t xml:space="preserve">. </w:t>
      </w:r>
      <w:r w:rsidRPr="002D4956">
        <w:rPr>
          <w:rStyle w:val="Authorinstruction"/>
        </w:rPr>
        <w:t>[Sample Aviation]</w:t>
      </w:r>
      <w:r w:rsidRPr="0004520A">
        <w:t xml:space="preserve"> will not assign </w:t>
      </w:r>
      <w:r>
        <w:t xml:space="preserve">a flight crew member to </w:t>
      </w:r>
      <w:r w:rsidRPr="0004520A">
        <w:t xml:space="preserve">pilot in command duties until the candidate successfully completes the training and meets the minimum supervised and total flight hours specified in </w:t>
      </w:r>
      <w:r w:rsidRPr="002D4956">
        <w:rPr>
          <w:rStyle w:val="Authorinstruction"/>
        </w:rPr>
        <w:t>[Sample Aviation]</w:t>
      </w:r>
      <w:r w:rsidRPr="0004520A">
        <w:t xml:space="preserve"> exposition</w:t>
      </w:r>
      <w:r>
        <w:t>/operations manual</w:t>
      </w:r>
      <w:r w:rsidRPr="0004520A">
        <w:t xml:space="preserve"> section </w:t>
      </w:r>
      <w:r w:rsidRPr="002D4956">
        <w:rPr>
          <w:rStyle w:val="Authorinstruction"/>
        </w:rPr>
        <w:t>[XXX]</w:t>
      </w:r>
      <w:r w:rsidRPr="00EF6C14">
        <w:t xml:space="preserve"> </w:t>
      </w:r>
      <w:r w:rsidRPr="0004520A">
        <w:t xml:space="preserve">and </w:t>
      </w:r>
      <w:r>
        <w:t>R</w:t>
      </w:r>
      <w:r w:rsidRPr="0004520A">
        <w:t>egulations 133.385, 135.395 and Subsection 23.08 of the Part 138 MOS</w:t>
      </w:r>
      <w:r>
        <w:t xml:space="preserve">. </w:t>
      </w:r>
    </w:p>
    <w:p w14:paraId="79E63E38" w14:textId="77777777" w:rsidR="006D7FDE" w:rsidRPr="0004520A" w:rsidRDefault="006D7FDE" w:rsidP="006D7FDE">
      <w:r w:rsidRPr="0004520A">
        <w:t>If the flight crew member is to be assigned to carry out VFR</w:t>
      </w:r>
      <w:r>
        <w:t xml:space="preserve"> </w:t>
      </w:r>
      <w:r w:rsidRPr="0004520A">
        <w:t>flights at night, or carry out IFR flights, the conversion training shall include a night component. If the flight component involve</w:t>
      </w:r>
      <w:r>
        <w:t>s</w:t>
      </w:r>
      <w:r w:rsidRPr="0004520A">
        <w:t xml:space="preserve"> the simulation of abnormal or emergency procedures, passengers or non-essential crew are not to be carried. The training pilot will act as PIC for a flight of this nature.</w:t>
      </w:r>
    </w:p>
    <w:p w14:paraId="10EDDEB6" w14:textId="77777777" w:rsidR="006D7FDE" w:rsidRPr="0004520A" w:rsidRDefault="006D7FDE" w:rsidP="006D7FDE">
      <w:r w:rsidRPr="0004520A">
        <w:t xml:space="preserve">Training topics </w:t>
      </w:r>
      <w:r>
        <w:t xml:space="preserve">and items </w:t>
      </w:r>
      <w:r w:rsidRPr="0004520A">
        <w:t xml:space="preserve">marked with an asterisk require the training or checking </w:t>
      </w:r>
      <w:r>
        <w:t>topics and items</w:t>
      </w:r>
      <w:r w:rsidRPr="0004520A">
        <w:t xml:space="preserve"> to be carried out </w:t>
      </w:r>
      <w:r>
        <w:t>for</w:t>
      </w:r>
      <w:r w:rsidRPr="0004520A">
        <w:t xml:space="preserve"> each of the aircraft types that the pilot will be operating. The remainder of the training or checking </w:t>
      </w:r>
      <w:r>
        <w:t xml:space="preserve">topics and items </w:t>
      </w:r>
      <w:r w:rsidRPr="0004520A">
        <w:t xml:space="preserve">need only be carried out </w:t>
      </w:r>
      <w:r>
        <w:t>once</w:t>
      </w:r>
      <w:r w:rsidRPr="0004520A">
        <w:t xml:space="preserve">. Training </w:t>
      </w:r>
      <w:r>
        <w:t xml:space="preserve">topics and items </w:t>
      </w:r>
      <w:r w:rsidRPr="0004520A">
        <w:t>will include as a minimum:</w:t>
      </w:r>
    </w:p>
    <w:p w14:paraId="1085A30B" w14:textId="3342625D" w:rsidR="006D7FDE" w:rsidRPr="001062C1" w:rsidRDefault="006D7FDE" w:rsidP="001062C1">
      <w:pPr>
        <w:pStyle w:val="ListBullet"/>
        <w:rPr>
          <w:rStyle w:val="bold"/>
        </w:rPr>
      </w:pPr>
      <w:r w:rsidRPr="001062C1">
        <w:rPr>
          <w:rStyle w:val="bold"/>
        </w:rPr>
        <w:t>duties and responsibilities for the flight crew member's position</w:t>
      </w:r>
      <w:r w:rsidR="001062C1">
        <w:rPr>
          <w:rStyle w:val="bold"/>
        </w:rPr>
        <w:t>:</w:t>
      </w:r>
    </w:p>
    <w:p w14:paraId="71CC95F0" w14:textId="77777777" w:rsidR="006D7FDE" w:rsidRPr="007A0A55" w:rsidRDefault="006D7FDE" w:rsidP="006D7FDE">
      <w:pPr>
        <w:pStyle w:val="ListBullet2"/>
      </w:pPr>
      <w:r>
        <w:t>s</w:t>
      </w:r>
      <w:r w:rsidRPr="007A0A55">
        <w:t>pecific operator procedures</w:t>
      </w:r>
    </w:p>
    <w:p w14:paraId="50A11A30" w14:textId="77777777" w:rsidR="006D7FDE" w:rsidRPr="007A0A55" w:rsidRDefault="006D7FDE" w:rsidP="006D7FDE">
      <w:pPr>
        <w:pStyle w:val="ListBullet2"/>
      </w:pPr>
      <w:r>
        <w:t>e</w:t>
      </w:r>
      <w:r w:rsidRPr="007A0A55">
        <w:t>xposition/operations manual content relating to flight conduct*</w:t>
      </w:r>
    </w:p>
    <w:p w14:paraId="4F7682F8" w14:textId="77777777" w:rsidR="006D7FDE" w:rsidRPr="007A0A55" w:rsidRDefault="006D7FDE" w:rsidP="006D7FDE">
      <w:pPr>
        <w:pStyle w:val="ListBullet2"/>
      </w:pPr>
      <w:r>
        <w:t>p</w:t>
      </w:r>
      <w:r w:rsidRPr="007A0A55">
        <w:t>assenger handling</w:t>
      </w:r>
    </w:p>
    <w:p w14:paraId="108B54A4" w14:textId="77777777" w:rsidR="006D7FDE" w:rsidRPr="007A0A55" w:rsidRDefault="006D7FDE" w:rsidP="006D7FDE">
      <w:pPr>
        <w:pStyle w:val="ListBullet2"/>
      </w:pPr>
      <w:r>
        <w:t>p</w:t>
      </w:r>
      <w:r w:rsidRPr="007A0A55">
        <w:t>ilot in command responsibilities.</w:t>
      </w:r>
    </w:p>
    <w:p w14:paraId="4C3AC44F" w14:textId="42EF1EF4" w:rsidR="006D7FDE" w:rsidRPr="001062C1" w:rsidRDefault="006D7FDE" w:rsidP="006D7FDE">
      <w:pPr>
        <w:pStyle w:val="ListBullet"/>
        <w:rPr>
          <w:rStyle w:val="bold"/>
        </w:rPr>
      </w:pPr>
      <w:r w:rsidRPr="001062C1">
        <w:rPr>
          <w:rStyle w:val="bold"/>
        </w:rPr>
        <w:t>standard operating procedures for the aircraft type used for the flight</w:t>
      </w:r>
      <w:r w:rsidR="001062C1">
        <w:rPr>
          <w:rStyle w:val="bold"/>
        </w:rPr>
        <w:t>:</w:t>
      </w:r>
    </w:p>
    <w:p w14:paraId="0589F567" w14:textId="77777777" w:rsidR="006D7FDE" w:rsidRPr="007A0A55" w:rsidRDefault="006D7FDE" w:rsidP="006D7FDE">
      <w:pPr>
        <w:pStyle w:val="ListBullet2"/>
      </w:pPr>
      <w:r>
        <w:t>f</w:t>
      </w:r>
      <w:r w:rsidRPr="007A0A55">
        <w:t>light planning and fuel policy*</w:t>
      </w:r>
    </w:p>
    <w:p w14:paraId="189816B6" w14:textId="77777777" w:rsidR="006D7FDE" w:rsidRPr="007A0A55" w:rsidRDefault="006D7FDE" w:rsidP="006D7FDE">
      <w:pPr>
        <w:pStyle w:val="ListBullet2"/>
      </w:pPr>
      <w:r>
        <w:t>m</w:t>
      </w:r>
      <w:r w:rsidRPr="007A0A55">
        <w:t>aintenance release and MEL (minimum equipment list) procedures</w:t>
      </w:r>
    </w:p>
    <w:p w14:paraId="1DABF0A1" w14:textId="77777777" w:rsidR="006D7FDE" w:rsidRPr="007A0A55" w:rsidRDefault="006D7FDE" w:rsidP="006D7FDE">
      <w:pPr>
        <w:pStyle w:val="ListBullet2"/>
      </w:pPr>
      <w:r>
        <w:t>j</w:t>
      </w:r>
      <w:r w:rsidRPr="007A0A55">
        <w:t>ourney log and technical log</w:t>
      </w:r>
    </w:p>
    <w:p w14:paraId="683AFFEA" w14:textId="77777777" w:rsidR="006D7FDE" w:rsidRPr="007A0A55" w:rsidRDefault="006D7FDE" w:rsidP="006D7FDE">
      <w:pPr>
        <w:pStyle w:val="ListBullet2"/>
      </w:pPr>
      <w:r w:rsidRPr="00C04590">
        <w:t>AFM/RFM contents</w:t>
      </w:r>
      <w:r w:rsidRPr="007A0A55">
        <w:t>*</w:t>
      </w:r>
    </w:p>
    <w:p w14:paraId="3A78B363" w14:textId="77777777" w:rsidR="006D7FDE" w:rsidRPr="007A0A55" w:rsidRDefault="006D7FDE" w:rsidP="006D7FDE">
      <w:pPr>
        <w:pStyle w:val="ListBullet2"/>
      </w:pPr>
      <w:r>
        <w:t>e</w:t>
      </w:r>
      <w:r w:rsidRPr="007A0A55">
        <w:t>xposition/operations manual content including guidance material</w:t>
      </w:r>
    </w:p>
    <w:p w14:paraId="4386AEB6" w14:textId="77777777" w:rsidR="006D7FDE" w:rsidRPr="007A0A55" w:rsidRDefault="006D7FDE" w:rsidP="006D7FDE">
      <w:pPr>
        <w:pStyle w:val="ListBullet2"/>
      </w:pPr>
      <w:r>
        <w:t>p</w:t>
      </w:r>
      <w:r w:rsidRPr="007A0A55">
        <w:t>re-flight, in-flight and post-flight pilot actions*.</w:t>
      </w:r>
    </w:p>
    <w:p w14:paraId="20E95C7A" w14:textId="6C9E8E2A" w:rsidR="006D7FDE" w:rsidRPr="001062C1" w:rsidRDefault="006D7FDE" w:rsidP="006D7FDE">
      <w:pPr>
        <w:pStyle w:val="ListBullet"/>
        <w:rPr>
          <w:rStyle w:val="bold"/>
        </w:rPr>
      </w:pPr>
      <w:r w:rsidRPr="001062C1">
        <w:rPr>
          <w:rStyle w:val="bold"/>
        </w:rPr>
        <w:t>normal, abnormal and emergency procedures for the aircraft type used for the flight*</w:t>
      </w:r>
      <w:r w:rsidR="001062C1">
        <w:rPr>
          <w:rStyle w:val="bold"/>
        </w:rPr>
        <w:t>:</w:t>
      </w:r>
    </w:p>
    <w:p w14:paraId="338D7E6D" w14:textId="77777777" w:rsidR="006D7FDE" w:rsidRPr="007A0A55" w:rsidRDefault="006D7FDE" w:rsidP="006D7FDE">
      <w:pPr>
        <w:pStyle w:val="ListBullet2"/>
      </w:pPr>
      <w:r>
        <w:t>c</w:t>
      </w:r>
      <w:r w:rsidRPr="007A0A55">
        <w:t>hecklist usage and procedures</w:t>
      </w:r>
    </w:p>
    <w:p w14:paraId="5637E7B9" w14:textId="77777777" w:rsidR="006D7FDE" w:rsidRPr="007A0A55" w:rsidRDefault="006D7FDE" w:rsidP="006D7FDE">
      <w:pPr>
        <w:pStyle w:val="ListBullet2"/>
      </w:pPr>
      <w:r>
        <w:t>m</w:t>
      </w:r>
      <w:r w:rsidRPr="007A0A55">
        <w:t>emory items</w:t>
      </w:r>
    </w:p>
    <w:p w14:paraId="39C19307" w14:textId="77777777" w:rsidR="006D7FDE" w:rsidRPr="007A0A55" w:rsidRDefault="006D7FDE" w:rsidP="006D7FDE">
      <w:pPr>
        <w:pStyle w:val="ListBullet2"/>
      </w:pPr>
      <w:r>
        <w:t>s</w:t>
      </w:r>
      <w:r w:rsidRPr="007A0A55">
        <w:t>tandard departure, arrival and escape routes, special departure procedures and operator procedures for use of suitable forced landing areas.</w:t>
      </w:r>
    </w:p>
    <w:p w14:paraId="52323FD2" w14:textId="77777777" w:rsidR="006D7FDE" w:rsidRPr="007A0A55" w:rsidRDefault="006D7FDE" w:rsidP="006D7FDE">
      <w:pPr>
        <w:pStyle w:val="normalafterlisttable"/>
      </w:pPr>
      <w:r>
        <w:t>F</w:t>
      </w:r>
      <w:r w:rsidRPr="007A0A55">
        <w:t>or aerial work operations, training specific to:</w:t>
      </w:r>
    </w:p>
    <w:p w14:paraId="6CC731AE" w14:textId="77777777" w:rsidR="006D7FDE" w:rsidRPr="007A0A55" w:rsidRDefault="006D7FDE" w:rsidP="006D7FDE">
      <w:pPr>
        <w:pStyle w:val="ListBullet"/>
      </w:pPr>
      <w:r w:rsidRPr="00C04590">
        <w:t xml:space="preserve"> the kind of aerial work operation</w:t>
      </w:r>
      <w:r w:rsidRPr="007A0A55">
        <w:t xml:space="preserve"> to be conducted</w:t>
      </w:r>
    </w:p>
    <w:p w14:paraId="30C9CA9C" w14:textId="77777777" w:rsidR="006D7FDE" w:rsidRPr="007A0A55" w:rsidRDefault="006D7FDE" w:rsidP="006D7FDE">
      <w:pPr>
        <w:pStyle w:val="ListBullet"/>
      </w:pPr>
      <w:r w:rsidRPr="00C04590">
        <w:t>aerial work passenger briefing</w:t>
      </w:r>
      <w:r w:rsidRPr="007A0A55">
        <w:t>s</w:t>
      </w:r>
    </w:p>
    <w:p w14:paraId="486E99D0" w14:textId="77777777" w:rsidR="006D7FDE" w:rsidRPr="007A0A55" w:rsidRDefault="006D7FDE" w:rsidP="006D7FDE">
      <w:pPr>
        <w:pStyle w:val="ListBullet"/>
      </w:pPr>
      <w:r w:rsidRPr="00C04590">
        <w:t>safety demonstrations (if aerial work passengers are carried).</w:t>
      </w:r>
    </w:p>
    <w:p w14:paraId="560FA3EB" w14:textId="77777777" w:rsidR="006D7FDE" w:rsidRPr="0004520A" w:rsidRDefault="006D7FDE" w:rsidP="006D7FDE">
      <w:pPr>
        <w:pStyle w:val="normalafterlisttable"/>
      </w:pPr>
      <w:r w:rsidRPr="0004520A">
        <w:t xml:space="preserve">Results of the training will be recorded on </w:t>
      </w:r>
      <w:r w:rsidRPr="002D4956">
        <w:t>form</w:t>
      </w:r>
      <w:r w:rsidRPr="00E877F4">
        <w:rPr>
          <w:rStyle w:val="Emphasis"/>
        </w:rPr>
        <w:t xml:space="preserve"> </w:t>
      </w:r>
      <w:r w:rsidRPr="002D4956">
        <w:rPr>
          <w:rStyle w:val="bold"/>
        </w:rPr>
        <w:t>TC03 Conversion training course record</w:t>
      </w:r>
      <w:r w:rsidRPr="0004520A">
        <w:t>.</w:t>
      </w:r>
    </w:p>
    <w:p w14:paraId="311042AB" w14:textId="77777777" w:rsidR="006D7FDE" w:rsidRPr="0004520A" w:rsidRDefault="006D7FDE" w:rsidP="006D7FDE">
      <w:pPr>
        <w:pStyle w:val="Heading4"/>
      </w:pPr>
      <w:r>
        <w:t>Flight crew member pr</w:t>
      </w:r>
      <w:r w:rsidRPr="0004520A">
        <w:t>oficiency check</w:t>
      </w:r>
    </w:p>
    <w:p w14:paraId="57DA5ADC" w14:textId="77777777" w:rsidR="006D7FDE" w:rsidRPr="006D7FDE" w:rsidRDefault="006D7FDE" w:rsidP="00B81CA3">
      <w:pPr>
        <w:pStyle w:val="Sampletext"/>
        <w:rPr>
          <w:rStyle w:val="Strong"/>
          <w:b/>
          <w:bCs w:val="0"/>
        </w:rPr>
      </w:pPr>
      <w:r w:rsidRPr="006D7FDE">
        <w:rPr>
          <w:rStyle w:val="Strong"/>
          <w:b/>
          <w:bCs w:val="0"/>
        </w:rPr>
        <w:t>Sample text</w:t>
      </w:r>
    </w:p>
    <w:p w14:paraId="6EDC815C" w14:textId="77777777" w:rsidR="006D7FDE" w:rsidRPr="002D4956" w:rsidRDefault="006D7FDE" w:rsidP="006D7FDE">
      <w:pPr>
        <w:pStyle w:val="normalafterlisttable"/>
        <w:rPr>
          <w:rStyle w:val="bold"/>
        </w:rPr>
      </w:pPr>
      <w:r w:rsidRPr="002D4956">
        <w:rPr>
          <w:rStyle w:val="bold"/>
        </w:rPr>
        <w:t>General</w:t>
      </w:r>
    </w:p>
    <w:p w14:paraId="1C5BA5A7" w14:textId="7E21B390" w:rsidR="006D7FDE" w:rsidRPr="0004520A" w:rsidRDefault="006D7FDE" w:rsidP="006D7FDE">
      <w:r w:rsidRPr="0004520A">
        <w:t>Each flight crew member is required to successfully complete a flight crew member proficiency check prior to unsupervised operations, and recurrently in accordance with the schedule table</w:t>
      </w:r>
      <w:r>
        <w:t>d</w:t>
      </w:r>
      <w:r w:rsidRPr="0004520A">
        <w:t xml:space="preserve"> in </w:t>
      </w:r>
      <w:r>
        <w:t>the section Flight crew member training and checking (</w:t>
      </w:r>
      <w:r w:rsidR="00065C78">
        <w:t>4</w:t>
      </w:r>
      <w:r w:rsidRPr="0004520A">
        <w:t>.2.1</w:t>
      </w:r>
      <w:r>
        <w:t>)</w:t>
      </w:r>
      <w:r w:rsidRPr="0004520A">
        <w:t xml:space="preserve">. </w:t>
      </w:r>
      <w:r>
        <w:t>Flight crew members</w:t>
      </w:r>
      <w:r w:rsidRPr="0004520A">
        <w:t xml:space="preserve"> operating more than one </w:t>
      </w:r>
      <w:r>
        <w:t xml:space="preserve">aircraft </w:t>
      </w:r>
      <w:r w:rsidRPr="0004520A">
        <w:t xml:space="preserve">type will be required to demonstrate ongoing proficiency on each type flown. The HOTC may apply RPL for </w:t>
      </w:r>
      <w:r>
        <w:t xml:space="preserve">some </w:t>
      </w:r>
      <w:r w:rsidRPr="0004520A">
        <w:t xml:space="preserve">items </w:t>
      </w:r>
      <w:r>
        <w:t>listed on</w:t>
      </w:r>
      <w:r w:rsidRPr="0004520A">
        <w:t xml:space="preserve"> </w:t>
      </w:r>
      <w:r w:rsidRPr="002D4956">
        <w:t>forms</w:t>
      </w:r>
      <w:r w:rsidRPr="007A0A55">
        <w:rPr>
          <w:rStyle w:val="Emphasis"/>
        </w:rPr>
        <w:t xml:space="preserve"> </w:t>
      </w:r>
      <w:r w:rsidRPr="002D4956">
        <w:rPr>
          <w:rStyle w:val="bold"/>
        </w:rPr>
        <w:t>6A, 6B, 6C or 6D</w:t>
      </w:r>
      <w:r w:rsidRPr="007A0A55">
        <w:rPr>
          <w:rStyle w:val="Emphasis"/>
        </w:rPr>
        <w:t xml:space="preserve"> </w:t>
      </w:r>
      <w:r w:rsidRPr="00EA5BED">
        <w:t>(as appropriate)</w:t>
      </w:r>
      <w:r>
        <w:t xml:space="preserve"> </w:t>
      </w:r>
      <w:r w:rsidRPr="00EA5BED">
        <w:rPr>
          <w:rStyle w:val="Strong"/>
        </w:rPr>
        <w:t>flight crew member proficiency check report</w:t>
      </w:r>
      <w:r w:rsidRPr="00E877F4">
        <w:rPr>
          <w:rStyle w:val="Emphasis"/>
        </w:rPr>
        <w:t xml:space="preserve"> </w:t>
      </w:r>
      <w:r w:rsidRPr="0004520A">
        <w:t>where the proficiency can be successfully demonstrated on either type.</w:t>
      </w:r>
      <w:r w:rsidRPr="002F7036">
        <w:t xml:space="preserve"> </w:t>
      </w:r>
      <w:r>
        <w:t>The RPL process may also be applied when customising proficiency check content for flight crew members who operate both air transport and aerial work flights.</w:t>
      </w:r>
    </w:p>
    <w:p w14:paraId="02EEBBA2" w14:textId="77777777" w:rsidR="006D7FDE" w:rsidRPr="0004520A" w:rsidRDefault="006D7FDE" w:rsidP="006D7FDE">
      <w:r w:rsidRPr="0004520A">
        <w:t>As the proficiency check includes abnormal and emergency items, passengers and or non</w:t>
      </w:r>
      <w:r>
        <w:noBreakHyphen/>
      </w:r>
      <w:r w:rsidRPr="0004520A">
        <w:t xml:space="preserve">essential crew are not to be carried. Whilst the check pilot is </w:t>
      </w:r>
      <w:r>
        <w:t>pilot in command (</w:t>
      </w:r>
      <w:r w:rsidRPr="0004520A">
        <w:t>PIC</w:t>
      </w:r>
      <w:r>
        <w:t>)</w:t>
      </w:r>
      <w:r w:rsidRPr="0004520A">
        <w:t xml:space="preserve"> for the operation, the flight will be conducted with the candidate making all operational decisions about the conduct of the flight as if they were PIC.</w:t>
      </w:r>
    </w:p>
    <w:p w14:paraId="1BA0DFAA" w14:textId="77777777" w:rsidR="006D7FDE" w:rsidRDefault="006D7FDE" w:rsidP="006D7FDE">
      <w:r w:rsidRPr="0004520A">
        <w:t>If a flight crew member is to be assigned to carry out VFR flights at night, or carry out IFR flights, the proficiency check shall include a night component. Completion of this component will satisfy the night recency requirement.</w:t>
      </w:r>
    </w:p>
    <w:p w14:paraId="05B13DE0" w14:textId="77777777" w:rsidR="006D7FDE" w:rsidRPr="00DC40F1" w:rsidRDefault="006D7FDE" w:rsidP="006D7FDE">
      <w:r>
        <w:t xml:space="preserve">For aerial work operations, prior to carrying out any new aerial work operation without direct supervision (which they have not previously conducted) for </w:t>
      </w:r>
      <w:r w:rsidRPr="002D4956">
        <w:rPr>
          <w:rStyle w:val="Authorinstruction"/>
        </w:rPr>
        <w:t>[Sample Aviation]</w:t>
      </w:r>
      <w:r>
        <w:t xml:space="preserve"> the flight crew member must complete an additional proficiency check for this new operation</w:t>
      </w:r>
      <w:r w:rsidRPr="00EA5BED">
        <w:t>.</w:t>
      </w:r>
      <w:r>
        <w:t xml:space="preserve"> If the flight crew member’s existing proficiency check is still in force this check can be limited to the new aerial work operation at the HOTC’s discretion.</w:t>
      </w:r>
    </w:p>
    <w:p w14:paraId="7B9F7EEE" w14:textId="77777777" w:rsidR="006D7FDE" w:rsidRPr="002D4956" w:rsidRDefault="006D7FDE" w:rsidP="006D7FDE">
      <w:pPr>
        <w:pStyle w:val="normalafterlisttable"/>
        <w:rPr>
          <w:rStyle w:val="bold"/>
        </w:rPr>
      </w:pPr>
      <w:r w:rsidRPr="002D4956">
        <w:rPr>
          <w:rStyle w:val="bold"/>
        </w:rPr>
        <w:t>Scheduling</w:t>
      </w:r>
    </w:p>
    <w:p w14:paraId="30D57862" w14:textId="77777777" w:rsidR="006D7FDE" w:rsidRPr="0004520A" w:rsidRDefault="006D7FDE" w:rsidP="006D7FDE">
      <w:r w:rsidRPr="0004520A">
        <w:t>The check pilot will ensure that adequate additional preparation time is scheduled</w:t>
      </w:r>
      <w:r w:rsidDel="00534F7B">
        <w:t xml:space="preserve"> </w:t>
      </w:r>
      <w:r w:rsidRPr="0004520A">
        <w:t>prior to the flight to carry out the ground component of the check</w:t>
      </w:r>
      <w:r w:rsidRPr="0004520A" w:rsidDel="00B95908">
        <w:t>,</w:t>
      </w:r>
      <w:r w:rsidRPr="0004520A">
        <w:t xml:space="preserve"> and</w:t>
      </w:r>
      <w:r>
        <w:t xml:space="preserve"> </w:t>
      </w:r>
      <w:r w:rsidRPr="0004520A">
        <w:t>adequate time allowed after completion of the flight</w:t>
      </w:r>
      <w:r w:rsidRPr="0004520A" w:rsidDel="00D759ED">
        <w:t xml:space="preserve"> for the debrief</w:t>
      </w:r>
      <w:r w:rsidRPr="0004520A">
        <w:t>.</w:t>
      </w:r>
    </w:p>
    <w:p w14:paraId="08780E43" w14:textId="77777777" w:rsidR="006D7FDE" w:rsidRPr="002D4956" w:rsidRDefault="006D7FDE" w:rsidP="006D7FDE">
      <w:pPr>
        <w:pStyle w:val="normalafterlisttable"/>
        <w:rPr>
          <w:rStyle w:val="bold"/>
        </w:rPr>
      </w:pPr>
      <w:r w:rsidRPr="002D4956">
        <w:rPr>
          <w:rStyle w:val="bold"/>
        </w:rPr>
        <w:t>Ground component</w:t>
      </w:r>
    </w:p>
    <w:p w14:paraId="00C7DED6" w14:textId="77777777" w:rsidR="006D7FDE" w:rsidRPr="00EA5BED" w:rsidRDefault="006D7FDE" w:rsidP="006D7FDE">
      <w:pPr>
        <w:rPr>
          <w:rStyle w:val="Strong"/>
        </w:rPr>
      </w:pPr>
      <w:r w:rsidRPr="0004520A">
        <w:t xml:space="preserve">The check pilot will conduct the pre-flight knowledge check of the items on </w:t>
      </w:r>
      <w:r w:rsidRPr="002D4956">
        <w:t>form</w:t>
      </w:r>
      <w:r w:rsidRPr="00E877F4">
        <w:rPr>
          <w:rStyle w:val="Emphasis"/>
        </w:rPr>
        <w:t xml:space="preserve"> </w:t>
      </w:r>
      <w:r w:rsidRPr="00EA5BED">
        <w:rPr>
          <w:rStyle w:val="Strong"/>
        </w:rPr>
        <w:t>TC05 Flight crew member proficiency and line check knowledge report</w:t>
      </w:r>
      <w:r w:rsidRPr="00BD0672">
        <w:t>.</w:t>
      </w:r>
    </w:p>
    <w:p w14:paraId="0EBC5797" w14:textId="77777777" w:rsidR="006D7FDE" w:rsidRPr="0004520A" w:rsidRDefault="006D7FDE" w:rsidP="006D7FDE">
      <w:r w:rsidRPr="0004520A">
        <w:t>The check pilot will brief the candidate, emphasising:</w:t>
      </w:r>
    </w:p>
    <w:p w14:paraId="6A78F6E6" w14:textId="77777777" w:rsidR="006D7FDE" w:rsidRPr="0004520A" w:rsidRDefault="006D7FDE" w:rsidP="006D7FDE">
      <w:pPr>
        <w:pStyle w:val="ListBullet"/>
      </w:pPr>
      <w:r>
        <w:t>c</w:t>
      </w:r>
      <w:r w:rsidRPr="0004520A">
        <w:t>andidate is PIC under supervision – the check pilot is PIC</w:t>
      </w:r>
    </w:p>
    <w:p w14:paraId="3DA4BFFE" w14:textId="77777777" w:rsidR="006D7FDE" w:rsidRPr="0004520A" w:rsidRDefault="006D7FDE" w:rsidP="006D7FDE">
      <w:pPr>
        <w:pStyle w:val="ListBullet"/>
      </w:pPr>
      <w:r>
        <w:t>h</w:t>
      </w:r>
      <w:r w:rsidRPr="0004520A">
        <w:t>andover/takeover procedures</w:t>
      </w:r>
    </w:p>
    <w:p w14:paraId="74663AC1" w14:textId="77777777" w:rsidR="006D7FDE" w:rsidRPr="0004520A" w:rsidRDefault="006D7FDE" w:rsidP="006D7FDE">
      <w:pPr>
        <w:pStyle w:val="ListBullet"/>
      </w:pPr>
      <w:r>
        <w:t>c</w:t>
      </w:r>
      <w:r w:rsidRPr="0004520A">
        <w:t>onfirm the route</w:t>
      </w:r>
      <w:r>
        <w:t>/aerial work operation</w:t>
      </w:r>
      <w:r w:rsidRPr="0004520A">
        <w:t xml:space="preserve"> of the flight, the sequences to be carried out, and any special considerations or procedures</w:t>
      </w:r>
    </w:p>
    <w:p w14:paraId="10E8E2E5" w14:textId="77777777" w:rsidR="006D7FDE" w:rsidRPr="0004520A" w:rsidRDefault="006D7FDE" w:rsidP="006D7FDE">
      <w:pPr>
        <w:pStyle w:val="ListBullet"/>
      </w:pPr>
      <w:r>
        <w:t>p</w:t>
      </w:r>
      <w:r w:rsidRPr="0004520A">
        <w:t>rocedures for the simulation of abnormal or emergency situations, including</w:t>
      </w:r>
    </w:p>
    <w:p w14:paraId="51552A81" w14:textId="77777777" w:rsidR="006D7FDE" w:rsidRPr="007A0A55" w:rsidRDefault="006D7FDE" w:rsidP="006D7FDE">
      <w:pPr>
        <w:pStyle w:val="ListBullet2"/>
      </w:pPr>
      <w:r>
        <w:t>mi</w:t>
      </w:r>
      <w:r w:rsidRPr="007A0A55">
        <w:t>nimum altitude/speed/configurations for initiating or discontinuing abnormal or emergency simulations</w:t>
      </w:r>
    </w:p>
    <w:p w14:paraId="4B4C835C" w14:textId="77777777" w:rsidR="006D7FDE" w:rsidRPr="007A0A55" w:rsidRDefault="006D7FDE" w:rsidP="006D7FDE">
      <w:pPr>
        <w:pStyle w:val="ListBullet2"/>
      </w:pPr>
      <w:r>
        <w:t xml:space="preserve">confirming that </w:t>
      </w:r>
      <w:r w:rsidRPr="007A0A55">
        <w:t>touch drills only will be conducted</w:t>
      </w:r>
    </w:p>
    <w:p w14:paraId="51583ADC" w14:textId="77777777" w:rsidR="006D7FDE" w:rsidRPr="007A0A55" w:rsidRDefault="006D7FDE" w:rsidP="006D7FDE">
      <w:pPr>
        <w:pStyle w:val="ListBullet2"/>
      </w:pPr>
      <w:r>
        <w:t>m</w:t>
      </w:r>
      <w:r w:rsidRPr="007A0A55">
        <w:t>ethod of communication between crew concerning possible undesired aircraft state development</w:t>
      </w:r>
    </w:p>
    <w:p w14:paraId="40D6ECFA" w14:textId="77777777" w:rsidR="006D7FDE" w:rsidRPr="007A0A55" w:rsidRDefault="006D7FDE" w:rsidP="006D7FDE">
      <w:pPr>
        <w:pStyle w:val="ListBullet2"/>
      </w:pPr>
      <w:r>
        <w:t xml:space="preserve">clarifying </w:t>
      </w:r>
      <w:r w:rsidRPr="007A0A55">
        <w:t>that during simulated abnormal or emergency situations, the check pilot will be responsible for terrain clearance, traffic separation, compliance with ATC or airspace restrictions, weather avoidance, and radio calls, which are outside the scope of the abnormal or emergency situation simulation being carried out.</w:t>
      </w:r>
    </w:p>
    <w:p w14:paraId="104E119C" w14:textId="77777777" w:rsidR="006D7FDE" w:rsidRPr="0004520A" w:rsidRDefault="006D7FDE" w:rsidP="006D7FDE">
      <w:pPr>
        <w:pStyle w:val="ListBullet"/>
      </w:pPr>
      <w:r>
        <w:t>a</w:t>
      </w:r>
      <w:r w:rsidRPr="0004520A">
        <w:t>ctions to be taken in the event of a real abnormal or emergency situation, including</w:t>
      </w:r>
    </w:p>
    <w:p w14:paraId="1E063889" w14:textId="77777777" w:rsidR="006D7FDE" w:rsidRPr="007A0A55" w:rsidRDefault="006D7FDE" w:rsidP="006D7FDE">
      <w:pPr>
        <w:pStyle w:val="ListBullet2"/>
      </w:pPr>
      <w:r>
        <w:t xml:space="preserve">who </w:t>
      </w:r>
      <w:r w:rsidRPr="007A0A55">
        <w:t>will act as pilot flying</w:t>
      </w:r>
    </w:p>
    <w:p w14:paraId="6FB38F59" w14:textId="77777777" w:rsidR="006D7FDE" w:rsidRPr="007A0A55" w:rsidRDefault="006D7FDE" w:rsidP="006D7FDE">
      <w:pPr>
        <w:pStyle w:val="ListBullet2"/>
      </w:pPr>
      <w:r>
        <w:t>a</w:t>
      </w:r>
      <w:r w:rsidRPr="007A0A55">
        <w:t>ctions of non-flying pilot.</w:t>
      </w:r>
    </w:p>
    <w:p w14:paraId="568F3048" w14:textId="77777777" w:rsidR="006D7FDE" w:rsidRPr="0004520A" w:rsidRDefault="006D7FDE" w:rsidP="006D7FDE">
      <w:pPr>
        <w:pStyle w:val="ListBullet"/>
      </w:pPr>
      <w:r>
        <w:t>r</w:t>
      </w:r>
      <w:r w:rsidRPr="0004520A">
        <w:t xml:space="preserve">eview the items to be checked, the standards expected, and </w:t>
      </w:r>
      <w:r>
        <w:t>f</w:t>
      </w:r>
      <w:r w:rsidRPr="0004520A">
        <w:t xml:space="preserve">orm </w:t>
      </w:r>
      <w:r w:rsidRPr="00EA5BED">
        <w:rPr>
          <w:rStyle w:val="bold"/>
        </w:rPr>
        <w:t>6A, 6B, 6C or 6D</w:t>
      </w:r>
      <w:r w:rsidRPr="0004520A">
        <w:t xml:space="preserve"> </w:t>
      </w:r>
      <w:r>
        <w:t>(</w:t>
      </w:r>
      <w:r w:rsidRPr="0004520A">
        <w:t>as applicable</w:t>
      </w:r>
      <w:r>
        <w:t xml:space="preserve">) </w:t>
      </w:r>
      <w:r w:rsidRPr="007D3821">
        <w:rPr>
          <w:rStyle w:val="Strong"/>
        </w:rPr>
        <w:t>flight crew member proficiency check report</w:t>
      </w:r>
    </w:p>
    <w:p w14:paraId="4E3C2A2C" w14:textId="77777777" w:rsidR="006D7FDE" w:rsidRPr="006D7FDE" w:rsidRDefault="006D7FDE" w:rsidP="006D7FDE">
      <w:pPr>
        <w:pStyle w:val="ListBullet"/>
        <w:rPr>
          <w:rStyle w:val="bold"/>
        </w:rPr>
      </w:pPr>
      <w:r>
        <w:rPr>
          <w:rStyle w:val="bold"/>
        </w:rPr>
        <w:t>P</w:t>
      </w:r>
      <w:r w:rsidRPr="006D7FDE">
        <w:rPr>
          <w:rStyle w:val="bold"/>
        </w:rPr>
        <w:t>rocess in the event of a failure to achieve competency</w:t>
      </w:r>
    </w:p>
    <w:p w14:paraId="752AC906" w14:textId="77777777" w:rsidR="006D7FDE" w:rsidRPr="0004520A" w:rsidRDefault="006D7FDE" w:rsidP="006D7FDE">
      <w:pPr>
        <w:pStyle w:val="normalafterlisttable"/>
      </w:pPr>
      <w:r w:rsidRPr="0004520A">
        <w:t>The check pilot will review:</w:t>
      </w:r>
    </w:p>
    <w:p w14:paraId="056EF2BB" w14:textId="77777777" w:rsidR="006D7FDE" w:rsidRPr="007A0A55" w:rsidRDefault="006D7FDE" w:rsidP="006D7FDE">
      <w:pPr>
        <w:pStyle w:val="ListBullet"/>
      </w:pPr>
      <w:r>
        <w:t>c</w:t>
      </w:r>
      <w:r w:rsidRPr="007A0A55">
        <w:t>andidate flight crew licence, medical, recency, and flight and duty compliance</w:t>
      </w:r>
    </w:p>
    <w:p w14:paraId="0C6293AE" w14:textId="77777777" w:rsidR="006D7FDE" w:rsidRPr="007A0A55" w:rsidRDefault="006D7FDE" w:rsidP="006D7FDE">
      <w:pPr>
        <w:pStyle w:val="ListBullet"/>
      </w:pPr>
      <w:r>
        <w:t>f</w:t>
      </w:r>
      <w:r w:rsidRPr="007A0A55">
        <w:t>light preparation including weather and NOTAMs, flight planning and notification, fuel calculations and loading, and weight and balance calculations</w:t>
      </w:r>
    </w:p>
    <w:p w14:paraId="3CC81FFA" w14:textId="77777777" w:rsidR="006D7FDE" w:rsidRPr="007A0A55" w:rsidRDefault="006D7FDE" w:rsidP="006D7FDE">
      <w:pPr>
        <w:pStyle w:val="ListBullet"/>
      </w:pPr>
      <w:r>
        <w:t>a</w:t>
      </w:r>
      <w:r w:rsidRPr="007A0A55">
        <w:t>ircraft serviceability and equipment including aerial work role or task equipment (if applicable), MEL status etc.</w:t>
      </w:r>
    </w:p>
    <w:p w14:paraId="647F8246" w14:textId="77777777" w:rsidR="006D7FDE" w:rsidRPr="007A0A55" w:rsidRDefault="006D7FDE" w:rsidP="006D7FDE">
      <w:pPr>
        <w:pStyle w:val="ListBullet"/>
      </w:pPr>
      <w:r>
        <w:t>r</w:t>
      </w:r>
      <w:r w:rsidRPr="007A0A55">
        <w:t>isk assessment, threat and error management.</w:t>
      </w:r>
    </w:p>
    <w:p w14:paraId="0AB5AA13" w14:textId="77777777" w:rsidR="006D7FDE" w:rsidRPr="002D4956" w:rsidRDefault="006D7FDE" w:rsidP="006D7FDE">
      <w:pPr>
        <w:pStyle w:val="normalafterlisttable"/>
        <w:rPr>
          <w:rStyle w:val="bold"/>
        </w:rPr>
      </w:pPr>
      <w:r w:rsidRPr="002D4956">
        <w:rPr>
          <w:rStyle w:val="bold"/>
        </w:rPr>
        <w:t>Flight component</w:t>
      </w:r>
    </w:p>
    <w:p w14:paraId="764A4AEE" w14:textId="77777777" w:rsidR="006D7FDE" w:rsidRDefault="006D7FDE" w:rsidP="006D7FDE">
      <w:r w:rsidRPr="0004520A">
        <w:t>The check pilot will</w:t>
      </w:r>
      <w:r>
        <w:t>:</w:t>
      </w:r>
    </w:p>
    <w:p w14:paraId="1B2976DD" w14:textId="77777777" w:rsidR="006D7FDE" w:rsidRPr="007A0A55" w:rsidRDefault="006D7FDE" w:rsidP="006D7FDE">
      <w:pPr>
        <w:pStyle w:val="ListBullet"/>
      </w:pPr>
      <w:r w:rsidRPr="007A0A55">
        <w:t>observe the pre-flight inspection</w:t>
      </w:r>
    </w:p>
    <w:p w14:paraId="20C1AD11" w14:textId="77777777" w:rsidR="006D7FDE" w:rsidRPr="007A0A55" w:rsidRDefault="006D7FDE" w:rsidP="006D7FDE">
      <w:pPr>
        <w:pStyle w:val="ListBullet"/>
      </w:pPr>
      <w:r w:rsidRPr="007A0A55">
        <w:t>confirm candidate knowledge of the aircraft</w:t>
      </w:r>
    </w:p>
    <w:p w14:paraId="4119222B" w14:textId="77777777" w:rsidR="006D7FDE" w:rsidRPr="007A0A55" w:rsidRDefault="006D7FDE" w:rsidP="006D7FDE">
      <w:pPr>
        <w:pStyle w:val="ListBullet"/>
      </w:pPr>
      <w:r w:rsidRPr="007A0A55">
        <w:t>confirm compliance with the pre-flight checklist.</w:t>
      </w:r>
    </w:p>
    <w:p w14:paraId="7C409FE9" w14:textId="18ADE250" w:rsidR="006D7FDE" w:rsidRDefault="006D7FDE" w:rsidP="006D7FDE">
      <w:pPr>
        <w:pStyle w:val="normalafterlisttable"/>
      </w:pPr>
      <w:r>
        <w:t>The check pilot will direct the candidate to carry out the manoeuvres required in a logical sequence as briefed. Amendment of the sequence due to external factors such as weather, ATC, traffic, is at the check pilot’s discretion. The check pilot will assess the candidate’s performance in accordance with the competency assessment procedures in section Competency assessment procedure in-flight (</w:t>
      </w:r>
      <w:r w:rsidR="000803C8">
        <w:t>4</w:t>
      </w:r>
      <w:r>
        <w:t>.2.1.9) and carry out any emergency situation simulations in accordance with the procedure in section Emergency situation simulations – Aeroplanes (</w:t>
      </w:r>
      <w:r w:rsidR="00065C78">
        <w:t>4</w:t>
      </w:r>
      <w:r>
        <w:t>.2.1.14.1).</w:t>
      </w:r>
    </w:p>
    <w:p w14:paraId="5643BB1C" w14:textId="77777777" w:rsidR="006D7FDE" w:rsidRPr="0004520A" w:rsidRDefault="006D7FDE" w:rsidP="006D7FDE">
      <w:r w:rsidRPr="0004520A">
        <w:t>The check pilot will observe the post</w:t>
      </w:r>
      <w:r>
        <w:t>-</w:t>
      </w:r>
      <w:r w:rsidRPr="0004520A">
        <w:t>flight actions of the candidate.</w:t>
      </w:r>
    </w:p>
    <w:p w14:paraId="7F6DF89C" w14:textId="77777777" w:rsidR="006D7FDE" w:rsidRPr="002D4956" w:rsidRDefault="006D7FDE" w:rsidP="006D7FDE">
      <w:pPr>
        <w:pStyle w:val="normalafterlisttable"/>
        <w:rPr>
          <w:rStyle w:val="bold"/>
        </w:rPr>
      </w:pPr>
      <w:r w:rsidRPr="002D4956">
        <w:rPr>
          <w:rStyle w:val="bold"/>
        </w:rPr>
        <w:t>Debriefing</w:t>
      </w:r>
    </w:p>
    <w:p w14:paraId="38E777E7" w14:textId="77777777" w:rsidR="006D7FDE" w:rsidRPr="0004520A" w:rsidRDefault="006D7FDE" w:rsidP="006D7FDE">
      <w:r w:rsidRPr="0004520A">
        <w:t xml:space="preserve">The check pilot will debrief the candidate on their performance with respect to the items on the relevant </w:t>
      </w:r>
      <w:r>
        <w:t>f</w:t>
      </w:r>
      <w:r w:rsidRPr="0004520A">
        <w:t>orm 6 and complete the documentation as soon as possible. The HOTC is to be notified immediately of any failure to achieve competency.</w:t>
      </w:r>
    </w:p>
    <w:p w14:paraId="22EF9CE1" w14:textId="77777777" w:rsidR="006D7FDE" w:rsidRPr="0004520A" w:rsidRDefault="006D7FDE" w:rsidP="006D7FDE">
      <w:pPr>
        <w:pStyle w:val="Heading4"/>
      </w:pPr>
      <w:r w:rsidRPr="0004520A">
        <w:t>Differences training</w:t>
      </w:r>
    </w:p>
    <w:p w14:paraId="5D6233E9" w14:textId="77777777" w:rsidR="006D7FDE" w:rsidRPr="006D7FDE" w:rsidRDefault="006D7FDE" w:rsidP="00B81CA3">
      <w:pPr>
        <w:pStyle w:val="Sampletext"/>
        <w:rPr>
          <w:rStyle w:val="Strong"/>
          <w:b/>
          <w:bCs w:val="0"/>
        </w:rPr>
      </w:pPr>
      <w:r w:rsidRPr="006D7FDE">
        <w:rPr>
          <w:rStyle w:val="Strong"/>
          <w:b/>
          <w:bCs w:val="0"/>
        </w:rPr>
        <w:t>Sample text</w:t>
      </w:r>
    </w:p>
    <w:p w14:paraId="1B6E5920" w14:textId="77777777" w:rsidR="006D7FDE" w:rsidRPr="0004520A" w:rsidRDefault="006D7FDE" w:rsidP="006D7FDE">
      <w:r w:rsidRPr="0004520A">
        <w:t xml:space="preserve">Where </w:t>
      </w:r>
      <w:r w:rsidRPr="002D4956">
        <w:rPr>
          <w:rStyle w:val="Authorinstruction"/>
        </w:rPr>
        <w:t>[Sample Aviation]</w:t>
      </w:r>
      <w:r w:rsidRPr="0004520A">
        <w:t xml:space="preserve"> operates variants of an aircraft that have minor differences any applicable familiarisation training for these aircraft may be conducted by a person approved by the HOTC.</w:t>
      </w:r>
    </w:p>
    <w:p w14:paraId="735DCE2E" w14:textId="77777777" w:rsidR="006D7FDE" w:rsidRPr="002D4956" w:rsidRDefault="006D7FDE" w:rsidP="006D7FDE">
      <w:pPr>
        <w:pStyle w:val="normalafterlisttable"/>
        <w:rPr>
          <w:rStyle w:val="bold"/>
        </w:rPr>
      </w:pPr>
      <w:r w:rsidRPr="002D4956">
        <w:rPr>
          <w:rStyle w:val="bold"/>
        </w:rPr>
        <w:t>CASR 61.200 Differences training</w:t>
      </w:r>
    </w:p>
    <w:p w14:paraId="70BBA555" w14:textId="77777777" w:rsidR="006D7FDE" w:rsidRPr="0004520A" w:rsidRDefault="006D7FDE" w:rsidP="006D7FDE">
      <w:r w:rsidRPr="0004520A">
        <w:t>For CASR 61.200 required differences training</w:t>
      </w:r>
      <w:r>
        <w:t>,</w:t>
      </w:r>
      <w:r w:rsidRPr="0004520A">
        <w:t xml:space="preserve"> the HOTC will select a Part 141 or Part 142 approved organisation or an approved person to provide the required training. At successful completion of the training the Part 61 approved person or organisation will provide the crew member and the HOTC with a certificate of completion.</w:t>
      </w:r>
    </w:p>
    <w:p w14:paraId="69C29A00" w14:textId="77777777" w:rsidR="006D7FDE" w:rsidRPr="002D4956" w:rsidRDefault="006D7FDE" w:rsidP="006D7FDE">
      <w:pPr>
        <w:pStyle w:val="normalafterlisttable"/>
        <w:rPr>
          <w:rStyle w:val="bold"/>
        </w:rPr>
      </w:pPr>
      <w:r w:rsidRPr="002D4956">
        <w:rPr>
          <w:rStyle w:val="bold"/>
        </w:rPr>
        <w:t>Familiarisation differences training</w:t>
      </w:r>
    </w:p>
    <w:p w14:paraId="699AD008" w14:textId="77777777" w:rsidR="006D7FDE" w:rsidRPr="0004520A" w:rsidRDefault="006D7FDE" w:rsidP="006D7FDE">
      <w:r w:rsidRPr="0004520A">
        <w:t xml:space="preserve">Differences training is required if the pilot has demonstrated proficiency in a specific type and </w:t>
      </w:r>
      <w:r>
        <w:t>then is</w:t>
      </w:r>
      <w:r w:rsidRPr="0004520A">
        <w:t xml:space="preserve"> required to fly the same </w:t>
      </w:r>
      <w:r>
        <w:t xml:space="preserve">aircraft </w:t>
      </w:r>
      <w:r w:rsidRPr="0004520A">
        <w:t>type with the following differences:</w:t>
      </w:r>
    </w:p>
    <w:p w14:paraId="732BC188" w14:textId="77777777" w:rsidR="006D7FDE" w:rsidRPr="007A0A55" w:rsidRDefault="006D7FDE" w:rsidP="006D7FDE">
      <w:pPr>
        <w:pStyle w:val="ListBullet"/>
      </w:pPr>
      <w:r>
        <w:t>e</w:t>
      </w:r>
      <w:r w:rsidRPr="007A0A55">
        <w:t xml:space="preserve">quipment such as avionics </w:t>
      </w:r>
    </w:p>
    <w:p w14:paraId="70AC7D8F" w14:textId="77777777" w:rsidR="006D7FDE" w:rsidRPr="007A0A55" w:rsidRDefault="006D7FDE" w:rsidP="006D7FDE">
      <w:pPr>
        <w:pStyle w:val="ListBullet"/>
      </w:pPr>
      <w:r>
        <w:t>e</w:t>
      </w:r>
      <w:r w:rsidRPr="007A0A55">
        <w:t xml:space="preserve">mergency and safety equipment </w:t>
      </w:r>
    </w:p>
    <w:p w14:paraId="2459BA3B" w14:textId="77777777" w:rsidR="006D7FDE" w:rsidRPr="007A0A55" w:rsidRDefault="006D7FDE" w:rsidP="006D7FDE">
      <w:pPr>
        <w:pStyle w:val="ListBullet"/>
      </w:pPr>
      <w:r>
        <w:t>e</w:t>
      </w:r>
      <w:r w:rsidRPr="007A0A55">
        <w:t>ngine differences</w:t>
      </w:r>
    </w:p>
    <w:p w14:paraId="214A36D6" w14:textId="77777777" w:rsidR="006D7FDE" w:rsidRPr="007A0A55" w:rsidRDefault="006D7FDE" w:rsidP="006D7FDE">
      <w:pPr>
        <w:pStyle w:val="ListBullet"/>
      </w:pPr>
      <w:r>
        <w:t>w</w:t>
      </w:r>
      <w:r w:rsidRPr="007A0A55">
        <w:t>eight and balance differences</w:t>
      </w:r>
    </w:p>
    <w:p w14:paraId="37267B92" w14:textId="77777777" w:rsidR="006D7FDE" w:rsidRPr="007A0A55" w:rsidRDefault="006D7FDE" w:rsidP="006D7FDE">
      <w:pPr>
        <w:pStyle w:val="ListBullet"/>
      </w:pPr>
      <w:r>
        <w:t>p</w:t>
      </w:r>
      <w:r w:rsidRPr="007A0A55">
        <w:t>erformance differences.</w:t>
      </w:r>
    </w:p>
    <w:p w14:paraId="5A5F62FC" w14:textId="77777777" w:rsidR="006D7FDE" w:rsidRPr="0004520A" w:rsidRDefault="006D7FDE" w:rsidP="006D7FDE">
      <w:pPr>
        <w:pStyle w:val="normalafterlisttable"/>
      </w:pPr>
      <w:r w:rsidRPr="0004520A">
        <w:t>The HOTC will design a specific training program for the pilot.</w:t>
      </w:r>
    </w:p>
    <w:p w14:paraId="18653A50" w14:textId="77777777" w:rsidR="006D7FDE" w:rsidRPr="0004520A" w:rsidRDefault="006D7FDE" w:rsidP="006D7FDE">
      <w:r w:rsidRPr="0004520A">
        <w:t>The training will address:</w:t>
      </w:r>
    </w:p>
    <w:p w14:paraId="7E7ABD97" w14:textId="77777777" w:rsidR="006D7FDE" w:rsidRPr="007A0A55" w:rsidRDefault="006D7FDE" w:rsidP="006D7FDE">
      <w:pPr>
        <w:pStyle w:val="ListBullet"/>
      </w:pPr>
      <w:r>
        <w:t>l</w:t>
      </w:r>
      <w:r w:rsidRPr="007A0A55">
        <w:t>imitations or systems differences</w:t>
      </w:r>
    </w:p>
    <w:p w14:paraId="45C84257" w14:textId="77777777" w:rsidR="006D7FDE" w:rsidRPr="007A0A55" w:rsidRDefault="006D7FDE" w:rsidP="006D7FDE">
      <w:pPr>
        <w:pStyle w:val="ListBullet"/>
      </w:pPr>
      <w:r>
        <w:t>e</w:t>
      </w:r>
      <w:r w:rsidRPr="007A0A55">
        <w:t>quipment location and/or use differences</w:t>
      </w:r>
    </w:p>
    <w:p w14:paraId="2EA5E071" w14:textId="77777777" w:rsidR="006D7FDE" w:rsidRPr="007A0A55" w:rsidRDefault="006D7FDE" w:rsidP="006D7FDE">
      <w:pPr>
        <w:pStyle w:val="ListBullet"/>
      </w:pPr>
      <w:r>
        <w:t>n</w:t>
      </w:r>
      <w:r w:rsidRPr="007A0A55">
        <w:t>ormal or emergency procedures differences</w:t>
      </w:r>
      <w:r>
        <w:t>.</w:t>
      </w:r>
    </w:p>
    <w:p w14:paraId="2CA02AEA" w14:textId="77777777" w:rsidR="006D7FDE" w:rsidRPr="007A0A55" w:rsidRDefault="006D7FDE" w:rsidP="006D7FDE">
      <w:pPr>
        <w:pStyle w:val="normalafterlisttable"/>
      </w:pPr>
      <w:r w:rsidRPr="0004520A">
        <w:t xml:space="preserve">Differences training and assessment will be recorded using </w:t>
      </w:r>
      <w:r w:rsidRPr="002D4956">
        <w:t>form</w:t>
      </w:r>
      <w:r w:rsidRPr="007A0A55">
        <w:rPr>
          <w:rStyle w:val="Emphasis"/>
        </w:rPr>
        <w:t xml:space="preserve"> </w:t>
      </w:r>
      <w:r w:rsidRPr="002D4956">
        <w:rPr>
          <w:rStyle w:val="bold"/>
        </w:rPr>
        <w:t>TC11 Differences training record</w:t>
      </w:r>
      <w:r w:rsidRPr="007A0A55">
        <w:t>.</w:t>
      </w:r>
    </w:p>
    <w:p w14:paraId="179B2103" w14:textId="77777777" w:rsidR="006D7FDE" w:rsidRPr="0004520A" w:rsidRDefault="006D7FDE" w:rsidP="006D7FDE">
      <w:pPr>
        <w:pStyle w:val="Heading4"/>
      </w:pPr>
      <w:r w:rsidRPr="0004520A">
        <w:t>Line training and supervised line flying</w:t>
      </w:r>
    </w:p>
    <w:p w14:paraId="354E26F0" w14:textId="77777777" w:rsidR="006D7FDE" w:rsidRPr="006D7FDE" w:rsidRDefault="006D7FDE" w:rsidP="00B81CA3">
      <w:pPr>
        <w:pStyle w:val="Sampletext"/>
        <w:rPr>
          <w:rStyle w:val="Strong"/>
          <w:b/>
          <w:bCs w:val="0"/>
        </w:rPr>
      </w:pPr>
      <w:r w:rsidRPr="006D7FDE">
        <w:rPr>
          <w:rStyle w:val="Strong"/>
          <w:b/>
          <w:bCs w:val="0"/>
        </w:rPr>
        <w:t>Sample text</w:t>
      </w:r>
    </w:p>
    <w:p w14:paraId="12389D88" w14:textId="77777777" w:rsidR="006D7FDE" w:rsidRPr="0004520A" w:rsidRDefault="006D7FDE" w:rsidP="006D7FDE">
      <w:r w:rsidRPr="0004520A">
        <w:t xml:space="preserve">Line training that may be carried out on the ground is required </w:t>
      </w:r>
      <w:r>
        <w:t xml:space="preserve">for </w:t>
      </w:r>
      <w:r w:rsidRPr="0004520A">
        <w:t>non-aircraft specific items:</w:t>
      </w:r>
    </w:p>
    <w:p w14:paraId="210023CE" w14:textId="77777777" w:rsidR="006D7FDE" w:rsidRPr="0004520A" w:rsidRDefault="006D7FDE" w:rsidP="006D7FDE">
      <w:pPr>
        <w:pStyle w:val="ListBullet"/>
      </w:pPr>
      <w:r>
        <w:t>s</w:t>
      </w:r>
      <w:r w:rsidRPr="0004520A">
        <w:t>afety management system:</w:t>
      </w:r>
    </w:p>
    <w:p w14:paraId="1D6A4E8F" w14:textId="77777777" w:rsidR="006D7FDE" w:rsidRPr="007A0A55" w:rsidRDefault="006D7FDE" w:rsidP="006D7FDE">
      <w:pPr>
        <w:pStyle w:val="ListBullet2"/>
      </w:pPr>
      <w:r>
        <w:t>r</w:t>
      </w:r>
      <w:r w:rsidRPr="007A0A55">
        <w:t>isk assessment processes</w:t>
      </w:r>
    </w:p>
    <w:p w14:paraId="12548AAF" w14:textId="77777777" w:rsidR="006D7FDE" w:rsidRPr="007A0A55" w:rsidRDefault="006D7FDE" w:rsidP="006D7FDE">
      <w:pPr>
        <w:pStyle w:val="ListBullet2"/>
      </w:pPr>
      <w:r>
        <w:t>r</w:t>
      </w:r>
      <w:r w:rsidRPr="007A0A55">
        <w:t>isk management practices.</w:t>
      </w:r>
    </w:p>
    <w:p w14:paraId="50592108" w14:textId="77777777" w:rsidR="006D7FDE" w:rsidRPr="0004520A" w:rsidRDefault="006D7FDE" w:rsidP="006D7FDE">
      <w:pPr>
        <w:pStyle w:val="ListBullet"/>
      </w:pPr>
      <w:r>
        <w:t>a</w:t>
      </w:r>
      <w:r w:rsidRPr="0004520A">
        <w:t>erodrome ground handling, aeroplane parking and public safety</w:t>
      </w:r>
      <w:r>
        <w:t>.</w:t>
      </w:r>
    </w:p>
    <w:p w14:paraId="0655185C" w14:textId="77777777" w:rsidR="006D7FDE" w:rsidRPr="0004520A" w:rsidRDefault="006D7FDE" w:rsidP="006D7FDE">
      <w:pPr>
        <w:pStyle w:val="normalafterlisttable"/>
      </w:pPr>
      <w:r w:rsidRPr="0004520A">
        <w:t>In-flight training:</w:t>
      </w:r>
    </w:p>
    <w:p w14:paraId="09943CD8" w14:textId="77777777" w:rsidR="006D7FDE" w:rsidRPr="0004520A" w:rsidRDefault="006D7FDE" w:rsidP="006D7FDE">
      <w:pPr>
        <w:pStyle w:val="ListBullet"/>
      </w:pPr>
      <w:r w:rsidRPr="0004520A">
        <w:t xml:space="preserve">The pilot must be trained in the items on </w:t>
      </w:r>
      <w:r w:rsidRPr="002D4956">
        <w:t>form</w:t>
      </w:r>
      <w:r w:rsidRPr="00850C89">
        <w:rPr>
          <w:rStyle w:val="Emphasis"/>
        </w:rPr>
        <w:t xml:space="preserve"> </w:t>
      </w:r>
      <w:r w:rsidRPr="002D4956">
        <w:rPr>
          <w:rStyle w:val="bold"/>
        </w:rPr>
        <w:t>TC04A Flight crew member line training record</w:t>
      </w:r>
      <w:r>
        <w:t xml:space="preserve"> </w:t>
      </w:r>
      <w:r w:rsidRPr="0004520A">
        <w:t>in each type of aircraft to be operated unless the RPL process enables the HOTC to allow training on one</w:t>
      </w:r>
      <w:r>
        <w:t xml:space="preserve"> aircraft</w:t>
      </w:r>
      <w:r w:rsidRPr="0004520A">
        <w:t xml:space="preserve"> type to be recognised as satisfying the requirement for training on another type.</w:t>
      </w:r>
    </w:p>
    <w:p w14:paraId="16EEDF85" w14:textId="77777777" w:rsidR="006D7FDE" w:rsidRPr="0004520A" w:rsidRDefault="006D7FDE" w:rsidP="006D7FDE">
      <w:pPr>
        <w:pStyle w:val="ListBullet"/>
      </w:pPr>
      <w:r w:rsidRPr="0004520A">
        <w:t xml:space="preserve">This training will need to </w:t>
      </w:r>
      <w:r>
        <w:t>occur</w:t>
      </w:r>
      <w:r w:rsidRPr="0004520A">
        <w:t xml:space="preserve"> during a line flight and may be considered ICUS.</w:t>
      </w:r>
    </w:p>
    <w:p w14:paraId="6501BBDE" w14:textId="77777777" w:rsidR="006D7FDE" w:rsidRPr="0004520A" w:rsidRDefault="006D7FDE" w:rsidP="006D7FDE">
      <w:pPr>
        <w:pStyle w:val="ListBullet"/>
      </w:pPr>
      <w:r w:rsidRPr="0004520A">
        <w:t>The training pilot will be PIC</w:t>
      </w:r>
      <w:r>
        <w:t xml:space="preserve"> for line training and supervised line flying</w:t>
      </w:r>
      <w:r w:rsidRPr="0004520A">
        <w:t>.</w:t>
      </w:r>
    </w:p>
    <w:p w14:paraId="0E912997" w14:textId="77777777" w:rsidR="006D7FDE" w:rsidRPr="0004520A" w:rsidRDefault="006D7FDE" w:rsidP="006D7FDE">
      <w:pPr>
        <w:pStyle w:val="normalafterlisttable"/>
      </w:pPr>
      <w:r w:rsidRPr="0004520A">
        <w:t xml:space="preserve">Line training is designed to expose flight crew to the real-world environment and the processes and procedures used by </w:t>
      </w:r>
      <w:r w:rsidRPr="002D4956">
        <w:rPr>
          <w:rStyle w:val="Authorinstruction"/>
        </w:rPr>
        <w:t>[Sample Aviation]</w:t>
      </w:r>
      <w:r w:rsidRPr="0004520A">
        <w:t xml:space="preserve"> in the aircraft. </w:t>
      </w:r>
    </w:p>
    <w:p w14:paraId="71F53595" w14:textId="77777777" w:rsidR="006D7FDE" w:rsidRPr="0004520A" w:rsidRDefault="006D7FDE" w:rsidP="006D7FDE">
      <w:r>
        <w:t>A</w:t>
      </w:r>
      <w:r w:rsidRPr="0004520A">
        <w:t xml:space="preserve"> pilot must have the minimum supervised and total flight hours specified in the </w:t>
      </w:r>
      <w:r w:rsidRPr="002D4956">
        <w:rPr>
          <w:rStyle w:val="Authorinstruction"/>
        </w:rPr>
        <w:t>[Sample Aviation]</w:t>
      </w:r>
      <w:r w:rsidRPr="0004520A">
        <w:t xml:space="preserve"> exposition</w:t>
      </w:r>
      <w:r>
        <w:t>/operations manual</w:t>
      </w:r>
      <w:r w:rsidRPr="0004520A">
        <w:t xml:space="preserve"> section </w:t>
      </w:r>
      <w:r w:rsidRPr="002D4956">
        <w:rPr>
          <w:rStyle w:val="Authorinstruction"/>
        </w:rPr>
        <w:t>[XXX]</w:t>
      </w:r>
      <w:r w:rsidRPr="00850C89">
        <w:t xml:space="preserve"> </w:t>
      </w:r>
      <w:r w:rsidRPr="0004520A">
        <w:t xml:space="preserve">and will </w:t>
      </w:r>
      <w:r>
        <w:t xml:space="preserve">need to </w:t>
      </w:r>
      <w:r w:rsidRPr="0004520A">
        <w:t xml:space="preserve">meet </w:t>
      </w:r>
      <w:r>
        <w:t>the requirements of R</w:t>
      </w:r>
      <w:r w:rsidRPr="0004520A">
        <w:t>egulations 133.385, 135.395 and Subsection 23.08 of the Part 138 MOS</w:t>
      </w:r>
      <w:r>
        <w:t xml:space="preserve"> t</w:t>
      </w:r>
      <w:r w:rsidRPr="0004520A">
        <w:t xml:space="preserve">o act as </w:t>
      </w:r>
      <w:r>
        <w:t>PIC</w:t>
      </w:r>
      <w:r w:rsidRPr="0004520A">
        <w:t xml:space="preserve"> on a </w:t>
      </w:r>
      <w:r w:rsidRPr="002D4956">
        <w:rPr>
          <w:rStyle w:val="Authorinstruction"/>
        </w:rPr>
        <w:t>[Sample Aviation]</w:t>
      </w:r>
      <w:r w:rsidRPr="0004520A">
        <w:t xml:space="preserve"> flight.</w:t>
      </w:r>
    </w:p>
    <w:p w14:paraId="67158A04" w14:textId="77777777" w:rsidR="006D7FDE" w:rsidRPr="0004520A" w:rsidRDefault="006D7FDE" w:rsidP="006D7FDE">
      <w:r w:rsidRPr="0004520A">
        <w:t>Flight hours accrued during conversion training, proficiency checks, line training and line checks (where applicable) will count towards this total. If the pilot does not meet this requirement, additional supervised line flying as PICUS will be undertaken.</w:t>
      </w:r>
    </w:p>
    <w:p w14:paraId="405CA314" w14:textId="77777777" w:rsidR="006D7FDE" w:rsidRPr="0004520A" w:rsidRDefault="006D7FDE" w:rsidP="006D7FDE">
      <w:pPr>
        <w:pStyle w:val="Heading4"/>
      </w:pPr>
      <w:r w:rsidRPr="0004520A">
        <w:t>Line check</w:t>
      </w:r>
    </w:p>
    <w:p w14:paraId="3CE9181F" w14:textId="77777777" w:rsidR="006D7FDE" w:rsidRPr="006D7FDE" w:rsidRDefault="006D7FDE" w:rsidP="00B81CA3">
      <w:pPr>
        <w:pStyle w:val="Sampletext"/>
        <w:rPr>
          <w:rStyle w:val="Strong"/>
          <w:b/>
          <w:bCs w:val="0"/>
        </w:rPr>
      </w:pPr>
      <w:r w:rsidRPr="006D7FDE">
        <w:rPr>
          <w:rStyle w:val="Strong"/>
          <w:b/>
          <w:bCs w:val="0"/>
        </w:rPr>
        <w:t>Sample text</w:t>
      </w:r>
    </w:p>
    <w:p w14:paraId="554F3FA4" w14:textId="77777777" w:rsidR="006D7FDE" w:rsidRPr="002D4956" w:rsidRDefault="006D7FDE" w:rsidP="006D7FDE">
      <w:pPr>
        <w:pStyle w:val="normalafterlisttable"/>
        <w:rPr>
          <w:rStyle w:val="bold"/>
        </w:rPr>
      </w:pPr>
      <w:r w:rsidRPr="002D4956">
        <w:rPr>
          <w:rStyle w:val="bold"/>
        </w:rPr>
        <w:t>General</w:t>
      </w:r>
    </w:p>
    <w:p w14:paraId="5C49635F" w14:textId="77777777" w:rsidR="006D7FDE" w:rsidRDefault="006D7FDE" w:rsidP="006D7FDE">
      <w:r w:rsidRPr="0004520A">
        <w:t xml:space="preserve">A line check is required prior to commencing unsupervised line operations. Additionally, the </w:t>
      </w:r>
      <w:r>
        <w:t xml:space="preserve">candidate </w:t>
      </w:r>
      <w:r w:rsidRPr="0004520A">
        <w:t xml:space="preserve">must have successfully completed </w:t>
      </w:r>
      <w:r>
        <w:t>their</w:t>
      </w:r>
      <w:r w:rsidRPr="00A820EB">
        <w:t xml:space="preserve"> </w:t>
      </w:r>
      <w:r>
        <w:t>FPMPC</w:t>
      </w:r>
      <w:r w:rsidRPr="0004520A">
        <w:t xml:space="preserve"> prior to commencing unsupervised line operations. The line check should be on a routine operation. The flight will be conducted with the candidate making all operational decisions about the conduct of the flight as if they were PIC. </w:t>
      </w:r>
    </w:p>
    <w:p w14:paraId="067629D4" w14:textId="77777777" w:rsidR="006D7FDE" w:rsidRPr="0004520A" w:rsidRDefault="006D7FDE" w:rsidP="006D7FDE">
      <w:r>
        <w:t>Flight crew members</w:t>
      </w:r>
      <w:r w:rsidRPr="0004520A">
        <w:t xml:space="preserve"> operating more than one </w:t>
      </w:r>
      <w:r>
        <w:t xml:space="preserve">aircraft </w:t>
      </w:r>
      <w:r w:rsidRPr="0004520A">
        <w:t xml:space="preserve">type will be required to </w:t>
      </w:r>
      <w:r>
        <w:t xml:space="preserve">meet the line flying </w:t>
      </w:r>
      <w:r w:rsidRPr="002506C1">
        <w:t>competenc</w:t>
      </w:r>
      <w:r>
        <w:t>e for</w:t>
      </w:r>
      <w:r w:rsidRPr="0004520A">
        <w:t xml:space="preserve"> each type flown. The HOTC may apply RPL for some items </w:t>
      </w:r>
      <w:r>
        <w:t>listed on</w:t>
      </w:r>
      <w:r w:rsidRPr="0004520A">
        <w:t xml:space="preserve"> </w:t>
      </w:r>
      <w:r w:rsidRPr="002D4956">
        <w:t>form</w:t>
      </w:r>
      <w:r w:rsidRPr="00557258">
        <w:rPr>
          <w:rStyle w:val="Emphasis"/>
        </w:rPr>
        <w:t xml:space="preserve"> </w:t>
      </w:r>
      <w:r w:rsidRPr="002D4956">
        <w:rPr>
          <w:rStyle w:val="bold"/>
        </w:rPr>
        <w:t>TC04B Flight crew member line check</w:t>
      </w:r>
      <w:r w:rsidRPr="007A0A55">
        <w:t xml:space="preserve"> </w:t>
      </w:r>
      <w:r w:rsidRPr="002D4956">
        <w:rPr>
          <w:rStyle w:val="bold"/>
        </w:rPr>
        <w:t>report</w:t>
      </w:r>
      <w:r w:rsidRPr="007A0A55">
        <w:t xml:space="preserve"> </w:t>
      </w:r>
      <w:r w:rsidRPr="0004520A">
        <w:t xml:space="preserve">where </w:t>
      </w:r>
      <w:r>
        <w:t>competence</w:t>
      </w:r>
      <w:r w:rsidRPr="0004520A">
        <w:t xml:space="preserve"> can be successfully demonstrated on </w:t>
      </w:r>
      <w:r>
        <w:t>another</w:t>
      </w:r>
      <w:r w:rsidRPr="0004520A">
        <w:t xml:space="preserve"> type.</w:t>
      </w:r>
    </w:p>
    <w:p w14:paraId="7E2F5638" w14:textId="77777777" w:rsidR="006D7FDE" w:rsidRPr="001062C1" w:rsidRDefault="006D7FDE" w:rsidP="001062C1">
      <w:pPr>
        <w:pStyle w:val="normalafterlisttable"/>
        <w:rPr>
          <w:rStyle w:val="bold"/>
        </w:rPr>
      </w:pPr>
      <w:r w:rsidRPr="001062C1">
        <w:rPr>
          <w:rStyle w:val="bold"/>
        </w:rPr>
        <w:t>Scheduling</w:t>
      </w:r>
    </w:p>
    <w:p w14:paraId="790BA8FD" w14:textId="77777777" w:rsidR="006D7FDE" w:rsidRPr="0004520A" w:rsidRDefault="006D7FDE" w:rsidP="006D7FDE">
      <w:r w:rsidRPr="0004520A">
        <w:t xml:space="preserve">The check pilot will ensure that the presence of another pilot can be accommodated, </w:t>
      </w:r>
      <w:r>
        <w:t xml:space="preserve">and that </w:t>
      </w:r>
      <w:r w:rsidRPr="0004520A">
        <w:t xml:space="preserve">adequate time is scheduled prior to the flight to carry out the ground component of the check, and adequate time allowed after completion of the flight to debrief. </w:t>
      </w:r>
    </w:p>
    <w:p w14:paraId="4F5EDB7C" w14:textId="77777777" w:rsidR="006D7FDE" w:rsidRPr="002D4956" w:rsidRDefault="006D7FDE" w:rsidP="006D7FDE">
      <w:pPr>
        <w:pStyle w:val="normalafterlisttable"/>
        <w:rPr>
          <w:rStyle w:val="bold"/>
        </w:rPr>
      </w:pPr>
      <w:r w:rsidRPr="002D4956">
        <w:rPr>
          <w:rStyle w:val="bold"/>
        </w:rPr>
        <w:t>Ground component</w:t>
      </w:r>
    </w:p>
    <w:p w14:paraId="0516FB58" w14:textId="77777777" w:rsidR="006D7FDE" w:rsidRPr="0004520A" w:rsidRDefault="006D7FDE" w:rsidP="006D7FDE">
      <w:r w:rsidRPr="0004520A">
        <w:t>The check pilot will brief the candidate, emphasising:</w:t>
      </w:r>
    </w:p>
    <w:p w14:paraId="5DB50388" w14:textId="77777777" w:rsidR="006D7FDE" w:rsidRPr="007A0A55" w:rsidRDefault="006D7FDE" w:rsidP="006D7FDE">
      <w:pPr>
        <w:pStyle w:val="ListBullet"/>
      </w:pPr>
      <w:r>
        <w:t>c</w:t>
      </w:r>
      <w:r w:rsidRPr="007A0A55">
        <w:t>andidate is PIC under supervision – the check pilot is PIC</w:t>
      </w:r>
    </w:p>
    <w:p w14:paraId="04556AD3" w14:textId="77777777" w:rsidR="006D7FDE" w:rsidRPr="007A0A55" w:rsidRDefault="006D7FDE" w:rsidP="006D7FDE">
      <w:pPr>
        <w:pStyle w:val="ListBullet"/>
      </w:pPr>
      <w:r>
        <w:t>n</w:t>
      </w:r>
      <w:r w:rsidRPr="007A0A55">
        <w:t>o emergencies are to be simulated – actions to be taken in the event of an abnormal or emergency event a real emergency</w:t>
      </w:r>
    </w:p>
    <w:p w14:paraId="5BEFE223" w14:textId="77777777" w:rsidR="006D7FDE" w:rsidRPr="007A0A55" w:rsidRDefault="006D7FDE" w:rsidP="006D7FDE">
      <w:pPr>
        <w:pStyle w:val="ListBullet"/>
      </w:pPr>
      <w:r>
        <w:t>r</w:t>
      </w:r>
      <w:r w:rsidRPr="007A0A55">
        <w:t xml:space="preserve">eview the items to be checked, the standards expected, and </w:t>
      </w:r>
      <w:r w:rsidRPr="002D4956">
        <w:t>form</w:t>
      </w:r>
      <w:r w:rsidRPr="007A0A55">
        <w:rPr>
          <w:rStyle w:val="Emphasis"/>
        </w:rPr>
        <w:t xml:space="preserve"> </w:t>
      </w:r>
      <w:r w:rsidRPr="002D4956">
        <w:rPr>
          <w:rStyle w:val="bold"/>
        </w:rPr>
        <w:t>TC04B Flight crew member line check report</w:t>
      </w:r>
    </w:p>
    <w:p w14:paraId="1CC34F7B" w14:textId="77777777" w:rsidR="006D7FDE" w:rsidRPr="007A0A55" w:rsidRDefault="006D7FDE" w:rsidP="006D7FDE">
      <w:pPr>
        <w:pStyle w:val="ListBullet"/>
      </w:pPr>
      <w:r>
        <w:t>p</w:t>
      </w:r>
      <w:r w:rsidRPr="007A0A55">
        <w:t>rocess in the event of a failure to achieve competency.</w:t>
      </w:r>
    </w:p>
    <w:p w14:paraId="0BCCD157" w14:textId="77777777" w:rsidR="006D7FDE" w:rsidRPr="0004520A" w:rsidRDefault="006D7FDE" w:rsidP="006D7FDE">
      <w:pPr>
        <w:pStyle w:val="normalafterlisttable"/>
      </w:pPr>
      <w:r w:rsidRPr="0004520A">
        <w:t>The check pilot will review:</w:t>
      </w:r>
    </w:p>
    <w:p w14:paraId="4B87BE29" w14:textId="77777777" w:rsidR="006D7FDE" w:rsidRPr="007A0A55" w:rsidRDefault="006D7FDE" w:rsidP="006D7FDE">
      <w:pPr>
        <w:pStyle w:val="ListBullet"/>
      </w:pPr>
      <w:r>
        <w:t>f</w:t>
      </w:r>
      <w:r w:rsidRPr="007A0A55">
        <w:t>light crew licence, medical, recency and flight and duty compliance</w:t>
      </w:r>
    </w:p>
    <w:p w14:paraId="319716A5" w14:textId="77777777" w:rsidR="006D7FDE" w:rsidRPr="007A0A55" w:rsidRDefault="006D7FDE" w:rsidP="006D7FDE">
      <w:pPr>
        <w:pStyle w:val="ListBullet"/>
      </w:pPr>
      <w:r>
        <w:t>f</w:t>
      </w:r>
      <w:r w:rsidRPr="007A0A55">
        <w:t>light preparation including weather and NOTAMs, flight planning and notification, passenger manifests and loading, fuel calculations and loading, and weight and balance calculations</w:t>
      </w:r>
    </w:p>
    <w:p w14:paraId="0C4C7310" w14:textId="77777777" w:rsidR="006D7FDE" w:rsidRPr="007A0A55" w:rsidRDefault="006D7FDE" w:rsidP="006D7FDE">
      <w:pPr>
        <w:pStyle w:val="ListBullet"/>
      </w:pPr>
      <w:r>
        <w:t>a</w:t>
      </w:r>
      <w:r w:rsidRPr="007A0A55">
        <w:t>ircraft serviceability and equipment, MEL status etc.</w:t>
      </w:r>
    </w:p>
    <w:p w14:paraId="6BE6EC59" w14:textId="77777777" w:rsidR="006D7FDE" w:rsidRPr="007A0A55" w:rsidRDefault="006D7FDE" w:rsidP="006D7FDE">
      <w:pPr>
        <w:pStyle w:val="ListBullet"/>
      </w:pPr>
      <w:r>
        <w:t>r</w:t>
      </w:r>
      <w:r w:rsidRPr="007A0A55">
        <w:t>isk assessment, threat and error management.</w:t>
      </w:r>
    </w:p>
    <w:p w14:paraId="150613BC" w14:textId="77777777" w:rsidR="006D7FDE" w:rsidRPr="002D4956" w:rsidRDefault="006D7FDE" w:rsidP="006D7FDE">
      <w:pPr>
        <w:pStyle w:val="normalafterlisttable"/>
        <w:rPr>
          <w:rStyle w:val="bold"/>
        </w:rPr>
      </w:pPr>
      <w:r w:rsidRPr="002D4956">
        <w:rPr>
          <w:rStyle w:val="bold"/>
        </w:rPr>
        <w:t>Flight component</w:t>
      </w:r>
    </w:p>
    <w:p w14:paraId="252FE173" w14:textId="77777777" w:rsidR="006D7FDE" w:rsidRPr="0004520A" w:rsidRDefault="006D7FDE" w:rsidP="006D7FDE">
      <w:r w:rsidRPr="0004520A">
        <w:t>The check pilot will observe the pre-flight inspection.</w:t>
      </w:r>
    </w:p>
    <w:p w14:paraId="38E8BD90" w14:textId="77777777" w:rsidR="006D7FDE" w:rsidRPr="0004520A" w:rsidRDefault="006D7FDE" w:rsidP="006D7FDE">
      <w:r>
        <w:t>If applicable, f</w:t>
      </w:r>
      <w:r w:rsidRPr="0004520A">
        <w:t xml:space="preserve">or an air transport flight, the check pilot will act as a passenger for check-in, loading, boarding, seating and briefings. </w:t>
      </w:r>
      <w:r>
        <w:t>T</w:t>
      </w:r>
      <w:r w:rsidRPr="0004520A">
        <w:t xml:space="preserve">hen </w:t>
      </w:r>
      <w:r>
        <w:t xml:space="preserve">they will </w:t>
      </w:r>
      <w:r w:rsidRPr="0004520A">
        <w:t>take their place in the non</w:t>
      </w:r>
      <w:r>
        <w:noBreakHyphen/>
      </w:r>
      <w:r w:rsidRPr="0004520A">
        <w:t>command seat.</w:t>
      </w:r>
    </w:p>
    <w:p w14:paraId="53BD0D69" w14:textId="77777777" w:rsidR="006D7FDE" w:rsidRPr="0004520A" w:rsidRDefault="006D7FDE" w:rsidP="006D7FDE">
      <w:r w:rsidRPr="0004520A">
        <w:t>The check pilot will observe the candidate’s conduct only and observe sterile cockpit rules.</w:t>
      </w:r>
    </w:p>
    <w:p w14:paraId="16B855A8" w14:textId="77777777" w:rsidR="006D7FDE" w:rsidRPr="0004520A" w:rsidRDefault="006D7FDE" w:rsidP="006D7FDE">
      <w:r w:rsidRPr="0004520A">
        <w:t>No emergencies are to be simulated.</w:t>
      </w:r>
    </w:p>
    <w:p w14:paraId="38BABFB6" w14:textId="77777777" w:rsidR="006D7FDE" w:rsidRPr="0004520A" w:rsidRDefault="006D7FDE" w:rsidP="006D7FDE">
      <w:r w:rsidRPr="0004520A">
        <w:t>If time permits in cruise when the candidate is not actively engaged in essential tasks, the check pilot may discuss potential scenario-based abnormal or emergency situations to gauge the candidate’s likely competence in these situations.</w:t>
      </w:r>
    </w:p>
    <w:p w14:paraId="6F596D00" w14:textId="77777777" w:rsidR="006D7FDE" w:rsidRPr="0004520A" w:rsidRDefault="006D7FDE" w:rsidP="006D7FDE">
      <w:r w:rsidRPr="0004520A">
        <w:t>The check pilot will observe the post</w:t>
      </w:r>
      <w:r>
        <w:t>-</w:t>
      </w:r>
      <w:r w:rsidRPr="0004520A">
        <w:t>flight actions of the candidate.</w:t>
      </w:r>
    </w:p>
    <w:p w14:paraId="54B78891" w14:textId="77777777" w:rsidR="006D7FDE" w:rsidRPr="006D7FDE" w:rsidRDefault="006D7FDE" w:rsidP="006D7FDE">
      <w:pPr>
        <w:pStyle w:val="normalafterlisttable"/>
        <w:rPr>
          <w:rStyle w:val="bold"/>
        </w:rPr>
      </w:pPr>
      <w:r w:rsidRPr="002D4956">
        <w:rPr>
          <w:rStyle w:val="bold"/>
        </w:rPr>
        <w:t>Debriefing</w:t>
      </w:r>
    </w:p>
    <w:p w14:paraId="1FFF0E5A" w14:textId="77777777" w:rsidR="006D7FDE" w:rsidRPr="006D7FDE" w:rsidRDefault="006D7FDE" w:rsidP="006D7FDE">
      <w:r w:rsidRPr="0004520A">
        <w:t xml:space="preserve">The check pilot will debrief the candidate on their performance with respect to the items on </w:t>
      </w:r>
      <w:r w:rsidRPr="006D7FDE">
        <w:t>form</w:t>
      </w:r>
      <w:r w:rsidRPr="006D7FDE">
        <w:rPr>
          <w:rStyle w:val="Emphasis"/>
        </w:rPr>
        <w:t xml:space="preserve"> </w:t>
      </w:r>
      <w:r w:rsidRPr="006D7FDE">
        <w:rPr>
          <w:rStyle w:val="bold"/>
        </w:rPr>
        <w:t xml:space="preserve">TC04B Flight crew member line check report </w:t>
      </w:r>
      <w:r w:rsidRPr="006D7FDE">
        <w:t>and complete the documentation as soon as possible. The HOTC is to be notified immediately of any failure to achieve competency.</w:t>
      </w:r>
    </w:p>
    <w:p w14:paraId="16D646D9" w14:textId="77777777" w:rsidR="006D7FDE" w:rsidRPr="0004520A" w:rsidRDefault="006D7FDE" w:rsidP="006D7FDE">
      <w:pPr>
        <w:pStyle w:val="Heading4"/>
      </w:pPr>
      <w:r w:rsidRPr="0004520A">
        <w:t>Recurrent training and checking</w:t>
      </w:r>
    </w:p>
    <w:p w14:paraId="3568B67E" w14:textId="77777777" w:rsidR="006D7FDE" w:rsidRPr="006D7FDE" w:rsidRDefault="006D7FDE" w:rsidP="00B81CA3">
      <w:pPr>
        <w:pStyle w:val="Sampletext"/>
        <w:rPr>
          <w:rStyle w:val="Strong"/>
          <w:b/>
          <w:bCs w:val="0"/>
        </w:rPr>
      </w:pPr>
      <w:r w:rsidRPr="006D7FDE">
        <w:rPr>
          <w:rStyle w:val="Strong"/>
          <w:b/>
          <w:bCs w:val="0"/>
        </w:rPr>
        <w:t>Sample text</w:t>
      </w:r>
    </w:p>
    <w:p w14:paraId="0D2DDA71" w14:textId="77777777" w:rsidR="006D7FDE" w:rsidRPr="002D4956" w:rsidRDefault="006D7FDE" w:rsidP="006D7FDE">
      <w:pPr>
        <w:pStyle w:val="normalafterlisttable"/>
        <w:rPr>
          <w:rStyle w:val="bold"/>
        </w:rPr>
      </w:pPr>
      <w:r w:rsidRPr="002D4956">
        <w:rPr>
          <w:rStyle w:val="bold"/>
        </w:rPr>
        <w:t>Recurrent general emergency competency check</w:t>
      </w:r>
    </w:p>
    <w:p w14:paraId="3321CC49" w14:textId="77777777" w:rsidR="006D7FDE" w:rsidRPr="0004520A" w:rsidRDefault="006D7FDE" w:rsidP="006D7FDE">
      <w:r w:rsidRPr="0004520A">
        <w:t>Each flight crew member must complete the general emergency check of competency every 12</w:t>
      </w:r>
      <w:r>
        <w:t> </w:t>
      </w:r>
      <w:r w:rsidRPr="0004520A">
        <w:t xml:space="preserve">months. The in-water practical component need only be conducted on the first occasion the flight crew member </w:t>
      </w:r>
      <w:r>
        <w:t xml:space="preserve">successfully </w:t>
      </w:r>
      <w:r w:rsidRPr="0004520A">
        <w:t>carries out the check.</w:t>
      </w:r>
    </w:p>
    <w:p w14:paraId="32A6DEF1" w14:textId="77777777" w:rsidR="006D7FDE" w:rsidRPr="0004520A" w:rsidRDefault="006D7FDE" w:rsidP="006D7FDE">
      <w:r w:rsidRPr="0004520A">
        <w:t xml:space="preserve">Life raft and HUET </w:t>
      </w:r>
      <w:r>
        <w:t xml:space="preserve">training and </w:t>
      </w:r>
      <w:r w:rsidRPr="0004520A">
        <w:t xml:space="preserve">checks are required every </w:t>
      </w:r>
      <w:r>
        <w:t>3</w:t>
      </w:r>
      <w:r w:rsidRPr="0004520A">
        <w:t xml:space="preserve"> years.</w:t>
      </w:r>
    </w:p>
    <w:p w14:paraId="46C395E6" w14:textId="77777777" w:rsidR="006D7FDE" w:rsidRPr="0004520A" w:rsidRDefault="006D7FDE" w:rsidP="006D7FDE">
      <w:r>
        <w:t>Flight crew members</w:t>
      </w:r>
      <w:r w:rsidRPr="0004520A">
        <w:t xml:space="preserve"> operating more than one </w:t>
      </w:r>
      <w:r>
        <w:t xml:space="preserve">aircraft </w:t>
      </w:r>
      <w:r w:rsidRPr="0004520A">
        <w:t xml:space="preserve">type will be required to demonstrate ongoing </w:t>
      </w:r>
      <w:r w:rsidRPr="002506C1">
        <w:t>general emergency competenc</w:t>
      </w:r>
      <w:r>
        <w:t>e for</w:t>
      </w:r>
      <w:r w:rsidRPr="0004520A">
        <w:t xml:space="preserve"> each type flown. The HOTC may apply RPL for some items </w:t>
      </w:r>
      <w:r>
        <w:t xml:space="preserve">listed on </w:t>
      </w:r>
      <w:r w:rsidRPr="002D4956">
        <w:t>form</w:t>
      </w:r>
      <w:r w:rsidRPr="004D61C5">
        <w:rPr>
          <w:rStyle w:val="Emphasis"/>
        </w:rPr>
        <w:t xml:space="preserve"> </w:t>
      </w:r>
      <w:r w:rsidRPr="002D4956">
        <w:rPr>
          <w:rStyle w:val="bold"/>
        </w:rPr>
        <w:t>TC02B General emergency check of competency report</w:t>
      </w:r>
      <w:r w:rsidRPr="007A0A55">
        <w:t xml:space="preserve"> </w:t>
      </w:r>
      <w:r w:rsidRPr="0004520A">
        <w:t xml:space="preserve">where the </w:t>
      </w:r>
      <w:r>
        <w:t>flight crew member’s competence</w:t>
      </w:r>
      <w:r w:rsidRPr="0004520A">
        <w:t xml:space="preserve"> can be successfully demonstrated on </w:t>
      </w:r>
      <w:r>
        <w:t>another</w:t>
      </w:r>
      <w:r w:rsidRPr="0004520A">
        <w:t xml:space="preserve"> type. Where the aircraft are substantively similar, the HOTC will determine if the requirement can be met by a single check with oral questions covering system differences.</w:t>
      </w:r>
    </w:p>
    <w:p w14:paraId="585A63EE" w14:textId="77777777" w:rsidR="006D7FDE" w:rsidRPr="002D4956" w:rsidRDefault="006D7FDE" w:rsidP="006D7FDE">
      <w:pPr>
        <w:pStyle w:val="normalafterlisttable"/>
        <w:rPr>
          <w:rStyle w:val="bold"/>
        </w:rPr>
      </w:pPr>
      <w:r w:rsidRPr="002D4956">
        <w:rPr>
          <w:rStyle w:val="bold"/>
        </w:rPr>
        <w:t>Recurrent flight crew member proficiency check</w:t>
      </w:r>
    </w:p>
    <w:p w14:paraId="1EB89753" w14:textId="77777777" w:rsidR="006D7FDE" w:rsidRPr="002D4956" w:rsidRDefault="006D7FDE" w:rsidP="006D7FDE">
      <w:pPr>
        <w:pStyle w:val="normalafterlisttable"/>
        <w:rPr>
          <w:rStyle w:val="bold"/>
        </w:rPr>
      </w:pPr>
      <w:r w:rsidRPr="002D4956">
        <w:rPr>
          <w:rStyle w:val="bold"/>
        </w:rPr>
        <w:t>Part 133, Part 135, and Part 138 operations when a training and checking system is required</w:t>
      </w:r>
    </w:p>
    <w:p w14:paraId="2A921A47" w14:textId="77777777" w:rsidR="006D7FDE" w:rsidRPr="002D4956" w:rsidRDefault="006D7FDE" w:rsidP="006D7FDE">
      <w:pPr>
        <w:pStyle w:val="normalafterlisttable"/>
        <w:rPr>
          <w:rStyle w:val="bold"/>
        </w:rPr>
      </w:pPr>
      <w:r w:rsidRPr="002D4956">
        <w:rPr>
          <w:rStyle w:val="bold"/>
        </w:rPr>
        <w:t>VFR by day</w:t>
      </w:r>
    </w:p>
    <w:p w14:paraId="4206E870" w14:textId="77777777" w:rsidR="006D7FDE" w:rsidRPr="0004520A" w:rsidRDefault="006D7FDE" w:rsidP="006D7FDE">
      <w:r>
        <w:t>Six </w:t>
      </w:r>
      <w:r w:rsidRPr="0004520A">
        <w:t>months after commencing unsupervised line operations</w:t>
      </w:r>
      <w:r>
        <w:t>,</w:t>
      </w:r>
      <w:r w:rsidRPr="0004520A">
        <w:t xml:space="preserve"> </w:t>
      </w:r>
      <w:r>
        <w:t>e</w:t>
      </w:r>
      <w:r w:rsidRPr="0004520A">
        <w:t>ach flight crew member must complete a recurrent flight crew member proficiency check and then every 12 months.</w:t>
      </w:r>
    </w:p>
    <w:p w14:paraId="1E0FF7F1" w14:textId="77777777" w:rsidR="006D7FDE" w:rsidRPr="002D4956" w:rsidRDefault="006D7FDE" w:rsidP="006D7FDE">
      <w:pPr>
        <w:pStyle w:val="normalafterlisttable"/>
        <w:rPr>
          <w:rStyle w:val="bold"/>
        </w:rPr>
      </w:pPr>
      <w:r w:rsidRPr="002D4956">
        <w:rPr>
          <w:rStyle w:val="bold"/>
        </w:rPr>
        <w:t>IFR flights and night VFR flights</w:t>
      </w:r>
    </w:p>
    <w:p w14:paraId="65A79790" w14:textId="77777777" w:rsidR="006D7FDE" w:rsidRPr="0004520A" w:rsidRDefault="006D7FDE" w:rsidP="006D7FDE">
      <w:r>
        <w:t>Six</w:t>
      </w:r>
      <w:r w:rsidRPr="0004520A">
        <w:t xml:space="preserve"> months after commencing unsupervised line operations</w:t>
      </w:r>
      <w:r>
        <w:t>, e</w:t>
      </w:r>
      <w:r w:rsidRPr="0004520A">
        <w:t>ach flight crew member must complete a recurrent flight crew member proficiency check and then every 6 months.</w:t>
      </w:r>
    </w:p>
    <w:p w14:paraId="696E664C" w14:textId="77777777" w:rsidR="006D7FDE" w:rsidRPr="002D4956" w:rsidRDefault="006D7FDE" w:rsidP="006D7FDE">
      <w:pPr>
        <w:pStyle w:val="normalafterlisttable"/>
        <w:rPr>
          <w:rStyle w:val="bold"/>
        </w:rPr>
      </w:pPr>
      <w:r w:rsidRPr="002D4956">
        <w:rPr>
          <w:rStyle w:val="bold"/>
        </w:rPr>
        <w:t>Part 138 operations when a training and checking system is not required</w:t>
      </w:r>
    </w:p>
    <w:p w14:paraId="4B575C88" w14:textId="77777777" w:rsidR="006D7FDE" w:rsidRPr="0004520A" w:rsidRDefault="006D7FDE" w:rsidP="006D7FDE">
      <w:r>
        <w:t>Every 12 months e</w:t>
      </w:r>
      <w:r w:rsidRPr="0004520A">
        <w:t>ach flight crew member must complete a recurrent flight crew member proficiency check.</w:t>
      </w:r>
    </w:p>
    <w:p w14:paraId="7185AEF6" w14:textId="77777777" w:rsidR="006D7FDE" w:rsidRPr="002D4956" w:rsidRDefault="006D7FDE" w:rsidP="006D7FDE">
      <w:pPr>
        <w:pStyle w:val="normalafterlisttable"/>
        <w:rPr>
          <w:rStyle w:val="bold"/>
        </w:rPr>
      </w:pPr>
      <w:r w:rsidRPr="002D4956">
        <w:rPr>
          <w:rStyle w:val="bold"/>
        </w:rPr>
        <w:t>Flight crew members operating both single-engine and multi-engine classes</w:t>
      </w:r>
    </w:p>
    <w:p w14:paraId="3096003D" w14:textId="77777777" w:rsidR="006D7FDE" w:rsidRPr="0004520A" w:rsidRDefault="006D7FDE" w:rsidP="006D7FDE">
      <w:r>
        <w:t>Flight crew members</w:t>
      </w:r>
      <w:r w:rsidRPr="0004520A">
        <w:t xml:space="preserve"> operating both single-engine and multi-engine class aircraft </w:t>
      </w:r>
      <w:r>
        <w:t>are</w:t>
      </w:r>
      <w:r w:rsidRPr="0004520A">
        <w:t xml:space="preserve"> required to </w:t>
      </w:r>
      <w:r>
        <w:t>demonstrate</w:t>
      </w:r>
      <w:r w:rsidRPr="0004520A">
        <w:t xml:space="preserve"> proficiency </w:t>
      </w:r>
      <w:r>
        <w:t>i</w:t>
      </w:r>
      <w:r w:rsidRPr="0004520A">
        <w:t xml:space="preserve">n each class of aircraft. The HOTC may apply RPL for some items </w:t>
      </w:r>
      <w:r>
        <w:t xml:space="preserve">listed on </w:t>
      </w:r>
      <w:r w:rsidRPr="002D4956">
        <w:t>form</w:t>
      </w:r>
      <w:r w:rsidRPr="007A0A55">
        <w:t xml:space="preserve"> </w:t>
      </w:r>
      <w:r w:rsidRPr="002D4956">
        <w:rPr>
          <w:rStyle w:val="bold"/>
        </w:rPr>
        <w:t>6A, 6B, 6C or 6D</w:t>
      </w:r>
      <w:r w:rsidRPr="007A0A55">
        <w:rPr>
          <w:rStyle w:val="Emphasis"/>
        </w:rPr>
        <w:t xml:space="preserve"> </w:t>
      </w:r>
      <w:r w:rsidRPr="00453E6E">
        <w:t>(as appropriate</w:t>
      </w:r>
      <w:r w:rsidRPr="002D4956">
        <w:rPr>
          <w:rStyle w:val="bold"/>
        </w:rPr>
        <w:t>) flight crew member proficiency check report</w:t>
      </w:r>
      <w:r w:rsidRPr="00DC40F1">
        <w:t xml:space="preserve"> </w:t>
      </w:r>
      <w:r>
        <w:t>to</w:t>
      </w:r>
      <w:r w:rsidRPr="0004520A">
        <w:t xml:space="preserve"> determine which competencies can be demonstrated in </w:t>
      </w:r>
      <w:r>
        <w:t>one</w:t>
      </w:r>
      <w:r w:rsidRPr="0004520A">
        <w:t xml:space="preserve"> class and need not be repeated in the </w:t>
      </w:r>
      <w:r>
        <w:t>other</w:t>
      </w:r>
      <w:r w:rsidRPr="0004520A">
        <w:t xml:space="preserve"> class.</w:t>
      </w:r>
    </w:p>
    <w:p w14:paraId="0593FB28" w14:textId="77777777" w:rsidR="006D7FDE" w:rsidRPr="002D4956" w:rsidRDefault="006D7FDE" w:rsidP="006D7FDE">
      <w:pPr>
        <w:pStyle w:val="normalafterlisttable"/>
        <w:rPr>
          <w:rStyle w:val="bold"/>
        </w:rPr>
      </w:pPr>
      <w:r w:rsidRPr="002D4956">
        <w:rPr>
          <w:rStyle w:val="bold"/>
        </w:rPr>
        <w:t>Flight crew members operating multiple aircraft types</w:t>
      </w:r>
    </w:p>
    <w:p w14:paraId="1916DC97" w14:textId="77777777" w:rsidR="006D7FDE" w:rsidRPr="0004520A" w:rsidRDefault="006D7FDE" w:rsidP="006D7FDE">
      <w:r>
        <w:t>Flight crew members</w:t>
      </w:r>
      <w:r w:rsidRPr="0004520A">
        <w:t xml:space="preserve"> operating </w:t>
      </w:r>
      <w:r>
        <w:t>multiple aircraft types</w:t>
      </w:r>
      <w:r w:rsidRPr="0004520A">
        <w:t xml:space="preserve"> </w:t>
      </w:r>
      <w:r>
        <w:t xml:space="preserve">are </w:t>
      </w:r>
      <w:r w:rsidRPr="0004520A">
        <w:t xml:space="preserve">required to </w:t>
      </w:r>
      <w:r>
        <w:t>demonstrate</w:t>
      </w:r>
      <w:r w:rsidRPr="0004520A">
        <w:t xml:space="preserve"> proficiency </w:t>
      </w:r>
      <w:r>
        <w:t>i</w:t>
      </w:r>
      <w:r w:rsidRPr="0004520A">
        <w:t xml:space="preserve">n each </w:t>
      </w:r>
      <w:r>
        <w:t>type</w:t>
      </w:r>
      <w:r w:rsidRPr="0004520A">
        <w:t xml:space="preserve">. The HOTC may apply RPL for some items </w:t>
      </w:r>
      <w:r>
        <w:t xml:space="preserve">listed on </w:t>
      </w:r>
      <w:r w:rsidRPr="002D4956">
        <w:t>form</w:t>
      </w:r>
      <w:r w:rsidRPr="007A0A55">
        <w:t xml:space="preserve"> </w:t>
      </w:r>
      <w:r w:rsidRPr="002D4956">
        <w:rPr>
          <w:rStyle w:val="bold"/>
        </w:rPr>
        <w:t>6A, 6B, 6C or 6D</w:t>
      </w:r>
      <w:r w:rsidRPr="007A0A55">
        <w:rPr>
          <w:rStyle w:val="Emphasis"/>
        </w:rPr>
        <w:t xml:space="preserve"> </w:t>
      </w:r>
      <w:r w:rsidRPr="00EA5BED">
        <w:t>(</w:t>
      </w:r>
      <w:r w:rsidRPr="00453E6E">
        <w:t>as appropriate)</w:t>
      </w:r>
      <w:r>
        <w:t xml:space="preserve"> </w:t>
      </w:r>
      <w:r w:rsidRPr="002D4956">
        <w:rPr>
          <w:rStyle w:val="bold"/>
        </w:rPr>
        <w:t>flight crew member proficiency check report</w:t>
      </w:r>
      <w:r w:rsidRPr="00DC40F1">
        <w:t xml:space="preserve"> </w:t>
      </w:r>
      <w:r>
        <w:t>to</w:t>
      </w:r>
      <w:r w:rsidRPr="0004520A">
        <w:t xml:space="preserve"> determine which competencies can be demonstrated in </w:t>
      </w:r>
      <w:r>
        <w:t>one</w:t>
      </w:r>
      <w:r w:rsidRPr="0004520A">
        <w:t xml:space="preserve"> </w:t>
      </w:r>
      <w:r>
        <w:t>aircraft type</w:t>
      </w:r>
      <w:r w:rsidRPr="0004520A">
        <w:t xml:space="preserve"> and need not be repeated in </w:t>
      </w:r>
      <w:r>
        <w:t>another</w:t>
      </w:r>
      <w:r w:rsidRPr="0004520A">
        <w:t xml:space="preserve"> </w:t>
      </w:r>
      <w:r>
        <w:t>type</w:t>
      </w:r>
      <w:r w:rsidRPr="0004520A">
        <w:t>.</w:t>
      </w:r>
    </w:p>
    <w:p w14:paraId="1D194308" w14:textId="77777777" w:rsidR="006D7FDE" w:rsidRPr="006D7FDE" w:rsidRDefault="006D7FDE" w:rsidP="006D7FDE">
      <w:pPr>
        <w:pStyle w:val="normalafterlisttable"/>
        <w:rPr>
          <w:rStyle w:val="bold"/>
        </w:rPr>
      </w:pPr>
      <w:r w:rsidRPr="002D4956">
        <w:rPr>
          <w:rStyle w:val="bold"/>
        </w:rPr>
        <w:t>Recurrent flight crew member proficiency check – additional items for flight crew members who operate from both the command and non-command seat</w:t>
      </w:r>
    </w:p>
    <w:p w14:paraId="6D2D49E5" w14:textId="77777777" w:rsidR="006D7FDE" w:rsidRPr="006D7FDE" w:rsidRDefault="006D7FDE" w:rsidP="006D7FDE">
      <w:r>
        <w:t>Flight crew members</w:t>
      </w:r>
      <w:r w:rsidRPr="006D7FDE">
        <w:t xml:space="preserve"> required to conduct command or PICUS duties from either the command or non</w:t>
      </w:r>
      <w:r w:rsidRPr="006D7FDE">
        <w:noBreakHyphen/>
        <w:t>command seats must complete both:</w:t>
      </w:r>
    </w:p>
    <w:p w14:paraId="7D78B4AC" w14:textId="77777777" w:rsidR="006D7FDE" w:rsidRPr="007A0A55" w:rsidRDefault="006D7FDE" w:rsidP="006D7FDE">
      <w:pPr>
        <w:pStyle w:val="List2Numbered1"/>
        <w:numPr>
          <w:ilvl w:val="0"/>
          <w:numId w:val="8"/>
        </w:numPr>
      </w:pPr>
      <w:r>
        <w:t>a</w:t>
      </w:r>
      <w:r w:rsidRPr="007A0A55">
        <w:t xml:space="preserve"> proficiency check in the command seat</w:t>
      </w:r>
    </w:p>
    <w:p w14:paraId="1AB82CA3" w14:textId="77777777" w:rsidR="006D7FDE" w:rsidRPr="007A0A55" w:rsidRDefault="006D7FDE" w:rsidP="006D7FDE">
      <w:pPr>
        <w:pStyle w:val="List2Numbered1"/>
        <w:numPr>
          <w:ilvl w:val="0"/>
          <w:numId w:val="8"/>
        </w:numPr>
      </w:pPr>
      <w:r>
        <w:t>a</w:t>
      </w:r>
      <w:r w:rsidRPr="007A0A55">
        <w:t>ll relevant parts of the proficiency check applicable to their duties in the non</w:t>
      </w:r>
      <w:r w:rsidRPr="007A0A55">
        <w:noBreakHyphen/>
        <w:t>command seat.</w:t>
      </w:r>
    </w:p>
    <w:p w14:paraId="26953053" w14:textId="77777777" w:rsidR="006D7FDE" w:rsidRPr="0004520A" w:rsidRDefault="006D7FDE" w:rsidP="006D7FDE">
      <w:pPr>
        <w:pStyle w:val="normalafterlisttable"/>
      </w:pPr>
      <w:r w:rsidRPr="0004520A">
        <w:t>The HOTC will determine what</w:t>
      </w:r>
      <w:r w:rsidRPr="00EF0913">
        <w:t xml:space="preserve"> </w:t>
      </w:r>
      <w:r>
        <w:t>topics and items</w:t>
      </w:r>
      <w:r w:rsidRPr="0004520A" w:rsidDel="003B4CB8">
        <w:t xml:space="preserve"> </w:t>
      </w:r>
      <w:r w:rsidRPr="0004520A">
        <w:t xml:space="preserve">can be demonstrated from either seat that do not need to be </w:t>
      </w:r>
      <w:r w:rsidRPr="0004520A" w:rsidDel="00247990">
        <w:t xml:space="preserve">conducted </w:t>
      </w:r>
      <w:r w:rsidRPr="0004520A">
        <w:t>from both seats and adjust the proficiency check content accordingly.</w:t>
      </w:r>
    </w:p>
    <w:p w14:paraId="446BA217" w14:textId="77777777" w:rsidR="006D7FDE" w:rsidRPr="002D4956" w:rsidRDefault="006D7FDE" w:rsidP="006D7FDE">
      <w:pPr>
        <w:pStyle w:val="normalafterlisttable"/>
        <w:rPr>
          <w:rStyle w:val="bold"/>
        </w:rPr>
      </w:pPr>
      <w:r w:rsidRPr="002D4956">
        <w:rPr>
          <w:rStyle w:val="bold"/>
        </w:rPr>
        <w:t>Check due date flexibility</w:t>
      </w:r>
    </w:p>
    <w:p w14:paraId="70362033" w14:textId="77777777" w:rsidR="006D7FDE" w:rsidRPr="0004520A" w:rsidRDefault="006D7FDE" w:rsidP="006D7FDE">
      <w:r w:rsidRPr="0004520A">
        <w:t>The due date for the recurrent checks will be based on the initial check date. For checks required to be carried out every 12 months, a check conducted within the period +/- 90 days of the due date will be considered as being carried out on the due date. For checks required to be carried out every 6 months, a check conducted within the period +/- 30 days of the due date will be considered as being carried out on the due date. If a Flight crew member does not successfully complete a check within the timing mentioned above the check currency period will commence on the date of the next successful check.</w:t>
      </w:r>
    </w:p>
    <w:p w14:paraId="677E282E" w14:textId="77777777" w:rsidR="006D7FDE" w:rsidRPr="0004520A" w:rsidRDefault="006D7FDE" w:rsidP="006D7FDE">
      <w:pPr>
        <w:pStyle w:val="Heading4"/>
      </w:pPr>
      <w:r w:rsidRPr="0004520A">
        <w:t>Competency assessment procedure</w:t>
      </w:r>
      <w:r>
        <w:t xml:space="preserve"> in-flight</w:t>
      </w:r>
    </w:p>
    <w:p w14:paraId="6DD85D07" w14:textId="77777777" w:rsidR="006D7FDE" w:rsidRPr="006D7FDE" w:rsidRDefault="006D7FDE" w:rsidP="00B81CA3">
      <w:pPr>
        <w:pStyle w:val="Sampletext"/>
        <w:rPr>
          <w:rStyle w:val="Strong"/>
          <w:b/>
          <w:bCs w:val="0"/>
        </w:rPr>
      </w:pPr>
      <w:r w:rsidRPr="006D7FDE">
        <w:rPr>
          <w:rStyle w:val="Strong"/>
          <w:b/>
          <w:bCs w:val="0"/>
        </w:rPr>
        <w:t>Sample text</w:t>
      </w:r>
    </w:p>
    <w:p w14:paraId="2075BA19" w14:textId="77777777" w:rsidR="006D7FDE" w:rsidRPr="0004520A" w:rsidRDefault="006D7FDE" w:rsidP="006D7FDE">
      <w:r w:rsidRPr="0004520A">
        <w:t xml:space="preserve">Flight crew members will be assessed as </w:t>
      </w:r>
      <w:r>
        <w:t>'</w:t>
      </w:r>
      <w:r w:rsidRPr="0004520A">
        <w:t>Competent</w:t>
      </w:r>
      <w:r>
        <w:t>’</w:t>
      </w:r>
      <w:r w:rsidRPr="0004520A">
        <w:t xml:space="preserve"> (C) or </w:t>
      </w:r>
      <w:r>
        <w:t>‘</w:t>
      </w:r>
      <w:r w:rsidRPr="0004520A">
        <w:t>Not yet competent</w:t>
      </w:r>
      <w:r>
        <w:t>’</w:t>
      </w:r>
      <w:r w:rsidRPr="0004520A">
        <w:t xml:space="preserve"> (NYC).</w:t>
      </w:r>
    </w:p>
    <w:p w14:paraId="5F7121EE" w14:textId="77777777" w:rsidR="006D7FDE" w:rsidRPr="0004520A" w:rsidRDefault="006D7FDE" w:rsidP="006D7FDE">
      <w:r w:rsidRPr="0004520A">
        <w:t xml:space="preserve">To be assessed as competent the candidate must display skills, knowledge and behaviours required to safely and effectively perform a check item. </w:t>
      </w:r>
      <w:r>
        <w:t>The c</w:t>
      </w:r>
      <w:r w:rsidRPr="0004520A">
        <w:t xml:space="preserve">heck pilot will assess </w:t>
      </w:r>
      <w:r>
        <w:t xml:space="preserve">the </w:t>
      </w:r>
      <w:r w:rsidRPr="0004520A">
        <w:t xml:space="preserve">candidate over an entire flight or flights, and </w:t>
      </w:r>
      <w:r>
        <w:t xml:space="preserve">will </w:t>
      </w:r>
      <w:r w:rsidRPr="0004520A">
        <w:t>form an overall view of their competency for the check.</w:t>
      </w:r>
    </w:p>
    <w:p w14:paraId="122F80EE" w14:textId="77777777" w:rsidR="006D7FDE" w:rsidRPr="0004520A" w:rsidRDefault="006D7FDE" w:rsidP="006D7FDE">
      <w:r w:rsidRPr="0004520A">
        <w:t>When a check item or manoeuvre is listed on a check form, the check pilot will use the applicable Class or Type rating Flight Review and/or Instrument Rating standards in Schedule 2 of the Part 61 MOS for details on the performance standards for each item. The</w:t>
      </w:r>
      <w:r>
        <w:t xml:space="preserve"> check pilot</w:t>
      </w:r>
      <w:r w:rsidRPr="0004520A">
        <w:t xml:space="preserve"> will assess</w:t>
      </w:r>
      <w:r>
        <w:t xml:space="preserve"> the </w:t>
      </w:r>
      <w:r w:rsidRPr="0004520A">
        <w:t>candidate</w:t>
      </w:r>
      <w:r>
        <w:t>s</w:t>
      </w:r>
      <w:r w:rsidRPr="0004520A">
        <w:t xml:space="preserve"> performance against the flight tolerances for professional pilots detailed in Schedule 8 of the Part 61 MOS for the manoeuvre. The </w:t>
      </w:r>
      <w:r>
        <w:t>candidate</w:t>
      </w:r>
      <w:r w:rsidRPr="0004520A">
        <w:t xml:space="preserve"> will be assessed as not yet competent if these tolerances are exceeded.</w:t>
      </w:r>
    </w:p>
    <w:p w14:paraId="4371D94B" w14:textId="77777777" w:rsidR="006D7FDE" w:rsidRPr="0004520A" w:rsidRDefault="006D7FDE" w:rsidP="006D7FDE">
      <w:r w:rsidRPr="0004520A">
        <w:t>During a proficiency check a check pilot may allow repeats of a manoeuvre or sequence of manoeuvres for a candidate to attain competency after practice. If the candidate cannot attain the required competency after a reasonable number of attempts, they should be considered as not yet competent in that item. The flight can continue to check further items if desired, and the HOTC will be informed that the candidate is not yet competent.</w:t>
      </w:r>
    </w:p>
    <w:p w14:paraId="01A9D9E2" w14:textId="77777777" w:rsidR="006D7FDE" w:rsidRPr="0004520A" w:rsidRDefault="006D7FDE" w:rsidP="006D7FDE">
      <w:pPr>
        <w:pStyle w:val="Heading4"/>
      </w:pPr>
      <w:r w:rsidRPr="0004520A">
        <w:t>Not yet competent after a check</w:t>
      </w:r>
    </w:p>
    <w:p w14:paraId="6C185916" w14:textId="77777777" w:rsidR="006D7FDE" w:rsidRPr="006D7FDE" w:rsidRDefault="006D7FDE" w:rsidP="00B81CA3">
      <w:pPr>
        <w:pStyle w:val="Sampletext"/>
        <w:rPr>
          <w:rStyle w:val="Strong"/>
          <w:b/>
          <w:bCs w:val="0"/>
        </w:rPr>
      </w:pPr>
      <w:r w:rsidRPr="006D7FDE">
        <w:rPr>
          <w:rStyle w:val="Strong"/>
          <w:b/>
          <w:bCs w:val="0"/>
        </w:rPr>
        <w:t>Sample text</w:t>
      </w:r>
    </w:p>
    <w:p w14:paraId="7D1EA4B7" w14:textId="77777777" w:rsidR="006D7FDE" w:rsidRPr="0004520A" w:rsidRDefault="006D7FDE" w:rsidP="006D7FDE">
      <w:r w:rsidRPr="0004520A">
        <w:t>If a flight crew member is assessed as not yet competent on a check, the check pilot will inform the HOTC who will ensure the pilot is removed from unsupervised line operations. If the flight crew member is assessed as not yet competent in abnormal or emergency procedures, the subsequent remedial training will be carried out by a pilot authorised to conduct abnormal or emergency procedures simulations. Following successful completion of the remedial training program, the flight crew member must be assessed as competent prior to commencing any unsupervised line operations.</w:t>
      </w:r>
    </w:p>
    <w:p w14:paraId="1BA1F24D" w14:textId="77777777" w:rsidR="006D7FDE" w:rsidRPr="0004520A" w:rsidRDefault="006D7FDE" w:rsidP="006D7FDE">
      <w:pPr>
        <w:pStyle w:val="Heading4"/>
      </w:pPr>
      <w:r w:rsidRPr="0004520A">
        <w:t>Remedial training</w:t>
      </w:r>
    </w:p>
    <w:p w14:paraId="2ED92427" w14:textId="77777777" w:rsidR="006D7FDE" w:rsidRPr="006D7FDE" w:rsidRDefault="006D7FDE" w:rsidP="00B81CA3">
      <w:pPr>
        <w:pStyle w:val="Sampletext"/>
        <w:rPr>
          <w:rStyle w:val="Strong"/>
          <w:b/>
          <w:bCs w:val="0"/>
        </w:rPr>
      </w:pPr>
      <w:r w:rsidRPr="006D7FDE">
        <w:rPr>
          <w:rStyle w:val="Strong"/>
          <w:b/>
          <w:bCs w:val="0"/>
        </w:rPr>
        <w:t>Sample text</w:t>
      </w:r>
    </w:p>
    <w:p w14:paraId="5B4CBE23" w14:textId="77777777" w:rsidR="006D7FDE" w:rsidRPr="0004520A" w:rsidRDefault="006D7FDE" w:rsidP="006D7FDE">
      <w:r w:rsidRPr="0004520A">
        <w:t>The HOTC will design and implement a remedial training program if a flight crew member is assessed as not yet competent following an unsuccessful check of competency or proficiency check.</w:t>
      </w:r>
    </w:p>
    <w:p w14:paraId="2A2739FB" w14:textId="77777777" w:rsidR="006D7FDE" w:rsidRPr="0004520A" w:rsidRDefault="006D7FDE" w:rsidP="006D7FDE">
      <w:r w:rsidRPr="0004520A">
        <w:t>The HOTC will record the remedial program training requirements on</w:t>
      </w:r>
      <w:r>
        <w:t xml:space="preserve"> </w:t>
      </w:r>
      <w:r w:rsidRPr="00570005">
        <w:t>form</w:t>
      </w:r>
      <w:r w:rsidRPr="0004520A">
        <w:t xml:space="preserve"> </w:t>
      </w:r>
      <w:r w:rsidRPr="00CC3CF9">
        <w:rPr>
          <w:rStyle w:val="bold"/>
        </w:rPr>
        <w:t>TC13 Remedial training record</w:t>
      </w:r>
      <w:r w:rsidRPr="007A0A55">
        <w:t>.</w:t>
      </w:r>
    </w:p>
    <w:p w14:paraId="3DE80FED" w14:textId="77777777" w:rsidR="006D7FDE" w:rsidRPr="0004520A" w:rsidRDefault="006D7FDE" w:rsidP="006D7FDE">
      <w:pPr>
        <w:pStyle w:val="Heading4"/>
      </w:pPr>
      <w:r w:rsidRPr="0004520A">
        <w:t>Command training</w:t>
      </w:r>
    </w:p>
    <w:p w14:paraId="0AB7C45A" w14:textId="77777777" w:rsidR="006D7FDE" w:rsidRPr="006D7FDE" w:rsidRDefault="006D7FDE" w:rsidP="00B81CA3">
      <w:pPr>
        <w:pStyle w:val="Sampletext"/>
        <w:rPr>
          <w:rStyle w:val="Strong"/>
          <w:b/>
          <w:bCs w:val="0"/>
        </w:rPr>
      </w:pPr>
      <w:r w:rsidRPr="006D7FDE">
        <w:rPr>
          <w:rStyle w:val="Strong"/>
          <w:b/>
          <w:bCs w:val="0"/>
        </w:rPr>
        <w:t>Sample text</w:t>
      </w:r>
    </w:p>
    <w:p w14:paraId="46F46E96" w14:textId="77777777" w:rsidR="006D7FDE" w:rsidRPr="0004520A" w:rsidRDefault="006D7FDE" w:rsidP="006D7FDE">
      <w:r w:rsidRPr="0004520A">
        <w:t>Command training is required prior to a flight crew member being scheduled to operate as a pilot in command. For single</w:t>
      </w:r>
      <w:r>
        <w:t>-</w:t>
      </w:r>
      <w:r w:rsidRPr="0004520A">
        <w:t xml:space="preserve">pilot operations command training is included in conversion training as specified in </w:t>
      </w:r>
      <w:r>
        <w:t>section Conversion training (</w:t>
      </w:r>
      <w:r w:rsidRPr="0004520A">
        <w:t>1.2.1.3</w:t>
      </w:r>
      <w:r>
        <w:t>)</w:t>
      </w:r>
      <w:r w:rsidRPr="0004520A">
        <w:t>. Multi</w:t>
      </w:r>
      <w:r>
        <w:t>-</w:t>
      </w:r>
      <w:r w:rsidRPr="0004520A">
        <w:t xml:space="preserve">crew operations command training will be required on upgrade from co-pilot duties or initial transition to a multi-crew </w:t>
      </w:r>
      <w:r>
        <w:t>aircraft</w:t>
      </w:r>
      <w:r w:rsidRPr="0004520A">
        <w:t xml:space="preserve"> type. Command training will be recorded on </w:t>
      </w:r>
      <w:r w:rsidRPr="002D4956">
        <w:t>form</w:t>
      </w:r>
      <w:r w:rsidRPr="007C46A3">
        <w:rPr>
          <w:rStyle w:val="Emphasis"/>
        </w:rPr>
        <w:t xml:space="preserve"> </w:t>
      </w:r>
      <w:r w:rsidRPr="002D4956">
        <w:rPr>
          <w:rStyle w:val="bold"/>
        </w:rPr>
        <w:t>PIC1 Command training record</w:t>
      </w:r>
      <w:r w:rsidRPr="0004520A">
        <w:t>.</w:t>
      </w:r>
    </w:p>
    <w:p w14:paraId="2A434BAE" w14:textId="77777777" w:rsidR="006D7FDE" w:rsidRPr="0004520A" w:rsidRDefault="006D7FDE" w:rsidP="006D7FDE">
      <w:r w:rsidRPr="002D4956">
        <w:rPr>
          <w:rStyle w:val="Authorinstruction"/>
        </w:rPr>
        <w:t>[Sample Aviation]</w:t>
      </w:r>
      <w:r w:rsidRPr="0004520A">
        <w:t xml:space="preserve"> will not assign pilot in command duties until the candidate has successfully completed the command training specified on </w:t>
      </w:r>
      <w:r w:rsidRPr="002D4956">
        <w:t>form</w:t>
      </w:r>
      <w:r w:rsidRPr="007C46A3">
        <w:rPr>
          <w:rStyle w:val="Emphasis"/>
        </w:rPr>
        <w:t xml:space="preserve"> </w:t>
      </w:r>
      <w:r w:rsidRPr="002D4956">
        <w:rPr>
          <w:rStyle w:val="bold"/>
        </w:rPr>
        <w:t>PIC2 Command clearance to line report</w:t>
      </w:r>
      <w:r>
        <w:t xml:space="preserve"> </w:t>
      </w:r>
      <w:r w:rsidRPr="0004520A">
        <w:t xml:space="preserve">and meets the minimum supervised and total flight hours specified in </w:t>
      </w:r>
      <w:r>
        <w:t>the</w:t>
      </w:r>
      <w:r w:rsidRPr="0004520A">
        <w:t xml:space="preserve"> </w:t>
      </w:r>
      <w:r w:rsidRPr="002D4956">
        <w:rPr>
          <w:rStyle w:val="Authorinstruction"/>
        </w:rPr>
        <w:t>[Sample Aviation]</w:t>
      </w:r>
      <w:r w:rsidRPr="0004520A">
        <w:t xml:space="preserve"> exposition/operations manual section </w:t>
      </w:r>
      <w:r w:rsidRPr="002D4956">
        <w:rPr>
          <w:rStyle w:val="Authorinstruction"/>
        </w:rPr>
        <w:t>[XXX]</w:t>
      </w:r>
      <w:r w:rsidRPr="0004520A">
        <w:t xml:space="preserve"> and meet</w:t>
      </w:r>
      <w:r>
        <w:t>s the requirements of</w:t>
      </w:r>
      <w:r w:rsidRPr="0004520A">
        <w:t xml:space="preserve"> </w:t>
      </w:r>
      <w:r>
        <w:t>R</w:t>
      </w:r>
      <w:r w:rsidRPr="0004520A">
        <w:t>egulations 133.385,</w:t>
      </w:r>
      <w:r>
        <w:t xml:space="preserve"> </w:t>
      </w:r>
      <w:r w:rsidRPr="0004520A">
        <w:t xml:space="preserve">135.395 and </w:t>
      </w:r>
      <w:r>
        <w:t xml:space="preserve">if required, </w:t>
      </w:r>
      <w:r w:rsidRPr="0004520A">
        <w:t>Subsection 23.08 of the Part 138 MOS.</w:t>
      </w:r>
    </w:p>
    <w:p w14:paraId="72BB2E38" w14:textId="77777777" w:rsidR="006D7FDE" w:rsidRPr="0004520A" w:rsidRDefault="006D7FDE" w:rsidP="006D7FDE">
      <w:r w:rsidRPr="0004520A">
        <w:t>The HOTC will record in the flight crew member’s training records any RPL applied to their training requirements.</w:t>
      </w:r>
    </w:p>
    <w:p w14:paraId="11E91CA6" w14:textId="77777777" w:rsidR="006D7FDE" w:rsidRPr="0004520A" w:rsidRDefault="006D7FDE" w:rsidP="006D7FDE">
      <w:pPr>
        <w:pStyle w:val="Heading4"/>
      </w:pPr>
      <w:r w:rsidRPr="0004520A">
        <w:t>Pilot in command in non-command seat</w:t>
      </w:r>
    </w:p>
    <w:p w14:paraId="36FCBAFC" w14:textId="77777777" w:rsidR="006D7FDE" w:rsidRPr="006D7FDE" w:rsidRDefault="006D7FDE" w:rsidP="00B81CA3">
      <w:pPr>
        <w:pStyle w:val="Sampletext"/>
        <w:rPr>
          <w:rStyle w:val="Strong"/>
          <w:b/>
          <w:bCs w:val="0"/>
        </w:rPr>
      </w:pPr>
      <w:r w:rsidRPr="006D7FDE">
        <w:rPr>
          <w:rStyle w:val="Strong"/>
          <w:b/>
          <w:bCs w:val="0"/>
        </w:rPr>
        <w:t>Sample text</w:t>
      </w:r>
    </w:p>
    <w:p w14:paraId="189E359C" w14:textId="77777777" w:rsidR="006D7FDE" w:rsidRPr="0004520A" w:rsidRDefault="006D7FDE" w:rsidP="006D7FDE">
      <w:r w:rsidRPr="0004520A">
        <w:t xml:space="preserve">Prior to a pilot acting as pilot in command or conducting PICUS duties from the non-command seat a pilot must be trained in the relevant sections of </w:t>
      </w:r>
      <w:r w:rsidRPr="008627A7">
        <w:t xml:space="preserve">form </w:t>
      </w:r>
      <w:r w:rsidRPr="002D4956">
        <w:rPr>
          <w:rStyle w:val="bold"/>
        </w:rPr>
        <w:t>LT1 Line training pilot training record</w:t>
      </w:r>
      <w:r>
        <w:t xml:space="preserve"> </w:t>
      </w:r>
      <w:r w:rsidRPr="0004520A">
        <w:t>and</w:t>
      </w:r>
      <w:r>
        <w:t xml:space="preserve"> </w:t>
      </w:r>
      <w:r w:rsidRPr="0004520A">
        <w:t xml:space="preserve">or </w:t>
      </w:r>
      <w:r w:rsidRPr="002D4956">
        <w:t>form</w:t>
      </w:r>
      <w:r w:rsidRPr="007C46A3">
        <w:rPr>
          <w:rStyle w:val="Emphasis"/>
        </w:rPr>
        <w:t xml:space="preserve"> </w:t>
      </w:r>
      <w:r w:rsidRPr="002D4956">
        <w:rPr>
          <w:rStyle w:val="bold"/>
        </w:rPr>
        <w:t>LC1 Line check pilot training record</w:t>
      </w:r>
      <w:r w:rsidRPr="0004520A">
        <w:t xml:space="preserve"> and complete an operator proficiency check for the duties they are required to perform from the non-command seat.</w:t>
      </w:r>
    </w:p>
    <w:p w14:paraId="087B4FE8" w14:textId="77777777" w:rsidR="006D7FDE" w:rsidRPr="0004520A" w:rsidRDefault="006D7FDE" w:rsidP="006D7FDE">
      <w:r>
        <w:t>Flight crew members</w:t>
      </w:r>
      <w:r w:rsidRPr="0004520A">
        <w:t xml:space="preserve"> operating as pilot in command in the non-command seat must demonstrate proficiency from both the command and non-command seat with each flight crew proficiency check. The additional proficiency items required from the non-command seat will be determined by the HOTC applicable to </w:t>
      </w:r>
      <w:r w:rsidRPr="002D4956">
        <w:rPr>
          <w:rStyle w:val="Authorinstruction"/>
        </w:rPr>
        <w:t>[Sample Aviation]</w:t>
      </w:r>
      <w:r w:rsidRPr="0004520A">
        <w:t xml:space="preserve"> operations.</w:t>
      </w:r>
    </w:p>
    <w:p w14:paraId="7DB52D87" w14:textId="77777777" w:rsidR="006D7FDE" w:rsidRPr="0004520A" w:rsidRDefault="006D7FDE" w:rsidP="006D7FDE">
      <w:r w:rsidRPr="0004520A">
        <w:t xml:space="preserve">The HOTC may </w:t>
      </w:r>
      <w:r>
        <w:t xml:space="preserve">apply </w:t>
      </w:r>
      <w:r w:rsidRPr="0004520A">
        <w:t xml:space="preserve">RPL </w:t>
      </w:r>
      <w:r>
        <w:t xml:space="preserve">procedures to </w:t>
      </w:r>
      <w:r w:rsidRPr="0004520A">
        <w:t xml:space="preserve">training and check pilots </w:t>
      </w:r>
      <w:r>
        <w:t xml:space="preserve">who </w:t>
      </w:r>
      <w:r w:rsidRPr="0004520A">
        <w:t>hold current Part 61 FIR and FER qualifications.</w:t>
      </w:r>
    </w:p>
    <w:p w14:paraId="2AA0815D" w14:textId="77777777" w:rsidR="006D7FDE" w:rsidRPr="0004520A" w:rsidRDefault="006D7FDE" w:rsidP="006D7FDE">
      <w:pPr>
        <w:pStyle w:val="Heading4"/>
      </w:pPr>
      <w:r w:rsidRPr="0004520A">
        <w:t>Procedures for simulation of abnormal or emergency situations in</w:t>
      </w:r>
      <w:r>
        <w:t>-</w:t>
      </w:r>
      <w:r w:rsidRPr="0004520A">
        <w:t>flight</w:t>
      </w:r>
    </w:p>
    <w:p w14:paraId="6A8FA739" w14:textId="77777777" w:rsidR="006D7FDE" w:rsidRPr="006D7FDE" w:rsidRDefault="006D7FDE" w:rsidP="00B81CA3">
      <w:pPr>
        <w:pStyle w:val="Sampletext"/>
        <w:rPr>
          <w:rStyle w:val="Strong"/>
          <w:b/>
          <w:bCs w:val="0"/>
        </w:rPr>
      </w:pPr>
      <w:r w:rsidRPr="006D7FDE">
        <w:rPr>
          <w:rStyle w:val="Strong"/>
          <w:b/>
          <w:bCs w:val="0"/>
        </w:rPr>
        <w:t>Sample text</w:t>
      </w:r>
    </w:p>
    <w:p w14:paraId="240F18C4" w14:textId="77777777" w:rsidR="006D7FDE" w:rsidRPr="002D4956" w:rsidRDefault="006D7FDE" w:rsidP="006D7FDE">
      <w:pPr>
        <w:pStyle w:val="Note"/>
        <w:rPr>
          <w:rStyle w:val="bold"/>
        </w:rPr>
      </w:pPr>
      <w:r w:rsidRPr="002D4956">
        <w:rPr>
          <w:rStyle w:val="bold"/>
        </w:rPr>
        <w:t>Note:</w:t>
      </w:r>
    </w:p>
    <w:p w14:paraId="7235CF9F" w14:textId="77777777" w:rsidR="006D7FDE" w:rsidRPr="006D7FDE" w:rsidRDefault="006D7FDE" w:rsidP="006D7FDE">
      <w:pPr>
        <w:pStyle w:val="NotesBoxText"/>
        <w:rPr>
          <w:rStyle w:val="Strong"/>
          <w:b w:val="0"/>
          <w:bCs w:val="0"/>
        </w:rPr>
      </w:pPr>
      <w:r w:rsidRPr="006D7FDE">
        <w:rPr>
          <w:rStyle w:val="Strong"/>
          <w:b w:val="0"/>
          <w:bCs w:val="0"/>
        </w:rPr>
        <w:t>Prior to any flight where the simulation of abnormal or emergency situations is to be carried out, the training or check pilot will verify:</w:t>
      </w:r>
    </w:p>
    <w:p w14:paraId="156AFE5A" w14:textId="77777777" w:rsidR="006D7FDE" w:rsidRPr="006D7FDE" w:rsidRDefault="006D7FDE" w:rsidP="006D7FDE">
      <w:pPr>
        <w:pStyle w:val="NotesBoxBullet"/>
        <w:rPr>
          <w:rStyle w:val="Strong"/>
          <w:b w:val="0"/>
          <w:bCs w:val="0"/>
        </w:rPr>
      </w:pPr>
      <w:r w:rsidRPr="006D7FDE">
        <w:rPr>
          <w:rStyle w:val="Strong"/>
          <w:b w:val="0"/>
          <w:bCs w:val="0"/>
        </w:rPr>
        <w:t>the AFM or RFM does not prohibit the simulation</w:t>
      </w:r>
    </w:p>
    <w:p w14:paraId="44AC7246" w14:textId="77777777" w:rsidR="006D7FDE" w:rsidRPr="006D7FDE" w:rsidRDefault="006D7FDE" w:rsidP="006D7FDE">
      <w:pPr>
        <w:pStyle w:val="NotesBoxBullet"/>
        <w:rPr>
          <w:rStyle w:val="Strong"/>
          <w:b w:val="0"/>
          <w:bCs w:val="0"/>
        </w:rPr>
      </w:pPr>
      <w:r w:rsidRPr="006D7FDE">
        <w:rPr>
          <w:rStyle w:val="Strong"/>
          <w:b w:val="0"/>
          <w:bCs w:val="0"/>
        </w:rPr>
        <w:t>any procedure for the simulation and subsequent actions contained in the AFM or RFM is accessible, read and understood by all crew members</w:t>
      </w:r>
    </w:p>
    <w:p w14:paraId="26A8CE62" w14:textId="77777777" w:rsidR="006D7FDE" w:rsidRPr="006D7FDE" w:rsidRDefault="006D7FDE" w:rsidP="006D7FDE">
      <w:pPr>
        <w:pStyle w:val="NotesBoxBullet"/>
        <w:rPr>
          <w:rStyle w:val="Strong"/>
          <w:b w:val="0"/>
          <w:bCs w:val="0"/>
        </w:rPr>
      </w:pPr>
      <w:r w:rsidRPr="006D7FDE">
        <w:rPr>
          <w:rStyle w:val="Strong"/>
          <w:b w:val="0"/>
          <w:bCs w:val="0"/>
        </w:rPr>
        <w:t>any limitations and special procedures, including any legislative requirements, and the guidance in this section of the manual, are reviewed and understood by all crew members.</w:t>
      </w:r>
    </w:p>
    <w:p w14:paraId="35024F1B" w14:textId="77777777" w:rsidR="006D7FDE" w:rsidRPr="002D4956" w:rsidRDefault="006D7FDE" w:rsidP="006D7FDE">
      <w:pPr>
        <w:pStyle w:val="normalafterlisttable"/>
        <w:rPr>
          <w:rStyle w:val="bold"/>
        </w:rPr>
      </w:pPr>
      <w:r w:rsidRPr="002D4956">
        <w:rPr>
          <w:rStyle w:val="bold"/>
        </w:rPr>
        <w:t>General</w:t>
      </w:r>
    </w:p>
    <w:p w14:paraId="34A19FEB" w14:textId="77777777" w:rsidR="006D7FDE" w:rsidRPr="0004520A" w:rsidRDefault="006D7FDE" w:rsidP="006D7FDE">
      <w:r w:rsidRPr="0004520A">
        <w:t xml:space="preserve">Prior to any simulation, the training/check pilot will announce </w:t>
      </w:r>
      <w:r>
        <w:t>‘</w:t>
      </w:r>
      <w:r w:rsidRPr="0004520A">
        <w:t>simulated</w:t>
      </w:r>
      <w:r>
        <w:t>’</w:t>
      </w:r>
      <w:r w:rsidRPr="0004520A">
        <w:t xml:space="preserve"> and confirm that the candidate has copied this advice. No circuit breakers which will impact on the safety of the aircraft are to be operated as part of a simulation. Multiple abnormal or emergency simulations involving different systems are not permitted. At the completion of the simulated exercise the training/check pilot must return any system or control to normal condition and notify the candidate that the systems or controls are restored.</w:t>
      </w:r>
    </w:p>
    <w:p w14:paraId="3780BD6F" w14:textId="77777777" w:rsidR="006D7FDE" w:rsidRPr="0004520A" w:rsidRDefault="006D7FDE" w:rsidP="006D7FDE">
      <w:r w:rsidRPr="0004520A">
        <w:t>During simulated abnormal or emergency situations, the training/check pilot will be responsible for terrain clearance, traffic separation, compliance with ATC or airspace restrictions, weather avoidance, and radio calls which are outside of the scope of the simulated abnormal or emergency exercise.</w:t>
      </w:r>
    </w:p>
    <w:p w14:paraId="60F0149A" w14:textId="77777777" w:rsidR="006D7FDE" w:rsidRPr="002D4956" w:rsidRDefault="006D7FDE" w:rsidP="006D7FDE">
      <w:pPr>
        <w:pStyle w:val="normalafterlisttable"/>
        <w:rPr>
          <w:rStyle w:val="bold"/>
        </w:rPr>
      </w:pPr>
      <w:r w:rsidRPr="002D4956">
        <w:rPr>
          <w:rStyle w:val="bold"/>
        </w:rPr>
        <w:t>Abnormal situation simulations</w:t>
      </w:r>
    </w:p>
    <w:p w14:paraId="75534A82" w14:textId="77777777" w:rsidR="006D7FDE" w:rsidRPr="0004520A" w:rsidRDefault="006D7FDE" w:rsidP="006D7FDE">
      <w:pPr>
        <w:pStyle w:val="ListBullet"/>
      </w:pPr>
      <w:r w:rsidRPr="0004520A">
        <w:t>The training/check pilot will guard any engine or system controls that the candidate may inadvertently operate to prevent inappropriate selection.</w:t>
      </w:r>
    </w:p>
    <w:p w14:paraId="175E5304" w14:textId="77777777" w:rsidR="006D7FDE" w:rsidRPr="0004520A" w:rsidRDefault="006D7FDE" w:rsidP="006D7FDE">
      <w:pPr>
        <w:pStyle w:val="ListBullet"/>
      </w:pPr>
      <w:r w:rsidRPr="0004520A">
        <w:t>The training/check pilot will alert the candidate to the simulated situation.</w:t>
      </w:r>
      <w:r>
        <w:br/>
        <w:t>For e</w:t>
      </w:r>
      <w:r w:rsidRPr="0004520A">
        <w:t>xample:</w:t>
      </w:r>
    </w:p>
    <w:p w14:paraId="18A3889D" w14:textId="77777777" w:rsidR="006D7FDE" w:rsidRPr="007A0A55" w:rsidRDefault="006D7FDE" w:rsidP="006D7FDE">
      <w:pPr>
        <w:pStyle w:val="ListBullet2"/>
      </w:pPr>
      <w:r>
        <w:t>‘</w:t>
      </w:r>
      <w:r w:rsidRPr="007A0A55">
        <w:t>Simulated – right engine smoke and flames’</w:t>
      </w:r>
    </w:p>
    <w:p w14:paraId="54BC9F70" w14:textId="77777777" w:rsidR="006D7FDE" w:rsidRPr="007A0A55" w:rsidRDefault="006D7FDE" w:rsidP="006D7FDE">
      <w:pPr>
        <w:pStyle w:val="ListBullet2"/>
      </w:pPr>
      <w:r>
        <w:t>‘</w:t>
      </w:r>
      <w:r w:rsidRPr="007A0A55">
        <w:t>Simulated – oil pressure gauge reads zero – temperature over red line’</w:t>
      </w:r>
    </w:p>
    <w:p w14:paraId="633D7290" w14:textId="77777777" w:rsidR="006D7FDE" w:rsidRPr="007A0A55" w:rsidRDefault="006D7FDE" w:rsidP="006D7FDE">
      <w:pPr>
        <w:pStyle w:val="ListBullet2"/>
      </w:pPr>
      <w:r>
        <w:t>‘</w:t>
      </w:r>
      <w:r w:rsidRPr="007A0A55">
        <w:t>Simulated – total electrical failure’</w:t>
      </w:r>
    </w:p>
    <w:p w14:paraId="4760E736" w14:textId="77777777" w:rsidR="006D7FDE" w:rsidRPr="007A0A55" w:rsidRDefault="006D7FDE" w:rsidP="006D7FDE">
      <w:pPr>
        <w:pStyle w:val="ListBullet2"/>
      </w:pPr>
      <w:r>
        <w:t>‘</w:t>
      </w:r>
      <w:r w:rsidRPr="007A0A55">
        <w:t>Simulated – jammed antitorque pedal’</w:t>
      </w:r>
    </w:p>
    <w:p w14:paraId="6B92E7D8" w14:textId="77777777" w:rsidR="006D7FDE" w:rsidRPr="007A0A55" w:rsidRDefault="006D7FDE" w:rsidP="006D7FDE">
      <w:pPr>
        <w:pStyle w:val="ListBullet2"/>
      </w:pPr>
      <w:r>
        <w:t>‘</w:t>
      </w:r>
      <w:r w:rsidRPr="007A0A55">
        <w:t>Simulated – governor failure’.</w:t>
      </w:r>
    </w:p>
    <w:p w14:paraId="7DD53284" w14:textId="77777777" w:rsidR="006D7FDE" w:rsidRDefault="006D7FDE" w:rsidP="006D7FDE">
      <w:pPr>
        <w:pStyle w:val="ListBullet"/>
      </w:pPr>
      <w:r w:rsidRPr="0004520A">
        <w:t>The training/check pilot will asses</w:t>
      </w:r>
      <w:r>
        <w:t>s:</w:t>
      </w:r>
    </w:p>
    <w:p w14:paraId="76FFE544" w14:textId="77777777" w:rsidR="006D7FDE" w:rsidRPr="007A0A55" w:rsidRDefault="006D7FDE" w:rsidP="006D7FDE">
      <w:pPr>
        <w:pStyle w:val="ListBullet2"/>
      </w:pPr>
      <w:r w:rsidRPr="0004520A">
        <w:t>candidate’s recall and simulated actioning of memory items and vital aircraft actions from the checklist</w:t>
      </w:r>
    </w:p>
    <w:p w14:paraId="520B5085" w14:textId="77777777" w:rsidR="006D7FDE" w:rsidRPr="007A0A55" w:rsidRDefault="006D7FDE" w:rsidP="006D7FDE">
      <w:pPr>
        <w:pStyle w:val="ListBullet2"/>
      </w:pPr>
      <w:r>
        <w:t>candidate</w:t>
      </w:r>
      <w:r w:rsidRPr="007A0A55">
        <w:t>’s retrieval of the checklist and actioning of it</w:t>
      </w:r>
    </w:p>
    <w:p w14:paraId="171CF109" w14:textId="77777777" w:rsidR="006D7FDE" w:rsidRPr="007A0A55" w:rsidRDefault="006D7FDE" w:rsidP="006D7FDE">
      <w:pPr>
        <w:pStyle w:val="ListBullet2"/>
      </w:pPr>
      <w:r>
        <w:t>candidate’s</w:t>
      </w:r>
      <w:r w:rsidRPr="007A0A55">
        <w:t xml:space="preserve"> actions to continue the flight safely. </w:t>
      </w:r>
    </w:p>
    <w:p w14:paraId="4C579D44" w14:textId="77777777" w:rsidR="006D7FDE" w:rsidRPr="0004520A" w:rsidRDefault="006D7FDE" w:rsidP="006D7FDE">
      <w:pPr>
        <w:pStyle w:val="ListBullet"/>
      </w:pPr>
      <w:r>
        <w:t xml:space="preserve">The training/check pilot will </w:t>
      </w:r>
      <w:r w:rsidRPr="0004520A">
        <w:t>then announce the termination of the exercise.</w:t>
      </w:r>
    </w:p>
    <w:p w14:paraId="58391FFB" w14:textId="66BDB002" w:rsidR="006D7FDE" w:rsidRPr="007A0A55" w:rsidRDefault="00D867E6" w:rsidP="006D7FDE">
      <w:pPr>
        <w:pStyle w:val="Heading5"/>
      </w:pPr>
      <w:r>
        <w:t>Non-normal exercises</w:t>
      </w:r>
      <w:r w:rsidR="006D7FDE" w:rsidRPr="00EC2B4E">
        <w:t xml:space="preserve"> </w:t>
      </w:r>
      <w:r w:rsidR="006D7FDE" w:rsidRPr="007A0A55">
        <w:t>– Aeroplanes</w:t>
      </w:r>
    </w:p>
    <w:p w14:paraId="228CB7B4" w14:textId="77777777" w:rsidR="006D7FDE" w:rsidRPr="006D7FDE" w:rsidRDefault="006D7FDE" w:rsidP="00B81CA3">
      <w:pPr>
        <w:pStyle w:val="Sampletext"/>
        <w:rPr>
          <w:rStyle w:val="Strong"/>
          <w:b/>
          <w:bCs w:val="0"/>
        </w:rPr>
      </w:pPr>
      <w:r w:rsidRPr="006D7FDE">
        <w:rPr>
          <w:rStyle w:val="Strong"/>
          <w:b/>
          <w:bCs w:val="0"/>
        </w:rPr>
        <w:t>Sample text</w:t>
      </w:r>
    </w:p>
    <w:p w14:paraId="0B702DDD" w14:textId="77777777" w:rsidR="006D7FDE" w:rsidRPr="002D4956" w:rsidRDefault="006D7FDE" w:rsidP="006D7FDE">
      <w:pPr>
        <w:pStyle w:val="normalafterlisttable"/>
        <w:rPr>
          <w:rStyle w:val="bold"/>
        </w:rPr>
      </w:pPr>
      <w:r w:rsidRPr="002D4956">
        <w:rPr>
          <w:rStyle w:val="bold"/>
        </w:rPr>
        <w:t>Single-engine</w:t>
      </w:r>
    </w:p>
    <w:p w14:paraId="699C36F9" w14:textId="1723D12E" w:rsidR="006D7FDE" w:rsidRPr="001062C1" w:rsidRDefault="006D7FDE" w:rsidP="001062C1">
      <w:pPr>
        <w:pStyle w:val="normalafterlisttable"/>
        <w:rPr>
          <w:rStyle w:val="bold"/>
        </w:rPr>
      </w:pPr>
      <w:r w:rsidRPr="001062C1">
        <w:rPr>
          <w:rStyle w:val="bold"/>
        </w:rPr>
        <w:t>VFR – simulated complete engine failure and forced landing in cruise – form 6C Single-engine aeroplane flight crew member proficiency check report</w:t>
      </w:r>
    </w:p>
    <w:p w14:paraId="28F5D76F" w14:textId="77777777" w:rsidR="006D7FDE" w:rsidRPr="00FC6430" w:rsidRDefault="006D7FDE" w:rsidP="006D7FDE">
      <w:r w:rsidRPr="0004520A">
        <w:t>The check pilot will:</w:t>
      </w:r>
    </w:p>
    <w:p w14:paraId="7A568327" w14:textId="77777777" w:rsidR="006D7FDE" w:rsidRPr="007A0A55" w:rsidRDefault="006D7FDE" w:rsidP="006D7FDE">
      <w:pPr>
        <w:pStyle w:val="ListBullet"/>
      </w:pPr>
      <w:r w:rsidRPr="0004520A">
        <w:t>initiate the simulation by day only in an aircraft position where the candidate can demonstrate sufficient procedures for carrying out a safe forced landing to enable an assessment to be made</w:t>
      </w:r>
    </w:p>
    <w:p w14:paraId="63F27A75" w14:textId="77777777" w:rsidR="006D7FDE" w:rsidRPr="007A0A55" w:rsidRDefault="006D7FDE" w:rsidP="006D7FDE">
      <w:pPr>
        <w:pStyle w:val="ListBullet"/>
      </w:pPr>
      <w:r w:rsidRPr="0004520A">
        <w:t>commence the simulation no lower than 1500ft AGL to allow the conduct and assessment of candidate procedures</w:t>
      </w:r>
    </w:p>
    <w:p w14:paraId="6850CE1E" w14:textId="77777777" w:rsidR="006D7FDE" w:rsidRPr="007A0A55" w:rsidRDefault="006D7FDE" w:rsidP="006D7FDE">
      <w:pPr>
        <w:pStyle w:val="ListBullet"/>
      </w:pPr>
      <w:r w:rsidRPr="0004520A">
        <w:t>announce the simulation and slowly retard the throttle/power lever to idle (zero thrust if applicable) or simulate emergency as per the AFM</w:t>
      </w:r>
    </w:p>
    <w:p w14:paraId="7F003926" w14:textId="77777777" w:rsidR="006D7FDE" w:rsidRPr="007A0A55" w:rsidRDefault="006D7FDE" w:rsidP="006D7FDE">
      <w:pPr>
        <w:pStyle w:val="ListBullet"/>
      </w:pPr>
      <w:r w:rsidRPr="0004520A">
        <w:t>ensure that engine parameters remain in the appropriate ranges for the missed approach and that engine controls are positioned for immediate maximum power</w:t>
      </w:r>
    </w:p>
    <w:p w14:paraId="469D685B" w14:textId="77777777" w:rsidR="006D7FDE" w:rsidRPr="007A0A55" w:rsidRDefault="006D7FDE" w:rsidP="006D7FDE">
      <w:pPr>
        <w:pStyle w:val="ListBullet"/>
      </w:pPr>
      <w:r w:rsidRPr="0004520A">
        <w:t xml:space="preserve">direct the candidate to execute a missed approach to ensure the aircraft remains above </w:t>
      </w:r>
      <w:r w:rsidRPr="007A0A55">
        <w:t>500ft AGL unless aligned with a suitable aerodrome or low flying area. Touch-downs from simulated forced landing approaches are not permitted.</w:t>
      </w:r>
    </w:p>
    <w:p w14:paraId="1FB94726" w14:textId="77777777" w:rsidR="006D7FDE" w:rsidRPr="0004520A" w:rsidRDefault="006D7FDE" w:rsidP="006D7FDE">
      <w:pPr>
        <w:pStyle w:val="normalafterlisttable"/>
      </w:pPr>
      <w:r w:rsidRPr="0004520A">
        <w:t>The check pilot will assess:</w:t>
      </w:r>
    </w:p>
    <w:p w14:paraId="21EB3959" w14:textId="77777777" w:rsidR="006D7FDE" w:rsidRPr="007A0A55" w:rsidRDefault="006D7FDE" w:rsidP="006D7FDE">
      <w:pPr>
        <w:pStyle w:val="ListBullet"/>
      </w:pPr>
      <w:r>
        <w:t>i</w:t>
      </w:r>
      <w:r w:rsidRPr="007A0A55">
        <w:t>mmediate control of the flight path attaining optimum glide attitude and IAS</w:t>
      </w:r>
    </w:p>
    <w:p w14:paraId="5803DC2E" w14:textId="77777777" w:rsidR="006D7FDE" w:rsidRPr="007A0A55" w:rsidRDefault="006D7FDE" w:rsidP="006D7FDE">
      <w:pPr>
        <w:pStyle w:val="ListBullet"/>
      </w:pPr>
      <w:r>
        <w:t>s</w:t>
      </w:r>
      <w:r w:rsidRPr="007A0A55">
        <w:t>imulated conduct of recall items/vital actions</w:t>
      </w:r>
    </w:p>
    <w:p w14:paraId="2722AA2D" w14:textId="77777777" w:rsidR="006D7FDE" w:rsidRPr="007A0A55" w:rsidRDefault="006D7FDE" w:rsidP="006D7FDE">
      <w:pPr>
        <w:pStyle w:val="ListBullet"/>
      </w:pPr>
      <w:r>
        <w:t>c</w:t>
      </w:r>
      <w:r w:rsidRPr="007A0A55">
        <w:t xml:space="preserve">onfiguration of the aircraft for best glide performance </w:t>
      </w:r>
    </w:p>
    <w:p w14:paraId="77E7558A" w14:textId="77777777" w:rsidR="006D7FDE" w:rsidRPr="007A0A55" w:rsidRDefault="006D7FDE" w:rsidP="006D7FDE">
      <w:pPr>
        <w:pStyle w:val="ListBullet"/>
      </w:pPr>
      <w:r>
        <w:t>s</w:t>
      </w:r>
      <w:r w:rsidRPr="007A0A55">
        <w:t>election of a landing area</w:t>
      </w:r>
    </w:p>
    <w:p w14:paraId="00C97D22" w14:textId="77777777" w:rsidR="006D7FDE" w:rsidRPr="007A0A55" w:rsidRDefault="006D7FDE" w:rsidP="006D7FDE">
      <w:pPr>
        <w:pStyle w:val="ListBullet"/>
      </w:pPr>
      <w:r>
        <w:t>p</w:t>
      </w:r>
      <w:r w:rsidRPr="007A0A55">
        <w:t>lan for both the approach and diversion to intercept the approach path as required</w:t>
      </w:r>
    </w:p>
    <w:p w14:paraId="4CD22757" w14:textId="77777777" w:rsidR="006D7FDE" w:rsidRPr="007A0A55" w:rsidRDefault="006D7FDE" w:rsidP="006D7FDE">
      <w:pPr>
        <w:pStyle w:val="ListBullet"/>
      </w:pPr>
      <w:r>
        <w:t>c</w:t>
      </w:r>
      <w:r w:rsidRPr="007A0A55">
        <w:t>hecklist review and restart if time permits</w:t>
      </w:r>
    </w:p>
    <w:p w14:paraId="353C11F8" w14:textId="77777777" w:rsidR="006D7FDE" w:rsidRPr="007A0A55" w:rsidRDefault="006D7FDE" w:rsidP="006D7FDE">
      <w:pPr>
        <w:pStyle w:val="ListBullet"/>
      </w:pPr>
      <w:r>
        <w:t>p</w:t>
      </w:r>
      <w:r w:rsidRPr="007A0A55">
        <w:t>assenger briefing and mayday call</w:t>
      </w:r>
    </w:p>
    <w:p w14:paraId="5C8A2278" w14:textId="77777777" w:rsidR="006D7FDE" w:rsidRPr="007A0A55" w:rsidRDefault="006D7FDE" w:rsidP="006D7FDE">
      <w:pPr>
        <w:pStyle w:val="ListBullet"/>
      </w:pPr>
      <w:r>
        <w:t>a</w:t>
      </w:r>
      <w:r w:rsidRPr="007A0A55">
        <w:t>pproach path adjustments as necessary</w:t>
      </w:r>
    </w:p>
    <w:p w14:paraId="3A594B75" w14:textId="77777777" w:rsidR="006D7FDE" w:rsidRPr="007A0A55" w:rsidRDefault="006D7FDE" w:rsidP="006D7FDE">
      <w:pPr>
        <w:pStyle w:val="ListBullet"/>
      </w:pPr>
      <w:r>
        <w:t>c</w:t>
      </w:r>
      <w:r w:rsidRPr="007A0A55">
        <w:t>onfiguration of aircraft for landing</w:t>
      </w:r>
    </w:p>
    <w:p w14:paraId="0EB096A2" w14:textId="77777777" w:rsidR="006D7FDE" w:rsidRPr="007A0A55" w:rsidRDefault="006D7FDE" w:rsidP="006D7FDE">
      <w:pPr>
        <w:pStyle w:val="ListBullet"/>
      </w:pPr>
      <w:r>
        <w:t>s</w:t>
      </w:r>
      <w:r w:rsidRPr="007A0A55">
        <w:t>hutdown and pre-impact actions</w:t>
      </w:r>
    </w:p>
    <w:p w14:paraId="278F7123" w14:textId="77777777" w:rsidR="006D7FDE" w:rsidRPr="007A0A55" w:rsidRDefault="006D7FDE" w:rsidP="006D7FDE">
      <w:pPr>
        <w:pStyle w:val="ListBullet"/>
      </w:pPr>
      <w:r>
        <w:t>l</w:t>
      </w:r>
      <w:r w:rsidRPr="007A0A55">
        <w:t>ikelihood of achieving planned touchdown point.</w:t>
      </w:r>
    </w:p>
    <w:p w14:paraId="44F40C9A" w14:textId="77777777" w:rsidR="006D7FDE" w:rsidRPr="002D4956" w:rsidRDefault="006D7FDE" w:rsidP="006D7FDE">
      <w:pPr>
        <w:pStyle w:val="normalafterlisttable"/>
        <w:rPr>
          <w:rStyle w:val="bold"/>
        </w:rPr>
      </w:pPr>
      <w:r w:rsidRPr="002D4956">
        <w:rPr>
          <w:rStyle w:val="bold"/>
        </w:rPr>
        <w:t>Multi-engine</w:t>
      </w:r>
    </w:p>
    <w:p w14:paraId="61945552" w14:textId="3881DA28" w:rsidR="006D7FDE" w:rsidRPr="001062C1" w:rsidRDefault="006D7FDE" w:rsidP="001062C1">
      <w:pPr>
        <w:pStyle w:val="normalafterlisttable"/>
        <w:rPr>
          <w:rStyle w:val="bold"/>
        </w:rPr>
      </w:pPr>
      <w:r w:rsidRPr="001062C1">
        <w:rPr>
          <w:rStyle w:val="bold"/>
        </w:rPr>
        <w:t>VFR – simulated complete engine failure during take-off – form 6D Multi-engine aeroplane flight crew member proficiency check report</w:t>
      </w:r>
    </w:p>
    <w:p w14:paraId="129A21C7" w14:textId="77777777" w:rsidR="006D7FDE" w:rsidRPr="0004520A" w:rsidRDefault="006D7FDE" w:rsidP="006D7FDE">
      <w:r w:rsidRPr="0004520A">
        <w:t>The check pilot will:</w:t>
      </w:r>
    </w:p>
    <w:p w14:paraId="3E0E93DA" w14:textId="77777777" w:rsidR="006D7FDE" w:rsidRPr="007A0A55" w:rsidRDefault="006D7FDE" w:rsidP="006D7FDE">
      <w:pPr>
        <w:pStyle w:val="ListBullet"/>
      </w:pPr>
      <w:r w:rsidRPr="0004520A">
        <w:t>initiate the simulation by day only</w:t>
      </w:r>
      <w:r w:rsidRPr="007A0A55">
        <w:t>, no lower than 400ft AGL and no slower than V2 or VTOSS (take-off safety speed) + 10kts</w:t>
      </w:r>
    </w:p>
    <w:p w14:paraId="504AF3C0" w14:textId="77777777" w:rsidR="006D7FDE" w:rsidRPr="007A0A55" w:rsidRDefault="006D7FDE" w:rsidP="006D7FDE">
      <w:pPr>
        <w:pStyle w:val="ListBullet"/>
      </w:pPr>
      <w:r w:rsidRPr="0004520A">
        <w:t>announce</w:t>
      </w:r>
      <w:r w:rsidRPr="007A0A55">
        <w:t xml:space="preserve"> ‘simulation’ and slowly retard the throttle/power lever of the desired engine to idle (zero thrust if applicable)</w:t>
      </w:r>
    </w:p>
    <w:p w14:paraId="6675F99E" w14:textId="77777777" w:rsidR="006D7FDE" w:rsidRPr="007A0A55" w:rsidRDefault="006D7FDE" w:rsidP="006D7FDE">
      <w:pPr>
        <w:pStyle w:val="ListBullet"/>
      </w:pPr>
      <w:r w:rsidRPr="0004520A">
        <w:t>return the engine controls to symmetric thrust and direct the candidate to continue a normal departure on conclusion of the simulation.</w:t>
      </w:r>
    </w:p>
    <w:p w14:paraId="56F61FAD" w14:textId="77777777" w:rsidR="006D7FDE" w:rsidRPr="0004520A" w:rsidRDefault="006D7FDE" w:rsidP="006D7FDE">
      <w:pPr>
        <w:pStyle w:val="normalafterlisttable"/>
      </w:pPr>
      <w:r w:rsidRPr="0004520A">
        <w:t>The check pilot will assess:</w:t>
      </w:r>
    </w:p>
    <w:p w14:paraId="3B2A24A9" w14:textId="77777777" w:rsidR="006D7FDE" w:rsidRPr="007A0A55" w:rsidRDefault="006D7FDE" w:rsidP="006D7FDE">
      <w:pPr>
        <w:pStyle w:val="ListBullet"/>
      </w:pPr>
      <w:r>
        <w:t>i</w:t>
      </w:r>
      <w:r w:rsidRPr="007A0A55">
        <w:t>mmediate control of the flight path and attaining optimum attitude</w:t>
      </w:r>
    </w:p>
    <w:p w14:paraId="5ACD480D" w14:textId="77777777" w:rsidR="006D7FDE" w:rsidRPr="007A0A55" w:rsidRDefault="006D7FDE" w:rsidP="006D7FDE">
      <w:pPr>
        <w:pStyle w:val="ListBullet"/>
      </w:pPr>
      <w:r>
        <w:t>a</w:t>
      </w:r>
      <w:r w:rsidRPr="007A0A55">
        <w:t>pplication of maximum power and maintaining appropriate airspeed</w:t>
      </w:r>
    </w:p>
    <w:p w14:paraId="105200B4" w14:textId="77777777" w:rsidR="006D7FDE" w:rsidRPr="007A0A55" w:rsidRDefault="006D7FDE" w:rsidP="006D7FDE">
      <w:pPr>
        <w:pStyle w:val="ListBullet"/>
      </w:pPr>
      <w:r>
        <w:t>t</w:t>
      </w:r>
      <w:r w:rsidRPr="007A0A55">
        <w:t>imely identification and nomination of ‘failed’ engine</w:t>
      </w:r>
    </w:p>
    <w:p w14:paraId="34F1B509" w14:textId="77777777" w:rsidR="006D7FDE" w:rsidRPr="007A0A55" w:rsidRDefault="006D7FDE" w:rsidP="006D7FDE">
      <w:pPr>
        <w:pStyle w:val="ListBullet"/>
      </w:pPr>
      <w:r>
        <w:t>s</w:t>
      </w:r>
      <w:r w:rsidRPr="007A0A55">
        <w:t>imulated conduct of recall items/vital actions – touch drills only for feather/shutdown actions.</w:t>
      </w:r>
    </w:p>
    <w:p w14:paraId="37BAE439" w14:textId="77777777" w:rsidR="006D7FDE" w:rsidRPr="007A0A55" w:rsidRDefault="006D7FDE" w:rsidP="001062C1">
      <w:pPr>
        <w:pStyle w:val="normalafterlisttable"/>
      </w:pPr>
      <w:r w:rsidRPr="0004520A">
        <w:t>After check pilot sets zero thrust:</w:t>
      </w:r>
    </w:p>
    <w:p w14:paraId="17D24343" w14:textId="77777777" w:rsidR="006D7FDE" w:rsidRPr="007A0A55" w:rsidRDefault="006D7FDE" w:rsidP="006D7FDE">
      <w:pPr>
        <w:pStyle w:val="ListBullet"/>
      </w:pPr>
      <w:r>
        <w:t>c</w:t>
      </w:r>
      <w:r w:rsidRPr="007A0A55">
        <w:t>onfiguring the aircraft for best ROC</w:t>
      </w:r>
    </w:p>
    <w:p w14:paraId="786B3209" w14:textId="77777777" w:rsidR="006D7FDE" w:rsidRPr="007A0A55" w:rsidRDefault="006D7FDE" w:rsidP="006D7FDE">
      <w:pPr>
        <w:pStyle w:val="ListBullet"/>
      </w:pPr>
      <w:r>
        <w:t>s</w:t>
      </w:r>
      <w:r w:rsidRPr="007A0A55">
        <w:t>ecuring engine – touch drills only</w:t>
      </w:r>
    </w:p>
    <w:p w14:paraId="436B7529" w14:textId="77777777" w:rsidR="006D7FDE" w:rsidRPr="007A0A55" w:rsidRDefault="006D7FDE" w:rsidP="006D7FDE">
      <w:pPr>
        <w:pStyle w:val="ListBullet"/>
      </w:pPr>
      <w:r>
        <w:t>p</w:t>
      </w:r>
      <w:r w:rsidRPr="007A0A55">
        <w:t>lanning for continuation of flight and safe landing including radio calls.</w:t>
      </w:r>
    </w:p>
    <w:p w14:paraId="0C7A8355" w14:textId="2F604808" w:rsidR="006D7FDE" w:rsidRPr="001062C1" w:rsidRDefault="006D7FDE" w:rsidP="001062C1">
      <w:pPr>
        <w:pStyle w:val="normalafterlisttable"/>
        <w:rPr>
          <w:rStyle w:val="bold"/>
        </w:rPr>
      </w:pPr>
      <w:r w:rsidRPr="001062C1">
        <w:rPr>
          <w:rStyle w:val="bold"/>
        </w:rPr>
        <w:t>VFR – simulated partial engine failure – form 6D Multi-engine aeroplane flight crew member proficiency check report</w:t>
      </w:r>
    </w:p>
    <w:p w14:paraId="530D1AC3" w14:textId="77777777" w:rsidR="006D7FDE" w:rsidRPr="0004520A" w:rsidRDefault="006D7FDE" w:rsidP="006D7FDE">
      <w:r w:rsidRPr="0004520A">
        <w:t>The check pilot will:</w:t>
      </w:r>
    </w:p>
    <w:p w14:paraId="38C87E3C" w14:textId="77777777" w:rsidR="006D7FDE" w:rsidRPr="007A0A55" w:rsidRDefault="006D7FDE" w:rsidP="006D7FDE">
      <w:pPr>
        <w:pStyle w:val="ListBullet"/>
      </w:pPr>
      <w:r w:rsidRPr="0004520A">
        <w:t xml:space="preserve">initiate the simulation by day only at any stage of flight no lower than 400ft AGL and no slower than V2 or </w:t>
      </w:r>
      <w:r w:rsidRPr="007A0A55">
        <w:t>VTOSS + 10kts</w:t>
      </w:r>
    </w:p>
    <w:p w14:paraId="7E9FA400" w14:textId="77777777" w:rsidR="006D7FDE" w:rsidRPr="007A0A55" w:rsidRDefault="006D7FDE" w:rsidP="006D7FDE">
      <w:pPr>
        <w:pStyle w:val="ListBullet"/>
      </w:pPr>
      <w:r w:rsidRPr="0004520A">
        <w:t xml:space="preserve">announce </w:t>
      </w:r>
      <w:r w:rsidRPr="007A0A55">
        <w:t xml:space="preserve">‘simulation’ and slowly retard the throttle/power lever of the desired engine to a partial power setting of </w:t>
      </w:r>
      <w:r w:rsidRPr="002D4956">
        <w:rPr>
          <w:rStyle w:val="Authorinstruction"/>
        </w:rPr>
        <w:t>[xx]</w:t>
      </w:r>
    </w:p>
    <w:p w14:paraId="4D639CE5" w14:textId="77777777" w:rsidR="006D7FDE" w:rsidRPr="007A0A55" w:rsidRDefault="006D7FDE" w:rsidP="006D7FDE">
      <w:pPr>
        <w:pStyle w:val="ListBullet"/>
      </w:pPr>
      <w:r w:rsidRPr="0004520A">
        <w:t>return the engine controls to symmetric thrust and direct the candidate to continue normal flight on conclusion of the simulation.</w:t>
      </w:r>
    </w:p>
    <w:p w14:paraId="0186D1A4" w14:textId="77777777" w:rsidR="006D7FDE" w:rsidRPr="0004520A" w:rsidRDefault="006D7FDE" w:rsidP="006D7FDE">
      <w:pPr>
        <w:pStyle w:val="normalafterlisttable"/>
      </w:pPr>
      <w:r w:rsidRPr="0004520A">
        <w:t>The check pilot will assess:</w:t>
      </w:r>
    </w:p>
    <w:p w14:paraId="2C2528E4" w14:textId="77777777" w:rsidR="006D7FDE" w:rsidRPr="007A0A55" w:rsidRDefault="006D7FDE" w:rsidP="006D7FDE">
      <w:pPr>
        <w:pStyle w:val="ListBullet"/>
      </w:pPr>
      <w:r>
        <w:t>i</w:t>
      </w:r>
      <w:r w:rsidRPr="007A0A55">
        <w:t>mmediate control of the flight path and attaining optimum attitude</w:t>
      </w:r>
    </w:p>
    <w:p w14:paraId="289E8208" w14:textId="77777777" w:rsidR="006D7FDE" w:rsidRPr="007A0A55" w:rsidRDefault="006D7FDE" w:rsidP="006D7FDE">
      <w:pPr>
        <w:pStyle w:val="ListBullet"/>
      </w:pPr>
      <w:r>
        <w:t>a</w:t>
      </w:r>
      <w:r w:rsidRPr="007A0A55">
        <w:t>pplication of maximum power and maintaining appropriate airspeed</w:t>
      </w:r>
    </w:p>
    <w:p w14:paraId="63EF2BA8" w14:textId="77777777" w:rsidR="006D7FDE" w:rsidRPr="007A0A55" w:rsidRDefault="006D7FDE" w:rsidP="006D7FDE">
      <w:pPr>
        <w:pStyle w:val="ListBullet"/>
      </w:pPr>
      <w:r>
        <w:t>t</w:t>
      </w:r>
      <w:r w:rsidRPr="007A0A55">
        <w:t>imely identification and nomination of ‘failed’ engine</w:t>
      </w:r>
    </w:p>
    <w:p w14:paraId="696ABDCF" w14:textId="77777777" w:rsidR="006D7FDE" w:rsidRPr="007A0A55" w:rsidRDefault="006D7FDE" w:rsidP="006D7FDE">
      <w:pPr>
        <w:pStyle w:val="ListBullet"/>
      </w:pPr>
      <w:r>
        <w:t>s</w:t>
      </w:r>
      <w:r w:rsidRPr="007A0A55">
        <w:t>imulated conduct of recall items/vital actions – touch drills only for feather/shutdown actions</w:t>
      </w:r>
    </w:p>
    <w:p w14:paraId="3F009467" w14:textId="77777777" w:rsidR="006D7FDE" w:rsidRPr="007A0A55" w:rsidRDefault="006D7FDE" w:rsidP="006D7FDE">
      <w:pPr>
        <w:pStyle w:val="ListBullet"/>
      </w:pPr>
      <w:r>
        <w:t>c</w:t>
      </w:r>
      <w:r w:rsidRPr="007A0A55">
        <w:t>andidate decision-making in relation to feathering or not.</w:t>
      </w:r>
    </w:p>
    <w:p w14:paraId="144A03F8" w14:textId="77777777" w:rsidR="006D7FDE" w:rsidRPr="00272551" w:rsidRDefault="006D7FDE" w:rsidP="001062C1">
      <w:pPr>
        <w:pStyle w:val="normalafterlisttable"/>
      </w:pPr>
      <w:r w:rsidRPr="00272551">
        <w:t>After check pilot sets zero thrust or elects to continue with partial power:</w:t>
      </w:r>
    </w:p>
    <w:p w14:paraId="7686FEAF" w14:textId="77777777" w:rsidR="006D7FDE" w:rsidRPr="007A0A55" w:rsidRDefault="006D7FDE" w:rsidP="006D7FDE">
      <w:pPr>
        <w:pStyle w:val="ListBullet"/>
      </w:pPr>
      <w:r>
        <w:t>c</w:t>
      </w:r>
      <w:r w:rsidRPr="007A0A55">
        <w:t>onfiguring the aircraft for best ROC</w:t>
      </w:r>
    </w:p>
    <w:p w14:paraId="33E56541" w14:textId="77777777" w:rsidR="006D7FDE" w:rsidRPr="007A0A55" w:rsidRDefault="006D7FDE" w:rsidP="006D7FDE">
      <w:pPr>
        <w:pStyle w:val="ListBullet"/>
      </w:pPr>
      <w:r>
        <w:t>s</w:t>
      </w:r>
      <w:r w:rsidRPr="007A0A55">
        <w:t>ecuring engine if required</w:t>
      </w:r>
    </w:p>
    <w:p w14:paraId="026A34D3" w14:textId="77777777" w:rsidR="006D7FDE" w:rsidRPr="007A0A55" w:rsidRDefault="006D7FDE" w:rsidP="006D7FDE">
      <w:pPr>
        <w:pStyle w:val="ListBullet"/>
      </w:pPr>
      <w:r>
        <w:t>p</w:t>
      </w:r>
      <w:r w:rsidRPr="007A0A55">
        <w:t>lanning for continuation of flight and safe landing.</w:t>
      </w:r>
    </w:p>
    <w:p w14:paraId="3F793DB2" w14:textId="47A120E5" w:rsidR="006D7FDE" w:rsidRPr="001062C1" w:rsidRDefault="006D7FDE" w:rsidP="006D7FDE">
      <w:pPr>
        <w:rPr>
          <w:rStyle w:val="bold"/>
        </w:rPr>
      </w:pPr>
      <w:r w:rsidRPr="001062C1">
        <w:rPr>
          <w:rStyle w:val="bold"/>
        </w:rPr>
        <w:t>VFR – simulated engine failure with asymmetric approach and landing – form 6D Multi-engine aeroplane flight crew member proficiency check report</w:t>
      </w:r>
    </w:p>
    <w:p w14:paraId="2940B49A" w14:textId="77777777" w:rsidR="006D7FDE" w:rsidRPr="0004520A" w:rsidRDefault="006D7FDE" w:rsidP="006D7FDE">
      <w:r w:rsidRPr="0004520A">
        <w:t>The check pilot will:</w:t>
      </w:r>
    </w:p>
    <w:p w14:paraId="325D47BF" w14:textId="77777777" w:rsidR="006D7FDE" w:rsidRPr="007A0A55" w:rsidRDefault="006D7FDE" w:rsidP="006D7FDE">
      <w:pPr>
        <w:pStyle w:val="ListBullet"/>
      </w:pPr>
      <w:r w:rsidRPr="0004520A">
        <w:t>initiate the simulation by day only in normal all-engines flight at a safe speed and height</w:t>
      </w:r>
    </w:p>
    <w:p w14:paraId="3F962F05" w14:textId="77777777" w:rsidR="006D7FDE" w:rsidRPr="007A0A55" w:rsidRDefault="006D7FDE" w:rsidP="006D7FDE">
      <w:pPr>
        <w:pStyle w:val="ListBullet"/>
      </w:pPr>
      <w:r w:rsidRPr="0004520A">
        <w:t xml:space="preserve">announce </w:t>
      </w:r>
      <w:r w:rsidRPr="007A0A55">
        <w:t xml:space="preserve">‘simulation’ and slowly retard the throttle/power lever of the desired engine to a partial power setting of </w:t>
      </w:r>
      <w:r w:rsidRPr="002D4956">
        <w:rPr>
          <w:rStyle w:val="Authorinstruction"/>
        </w:rPr>
        <w:t>[xx]</w:t>
      </w:r>
      <w:r w:rsidRPr="007A0A55">
        <w:t>.</w:t>
      </w:r>
    </w:p>
    <w:p w14:paraId="7F96BB56" w14:textId="77777777" w:rsidR="006D7FDE" w:rsidRPr="007A0A55" w:rsidRDefault="006D7FDE" w:rsidP="006D7FDE">
      <w:pPr>
        <w:pStyle w:val="ListBullet"/>
      </w:pPr>
      <w:r w:rsidRPr="0004520A">
        <w:t>position the engine controls to enable full take-off power prior to touchdown.</w:t>
      </w:r>
    </w:p>
    <w:p w14:paraId="549DE15B" w14:textId="77777777" w:rsidR="006D7FDE" w:rsidRPr="0004520A" w:rsidRDefault="006D7FDE" w:rsidP="001062C1">
      <w:pPr>
        <w:pStyle w:val="normalafterlisttable"/>
      </w:pPr>
      <w:r w:rsidRPr="0004520A">
        <w:t>The check pilot will assess:</w:t>
      </w:r>
    </w:p>
    <w:p w14:paraId="47DB3780" w14:textId="77777777" w:rsidR="006D7FDE" w:rsidRPr="007A0A55" w:rsidRDefault="006D7FDE" w:rsidP="006D7FDE">
      <w:pPr>
        <w:pStyle w:val="ListBullet"/>
      </w:pPr>
      <w:r>
        <w:t>i</w:t>
      </w:r>
      <w:r w:rsidRPr="007A0A55">
        <w:t>mmediate control of the flight path and attaining optimum attitude</w:t>
      </w:r>
    </w:p>
    <w:p w14:paraId="3FED025E" w14:textId="77777777" w:rsidR="006D7FDE" w:rsidRPr="007A0A55" w:rsidRDefault="006D7FDE" w:rsidP="006D7FDE">
      <w:pPr>
        <w:pStyle w:val="ListBullet"/>
      </w:pPr>
      <w:r>
        <w:t>a</w:t>
      </w:r>
      <w:r w:rsidRPr="007A0A55">
        <w:t>pplication of power and maintaining appropriate airspeed</w:t>
      </w:r>
    </w:p>
    <w:p w14:paraId="028093F6" w14:textId="77777777" w:rsidR="006D7FDE" w:rsidRPr="007A0A55" w:rsidRDefault="006D7FDE" w:rsidP="006D7FDE">
      <w:pPr>
        <w:pStyle w:val="ListBullet"/>
      </w:pPr>
      <w:r>
        <w:t>t</w:t>
      </w:r>
      <w:r w:rsidRPr="007A0A55">
        <w:t>imely identification and nomination of ‘failed’ engine</w:t>
      </w:r>
    </w:p>
    <w:p w14:paraId="19B9069B" w14:textId="77777777" w:rsidR="006D7FDE" w:rsidRPr="007A0A55" w:rsidRDefault="006D7FDE" w:rsidP="006D7FDE">
      <w:pPr>
        <w:pStyle w:val="ListBullet"/>
      </w:pPr>
      <w:r>
        <w:t>s</w:t>
      </w:r>
      <w:r w:rsidRPr="007A0A55">
        <w:t>imulated conduct of recall items/vital actions – touch drills only for feather/shutdown actions.</w:t>
      </w:r>
    </w:p>
    <w:p w14:paraId="6A3F31AA" w14:textId="77777777" w:rsidR="006D7FDE" w:rsidRPr="00272551" w:rsidRDefault="006D7FDE" w:rsidP="006D7FDE">
      <w:pPr>
        <w:pStyle w:val="normalafterlisttable"/>
      </w:pPr>
      <w:r w:rsidRPr="00272551">
        <w:t>After check pilot sets zero thrust:</w:t>
      </w:r>
    </w:p>
    <w:p w14:paraId="156130EF" w14:textId="77777777" w:rsidR="006D7FDE" w:rsidRPr="007A0A55" w:rsidRDefault="006D7FDE" w:rsidP="006D7FDE">
      <w:pPr>
        <w:pStyle w:val="ListBullet"/>
      </w:pPr>
      <w:r>
        <w:t>c</w:t>
      </w:r>
      <w:r w:rsidRPr="007A0A55">
        <w:t>onfiguring the aircraft for appropriate performance</w:t>
      </w:r>
    </w:p>
    <w:p w14:paraId="4C9F030F" w14:textId="77777777" w:rsidR="006D7FDE" w:rsidRPr="007A0A55" w:rsidRDefault="006D7FDE" w:rsidP="006D7FDE">
      <w:pPr>
        <w:pStyle w:val="ListBullet"/>
      </w:pPr>
      <w:r>
        <w:t>s</w:t>
      </w:r>
      <w:r w:rsidRPr="007A0A55">
        <w:t>ecuring engine</w:t>
      </w:r>
    </w:p>
    <w:p w14:paraId="0B45462C" w14:textId="77777777" w:rsidR="006D7FDE" w:rsidRPr="007A0A55" w:rsidRDefault="006D7FDE" w:rsidP="006D7FDE">
      <w:pPr>
        <w:pStyle w:val="ListBullet"/>
      </w:pPr>
      <w:r>
        <w:t>p</w:t>
      </w:r>
      <w:r w:rsidRPr="007A0A55">
        <w:t>lanning for continuation of flight to the circuit and safe landing</w:t>
      </w:r>
    </w:p>
    <w:p w14:paraId="7BA1B2CA" w14:textId="77777777" w:rsidR="006D7FDE" w:rsidRPr="007A0A55" w:rsidRDefault="006D7FDE" w:rsidP="006D7FDE">
      <w:pPr>
        <w:pStyle w:val="ListBullet"/>
      </w:pPr>
      <w:r>
        <w:t>a</w:t>
      </w:r>
      <w:r w:rsidRPr="007A0A55">
        <w:t>ppropriate circuit pattern and gear and flap extension scheduling</w:t>
      </w:r>
    </w:p>
    <w:p w14:paraId="0554E10E" w14:textId="77777777" w:rsidR="006D7FDE" w:rsidRPr="007A0A55" w:rsidRDefault="006D7FDE" w:rsidP="006D7FDE">
      <w:pPr>
        <w:pStyle w:val="ListBullet"/>
      </w:pPr>
      <w:r>
        <w:t>k</w:t>
      </w:r>
      <w:r w:rsidRPr="007A0A55">
        <w:t>nowledge and application of asymmetric committal height considerations.</w:t>
      </w:r>
    </w:p>
    <w:p w14:paraId="244A7855" w14:textId="2A4D343D" w:rsidR="006D7FDE" w:rsidRPr="001062C1" w:rsidRDefault="006D7FDE" w:rsidP="001062C1">
      <w:pPr>
        <w:pStyle w:val="normalafterlisttable"/>
        <w:rPr>
          <w:rStyle w:val="bold"/>
        </w:rPr>
      </w:pPr>
      <w:r w:rsidRPr="001062C1">
        <w:rPr>
          <w:rStyle w:val="bold"/>
        </w:rPr>
        <w:t>IFR – departure and climb after take-off with one engine simulated inoperative – form 6D Multi</w:t>
      </w:r>
      <w:r w:rsidRPr="001062C1">
        <w:rPr>
          <w:rStyle w:val="bold"/>
        </w:rPr>
        <w:noBreakHyphen/>
        <w:t>engine aeroplane flight crew member proficiency check report</w:t>
      </w:r>
    </w:p>
    <w:p w14:paraId="57F708BA" w14:textId="77777777" w:rsidR="006D7FDE" w:rsidRPr="0004520A" w:rsidRDefault="006D7FDE" w:rsidP="006D7FDE">
      <w:r w:rsidRPr="0004520A">
        <w:t>The check pilot will:</w:t>
      </w:r>
    </w:p>
    <w:p w14:paraId="3B16BC16" w14:textId="77777777" w:rsidR="006D7FDE" w:rsidRPr="007A0A55" w:rsidRDefault="006D7FDE" w:rsidP="006D7FDE">
      <w:pPr>
        <w:pStyle w:val="ListBullet"/>
      </w:pPr>
      <w:r>
        <w:t>i</w:t>
      </w:r>
      <w:r w:rsidRPr="007A0A55">
        <w:t>ntroduce, as soon as safe to do so after take-off, simulated instrument meteorological conditions (IMC) by day only using a hood</w:t>
      </w:r>
    </w:p>
    <w:p w14:paraId="723A5CC6" w14:textId="77777777" w:rsidR="006D7FDE" w:rsidRPr="007A0A55" w:rsidRDefault="006D7FDE" w:rsidP="006D7FDE">
      <w:pPr>
        <w:pStyle w:val="ListBullet"/>
      </w:pPr>
      <w:r w:rsidRPr="0004520A">
        <w:t>initiate the simulation no lower than 400ft AGL and no slower than V2 or VTOSS + 10kts</w:t>
      </w:r>
    </w:p>
    <w:p w14:paraId="44060E64" w14:textId="77777777" w:rsidR="006D7FDE" w:rsidRPr="007A0A55" w:rsidRDefault="006D7FDE" w:rsidP="006D7FDE">
      <w:pPr>
        <w:pStyle w:val="ListBullet"/>
      </w:pPr>
      <w:r w:rsidRPr="0004520A">
        <w:t xml:space="preserve">announce </w:t>
      </w:r>
      <w:r w:rsidRPr="007A0A55">
        <w:t>‘simulation‘ and slowly retard the throttle/power lever of the desired engine to idle (zero thrust if applicable)</w:t>
      </w:r>
    </w:p>
    <w:p w14:paraId="3762F2E9" w14:textId="77777777" w:rsidR="006D7FDE" w:rsidRPr="007A0A55" w:rsidRDefault="006D7FDE" w:rsidP="006D7FDE">
      <w:pPr>
        <w:pStyle w:val="ListBullet"/>
      </w:pPr>
      <w:r w:rsidRPr="0004520A">
        <w:t>return the engine controls to normal and direct the candidate to continue a normal departure on conclusion of the simulation.</w:t>
      </w:r>
    </w:p>
    <w:p w14:paraId="6A0DB3A7" w14:textId="77777777" w:rsidR="006D7FDE" w:rsidRPr="0004520A" w:rsidRDefault="006D7FDE" w:rsidP="006D7FDE">
      <w:pPr>
        <w:pStyle w:val="normalafterlisttable"/>
      </w:pPr>
      <w:r>
        <w:t>W</w:t>
      </w:r>
      <w:r w:rsidRPr="0004520A">
        <w:t>ith the candidate controlling the aircraft solely with the flight instruments</w:t>
      </w:r>
      <w:r>
        <w:t>, t</w:t>
      </w:r>
      <w:r w:rsidRPr="0004520A">
        <w:t xml:space="preserve">he check pilot will </w:t>
      </w:r>
      <w:r w:rsidRPr="00D518E7">
        <w:t>assess</w:t>
      </w:r>
      <w:r w:rsidRPr="0004520A">
        <w:t>:</w:t>
      </w:r>
    </w:p>
    <w:p w14:paraId="2AB1F3CC" w14:textId="77777777" w:rsidR="006D7FDE" w:rsidRPr="007A0A55" w:rsidRDefault="006D7FDE" w:rsidP="006D7FDE">
      <w:pPr>
        <w:pStyle w:val="ListBullet"/>
      </w:pPr>
      <w:r>
        <w:t>i</w:t>
      </w:r>
      <w:r w:rsidRPr="007A0A55">
        <w:t>mmediate control of the flight path and attaining optimum attitude</w:t>
      </w:r>
    </w:p>
    <w:p w14:paraId="07E2A2B1" w14:textId="77777777" w:rsidR="006D7FDE" w:rsidRPr="007A0A55" w:rsidRDefault="006D7FDE" w:rsidP="006D7FDE">
      <w:pPr>
        <w:pStyle w:val="ListBullet"/>
      </w:pPr>
      <w:r>
        <w:t>a</w:t>
      </w:r>
      <w:r w:rsidRPr="007A0A55">
        <w:t>pplication of maximum power and maintaining appropriate airspeed</w:t>
      </w:r>
    </w:p>
    <w:p w14:paraId="1C882204" w14:textId="77777777" w:rsidR="006D7FDE" w:rsidRPr="007A0A55" w:rsidRDefault="006D7FDE" w:rsidP="006D7FDE">
      <w:pPr>
        <w:pStyle w:val="ListBullet"/>
      </w:pPr>
      <w:r>
        <w:t>t</w:t>
      </w:r>
      <w:r w:rsidRPr="007A0A55">
        <w:t>imely identification and nomination of 'failed’ engine</w:t>
      </w:r>
    </w:p>
    <w:p w14:paraId="2D8DB265" w14:textId="77777777" w:rsidR="006D7FDE" w:rsidRPr="007A0A55" w:rsidRDefault="006D7FDE" w:rsidP="006D7FDE">
      <w:pPr>
        <w:pStyle w:val="ListBullet"/>
      </w:pPr>
      <w:r>
        <w:t>s</w:t>
      </w:r>
      <w:r w:rsidRPr="007A0A55">
        <w:t>imulated conduct of recall items/vital actions – touch drills only for feather/shutdown actions.</w:t>
      </w:r>
    </w:p>
    <w:p w14:paraId="30019659" w14:textId="77777777" w:rsidR="006D7FDE" w:rsidRPr="009E2C85" w:rsidRDefault="006D7FDE" w:rsidP="001062C1">
      <w:pPr>
        <w:pStyle w:val="normalafterlisttable"/>
      </w:pPr>
      <w:r w:rsidRPr="009E2C85">
        <w:t>After check pilot sets zero thrust:</w:t>
      </w:r>
    </w:p>
    <w:p w14:paraId="47F19D03" w14:textId="77777777" w:rsidR="006D7FDE" w:rsidRPr="007A0A55" w:rsidRDefault="006D7FDE" w:rsidP="006D7FDE">
      <w:pPr>
        <w:pStyle w:val="ListBullet"/>
      </w:pPr>
      <w:r>
        <w:t>c</w:t>
      </w:r>
      <w:r w:rsidRPr="007A0A55">
        <w:t>onfiguring the aircraft for best ROC</w:t>
      </w:r>
    </w:p>
    <w:p w14:paraId="1B215D46" w14:textId="77777777" w:rsidR="006D7FDE" w:rsidRPr="007A0A55" w:rsidRDefault="006D7FDE" w:rsidP="006D7FDE">
      <w:pPr>
        <w:pStyle w:val="ListBullet"/>
      </w:pPr>
      <w:r>
        <w:t>s</w:t>
      </w:r>
      <w:r w:rsidRPr="007A0A55">
        <w:t>ecuring engine – touch drills only</w:t>
      </w:r>
    </w:p>
    <w:p w14:paraId="6A041075" w14:textId="77777777" w:rsidR="006D7FDE" w:rsidRPr="007A0A55" w:rsidRDefault="006D7FDE" w:rsidP="006D7FDE">
      <w:pPr>
        <w:pStyle w:val="ListBullet"/>
      </w:pPr>
      <w:r>
        <w:t>m</w:t>
      </w:r>
      <w:r w:rsidRPr="007A0A55">
        <w:t>anoeuvring the aircraft for climb to MSA or LSALT clear of obstacles or use of an escape route or special procedure</w:t>
      </w:r>
    </w:p>
    <w:p w14:paraId="38F84407" w14:textId="77777777" w:rsidR="006D7FDE" w:rsidRPr="007A0A55" w:rsidRDefault="006D7FDE" w:rsidP="006D7FDE">
      <w:pPr>
        <w:pStyle w:val="ListBullet"/>
      </w:pPr>
      <w:r>
        <w:t>p</w:t>
      </w:r>
      <w:r w:rsidRPr="007A0A55">
        <w:t>lanning for continuation of flight and safe landing including radio calls.</w:t>
      </w:r>
    </w:p>
    <w:p w14:paraId="27568D1F" w14:textId="339D24D9" w:rsidR="006D7FDE" w:rsidRPr="001062C1" w:rsidRDefault="006D7FDE" w:rsidP="001062C1">
      <w:pPr>
        <w:pStyle w:val="normalafterlisttable"/>
        <w:rPr>
          <w:rStyle w:val="bold"/>
        </w:rPr>
      </w:pPr>
      <w:r w:rsidRPr="001062C1">
        <w:rPr>
          <w:rStyle w:val="bold"/>
        </w:rPr>
        <w:t>IFR – instrument approach with one engine simulated inoperative – form 6D Multi-engine aeroplane flight crew member proficiency check report</w:t>
      </w:r>
    </w:p>
    <w:p w14:paraId="3E70AA2A" w14:textId="77777777" w:rsidR="006D7FDE" w:rsidRPr="0004520A" w:rsidRDefault="006D7FDE" w:rsidP="006D7FDE">
      <w:r w:rsidRPr="0004520A">
        <w:t>The check pilot will:</w:t>
      </w:r>
    </w:p>
    <w:p w14:paraId="033CE72D" w14:textId="77777777" w:rsidR="006D7FDE" w:rsidRPr="0004520A" w:rsidRDefault="006D7FDE" w:rsidP="006D7FDE">
      <w:pPr>
        <w:pStyle w:val="ListBullet"/>
      </w:pPr>
      <w:r w:rsidRPr="0004520A">
        <w:t>initiate the simulation by day only in simulated IMC conditions at an appropriate time prior to final approach on a planned instrument approach</w:t>
      </w:r>
    </w:p>
    <w:p w14:paraId="527D5BA0" w14:textId="77777777" w:rsidR="006D7FDE" w:rsidRPr="0004520A" w:rsidRDefault="006D7FDE" w:rsidP="006D7FDE">
      <w:pPr>
        <w:pStyle w:val="ListBullet"/>
      </w:pPr>
      <w:r w:rsidRPr="0004520A">
        <w:t xml:space="preserve">announce </w:t>
      </w:r>
      <w:r>
        <w:t>‘</w:t>
      </w:r>
      <w:r w:rsidRPr="0004520A">
        <w:t>simulation</w:t>
      </w:r>
      <w:r>
        <w:t xml:space="preserve">’ </w:t>
      </w:r>
      <w:r w:rsidRPr="0004520A">
        <w:t>and slowly retard the throttle/power lever of the desired engine to idle (zero thrust if applicable)</w:t>
      </w:r>
    </w:p>
    <w:p w14:paraId="2E30DE66" w14:textId="77777777" w:rsidR="006D7FDE" w:rsidRPr="0004520A" w:rsidRDefault="006D7FDE" w:rsidP="006D7FDE">
      <w:pPr>
        <w:pStyle w:val="ListBullet"/>
      </w:pPr>
      <w:r w:rsidRPr="0004520A">
        <w:t>return the engine controls to symmetric thrust and direct the candidate to continue a normal approach on conclusion of the simulation.</w:t>
      </w:r>
    </w:p>
    <w:p w14:paraId="23D0AE4C" w14:textId="77777777" w:rsidR="006D7FDE" w:rsidRPr="0004520A" w:rsidRDefault="006D7FDE" w:rsidP="006D7FDE">
      <w:pPr>
        <w:pStyle w:val="normalafterlisttable"/>
      </w:pPr>
      <w:r w:rsidRPr="0004520A">
        <w:t>This exercise can be continued to become the missed approach with one engine simulated inoperative sequence</w:t>
      </w:r>
      <w:r>
        <w:t>,</w:t>
      </w:r>
      <w:r w:rsidRPr="0004520A">
        <w:t xml:space="preserve"> if desired.</w:t>
      </w:r>
    </w:p>
    <w:p w14:paraId="17BB58C7" w14:textId="77777777" w:rsidR="006D7FDE" w:rsidRPr="0004520A" w:rsidRDefault="006D7FDE" w:rsidP="006D7FDE">
      <w:r>
        <w:t>W</w:t>
      </w:r>
      <w:r w:rsidRPr="0004520A">
        <w:t>ith the candidate controlling the aircraft solely with the flight instruments</w:t>
      </w:r>
      <w:r>
        <w:t>, t</w:t>
      </w:r>
      <w:r w:rsidRPr="0004520A">
        <w:t>he check pilot will assess:</w:t>
      </w:r>
    </w:p>
    <w:p w14:paraId="0949827E" w14:textId="77777777" w:rsidR="006D7FDE" w:rsidRPr="007A0A55" w:rsidRDefault="006D7FDE" w:rsidP="006D7FDE">
      <w:pPr>
        <w:pStyle w:val="ListBullet"/>
      </w:pPr>
      <w:r>
        <w:t>i</w:t>
      </w:r>
      <w:r w:rsidRPr="007A0A55">
        <w:t>mmediate control of the flight path and attaining optimum attitude</w:t>
      </w:r>
    </w:p>
    <w:p w14:paraId="641FD817" w14:textId="77777777" w:rsidR="006D7FDE" w:rsidRPr="007A0A55" w:rsidRDefault="006D7FDE" w:rsidP="006D7FDE">
      <w:pPr>
        <w:pStyle w:val="ListBullet"/>
      </w:pPr>
      <w:r>
        <w:t>a</w:t>
      </w:r>
      <w:r w:rsidRPr="007A0A55">
        <w:t>pplication of power and maintaining appropriate airspeed</w:t>
      </w:r>
    </w:p>
    <w:p w14:paraId="34B1CCAA" w14:textId="77777777" w:rsidR="006D7FDE" w:rsidRPr="007A0A55" w:rsidRDefault="006D7FDE" w:rsidP="006D7FDE">
      <w:pPr>
        <w:pStyle w:val="ListBullet"/>
      </w:pPr>
      <w:r>
        <w:t>t</w:t>
      </w:r>
      <w:r w:rsidRPr="007A0A55">
        <w:t>imely identification and nomination of ‘failed’ engine</w:t>
      </w:r>
    </w:p>
    <w:p w14:paraId="24055539" w14:textId="77777777" w:rsidR="006D7FDE" w:rsidRPr="007A0A55" w:rsidRDefault="006D7FDE" w:rsidP="006D7FDE">
      <w:pPr>
        <w:pStyle w:val="ListBullet"/>
      </w:pPr>
      <w:r>
        <w:t>s</w:t>
      </w:r>
      <w:r w:rsidRPr="007A0A55">
        <w:t>imulated conduct of recall items/vital actions – touch drills only for feather/shutdown actions.</w:t>
      </w:r>
    </w:p>
    <w:p w14:paraId="7BA33FC6" w14:textId="77777777" w:rsidR="006D7FDE" w:rsidRPr="00B0665C" w:rsidRDefault="006D7FDE" w:rsidP="001062C1">
      <w:pPr>
        <w:pStyle w:val="normalafterlisttable"/>
      </w:pPr>
      <w:r w:rsidRPr="00B0665C">
        <w:t>After check pilot sets zero thrust:</w:t>
      </w:r>
    </w:p>
    <w:p w14:paraId="40D2877D" w14:textId="77777777" w:rsidR="006D7FDE" w:rsidRPr="00B0665C" w:rsidRDefault="006D7FDE" w:rsidP="006D7FDE">
      <w:pPr>
        <w:pStyle w:val="ListBullet"/>
      </w:pPr>
      <w:r w:rsidRPr="00B0665C">
        <w:t>as applicable, configuring the aircraft for best ROC, level flight at a safe speed, or continued descent</w:t>
      </w:r>
    </w:p>
    <w:p w14:paraId="67A4AA4A" w14:textId="77777777" w:rsidR="006D7FDE" w:rsidRPr="00B0665C" w:rsidRDefault="006D7FDE" w:rsidP="006D7FDE">
      <w:pPr>
        <w:pStyle w:val="ListBullet"/>
      </w:pPr>
      <w:r w:rsidRPr="00B0665C">
        <w:t>securing engine – touch drills only</w:t>
      </w:r>
    </w:p>
    <w:p w14:paraId="3325B798" w14:textId="77777777" w:rsidR="006D7FDE" w:rsidRPr="00B0665C" w:rsidRDefault="006D7FDE" w:rsidP="006D7FDE">
      <w:pPr>
        <w:pStyle w:val="ListBullet"/>
      </w:pPr>
      <w:r w:rsidRPr="00B0665C">
        <w:t>manoeuvring the aircraft for continuation of the approach</w:t>
      </w:r>
    </w:p>
    <w:p w14:paraId="49010C79" w14:textId="77777777" w:rsidR="006D7FDE" w:rsidRPr="00B0665C" w:rsidRDefault="006D7FDE" w:rsidP="006D7FDE">
      <w:pPr>
        <w:pStyle w:val="ListBullet"/>
      </w:pPr>
      <w:r w:rsidRPr="00B0665C">
        <w:t>planning for continuation of flight and safe landing including radio calls.</w:t>
      </w:r>
    </w:p>
    <w:p w14:paraId="48485805" w14:textId="5777F33B" w:rsidR="006D7FDE" w:rsidRPr="001062C1" w:rsidRDefault="006D7FDE" w:rsidP="001062C1">
      <w:pPr>
        <w:pStyle w:val="normalafterlisttable"/>
        <w:rPr>
          <w:rStyle w:val="bold"/>
        </w:rPr>
      </w:pPr>
      <w:r w:rsidRPr="001062C1">
        <w:rPr>
          <w:rStyle w:val="bold"/>
        </w:rPr>
        <w:t>IFR – missed approach with one engine simulated inoperative – form 6D Multi-engine aeroplane flight crew member proficiency check report</w:t>
      </w:r>
    </w:p>
    <w:p w14:paraId="1A659E65" w14:textId="77777777" w:rsidR="006D7FDE" w:rsidRPr="0004520A" w:rsidRDefault="006D7FDE" w:rsidP="006D7FDE">
      <w:r w:rsidRPr="0004520A">
        <w:t>The check pilot will:</w:t>
      </w:r>
    </w:p>
    <w:p w14:paraId="477A55B8" w14:textId="77777777" w:rsidR="006D7FDE" w:rsidRPr="007A0A55" w:rsidRDefault="006D7FDE" w:rsidP="006D7FDE">
      <w:pPr>
        <w:pStyle w:val="ListBullet"/>
      </w:pPr>
      <w:r>
        <w:t xml:space="preserve">if desired, </w:t>
      </w:r>
      <w:r w:rsidRPr="007A0A55">
        <w:t>initiate the simulation by day only in simulated IMC conditions at an appropriate time on final approach during the ‘instrument approach with one engine simulated inoperative’ sequence</w:t>
      </w:r>
    </w:p>
    <w:p w14:paraId="3B374332" w14:textId="77777777" w:rsidR="006D7FDE" w:rsidRPr="007A0A55" w:rsidRDefault="006D7FDE" w:rsidP="006D7FDE">
      <w:pPr>
        <w:pStyle w:val="ListBullet"/>
      </w:pPr>
      <w:r w:rsidRPr="0004520A">
        <w:t>direct the candidate to commence a missed approach</w:t>
      </w:r>
    </w:p>
    <w:p w14:paraId="5219965A" w14:textId="77777777" w:rsidR="006D7FDE" w:rsidRPr="007A0A55" w:rsidRDefault="006D7FDE" w:rsidP="006D7FDE">
      <w:pPr>
        <w:pStyle w:val="ListBullet"/>
      </w:pPr>
      <w:r w:rsidRPr="0004520A">
        <w:t>return the engine controls to normal and direct the candidate to continue a normal departure on conclusion of the simulation.</w:t>
      </w:r>
    </w:p>
    <w:p w14:paraId="3AA9D595" w14:textId="77777777" w:rsidR="006D7FDE" w:rsidRPr="0004520A" w:rsidRDefault="006D7FDE" w:rsidP="006D7FDE">
      <w:pPr>
        <w:pStyle w:val="normalafterlisttable"/>
      </w:pPr>
      <w:r>
        <w:t>W</w:t>
      </w:r>
      <w:r w:rsidRPr="0004520A">
        <w:t>ith the candidate controlling the aircraft solely with the flight instruments</w:t>
      </w:r>
      <w:r>
        <w:t>,</w:t>
      </w:r>
      <w:r w:rsidRPr="0004520A">
        <w:t xml:space="preserve"> </w:t>
      </w:r>
      <w:r>
        <w:t>t</w:t>
      </w:r>
      <w:r w:rsidRPr="0004520A">
        <w:t>he check pilot will assess:</w:t>
      </w:r>
    </w:p>
    <w:p w14:paraId="20739BA2" w14:textId="77777777" w:rsidR="006D7FDE" w:rsidRPr="007A0A55" w:rsidRDefault="006D7FDE" w:rsidP="006D7FDE">
      <w:pPr>
        <w:pStyle w:val="ListBullet"/>
      </w:pPr>
      <w:r>
        <w:t>c</w:t>
      </w:r>
      <w:r w:rsidRPr="007A0A55">
        <w:t>ontinued directional control of the flight path and optimum attitude maintenance during power application</w:t>
      </w:r>
    </w:p>
    <w:p w14:paraId="0E265BEA" w14:textId="77777777" w:rsidR="006D7FDE" w:rsidRPr="007A0A55" w:rsidRDefault="006D7FDE" w:rsidP="006D7FDE">
      <w:pPr>
        <w:pStyle w:val="ListBullet"/>
      </w:pPr>
      <w:r>
        <w:t>c</w:t>
      </w:r>
      <w:r w:rsidRPr="007A0A55">
        <w:t>onfiguring of the aircraft for best ROC</w:t>
      </w:r>
    </w:p>
    <w:p w14:paraId="70A0CD1D" w14:textId="77777777" w:rsidR="006D7FDE" w:rsidRPr="007A0A55" w:rsidRDefault="006D7FDE" w:rsidP="006D7FDE">
      <w:pPr>
        <w:pStyle w:val="ListBullet"/>
      </w:pPr>
      <w:r>
        <w:t>m</w:t>
      </w:r>
      <w:r w:rsidRPr="007A0A55">
        <w:t>anoeuvring the aircraft for missed approach</w:t>
      </w:r>
    </w:p>
    <w:p w14:paraId="63E9B8B6" w14:textId="77777777" w:rsidR="006D7FDE" w:rsidRPr="007A0A55" w:rsidRDefault="006D7FDE" w:rsidP="006D7FDE">
      <w:pPr>
        <w:pStyle w:val="ListBullet"/>
      </w:pPr>
      <w:r>
        <w:t>p</w:t>
      </w:r>
      <w:r w:rsidRPr="007A0A55">
        <w:t>lanning for continuation of flight and safe landing including radio calls.</w:t>
      </w:r>
    </w:p>
    <w:p w14:paraId="185FFC9B" w14:textId="245F85D7" w:rsidR="006D7FDE" w:rsidRPr="007A0A55" w:rsidRDefault="00C94F73" w:rsidP="006D7FDE">
      <w:pPr>
        <w:pStyle w:val="Heading5"/>
      </w:pPr>
      <w:r>
        <w:t>Non-normal exercises</w:t>
      </w:r>
      <w:r w:rsidR="006D7FDE" w:rsidRPr="00EA5BED">
        <w:t xml:space="preserve"> </w:t>
      </w:r>
      <w:r w:rsidR="006D7FDE" w:rsidRPr="007A0A55">
        <w:t>– Rotorcraft</w:t>
      </w:r>
    </w:p>
    <w:p w14:paraId="356A7BA9" w14:textId="77777777" w:rsidR="006D7FDE" w:rsidRPr="006D7FDE" w:rsidRDefault="006D7FDE" w:rsidP="00B81CA3">
      <w:pPr>
        <w:pStyle w:val="Sampletext"/>
        <w:rPr>
          <w:rStyle w:val="Strong"/>
          <w:b/>
          <w:bCs w:val="0"/>
        </w:rPr>
      </w:pPr>
      <w:r w:rsidRPr="006D7FDE">
        <w:rPr>
          <w:rStyle w:val="Strong"/>
          <w:b/>
          <w:bCs w:val="0"/>
        </w:rPr>
        <w:t>Sample text</w:t>
      </w:r>
    </w:p>
    <w:p w14:paraId="5116C275" w14:textId="77777777" w:rsidR="006D7FDE" w:rsidRPr="002D4956" w:rsidRDefault="006D7FDE" w:rsidP="006D7FDE">
      <w:pPr>
        <w:pStyle w:val="normalafterlisttable"/>
        <w:rPr>
          <w:rStyle w:val="bold"/>
        </w:rPr>
      </w:pPr>
      <w:r w:rsidRPr="002D4956">
        <w:rPr>
          <w:rStyle w:val="bold"/>
        </w:rPr>
        <w:t>Single-engine</w:t>
      </w:r>
    </w:p>
    <w:p w14:paraId="712EE7F4" w14:textId="502CFDFD" w:rsidR="006D7FDE" w:rsidRPr="001062C1" w:rsidRDefault="006D7FDE" w:rsidP="001062C1">
      <w:pPr>
        <w:pStyle w:val="normalafterlisttable"/>
        <w:rPr>
          <w:rStyle w:val="bold"/>
        </w:rPr>
      </w:pPr>
      <w:r w:rsidRPr="001062C1">
        <w:rPr>
          <w:rStyle w:val="bold"/>
        </w:rPr>
        <w:t>VFR – simulated complete engine failure and forced landing in cruise – form 6A Single-engine helicopter flight crew member proficiency check report</w:t>
      </w:r>
    </w:p>
    <w:p w14:paraId="2F857999" w14:textId="77777777" w:rsidR="006D7FDE" w:rsidRPr="0004520A" w:rsidRDefault="006D7FDE" w:rsidP="006D7FDE">
      <w:r w:rsidRPr="0004520A">
        <w:t>The check pilot will:</w:t>
      </w:r>
    </w:p>
    <w:p w14:paraId="2E96A319" w14:textId="77777777" w:rsidR="006D7FDE" w:rsidRPr="007A0A55" w:rsidRDefault="006D7FDE" w:rsidP="006D7FDE">
      <w:pPr>
        <w:pStyle w:val="ListBullet"/>
      </w:pPr>
      <w:r w:rsidRPr="0004520A">
        <w:t xml:space="preserve">initiate the simulation by day only in an aircraft position where the candidate can demonstrate sufficient procedures for carrying out a safe forced landing to enable a </w:t>
      </w:r>
      <w:r w:rsidRPr="007A0A55">
        <w:t>‘competent’ assessment</w:t>
      </w:r>
    </w:p>
    <w:p w14:paraId="63FBB89E" w14:textId="77777777" w:rsidR="006D7FDE" w:rsidRPr="007A0A55" w:rsidRDefault="006D7FDE" w:rsidP="006D7FDE">
      <w:pPr>
        <w:pStyle w:val="ListBullet"/>
      </w:pPr>
      <w:r w:rsidRPr="0004520A">
        <w:t>commence the simulation no lower than 1000ft AGL to allow conduct and assessment of emergency procedures</w:t>
      </w:r>
    </w:p>
    <w:p w14:paraId="4AE66AA0" w14:textId="77777777" w:rsidR="006D7FDE" w:rsidRPr="007A0A55" w:rsidRDefault="006D7FDE" w:rsidP="006D7FDE">
      <w:pPr>
        <w:pStyle w:val="ListBullet"/>
      </w:pPr>
      <w:r w:rsidRPr="0004520A">
        <w:t>ensure the engine remains in the correct operating temperature range for the missed approach</w:t>
      </w:r>
    </w:p>
    <w:p w14:paraId="0495652E" w14:textId="77777777" w:rsidR="006D7FDE" w:rsidRPr="007A0A55" w:rsidRDefault="006D7FDE" w:rsidP="006D7FDE">
      <w:pPr>
        <w:pStyle w:val="ListBullet"/>
      </w:pPr>
      <w:r w:rsidRPr="0004520A">
        <w:t>direct the candidate to execute a missed approach to ensure the aircraft remains above 500ft AGL unless aligned with a suitable aerodrome or low flying area.</w:t>
      </w:r>
    </w:p>
    <w:p w14:paraId="72573C25" w14:textId="77777777" w:rsidR="006D7FDE" w:rsidRDefault="006D7FDE" w:rsidP="006D7FDE">
      <w:pPr>
        <w:pStyle w:val="normalafterlisttable"/>
      </w:pPr>
      <w:r w:rsidRPr="0004520A">
        <w:t>The check pilot will announce the simulation and retard</w:t>
      </w:r>
      <w:r>
        <w:t xml:space="preserve"> </w:t>
      </w:r>
      <w:r w:rsidRPr="0004520A">
        <w:t xml:space="preserve">the throttle to idle (or simulate </w:t>
      </w:r>
      <w:r>
        <w:t xml:space="preserve">an </w:t>
      </w:r>
      <w:r w:rsidRPr="0004520A">
        <w:t>emergency as per RFM)</w:t>
      </w:r>
      <w:r>
        <w:t>.</w:t>
      </w:r>
    </w:p>
    <w:p w14:paraId="17AB5E9D" w14:textId="77777777" w:rsidR="006D7FDE" w:rsidRPr="0004520A" w:rsidRDefault="006D7FDE" w:rsidP="006D7FDE">
      <w:r w:rsidRPr="0004520A">
        <w:t xml:space="preserve">The check pilot </w:t>
      </w:r>
      <w:r>
        <w:t xml:space="preserve">will </w:t>
      </w:r>
      <w:r w:rsidRPr="0004520A">
        <w:t>assess:</w:t>
      </w:r>
    </w:p>
    <w:p w14:paraId="24597A97" w14:textId="77777777" w:rsidR="006D7FDE" w:rsidRPr="007A0A55" w:rsidRDefault="006D7FDE" w:rsidP="006D7FDE">
      <w:pPr>
        <w:pStyle w:val="ListBullet"/>
      </w:pPr>
      <w:r>
        <w:t>i</w:t>
      </w:r>
      <w:r w:rsidRPr="007A0A55">
        <w:t>mmediate control of RRPM and initiation of autorotative flight</w:t>
      </w:r>
    </w:p>
    <w:p w14:paraId="17C0A642" w14:textId="77777777" w:rsidR="006D7FDE" w:rsidRPr="007A0A55" w:rsidRDefault="006D7FDE" w:rsidP="006D7FDE">
      <w:pPr>
        <w:pStyle w:val="ListBullet"/>
      </w:pPr>
      <w:r>
        <w:t>i</w:t>
      </w:r>
      <w:r w:rsidRPr="007A0A55">
        <w:t>mmediate control of the flight path attaining optimum glide attitude and IAS</w:t>
      </w:r>
    </w:p>
    <w:p w14:paraId="54B6FCAE" w14:textId="77777777" w:rsidR="006D7FDE" w:rsidRPr="007A0A55" w:rsidRDefault="006D7FDE" w:rsidP="006D7FDE">
      <w:pPr>
        <w:pStyle w:val="ListBullet"/>
      </w:pPr>
      <w:r>
        <w:t>s</w:t>
      </w:r>
      <w:r w:rsidRPr="007A0A55">
        <w:t>imulated conduct of recall items/vital actions</w:t>
      </w:r>
    </w:p>
    <w:p w14:paraId="0B087CBA" w14:textId="77777777" w:rsidR="006D7FDE" w:rsidRPr="007A0A55" w:rsidRDefault="006D7FDE" w:rsidP="006D7FDE">
      <w:pPr>
        <w:pStyle w:val="ListBullet"/>
      </w:pPr>
      <w:r>
        <w:t>c</w:t>
      </w:r>
      <w:r w:rsidRPr="007A0A55">
        <w:t>onfigur</w:t>
      </w:r>
      <w:r>
        <w:t>ing</w:t>
      </w:r>
      <w:r w:rsidRPr="007A0A55">
        <w:t xml:space="preserve"> of the rotorcraft for appropriate range</w:t>
      </w:r>
    </w:p>
    <w:p w14:paraId="5FA5930E" w14:textId="77777777" w:rsidR="006D7FDE" w:rsidRPr="007A0A55" w:rsidRDefault="006D7FDE" w:rsidP="006D7FDE">
      <w:pPr>
        <w:pStyle w:val="ListBullet"/>
      </w:pPr>
      <w:r>
        <w:t>s</w:t>
      </w:r>
      <w:r w:rsidRPr="007A0A55">
        <w:t>election of a landing area</w:t>
      </w:r>
    </w:p>
    <w:p w14:paraId="6E0775B9" w14:textId="77777777" w:rsidR="006D7FDE" w:rsidRPr="007A0A55" w:rsidRDefault="006D7FDE" w:rsidP="006D7FDE">
      <w:pPr>
        <w:pStyle w:val="ListBullet"/>
      </w:pPr>
      <w:r>
        <w:t>p</w:t>
      </w:r>
      <w:r w:rsidRPr="007A0A55">
        <w:t>lan</w:t>
      </w:r>
      <w:r>
        <w:t>ning</w:t>
      </w:r>
      <w:r w:rsidRPr="007A0A55">
        <w:t xml:space="preserve"> of the approach and diversion to intercept the approach path as required</w:t>
      </w:r>
    </w:p>
    <w:p w14:paraId="2F3C1ACA" w14:textId="77777777" w:rsidR="006D7FDE" w:rsidRPr="007A0A55" w:rsidRDefault="006D7FDE" w:rsidP="006D7FDE">
      <w:pPr>
        <w:pStyle w:val="ListBullet"/>
      </w:pPr>
      <w:r>
        <w:t>c</w:t>
      </w:r>
      <w:r w:rsidRPr="007A0A55">
        <w:t>hecklist review and restart if time permits</w:t>
      </w:r>
    </w:p>
    <w:p w14:paraId="2FDC9678" w14:textId="77777777" w:rsidR="006D7FDE" w:rsidRPr="007A0A55" w:rsidRDefault="006D7FDE" w:rsidP="006D7FDE">
      <w:pPr>
        <w:pStyle w:val="ListBullet"/>
      </w:pPr>
      <w:r>
        <w:t>p</w:t>
      </w:r>
      <w:r w:rsidRPr="007A0A55">
        <w:t>assenger briefing and mayday call</w:t>
      </w:r>
    </w:p>
    <w:p w14:paraId="3C854054" w14:textId="77777777" w:rsidR="006D7FDE" w:rsidRPr="007A0A55" w:rsidRDefault="006D7FDE" w:rsidP="006D7FDE">
      <w:pPr>
        <w:pStyle w:val="ListBullet"/>
      </w:pPr>
      <w:r>
        <w:t>a</w:t>
      </w:r>
      <w:r w:rsidRPr="007A0A55">
        <w:t>pproach path adjustments as necessary</w:t>
      </w:r>
    </w:p>
    <w:p w14:paraId="5F019BF9" w14:textId="77777777" w:rsidR="006D7FDE" w:rsidRPr="007A0A55" w:rsidRDefault="006D7FDE" w:rsidP="006D7FDE">
      <w:pPr>
        <w:pStyle w:val="ListBullet"/>
      </w:pPr>
      <w:r>
        <w:t>c</w:t>
      </w:r>
      <w:r w:rsidRPr="007A0A55">
        <w:t>onfigur</w:t>
      </w:r>
      <w:r>
        <w:t>ing</w:t>
      </w:r>
      <w:r w:rsidRPr="007A0A55">
        <w:t xml:space="preserve"> of aircraft for landing</w:t>
      </w:r>
    </w:p>
    <w:p w14:paraId="5BC987E8" w14:textId="77777777" w:rsidR="006D7FDE" w:rsidRPr="007A0A55" w:rsidRDefault="006D7FDE" w:rsidP="006D7FDE">
      <w:pPr>
        <w:pStyle w:val="ListBullet"/>
      </w:pPr>
      <w:r>
        <w:t>s</w:t>
      </w:r>
      <w:r w:rsidRPr="007A0A55">
        <w:t>hutdown and pre-impact actions</w:t>
      </w:r>
    </w:p>
    <w:p w14:paraId="5D6FB110" w14:textId="77777777" w:rsidR="006D7FDE" w:rsidRPr="007A0A55" w:rsidRDefault="006D7FDE" w:rsidP="006D7FDE">
      <w:pPr>
        <w:pStyle w:val="ListBullet"/>
      </w:pPr>
      <w:r>
        <w:t>l</w:t>
      </w:r>
      <w:r w:rsidRPr="007A0A55">
        <w:t>ikelihood of achieving planned touchdown point.</w:t>
      </w:r>
    </w:p>
    <w:p w14:paraId="20E88E3A" w14:textId="77777777" w:rsidR="006D7FDE" w:rsidRPr="002D4956" w:rsidRDefault="006D7FDE" w:rsidP="006D7FDE">
      <w:pPr>
        <w:pStyle w:val="normalafterlisttable"/>
        <w:rPr>
          <w:rStyle w:val="bold"/>
        </w:rPr>
      </w:pPr>
      <w:r w:rsidRPr="002D4956">
        <w:rPr>
          <w:rStyle w:val="bold"/>
        </w:rPr>
        <w:t>Multi-engine</w:t>
      </w:r>
    </w:p>
    <w:p w14:paraId="14A511A0" w14:textId="14180CD2" w:rsidR="006D7FDE" w:rsidRPr="001062C1" w:rsidRDefault="006D7FDE" w:rsidP="001062C1">
      <w:pPr>
        <w:pStyle w:val="normalafterlisttable"/>
        <w:rPr>
          <w:rStyle w:val="bold"/>
        </w:rPr>
      </w:pPr>
      <w:r w:rsidRPr="001062C1">
        <w:rPr>
          <w:rStyle w:val="bold"/>
        </w:rPr>
        <w:t>VFR – simulated complete engine failure during take-off – form 6B Multi-engine helicopter flight crew member proficiency check report</w:t>
      </w:r>
    </w:p>
    <w:p w14:paraId="1BA1F6B4" w14:textId="77777777" w:rsidR="006D7FDE" w:rsidRPr="0004520A" w:rsidRDefault="006D7FDE" w:rsidP="006D7FDE">
      <w:r w:rsidRPr="0004520A">
        <w:t>The check pilot will:</w:t>
      </w:r>
    </w:p>
    <w:p w14:paraId="2F82071F" w14:textId="77777777" w:rsidR="006D7FDE" w:rsidRPr="007A0A55" w:rsidRDefault="006D7FDE" w:rsidP="006D7FDE">
      <w:pPr>
        <w:pStyle w:val="ListBullet"/>
      </w:pPr>
      <w:r w:rsidRPr="0004520A">
        <w:t>initiate the simulation by day either prior to V</w:t>
      </w:r>
      <w:r>
        <w:t>TOSS</w:t>
      </w:r>
      <w:r w:rsidRPr="0004520A">
        <w:t xml:space="preserve"> (allowing for an aborted take-off) or post V</w:t>
      </w:r>
      <w:r>
        <w:t>TOSS</w:t>
      </w:r>
      <w:r w:rsidRPr="0004520A">
        <w:t xml:space="preserve"> (expecting to fly-away)</w:t>
      </w:r>
    </w:p>
    <w:p w14:paraId="2A57FECA" w14:textId="77777777" w:rsidR="006D7FDE" w:rsidRPr="007A0A55" w:rsidRDefault="006D7FDE" w:rsidP="006D7FDE">
      <w:pPr>
        <w:pStyle w:val="ListBullet"/>
      </w:pPr>
      <w:r w:rsidRPr="0004520A">
        <w:t xml:space="preserve">announce </w:t>
      </w:r>
      <w:r w:rsidRPr="007A0A55">
        <w:t>’simulation‘ and retard the power lever of the desired engine to idle (RFM procedure for simulating an engine failure)</w:t>
      </w:r>
    </w:p>
    <w:p w14:paraId="0CD64CA6" w14:textId="77777777" w:rsidR="006D7FDE" w:rsidRPr="007A0A55" w:rsidRDefault="006D7FDE" w:rsidP="006D7FDE">
      <w:pPr>
        <w:pStyle w:val="ListBullet"/>
      </w:pPr>
      <w:r w:rsidRPr="0004520A">
        <w:t>return the engine controls to normal operations and direct the candidate to continue a normal departure (in the event of a fly-away) on conclusion of the simulation.</w:t>
      </w:r>
    </w:p>
    <w:p w14:paraId="144737CD" w14:textId="77777777" w:rsidR="006D7FDE" w:rsidRPr="0004520A" w:rsidRDefault="006D7FDE" w:rsidP="006D7FDE">
      <w:pPr>
        <w:pStyle w:val="normalafterlisttable"/>
      </w:pPr>
      <w:r w:rsidRPr="0004520A">
        <w:t>The check pilot will assess:</w:t>
      </w:r>
    </w:p>
    <w:p w14:paraId="0B346F7E" w14:textId="77777777" w:rsidR="006D7FDE" w:rsidRPr="007A0A55" w:rsidRDefault="006D7FDE" w:rsidP="006D7FDE">
      <w:pPr>
        <w:pStyle w:val="ListBullet"/>
      </w:pPr>
      <w:r>
        <w:t>i</w:t>
      </w:r>
      <w:r w:rsidRPr="007A0A55">
        <w:t>n rotorcraft – immediate control of RRPM and abort or flyaway</w:t>
      </w:r>
    </w:p>
    <w:p w14:paraId="75A5FB34" w14:textId="77777777" w:rsidR="006D7FDE" w:rsidRPr="007A0A55" w:rsidRDefault="006D7FDE" w:rsidP="006D7FDE">
      <w:pPr>
        <w:pStyle w:val="ListBullet"/>
      </w:pPr>
      <w:r>
        <w:t>i</w:t>
      </w:r>
      <w:r w:rsidRPr="007A0A55">
        <w:t>mmediate control of the flight path and attaining optimum airspeed</w:t>
      </w:r>
    </w:p>
    <w:p w14:paraId="7BA2F033" w14:textId="77777777" w:rsidR="006D7FDE" w:rsidRPr="007A0A55" w:rsidRDefault="006D7FDE" w:rsidP="006D7FDE">
      <w:pPr>
        <w:pStyle w:val="ListBullet"/>
      </w:pPr>
      <w:r>
        <w:t>t</w:t>
      </w:r>
      <w:r w:rsidRPr="007A0A55">
        <w:t>imely identification and nomination of ‘failed’ engine</w:t>
      </w:r>
    </w:p>
    <w:p w14:paraId="34E5CD8A" w14:textId="77777777" w:rsidR="006D7FDE" w:rsidRPr="007A0A55" w:rsidRDefault="006D7FDE" w:rsidP="006D7FDE">
      <w:pPr>
        <w:pStyle w:val="ListBullet"/>
      </w:pPr>
      <w:r>
        <w:t>s</w:t>
      </w:r>
      <w:r w:rsidRPr="007A0A55">
        <w:t>imulated conduct of recall items/vital actions – touch drills only for shutdown actions</w:t>
      </w:r>
    </w:p>
    <w:p w14:paraId="6F0AE818" w14:textId="77777777" w:rsidR="006D7FDE" w:rsidRPr="007A0A55" w:rsidRDefault="006D7FDE" w:rsidP="006D7FDE">
      <w:pPr>
        <w:pStyle w:val="ListBullet"/>
      </w:pPr>
      <w:r>
        <w:t>p</w:t>
      </w:r>
      <w:r w:rsidRPr="007A0A55">
        <w:t>lanning for continuation of flight and safe landing including radio calls.</w:t>
      </w:r>
    </w:p>
    <w:p w14:paraId="1076CD11" w14:textId="7A5B8B08" w:rsidR="006D7FDE" w:rsidRPr="001062C1" w:rsidRDefault="006D7FDE" w:rsidP="001062C1">
      <w:pPr>
        <w:pStyle w:val="normalafterlisttable"/>
        <w:rPr>
          <w:rStyle w:val="bold"/>
        </w:rPr>
      </w:pPr>
      <w:r w:rsidRPr="001062C1">
        <w:rPr>
          <w:rStyle w:val="bold"/>
        </w:rPr>
        <w:t>VFR – simulated engine failure with approach and landing – form 6B Multi-engine helicopter flight crew member proficiency check report</w:t>
      </w:r>
    </w:p>
    <w:p w14:paraId="38A5D1D4" w14:textId="77777777" w:rsidR="006D7FDE" w:rsidRPr="0004520A" w:rsidRDefault="006D7FDE" w:rsidP="006D7FDE">
      <w:r w:rsidRPr="0004520A">
        <w:t>The check pilot will:</w:t>
      </w:r>
    </w:p>
    <w:p w14:paraId="4C6F84E3" w14:textId="77777777" w:rsidR="006D7FDE" w:rsidRPr="007A0A55" w:rsidRDefault="006D7FDE" w:rsidP="006D7FDE">
      <w:pPr>
        <w:pStyle w:val="ListBullet"/>
      </w:pPr>
      <w:r w:rsidRPr="0004520A">
        <w:t>initiate the simulation by day only in normal all-engines flight at a nominated speed and height</w:t>
      </w:r>
    </w:p>
    <w:p w14:paraId="6D49CE41" w14:textId="77777777" w:rsidR="006D7FDE" w:rsidRPr="007A0A55" w:rsidRDefault="006D7FDE" w:rsidP="006D7FDE">
      <w:pPr>
        <w:pStyle w:val="ListBullet"/>
      </w:pPr>
      <w:r w:rsidRPr="0004520A">
        <w:t xml:space="preserve">announce </w:t>
      </w:r>
      <w:r w:rsidRPr="007A0A55">
        <w:t>‘simulation’ and retard the power lever of the desired engine in accordance with the RFM procedure</w:t>
      </w:r>
    </w:p>
    <w:p w14:paraId="437A92FE" w14:textId="77777777" w:rsidR="006D7FDE" w:rsidRPr="007A0A55" w:rsidRDefault="006D7FDE" w:rsidP="006D7FDE">
      <w:pPr>
        <w:pStyle w:val="ListBullet"/>
      </w:pPr>
      <w:r w:rsidRPr="0004520A">
        <w:t xml:space="preserve">monitor the engine position to return to </w:t>
      </w:r>
      <w:r w:rsidRPr="007A0A55">
        <w:t>flight position if necessary.</w:t>
      </w:r>
    </w:p>
    <w:p w14:paraId="5065EC05" w14:textId="77777777" w:rsidR="006D7FDE" w:rsidRPr="0004520A" w:rsidRDefault="006D7FDE" w:rsidP="006D7FDE">
      <w:pPr>
        <w:pStyle w:val="normalafterlisttable"/>
      </w:pPr>
      <w:r w:rsidRPr="0004520A">
        <w:t>The check pilot will assess:</w:t>
      </w:r>
    </w:p>
    <w:p w14:paraId="711C5C2C" w14:textId="77777777" w:rsidR="006D7FDE" w:rsidRPr="00A3491C" w:rsidRDefault="006D7FDE" w:rsidP="006D7FDE">
      <w:pPr>
        <w:pStyle w:val="ListBullet"/>
      </w:pPr>
      <w:r>
        <w:t>i</w:t>
      </w:r>
      <w:r w:rsidRPr="00A3491C">
        <w:t>mmediate control of RRPM and attain correct airspeed</w:t>
      </w:r>
    </w:p>
    <w:p w14:paraId="6808F473" w14:textId="77777777" w:rsidR="006D7FDE" w:rsidRPr="0004520A" w:rsidRDefault="006D7FDE" w:rsidP="006D7FDE">
      <w:pPr>
        <w:pStyle w:val="ListBullet"/>
      </w:pPr>
      <w:r>
        <w:t>i</w:t>
      </w:r>
      <w:r w:rsidRPr="0004520A">
        <w:t>mmediate control of the flight path and attaining optimum attitude</w:t>
      </w:r>
    </w:p>
    <w:p w14:paraId="3A96D258" w14:textId="77777777" w:rsidR="006D7FDE" w:rsidRPr="0004520A" w:rsidRDefault="006D7FDE" w:rsidP="006D7FDE">
      <w:pPr>
        <w:pStyle w:val="ListBullet"/>
      </w:pPr>
      <w:r>
        <w:t>t</w:t>
      </w:r>
      <w:r w:rsidRPr="0004520A">
        <w:t xml:space="preserve">imely identification and nomination of </w:t>
      </w:r>
      <w:r>
        <w:t>‘</w:t>
      </w:r>
      <w:r w:rsidRPr="0004520A">
        <w:t>failed</w:t>
      </w:r>
      <w:r>
        <w:t xml:space="preserve">’ </w:t>
      </w:r>
      <w:r w:rsidRPr="0004520A">
        <w:t>engine</w:t>
      </w:r>
    </w:p>
    <w:p w14:paraId="47104965" w14:textId="77777777" w:rsidR="006D7FDE" w:rsidRPr="0004520A" w:rsidRDefault="006D7FDE" w:rsidP="006D7FDE">
      <w:pPr>
        <w:pStyle w:val="ListBullet"/>
      </w:pPr>
      <w:r>
        <w:t>s</w:t>
      </w:r>
      <w:r w:rsidRPr="0004520A">
        <w:t>imulated conduct of recall items/vital actions – touch drills only for shutdown actions</w:t>
      </w:r>
    </w:p>
    <w:p w14:paraId="56DC6FD9" w14:textId="77777777" w:rsidR="006D7FDE" w:rsidRPr="0004520A" w:rsidRDefault="006D7FDE" w:rsidP="006D7FDE">
      <w:pPr>
        <w:pStyle w:val="ListBullet"/>
      </w:pPr>
      <w:r>
        <w:t>p</w:t>
      </w:r>
      <w:r w:rsidRPr="0004520A">
        <w:t>lanning for continuation of flight to the circuit and safe landing</w:t>
      </w:r>
    </w:p>
    <w:p w14:paraId="61BBAE99" w14:textId="77777777" w:rsidR="006D7FDE" w:rsidRPr="0004520A" w:rsidRDefault="006D7FDE" w:rsidP="006D7FDE">
      <w:pPr>
        <w:pStyle w:val="ListBullet"/>
      </w:pPr>
      <w:r>
        <w:t>a</w:t>
      </w:r>
      <w:r w:rsidRPr="0004520A">
        <w:t>ppropriate circuit pattern and OEI approach procedures</w:t>
      </w:r>
    </w:p>
    <w:p w14:paraId="78260A75" w14:textId="77777777" w:rsidR="006D7FDE" w:rsidRPr="0004520A" w:rsidRDefault="006D7FDE" w:rsidP="006D7FDE">
      <w:pPr>
        <w:pStyle w:val="ListBullet"/>
      </w:pPr>
      <w:r>
        <w:t>k</w:t>
      </w:r>
      <w:r w:rsidRPr="0004520A">
        <w:t>nowledge and application of OEI committal height considerations.</w:t>
      </w:r>
    </w:p>
    <w:p w14:paraId="666C1367" w14:textId="05F787F7" w:rsidR="006D7FDE" w:rsidRPr="001062C1" w:rsidRDefault="006D7FDE" w:rsidP="001062C1">
      <w:pPr>
        <w:pStyle w:val="normalafterlisttable"/>
        <w:rPr>
          <w:rStyle w:val="bold"/>
        </w:rPr>
      </w:pPr>
      <w:r w:rsidRPr="001062C1">
        <w:rPr>
          <w:rStyle w:val="bold"/>
        </w:rPr>
        <w:t>IFR – departure and climb after take-off with one engine simulated inoperative – form 6B Multi-engine helicopter flight crew member proficiency check report</w:t>
      </w:r>
    </w:p>
    <w:p w14:paraId="5B313BA5" w14:textId="77777777" w:rsidR="006D7FDE" w:rsidRPr="006D7FDE" w:rsidRDefault="006D7FDE" w:rsidP="006D7FDE">
      <w:r w:rsidRPr="0004520A">
        <w:t>The check pilot will:</w:t>
      </w:r>
    </w:p>
    <w:p w14:paraId="0ACA11FF" w14:textId="77777777" w:rsidR="006D7FDE" w:rsidRPr="007A0A55" w:rsidRDefault="006D7FDE" w:rsidP="006D7FDE">
      <w:pPr>
        <w:pStyle w:val="ListBullet"/>
      </w:pPr>
      <w:r w:rsidRPr="0004520A">
        <w:t>introduce simulated IMC conditions by day using a hood (or similar) as soon as practicable after take-off</w:t>
      </w:r>
    </w:p>
    <w:p w14:paraId="05210A14" w14:textId="77777777" w:rsidR="006D7FDE" w:rsidRPr="007A0A55" w:rsidRDefault="006D7FDE" w:rsidP="006D7FDE">
      <w:pPr>
        <w:pStyle w:val="ListBullet"/>
      </w:pPr>
      <w:r w:rsidRPr="0004520A">
        <w:t>initiate the simulation no lower than 400ft AGL and post VTOSS + 10kts or VMINI + 10kts (whichever the higher)</w:t>
      </w:r>
    </w:p>
    <w:p w14:paraId="5F8C5BB5" w14:textId="77777777" w:rsidR="006D7FDE" w:rsidRPr="007A0A55" w:rsidRDefault="006D7FDE" w:rsidP="006D7FDE">
      <w:pPr>
        <w:pStyle w:val="ListBullet"/>
      </w:pPr>
      <w:r w:rsidRPr="0004520A">
        <w:t xml:space="preserve">announce </w:t>
      </w:r>
      <w:r w:rsidRPr="007A0A55">
        <w:t>‘simulation’ and retard the power lever of the desired engine to idle</w:t>
      </w:r>
    </w:p>
    <w:p w14:paraId="26A722AB" w14:textId="77777777" w:rsidR="006D7FDE" w:rsidRPr="007A0A55" w:rsidRDefault="006D7FDE" w:rsidP="006D7FDE">
      <w:pPr>
        <w:pStyle w:val="ListBullet"/>
      </w:pPr>
      <w:r w:rsidRPr="0004520A">
        <w:t>return the engine controls to normal operations and direct the candidate to continue a normal departure on conclusion of the simulation.</w:t>
      </w:r>
    </w:p>
    <w:p w14:paraId="74E9D3E2" w14:textId="77777777" w:rsidR="006D7FDE" w:rsidRPr="0004520A" w:rsidRDefault="006D7FDE" w:rsidP="006D7FDE">
      <w:pPr>
        <w:pStyle w:val="normalafterlisttable"/>
      </w:pPr>
      <w:r>
        <w:t>W</w:t>
      </w:r>
      <w:r w:rsidRPr="0004520A">
        <w:t>ith the candidate controlling the aircraft solely with the flight instruments</w:t>
      </w:r>
      <w:r>
        <w:t>, t</w:t>
      </w:r>
      <w:r w:rsidRPr="0004520A">
        <w:t>he check pilot will assess:</w:t>
      </w:r>
    </w:p>
    <w:p w14:paraId="4972762B" w14:textId="77777777" w:rsidR="006D7FDE" w:rsidRPr="007A0A55" w:rsidRDefault="006D7FDE" w:rsidP="006D7FDE">
      <w:pPr>
        <w:pStyle w:val="ListBullet"/>
      </w:pPr>
      <w:r>
        <w:t>c</w:t>
      </w:r>
      <w:r w:rsidRPr="007A0A55">
        <w:t>ontrol of RRPM</w:t>
      </w:r>
    </w:p>
    <w:p w14:paraId="472C2D35" w14:textId="77777777" w:rsidR="006D7FDE" w:rsidRPr="007A0A55" w:rsidRDefault="006D7FDE" w:rsidP="006D7FDE">
      <w:pPr>
        <w:pStyle w:val="ListBullet"/>
      </w:pPr>
      <w:r>
        <w:t>c</w:t>
      </w:r>
      <w:r w:rsidRPr="007A0A55">
        <w:t>ontrol of the flight path and attaining optimum attitude</w:t>
      </w:r>
    </w:p>
    <w:p w14:paraId="04CF1F14" w14:textId="77777777" w:rsidR="006D7FDE" w:rsidRPr="007A0A55" w:rsidRDefault="006D7FDE" w:rsidP="006D7FDE">
      <w:pPr>
        <w:pStyle w:val="ListBullet"/>
      </w:pPr>
      <w:r>
        <w:t>a</w:t>
      </w:r>
      <w:r w:rsidRPr="007A0A55">
        <w:t>pplication of power and maintaining appropriate airspeed</w:t>
      </w:r>
    </w:p>
    <w:p w14:paraId="18E7E70F" w14:textId="77777777" w:rsidR="006D7FDE" w:rsidRPr="007A0A55" w:rsidRDefault="006D7FDE" w:rsidP="006D7FDE">
      <w:pPr>
        <w:pStyle w:val="ListBullet"/>
      </w:pPr>
      <w:r>
        <w:t>t</w:t>
      </w:r>
      <w:r w:rsidRPr="007A0A55">
        <w:t>imely identification and nomination of ‘failed’ engine</w:t>
      </w:r>
    </w:p>
    <w:p w14:paraId="1397E50C" w14:textId="77777777" w:rsidR="006D7FDE" w:rsidRPr="007A0A55" w:rsidRDefault="006D7FDE" w:rsidP="006D7FDE">
      <w:pPr>
        <w:pStyle w:val="ListBullet"/>
      </w:pPr>
      <w:r>
        <w:t>s</w:t>
      </w:r>
      <w:r w:rsidRPr="007A0A55">
        <w:t>imulated conduct of recall items/vital actions – touch drills only for shutdown actions</w:t>
      </w:r>
    </w:p>
    <w:p w14:paraId="453AB27C" w14:textId="77777777" w:rsidR="006D7FDE" w:rsidRPr="007A0A55" w:rsidRDefault="006D7FDE" w:rsidP="006D7FDE">
      <w:pPr>
        <w:pStyle w:val="ListBullet"/>
      </w:pPr>
      <w:r>
        <w:t>m</w:t>
      </w:r>
      <w:r w:rsidRPr="007A0A55">
        <w:t>anoeuvring the aircraft for climb to MSA or LSALT clear of obstacles or use of an escape route</w:t>
      </w:r>
    </w:p>
    <w:p w14:paraId="77DE1091" w14:textId="77777777" w:rsidR="006D7FDE" w:rsidRPr="007A0A55" w:rsidRDefault="006D7FDE" w:rsidP="006D7FDE">
      <w:pPr>
        <w:pStyle w:val="ListBullet"/>
      </w:pPr>
      <w:r>
        <w:t>p</w:t>
      </w:r>
      <w:r w:rsidRPr="007A0A55">
        <w:t>lanning for continuation of flight and safe landing including radio calls.</w:t>
      </w:r>
    </w:p>
    <w:p w14:paraId="1D2E7C7F" w14:textId="77DC601F" w:rsidR="006D7FDE" w:rsidRPr="001062C1" w:rsidRDefault="006D7FDE" w:rsidP="001062C1">
      <w:pPr>
        <w:pStyle w:val="normalafterlisttable"/>
        <w:rPr>
          <w:rStyle w:val="bold"/>
        </w:rPr>
      </w:pPr>
      <w:r w:rsidRPr="001062C1">
        <w:rPr>
          <w:rStyle w:val="bold"/>
        </w:rPr>
        <w:t>IFR – instrument approach with one engine simulated inoperative – form 6B Multi-engine helicopter flight crew member proficiency check report</w:t>
      </w:r>
    </w:p>
    <w:p w14:paraId="1B6AC451" w14:textId="77777777" w:rsidR="006D7FDE" w:rsidRPr="0004520A" w:rsidRDefault="006D7FDE" w:rsidP="006D7FDE">
      <w:r w:rsidRPr="0004520A">
        <w:t>The check pilot will:</w:t>
      </w:r>
    </w:p>
    <w:p w14:paraId="69FA2965" w14:textId="77777777" w:rsidR="006D7FDE" w:rsidRPr="007A0A55" w:rsidRDefault="006D7FDE" w:rsidP="006D7FDE">
      <w:pPr>
        <w:pStyle w:val="ListBullet"/>
      </w:pPr>
      <w:r w:rsidRPr="0004520A">
        <w:t>initiate the simulation by day only in simulated IMC conditions at an appropriate time prior to final approach on a planned instrument approach</w:t>
      </w:r>
    </w:p>
    <w:p w14:paraId="3D12FCF4" w14:textId="77777777" w:rsidR="006D7FDE" w:rsidRPr="007A0A55" w:rsidRDefault="006D7FDE" w:rsidP="006D7FDE">
      <w:pPr>
        <w:pStyle w:val="ListBullet"/>
      </w:pPr>
      <w:r w:rsidRPr="0004520A">
        <w:t xml:space="preserve">announce </w:t>
      </w:r>
      <w:r w:rsidRPr="007A0A55">
        <w:t>‘simulation’ and slowly retard the power lever of the desired engine to idle</w:t>
      </w:r>
    </w:p>
    <w:p w14:paraId="1C7F00BF" w14:textId="77777777" w:rsidR="006D7FDE" w:rsidRPr="007A0A55" w:rsidRDefault="006D7FDE" w:rsidP="006D7FDE">
      <w:pPr>
        <w:pStyle w:val="ListBullet"/>
      </w:pPr>
      <w:r w:rsidRPr="0004520A">
        <w:t xml:space="preserve">monitor power requirements to ensure remaining engine remains within </w:t>
      </w:r>
      <w:r w:rsidRPr="007A0A55">
        <w:t>‘maximum continuous range’ and direct the candidate to continue a normal approach on conclusion of the simulation.</w:t>
      </w:r>
    </w:p>
    <w:p w14:paraId="4F4C6CA3" w14:textId="77777777" w:rsidR="006D7FDE" w:rsidRPr="0004520A" w:rsidRDefault="006D7FDE" w:rsidP="006D7FDE">
      <w:pPr>
        <w:pStyle w:val="normalafterlisttable"/>
      </w:pPr>
      <w:r>
        <w:t>If desired, t</w:t>
      </w:r>
      <w:r w:rsidRPr="0004520A">
        <w:t>his exercise can be continued to become the missed approach one engine simulated inoperative sequence check.</w:t>
      </w:r>
    </w:p>
    <w:p w14:paraId="41F08D78" w14:textId="77777777" w:rsidR="006D7FDE" w:rsidRPr="0004520A" w:rsidRDefault="006D7FDE" w:rsidP="006D7FDE">
      <w:r>
        <w:t>W</w:t>
      </w:r>
      <w:r w:rsidRPr="0004520A">
        <w:t xml:space="preserve">ith the candidate controlling the aircraft solely with the </w:t>
      </w:r>
      <w:r>
        <w:t>flight</w:t>
      </w:r>
      <w:r w:rsidRPr="0004520A">
        <w:t xml:space="preserve"> instruments</w:t>
      </w:r>
      <w:r>
        <w:t>, t</w:t>
      </w:r>
      <w:r w:rsidRPr="0004520A">
        <w:t>he check pilot will assess:</w:t>
      </w:r>
    </w:p>
    <w:p w14:paraId="44700FC8" w14:textId="77777777" w:rsidR="006D7FDE" w:rsidRPr="007A0A55" w:rsidRDefault="006D7FDE" w:rsidP="006D7FDE">
      <w:pPr>
        <w:pStyle w:val="ListBullet"/>
      </w:pPr>
      <w:r>
        <w:t>c</w:t>
      </w:r>
      <w:r w:rsidRPr="007A0A55">
        <w:t>ontrol of RRPM</w:t>
      </w:r>
    </w:p>
    <w:p w14:paraId="1A1A47AC" w14:textId="77777777" w:rsidR="006D7FDE" w:rsidRPr="007A0A55" w:rsidRDefault="006D7FDE" w:rsidP="006D7FDE">
      <w:pPr>
        <w:pStyle w:val="ListBullet"/>
      </w:pPr>
      <w:r>
        <w:t>c</w:t>
      </w:r>
      <w:r w:rsidRPr="007A0A55">
        <w:t>ontrol of the flight path and attaining optimum attitude</w:t>
      </w:r>
    </w:p>
    <w:p w14:paraId="7D3C470E" w14:textId="77777777" w:rsidR="006D7FDE" w:rsidRPr="007A0A55" w:rsidRDefault="006D7FDE" w:rsidP="006D7FDE">
      <w:pPr>
        <w:pStyle w:val="ListBullet"/>
      </w:pPr>
      <w:r>
        <w:t>a</w:t>
      </w:r>
      <w:r w:rsidRPr="007A0A55">
        <w:t>pplication of power and maintaining appropriate airspeed</w:t>
      </w:r>
    </w:p>
    <w:p w14:paraId="0C7EDF6C" w14:textId="77777777" w:rsidR="006D7FDE" w:rsidRPr="007A0A55" w:rsidRDefault="006D7FDE" w:rsidP="006D7FDE">
      <w:pPr>
        <w:pStyle w:val="ListBullet"/>
      </w:pPr>
      <w:r>
        <w:t>t</w:t>
      </w:r>
      <w:r w:rsidRPr="007A0A55">
        <w:t>imely identification and nomination of ‘failed’ engine</w:t>
      </w:r>
    </w:p>
    <w:p w14:paraId="7A4DE51C" w14:textId="77777777" w:rsidR="006D7FDE" w:rsidRPr="007A0A55" w:rsidRDefault="006D7FDE" w:rsidP="006D7FDE">
      <w:pPr>
        <w:pStyle w:val="ListBullet"/>
      </w:pPr>
      <w:r>
        <w:t>s</w:t>
      </w:r>
      <w:r w:rsidRPr="007A0A55">
        <w:t>imulated conduct of recall items/vital actions – touch drills only for shutdown actions</w:t>
      </w:r>
    </w:p>
    <w:p w14:paraId="195B49D4" w14:textId="77777777" w:rsidR="006D7FDE" w:rsidRPr="007A0A55" w:rsidRDefault="006D7FDE" w:rsidP="006D7FDE">
      <w:pPr>
        <w:pStyle w:val="ListBullet"/>
      </w:pPr>
      <w:r>
        <w:t>m</w:t>
      </w:r>
      <w:r w:rsidRPr="007A0A55">
        <w:t>anoeuvring the aircraft for continuation of the approach</w:t>
      </w:r>
    </w:p>
    <w:p w14:paraId="5E2BF7CC" w14:textId="77777777" w:rsidR="006D7FDE" w:rsidRPr="007A0A55" w:rsidRDefault="006D7FDE" w:rsidP="006D7FDE">
      <w:pPr>
        <w:pStyle w:val="ListBullet"/>
      </w:pPr>
      <w:r>
        <w:t>p</w:t>
      </w:r>
      <w:r w:rsidRPr="007A0A55">
        <w:t>lanning for continuation of flight and safe landing including radio calls.</w:t>
      </w:r>
    </w:p>
    <w:p w14:paraId="57CE2646" w14:textId="728B0040" w:rsidR="006D7FDE" w:rsidRPr="001062C1" w:rsidRDefault="006D7FDE" w:rsidP="001062C1">
      <w:pPr>
        <w:pStyle w:val="normalafterlisttable"/>
        <w:rPr>
          <w:rStyle w:val="bold"/>
        </w:rPr>
      </w:pPr>
      <w:r w:rsidRPr="001062C1">
        <w:rPr>
          <w:rStyle w:val="bold"/>
        </w:rPr>
        <w:t>IFR – missed approach with one engine simulated inoperative – form 6B Multi-engine helicopter flight crew member proficiency check report</w:t>
      </w:r>
    </w:p>
    <w:p w14:paraId="1A9F2B1E" w14:textId="77777777" w:rsidR="006D7FDE" w:rsidRPr="0004520A" w:rsidRDefault="006D7FDE" w:rsidP="006D7FDE">
      <w:r w:rsidRPr="0004520A">
        <w:t>The check pilot will:</w:t>
      </w:r>
    </w:p>
    <w:p w14:paraId="6745CFA6" w14:textId="77777777" w:rsidR="006D7FDE" w:rsidRPr="007A0A55" w:rsidRDefault="006D7FDE" w:rsidP="006D7FDE">
      <w:pPr>
        <w:pStyle w:val="ListBullet"/>
      </w:pPr>
      <w:r w:rsidRPr="0004520A">
        <w:t>initiate the simulation by day only</w:t>
      </w:r>
      <w:r w:rsidRPr="007A0A55">
        <w:t>, in simulated IMC conditions, if desired and at an appropriate time on final approach during the ‘instrument approach with one engine simulated inoperative’ sequence</w:t>
      </w:r>
    </w:p>
    <w:p w14:paraId="7C3C0485" w14:textId="77777777" w:rsidR="006D7FDE" w:rsidRPr="007A0A55" w:rsidRDefault="006D7FDE" w:rsidP="006D7FDE">
      <w:pPr>
        <w:pStyle w:val="ListBullet"/>
      </w:pPr>
      <w:r w:rsidRPr="0004520A">
        <w:t xml:space="preserve">direct the candidate to </w:t>
      </w:r>
      <w:r w:rsidRPr="007A0A55">
        <w:t>commence a missed approach</w:t>
      </w:r>
    </w:p>
    <w:p w14:paraId="25864DC4" w14:textId="77777777" w:rsidR="006D7FDE" w:rsidRPr="007A0A55" w:rsidRDefault="006D7FDE" w:rsidP="006D7FDE">
      <w:pPr>
        <w:pStyle w:val="ListBullet"/>
      </w:pPr>
      <w:r w:rsidRPr="0004520A">
        <w:t>return the engine controls to normal and direct the candidate to continue a normal departure on conclusion of the simulation.</w:t>
      </w:r>
    </w:p>
    <w:p w14:paraId="2C621DF6" w14:textId="77777777" w:rsidR="006D7FDE" w:rsidRPr="0004520A" w:rsidRDefault="006D7FDE" w:rsidP="006D7FDE">
      <w:pPr>
        <w:pStyle w:val="normalafterlisttable"/>
      </w:pPr>
      <w:r>
        <w:t>W</w:t>
      </w:r>
      <w:r w:rsidRPr="0004520A">
        <w:t xml:space="preserve">ith the candidate controlling the aircraft solely with the </w:t>
      </w:r>
      <w:r>
        <w:t>flight</w:t>
      </w:r>
      <w:r w:rsidRPr="0004520A">
        <w:t xml:space="preserve"> instruments</w:t>
      </w:r>
      <w:r>
        <w:t>, t</w:t>
      </w:r>
      <w:r w:rsidRPr="0004520A">
        <w:t>he check pilot will assess:</w:t>
      </w:r>
    </w:p>
    <w:p w14:paraId="4B244454" w14:textId="77777777" w:rsidR="006D7FDE" w:rsidRPr="007A0A55" w:rsidRDefault="006D7FDE" w:rsidP="006D7FDE">
      <w:pPr>
        <w:pStyle w:val="ListBullet"/>
      </w:pPr>
      <w:r>
        <w:t>c</w:t>
      </w:r>
      <w:r w:rsidRPr="007A0A55">
        <w:t>ontrol of RRPM</w:t>
      </w:r>
    </w:p>
    <w:p w14:paraId="495E1BD0" w14:textId="77777777" w:rsidR="006D7FDE" w:rsidRPr="007A0A55" w:rsidRDefault="006D7FDE" w:rsidP="006D7FDE">
      <w:pPr>
        <w:pStyle w:val="ListBullet"/>
      </w:pPr>
      <w:r>
        <w:t>c</w:t>
      </w:r>
      <w:r w:rsidRPr="007A0A55">
        <w:t>ontinued directional control of the flight path and optimum attitude maintenance during power application</w:t>
      </w:r>
    </w:p>
    <w:p w14:paraId="3A5DD779" w14:textId="77777777" w:rsidR="006D7FDE" w:rsidRPr="007A0A55" w:rsidRDefault="006D7FDE" w:rsidP="006D7FDE">
      <w:pPr>
        <w:pStyle w:val="ListBullet"/>
      </w:pPr>
      <w:r>
        <w:t>c</w:t>
      </w:r>
      <w:r w:rsidRPr="007A0A55">
        <w:t>onfiguring the aircraft for best ROC</w:t>
      </w:r>
    </w:p>
    <w:p w14:paraId="3D201FCA" w14:textId="77777777" w:rsidR="006D7FDE" w:rsidRPr="007A0A55" w:rsidRDefault="006D7FDE" w:rsidP="006D7FDE">
      <w:pPr>
        <w:pStyle w:val="ListBullet"/>
      </w:pPr>
      <w:r>
        <w:t>m</w:t>
      </w:r>
      <w:r w:rsidRPr="007A0A55">
        <w:t>anoeuvring the aircraft for missed approach</w:t>
      </w:r>
    </w:p>
    <w:p w14:paraId="14705244" w14:textId="77777777" w:rsidR="006D7FDE" w:rsidRPr="007A0A55" w:rsidRDefault="006D7FDE" w:rsidP="006D7FDE">
      <w:pPr>
        <w:pStyle w:val="ListBullet"/>
      </w:pPr>
      <w:r>
        <w:t>p</w:t>
      </w:r>
      <w:r w:rsidRPr="007A0A55">
        <w:t>lanning for continuation of flight and safe landing including radio calls.</w:t>
      </w:r>
    </w:p>
    <w:p w14:paraId="3410B1ED" w14:textId="77777777" w:rsidR="006D7FDE" w:rsidRPr="007A0A55" w:rsidRDefault="006D7FDE" w:rsidP="006D7FDE">
      <w:pPr>
        <w:pStyle w:val="Heading5"/>
      </w:pPr>
      <w:r w:rsidRPr="00D01CCB">
        <w:t>Actions in the event of a genuine emergency</w:t>
      </w:r>
    </w:p>
    <w:p w14:paraId="7F86A5EA" w14:textId="77777777" w:rsidR="006D7FDE" w:rsidRPr="006D7FDE" w:rsidRDefault="006D7FDE" w:rsidP="00B81CA3">
      <w:pPr>
        <w:pStyle w:val="Sampletext"/>
        <w:rPr>
          <w:rStyle w:val="Strong"/>
          <w:b/>
          <w:bCs w:val="0"/>
        </w:rPr>
      </w:pPr>
      <w:r w:rsidRPr="006D7FDE">
        <w:rPr>
          <w:rStyle w:val="Strong"/>
          <w:b/>
          <w:bCs w:val="0"/>
        </w:rPr>
        <w:t>Sample text</w:t>
      </w:r>
    </w:p>
    <w:p w14:paraId="6B97F386" w14:textId="77777777" w:rsidR="006D7FDE" w:rsidRPr="0004520A" w:rsidRDefault="006D7FDE" w:rsidP="006D7FDE">
      <w:r>
        <w:t>If the</w:t>
      </w:r>
      <w:r w:rsidRPr="0004520A">
        <w:t xml:space="preserve"> candidate </w:t>
      </w:r>
      <w:r>
        <w:t xml:space="preserve">does </w:t>
      </w:r>
      <w:r w:rsidRPr="0004520A">
        <w:t>not initiate the</w:t>
      </w:r>
      <w:r>
        <w:t xml:space="preserve"> following</w:t>
      </w:r>
      <w:r w:rsidRPr="0004520A">
        <w:t xml:space="preserve"> in a timely manner</w:t>
      </w:r>
      <w:r>
        <w:t>, the</w:t>
      </w:r>
      <w:r w:rsidRPr="0004520A">
        <w:t xml:space="preserve"> training or check pilot will:</w:t>
      </w:r>
    </w:p>
    <w:p w14:paraId="3F663CB6" w14:textId="77777777" w:rsidR="006D7FDE" w:rsidRPr="007A0A55" w:rsidRDefault="006D7FDE" w:rsidP="006D7FDE">
      <w:pPr>
        <w:pStyle w:val="ListBullet"/>
      </w:pPr>
      <w:r>
        <w:t>a</w:t>
      </w:r>
      <w:r w:rsidRPr="007A0A55">
        <w:t>pply appropriate control inputs as necessary to ensure immediate control of the flight path and correct IAS</w:t>
      </w:r>
    </w:p>
    <w:p w14:paraId="5033F4A6" w14:textId="77777777" w:rsidR="006D7FDE" w:rsidRPr="007A0A55" w:rsidRDefault="006D7FDE" w:rsidP="006D7FDE">
      <w:pPr>
        <w:pStyle w:val="ListBullet"/>
      </w:pPr>
      <w:r>
        <w:t>i</w:t>
      </w:r>
      <w:r w:rsidRPr="007A0A55">
        <w:t>dentify the failure/emergency and initiate recall items/vital actions.</w:t>
      </w:r>
    </w:p>
    <w:p w14:paraId="743D58AC" w14:textId="77777777" w:rsidR="006D7FDE" w:rsidRPr="0004520A" w:rsidRDefault="006D7FDE" w:rsidP="006D7FDE">
      <w:pPr>
        <w:pStyle w:val="normalafterlisttable"/>
      </w:pPr>
      <w:r w:rsidRPr="0004520A">
        <w:t>If the candidate is assessed as managing the situation correctly and circumstances permit</w:t>
      </w:r>
      <w:r>
        <w:t>, the training or check pilot will</w:t>
      </w:r>
      <w:r w:rsidRPr="0004520A">
        <w:t>:</w:t>
      </w:r>
    </w:p>
    <w:p w14:paraId="707FAC8D" w14:textId="77777777" w:rsidR="006D7FDE" w:rsidRPr="007A0A55" w:rsidRDefault="006D7FDE" w:rsidP="006D7FDE">
      <w:pPr>
        <w:pStyle w:val="ListBullet"/>
      </w:pPr>
      <w:r>
        <w:t>a</w:t>
      </w:r>
      <w:r w:rsidRPr="007A0A55">
        <w:t>nnounce that the emergency is real</w:t>
      </w:r>
    </w:p>
    <w:p w14:paraId="6D0B96FB" w14:textId="77777777" w:rsidR="006D7FDE" w:rsidRPr="007A0A55" w:rsidRDefault="006D7FDE" w:rsidP="006D7FDE">
      <w:pPr>
        <w:pStyle w:val="ListBullet"/>
      </w:pPr>
      <w:r>
        <w:t>a</w:t>
      </w:r>
      <w:r w:rsidRPr="007A0A55">
        <w:t>dvise the candidate to continue to act as flying pilot</w:t>
      </w:r>
    </w:p>
    <w:p w14:paraId="70ABFB77" w14:textId="77777777" w:rsidR="006D7FDE" w:rsidRPr="007A0A55" w:rsidRDefault="006D7FDE" w:rsidP="006D7FDE">
      <w:pPr>
        <w:pStyle w:val="ListBullet"/>
      </w:pPr>
      <w:r>
        <w:t>m</w:t>
      </w:r>
      <w:r w:rsidRPr="007A0A55">
        <w:t>onitor the candidate's actions and assist where required</w:t>
      </w:r>
    </w:p>
    <w:p w14:paraId="10DAEDCF" w14:textId="77777777" w:rsidR="006D7FDE" w:rsidRPr="007A0A55" w:rsidRDefault="006D7FDE" w:rsidP="006D7FDE">
      <w:pPr>
        <w:pStyle w:val="ListBullet"/>
      </w:pPr>
      <w:r>
        <w:t>c</w:t>
      </w:r>
      <w:r w:rsidRPr="007A0A55">
        <w:t>onfirm shutdown actions prior to allowing the candidate to execute them.</w:t>
      </w:r>
    </w:p>
    <w:p w14:paraId="39E1CF21" w14:textId="77777777" w:rsidR="006D7FDE" w:rsidRPr="0004520A" w:rsidRDefault="006D7FDE" w:rsidP="006D7FDE">
      <w:pPr>
        <w:pStyle w:val="normalafterlisttable"/>
      </w:pPr>
      <w:r w:rsidRPr="0004520A">
        <w:t xml:space="preserve">If the candidate is not likely to manage the situation effectively or </w:t>
      </w:r>
      <w:r>
        <w:t xml:space="preserve">if the </w:t>
      </w:r>
      <w:r w:rsidRPr="0004520A">
        <w:t>safety of the flight is in doubt</w:t>
      </w:r>
      <w:r>
        <w:t>, the training or check pilot will</w:t>
      </w:r>
      <w:r w:rsidRPr="0004520A">
        <w:t>:</w:t>
      </w:r>
    </w:p>
    <w:p w14:paraId="26D3EFEB" w14:textId="77777777" w:rsidR="006D7FDE" w:rsidRPr="007A0A55" w:rsidRDefault="006D7FDE" w:rsidP="006D7FDE">
      <w:pPr>
        <w:pStyle w:val="ListBullet"/>
      </w:pPr>
      <w:r>
        <w:t>u</w:t>
      </w:r>
      <w:r w:rsidRPr="007A0A55">
        <w:t>se the handover/takeover drill to become flying pilot</w:t>
      </w:r>
    </w:p>
    <w:p w14:paraId="2BA7D66D" w14:textId="77777777" w:rsidR="006D7FDE" w:rsidRPr="007A0A55" w:rsidRDefault="006D7FDE" w:rsidP="006D7FDE">
      <w:pPr>
        <w:pStyle w:val="ListBullet"/>
      </w:pPr>
      <w:r>
        <w:t>a</w:t>
      </w:r>
      <w:r w:rsidRPr="007A0A55">
        <w:t>dvise the candidate to continue to act as non-flying pilot</w:t>
      </w:r>
    </w:p>
    <w:p w14:paraId="60D9D515" w14:textId="77777777" w:rsidR="006D7FDE" w:rsidRPr="007A0A55" w:rsidRDefault="006D7FDE" w:rsidP="006D7FDE">
      <w:pPr>
        <w:pStyle w:val="ListBullet"/>
      </w:pPr>
      <w:r>
        <w:t>r</w:t>
      </w:r>
      <w:r w:rsidRPr="007A0A55">
        <w:t>equest assistance from the candidate where necessary</w:t>
      </w:r>
    </w:p>
    <w:p w14:paraId="1FD07D64" w14:textId="77777777" w:rsidR="006D7FDE" w:rsidRPr="007A0A55" w:rsidRDefault="006D7FDE" w:rsidP="006D7FDE">
      <w:pPr>
        <w:pStyle w:val="ListBullet"/>
      </w:pPr>
      <w:r>
        <w:t>if feasible, s</w:t>
      </w:r>
      <w:r w:rsidRPr="007A0A55">
        <w:t>eek confirmation prior to shutdown actions.</w:t>
      </w:r>
    </w:p>
    <w:p w14:paraId="1C673B59" w14:textId="77777777" w:rsidR="006D7FDE" w:rsidRPr="007A0A55" w:rsidRDefault="006D7FDE" w:rsidP="006D7FDE">
      <w:pPr>
        <w:pStyle w:val="Heading4"/>
      </w:pPr>
      <w:r w:rsidRPr="00081709">
        <w:t>Human factors principles and non-technical skills training</w:t>
      </w:r>
    </w:p>
    <w:p w14:paraId="3F5C8CE4" w14:textId="5A17CED1" w:rsidR="006D7FDE" w:rsidRPr="00626FC5" w:rsidRDefault="006D7FDE" w:rsidP="006D7FDE">
      <w:r>
        <w:t>Reserved.</w:t>
      </w:r>
    </w:p>
    <w:p w14:paraId="5C95CC36" w14:textId="77777777" w:rsidR="006D7FDE" w:rsidRPr="007A0A55" w:rsidRDefault="006D7FDE" w:rsidP="006D7FDE">
      <w:pPr>
        <w:pStyle w:val="Heading4"/>
      </w:pPr>
      <w:r w:rsidRPr="00081709">
        <w:t xml:space="preserve">Safety </w:t>
      </w:r>
      <w:r w:rsidRPr="007A0A55">
        <w:t>management system training</w:t>
      </w:r>
    </w:p>
    <w:p w14:paraId="5A837C20" w14:textId="77777777" w:rsidR="006D7FDE" w:rsidRPr="00626FC5" w:rsidRDefault="006D7FDE" w:rsidP="006D7FDE">
      <w:r>
        <w:t>Reserved.</w:t>
      </w:r>
    </w:p>
    <w:p w14:paraId="0BDE45FD" w14:textId="77777777" w:rsidR="006D7FDE" w:rsidRDefault="006D7FDE" w:rsidP="006D7FDE">
      <w:pPr>
        <w:pStyle w:val="Heading4"/>
      </w:pPr>
      <w:r w:rsidRPr="00081709">
        <w:t>Dangerous goods training</w:t>
      </w:r>
    </w:p>
    <w:p w14:paraId="2CA35D5B" w14:textId="77777777" w:rsidR="006D7FDE" w:rsidRPr="00626FC5" w:rsidRDefault="006D7FDE" w:rsidP="006D7FDE">
      <w:r>
        <w:t>Reserved.</w:t>
      </w:r>
    </w:p>
    <w:p w14:paraId="656FDB91" w14:textId="77777777" w:rsidR="006D7FDE" w:rsidRPr="007A0A55" w:rsidRDefault="006D7FDE" w:rsidP="006D7FDE">
      <w:pPr>
        <w:pStyle w:val="Heading4"/>
      </w:pPr>
      <w:r w:rsidRPr="00081709">
        <w:t xml:space="preserve">Prescribed </w:t>
      </w:r>
      <w:r w:rsidRPr="007A0A55">
        <w:t>single-engine operations</w:t>
      </w:r>
    </w:p>
    <w:p w14:paraId="7F9E5FEA" w14:textId="77777777" w:rsidR="006D7FDE" w:rsidRPr="00626FC5" w:rsidRDefault="006D7FDE" w:rsidP="006D7FDE">
      <w:bookmarkStart w:id="797" w:name="_Toc165291510"/>
      <w:bookmarkStart w:id="798" w:name="_Toc166167247"/>
      <w:bookmarkStart w:id="799" w:name="_Toc167958754"/>
      <w:r>
        <w:t>Reserved.</w:t>
      </w:r>
    </w:p>
    <w:p w14:paraId="38B6FEC7" w14:textId="77777777" w:rsidR="006D7FDE" w:rsidRPr="00B630C1" w:rsidRDefault="006D7FDE" w:rsidP="006D7FDE">
      <w:pPr>
        <w:pStyle w:val="Heading3"/>
      </w:pPr>
      <w:r w:rsidRPr="00B630C1">
        <w:t>Task specialist training</w:t>
      </w:r>
      <w:bookmarkEnd w:id="797"/>
      <w:bookmarkEnd w:id="798"/>
      <w:bookmarkEnd w:id="799"/>
    </w:p>
    <w:p w14:paraId="0603F121" w14:textId="77777777" w:rsidR="006D7FDE" w:rsidRPr="00626FC5" w:rsidRDefault="006D7FDE" w:rsidP="006D7FDE">
      <w:bookmarkStart w:id="800" w:name="_Toc165291511"/>
      <w:bookmarkStart w:id="801" w:name="_Toc166167248"/>
      <w:bookmarkStart w:id="802" w:name="_Toc167958755"/>
      <w:r>
        <w:t>Reserved.</w:t>
      </w:r>
    </w:p>
    <w:p w14:paraId="733F4928" w14:textId="77777777" w:rsidR="006D7FDE" w:rsidRPr="00545350" w:rsidRDefault="006D7FDE" w:rsidP="006D7FDE">
      <w:pPr>
        <w:pStyle w:val="Heading3"/>
      </w:pPr>
      <w:r w:rsidRPr="00545350">
        <w:t>Air crew member training and checking events</w:t>
      </w:r>
      <w:bookmarkEnd w:id="800"/>
      <w:bookmarkEnd w:id="801"/>
      <w:bookmarkEnd w:id="802"/>
    </w:p>
    <w:p w14:paraId="5DE68262" w14:textId="77777777" w:rsidR="006D7FDE" w:rsidRPr="00F91345" w:rsidRDefault="006D7FDE" w:rsidP="00B81CA3">
      <w:pPr>
        <w:pStyle w:val="Sampletext"/>
        <w:rPr>
          <w:rStyle w:val="Strong"/>
          <w:b/>
          <w:bCs w:val="0"/>
        </w:rPr>
      </w:pPr>
      <w:r w:rsidRPr="00F91345">
        <w:rPr>
          <w:rStyle w:val="Strong"/>
          <w:b/>
          <w:bCs w:val="0"/>
        </w:rPr>
        <w:t>Sample text</w:t>
      </w:r>
    </w:p>
    <w:p w14:paraId="6F24D75E" w14:textId="77777777" w:rsidR="006D7FDE" w:rsidRPr="008627A7" w:rsidRDefault="006D7FDE" w:rsidP="006D7FDE">
      <w:pPr>
        <w:rPr>
          <w:rStyle w:val="bold"/>
        </w:rPr>
      </w:pPr>
      <w:r w:rsidRPr="008627A7">
        <w:rPr>
          <w:rStyle w:val="bold"/>
        </w:rPr>
        <w:t>Training and checking sequence</w:t>
      </w:r>
    </w:p>
    <w:p w14:paraId="73673552" w14:textId="77777777" w:rsidR="006D7FDE" w:rsidRPr="00F77220" w:rsidRDefault="006D7FDE" w:rsidP="006D7FDE">
      <w:r>
        <w:t>A</w:t>
      </w:r>
      <w:r w:rsidRPr="00F77220">
        <w:t xml:space="preserve">ll required components must be completed prior to commencement of unsupervised line operations. </w:t>
      </w:r>
      <w:r>
        <w:t xml:space="preserve">If operationally required, the </w:t>
      </w:r>
      <w:r w:rsidRPr="00F77220">
        <w:t xml:space="preserve">HOTC may </w:t>
      </w:r>
      <w:r>
        <w:t>alter</w:t>
      </w:r>
      <w:r w:rsidRPr="00F77220">
        <w:t xml:space="preserve"> the training sequence</w:t>
      </w:r>
      <w:r>
        <w:t>.</w:t>
      </w:r>
    </w:p>
    <w:p w14:paraId="59757483" w14:textId="77777777" w:rsidR="006D7FDE" w:rsidRPr="007A0A55" w:rsidRDefault="006D7FDE" w:rsidP="006D7FDE">
      <w:pPr>
        <w:pStyle w:val="TableTitle"/>
        <w:numPr>
          <w:ilvl w:val="0"/>
          <w:numId w:val="6"/>
        </w:numPr>
      </w:pPr>
      <w:r w:rsidRPr="007A0A55">
        <w:t>Air crew member training and checking sequence</w:t>
      </w:r>
    </w:p>
    <w:tbl>
      <w:tblPr>
        <w:tblStyle w:val="SD-MOStable"/>
        <w:tblW w:w="9493" w:type="dxa"/>
        <w:tblLook w:val="0620" w:firstRow="1" w:lastRow="0" w:firstColumn="0" w:lastColumn="0" w:noHBand="1" w:noVBand="1"/>
      </w:tblPr>
      <w:tblGrid>
        <w:gridCol w:w="3033"/>
        <w:gridCol w:w="3058"/>
        <w:gridCol w:w="3402"/>
      </w:tblGrid>
      <w:tr w:rsidR="006D7FDE" w:rsidRPr="002D4956" w14:paraId="61C6E791" w14:textId="77777777" w:rsidTr="00CA1999">
        <w:trPr>
          <w:cnfStyle w:val="100000000000" w:firstRow="1" w:lastRow="0" w:firstColumn="0" w:lastColumn="0" w:oddVBand="0" w:evenVBand="0" w:oddHBand="0" w:evenHBand="0" w:firstRowFirstColumn="0" w:firstRowLastColumn="0" w:lastRowFirstColumn="0" w:lastRowLastColumn="0"/>
          <w:tblHeader/>
        </w:trPr>
        <w:tc>
          <w:tcPr>
            <w:tcW w:w="3033" w:type="dxa"/>
          </w:tcPr>
          <w:p w14:paraId="0A03AAD2" w14:textId="77777777" w:rsidR="006D7FDE" w:rsidRPr="006D7FDE" w:rsidRDefault="006D7FDE" w:rsidP="006D7FDE">
            <w:r w:rsidRPr="002D4956">
              <w:t>Event</w:t>
            </w:r>
          </w:p>
        </w:tc>
        <w:tc>
          <w:tcPr>
            <w:tcW w:w="3058" w:type="dxa"/>
          </w:tcPr>
          <w:p w14:paraId="49BCFCFA" w14:textId="77777777" w:rsidR="006D7FDE" w:rsidRPr="006D7FDE" w:rsidRDefault="006D7FDE" w:rsidP="006D7FDE">
            <w:r w:rsidRPr="002D4956">
              <w:t>As part of/when</w:t>
            </w:r>
          </w:p>
        </w:tc>
        <w:tc>
          <w:tcPr>
            <w:tcW w:w="3402" w:type="dxa"/>
          </w:tcPr>
          <w:p w14:paraId="7241CF9E" w14:textId="77777777" w:rsidR="006D7FDE" w:rsidRPr="006D7FDE" w:rsidRDefault="006D7FDE" w:rsidP="006D7FDE">
            <w:r w:rsidRPr="002D4956">
              <w:t>Occurrence</w:t>
            </w:r>
          </w:p>
        </w:tc>
      </w:tr>
      <w:tr w:rsidR="006D7FDE" w:rsidRPr="00A9548C" w14:paraId="30BDDFBE" w14:textId="77777777" w:rsidTr="00CA1999">
        <w:trPr>
          <w:trHeight w:val="283"/>
        </w:trPr>
        <w:tc>
          <w:tcPr>
            <w:tcW w:w="3033" w:type="dxa"/>
          </w:tcPr>
          <w:p w14:paraId="26AE9997" w14:textId="77777777" w:rsidR="006D7FDE" w:rsidRPr="006D7FDE" w:rsidRDefault="006D7FDE" w:rsidP="006D7FDE">
            <w:pPr>
              <w:pStyle w:val="Tabletext"/>
            </w:pPr>
            <w:r w:rsidRPr="00AE448E">
              <w:t>Induction</w:t>
            </w:r>
          </w:p>
        </w:tc>
        <w:tc>
          <w:tcPr>
            <w:tcW w:w="3058" w:type="dxa"/>
          </w:tcPr>
          <w:p w14:paraId="13470F9F" w14:textId="77777777" w:rsidR="006D7FDE" w:rsidRPr="006D7FDE" w:rsidRDefault="006D7FDE" w:rsidP="006D7FDE">
            <w:pPr>
              <w:pStyle w:val="Tabletext"/>
            </w:pPr>
            <w:r w:rsidRPr="00AE448E">
              <w:t>Induction</w:t>
            </w:r>
            <w:r w:rsidRPr="006D7FDE">
              <w:t xml:space="preserve"> </w:t>
            </w:r>
          </w:p>
        </w:tc>
        <w:tc>
          <w:tcPr>
            <w:tcW w:w="3402" w:type="dxa"/>
          </w:tcPr>
          <w:p w14:paraId="282F1178" w14:textId="77777777" w:rsidR="006D7FDE" w:rsidRPr="006D7FDE" w:rsidRDefault="006D7FDE" w:rsidP="006D7FDE">
            <w:pPr>
              <w:pStyle w:val="Tabletext"/>
            </w:pPr>
            <w:r>
              <w:t>On c</w:t>
            </w:r>
            <w:r w:rsidRPr="006D7FDE">
              <w:t>ommencing employment</w:t>
            </w:r>
          </w:p>
        </w:tc>
      </w:tr>
      <w:tr w:rsidR="006D7FDE" w:rsidRPr="00A9548C" w14:paraId="4EEF304A" w14:textId="77777777" w:rsidTr="00F91345">
        <w:trPr>
          <w:trHeight w:val="114"/>
        </w:trPr>
        <w:tc>
          <w:tcPr>
            <w:tcW w:w="3033" w:type="dxa"/>
          </w:tcPr>
          <w:p w14:paraId="7F3D49DF" w14:textId="77777777" w:rsidR="006D7FDE" w:rsidRPr="006D7FDE" w:rsidRDefault="006D7FDE" w:rsidP="006D7FDE">
            <w:pPr>
              <w:pStyle w:val="Tabletext"/>
            </w:pPr>
            <w:r w:rsidRPr="00AE448E">
              <w:t xml:space="preserve">General emergency training </w:t>
            </w:r>
            <w:r w:rsidRPr="006D7FDE">
              <w:t>and check of competency</w:t>
            </w:r>
          </w:p>
        </w:tc>
        <w:tc>
          <w:tcPr>
            <w:tcW w:w="3058" w:type="dxa"/>
          </w:tcPr>
          <w:p w14:paraId="6D47E5A6" w14:textId="77777777" w:rsidR="006D7FDE" w:rsidRPr="006D7FDE" w:rsidRDefault="006D7FDE" w:rsidP="006D7FDE">
            <w:pPr>
              <w:pStyle w:val="Tabletext"/>
            </w:pPr>
            <w:r w:rsidRPr="00AE448E">
              <w:t>Induction</w:t>
            </w:r>
          </w:p>
        </w:tc>
        <w:tc>
          <w:tcPr>
            <w:tcW w:w="3402" w:type="dxa"/>
          </w:tcPr>
          <w:p w14:paraId="7A41F209" w14:textId="77777777" w:rsidR="006D7FDE" w:rsidRPr="006D7FDE" w:rsidRDefault="006D7FDE" w:rsidP="006D7FDE">
            <w:pPr>
              <w:pStyle w:val="Tabletext"/>
            </w:pPr>
            <w:r>
              <w:t>On commencing employment</w:t>
            </w:r>
          </w:p>
        </w:tc>
      </w:tr>
      <w:tr w:rsidR="006D7FDE" w:rsidRPr="00A9548C" w14:paraId="3BE50539" w14:textId="77777777" w:rsidTr="00CA1999">
        <w:trPr>
          <w:trHeight w:val="283"/>
        </w:trPr>
        <w:tc>
          <w:tcPr>
            <w:tcW w:w="3033" w:type="dxa"/>
          </w:tcPr>
          <w:p w14:paraId="491C6BD0" w14:textId="77777777" w:rsidR="006D7FDE" w:rsidRPr="006D7FDE" w:rsidRDefault="006D7FDE" w:rsidP="006D7FDE">
            <w:pPr>
              <w:pStyle w:val="Tabletext"/>
            </w:pPr>
            <w:r w:rsidRPr="00AE448E">
              <w:t>Conversion training</w:t>
            </w:r>
          </w:p>
        </w:tc>
        <w:tc>
          <w:tcPr>
            <w:tcW w:w="3058" w:type="dxa"/>
          </w:tcPr>
          <w:p w14:paraId="6260D7BD" w14:textId="77777777" w:rsidR="006D7FDE" w:rsidRPr="006D7FDE" w:rsidRDefault="006D7FDE" w:rsidP="006D7FDE">
            <w:pPr>
              <w:pStyle w:val="Tabletext"/>
            </w:pPr>
            <w:r w:rsidRPr="00AE448E">
              <w:t xml:space="preserve">Conversion </w:t>
            </w:r>
            <w:r w:rsidRPr="006D7FDE" w:rsidDel="00E45C75">
              <w:t>training</w:t>
            </w:r>
          </w:p>
        </w:tc>
        <w:tc>
          <w:tcPr>
            <w:tcW w:w="3402" w:type="dxa"/>
          </w:tcPr>
          <w:p w14:paraId="38414AF2" w14:textId="77777777" w:rsidR="006D7FDE" w:rsidRPr="006D7FDE" w:rsidRDefault="006D7FDE" w:rsidP="006D7FDE">
            <w:pPr>
              <w:pStyle w:val="Tabletext"/>
            </w:pPr>
            <w:r w:rsidRPr="00AE448E">
              <w:t xml:space="preserve">Induction and when assigned </w:t>
            </w:r>
            <w:r w:rsidRPr="006D7FDE">
              <w:t>duties to a new aircraft type or a new kind of aerial work operation</w:t>
            </w:r>
          </w:p>
        </w:tc>
      </w:tr>
      <w:tr w:rsidR="006D7FDE" w:rsidRPr="00A9548C" w14:paraId="7DAD2C46" w14:textId="77777777" w:rsidTr="00F91345">
        <w:trPr>
          <w:trHeight w:val="17"/>
        </w:trPr>
        <w:tc>
          <w:tcPr>
            <w:tcW w:w="3033" w:type="dxa"/>
          </w:tcPr>
          <w:p w14:paraId="5C063758" w14:textId="77777777" w:rsidR="006D7FDE" w:rsidRPr="006D7FDE" w:rsidRDefault="006D7FDE" w:rsidP="006D7FDE">
            <w:pPr>
              <w:pStyle w:val="Tabletext"/>
            </w:pPr>
            <w:r w:rsidRPr="00AE448E">
              <w:t>Aircrew member proficiency check</w:t>
            </w:r>
          </w:p>
        </w:tc>
        <w:tc>
          <w:tcPr>
            <w:tcW w:w="3058" w:type="dxa"/>
          </w:tcPr>
          <w:p w14:paraId="75860A6D" w14:textId="77777777" w:rsidR="006D7FDE" w:rsidRPr="006D7FDE" w:rsidRDefault="006D7FDE" w:rsidP="006D7FDE">
            <w:pPr>
              <w:pStyle w:val="Tabletext"/>
            </w:pPr>
            <w:r w:rsidRPr="00D00FF1">
              <w:t>Prior to commencing unsupervised line operations</w:t>
            </w:r>
            <w:r w:rsidRPr="006D7FDE">
              <w:t xml:space="preserve"> </w:t>
            </w:r>
          </w:p>
        </w:tc>
        <w:tc>
          <w:tcPr>
            <w:tcW w:w="3402" w:type="dxa"/>
          </w:tcPr>
          <w:p w14:paraId="324AE12C" w14:textId="77777777" w:rsidR="006D7FDE" w:rsidRPr="006D7FDE" w:rsidRDefault="006D7FDE" w:rsidP="006D7FDE">
            <w:pPr>
              <w:pStyle w:val="Tabletext"/>
            </w:pPr>
            <w:r w:rsidRPr="00AE448E">
              <w:t>Induction and when assigned duties to a new aircraft type</w:t>
            </w:r>
            <w:r w:rsidRPr="006D7FDE">
              <w:t xml:space="preserve"> or a new kind of aerial work operation</w:t>
            </w:r>
          </w:p>
        </w:tc>
      </w:tr>
      <w:tr w:rsidR="006D7FDE" w:rsidRPr="00A9548C" w14:paraId="1C2EC96B" w14:textId="77777777" w:rsidTr="00CA1999">
        <w:trPr>
          <w:trHeight w:val="283"/>
        </w:trPr>
        <w:tc>
          <w:tcPr>
            <w:tcW w:w="3033" w:type="dxa"/>
          </w:tcPr>
          <w:p w14:paraId="77886AB8" w14:textId="77777777" w:rsidR="006D7FDE" w:rsidRPr="006D7FDE" w:rsidRDefault="006D7FDE" w:rsidP="006D7FDE">
            <w:pPr>
              <w:pStyle w:val="Tabletext"/>
            </w:pPr>
            <w:r w:rsidRPr="00AE448E">
              <w:t>Line training and line check</w:t>
            </w:r>
          </w:p>
          <w:p w14:paraId="47730742" w14:textId="77777777" w:rsidR="006D7FDE" w:rsidRPr="006D7FDE" w:rsidRDefault="006D7FDE" w:rsidP="006D7FDE">
            <w:pPr>
              <w:pStyle w:val="Tabletext"/>
            </w:pPr>
            <w:r>
              <w:t>(air transport only)</w:t>
            </w:r>
          </w:p>
        </w:tc>
        <w:tc>
          <w:tcPr>
            <w:tcW w:w="3058" w:type="dxa"/>
          </w:tcPr>
          <w:p w14:paraId="22EA56E7" w14:textId="77777777" w:rsidR="006D7FDE" w:rsidRPr="006D7FDE" w:rsidRDefault="006D7FDE" w:rsidP="006D7FDE">
            <w:pPr>
              <w:pStyle w:val="Tabletext"/>
            </w:pPr>
            <w:r w:rsidRPr="00AE448E">
              <w:t>Line training and line check</w:t>
            </w:r>
          </w:p>
        </w:tc>
        <w:tc>
          <w:tcPr>
            <w:tcW w:w="3402" w:type="dxa"/>
          </w:tcPr>
          <w:p w14:paraId="1314B34A" w14:textId="77777777" w:rsidR="006D7FDE" w:rsidRPr="006D7FDE" w:rsidRDefault="006D7FDE" w:rsidP="006D7FDE">
            <w:pPr>
              <w:pStyle w:val="Tabletext"/>
            </w:pPr>
            <w:r w:rsidRPr="00AE448E">
              <w:t>Induction and when assigned duties to a new aircraft type</w:t>
            </w:r>
          </w:p>
        </w:tc>
      </w:tr>
      <w:tr w:rsidR="006D7FDE" w:rsidRPr="00A9548C" w14:paraId="04A3A32C" w14:textId="77777777" w:rsidTr="00CA1999">
        <w:trPr>
          <w:trHeight w:val="283"/>
        </w:trPr>
        <w:tc>
          <w:tcPr>
            <w:tcW w:w="3033" w:type="dxa"/>
          </w:tcPr>
          <w:p w14:paraId="49F1D5CD" w14:textId="77777777" w:rsidR="006D7FDE" w:rsidRPr="006D7FDE" w:rsidRDefault="006D7FDE" w:rsidP="006D7FDE">
            <w:pPr>
              <w:pStyle w:val="Tabletext"/>
            </w:pPr>
            <w:r w:rsidRPr="00AE448E">
              <w:t xml:space="preserve">Differences training </w:t>
            </w:r>
          </w:p>
          <w:p w14:paraId="5DA401B2" w14:textId="77777777" w:rsidR="006D7FDE" w:rsidRPr="006D7FDE" w:rsidRDefault="006D7FDE" w:rsidP="006D7FDE">
            <w:pPr>
              <w:pStyle w:val="Tabletext"/>
            </w:pPr>
            <w:r>
              <w:t>(air transport only)</w:t>
            </w:r>
          </w:p>
        </w:tc>
        <w:tc>
          <w:tcPr>
            <w:tcW w:w="3058" w:type="dxa"/>
          </w:tcPr>
          <w:p w14:paraId="77E1FCE7" w14:textId="77777777" w:rsidR="006D7FDE" w:rsidRPr="006D7FDE" w:rsidRDefault="006D7FDE" w:rsidP="006D7FDE">
            <w:pPr>
              <w:pStyle w:val="Tabletext"/>
            </w:pPr>
            <w:r w:rsidRPr="00AE448E">
              <w:t>Differences training</w:t>
            </w:r>
          </w:p>
        </w:tc>
        <w:tc>
          <w:tcPr>
            <w:tcW w:w="3402" w:type="dxa"/>
          </w:tcPr>
          <w:p w14:paraId="33B011B2" w14:textId="77777777" w:rsidR="006D7FDE" w:rsidRPr="006D7FDE" w:rsidRDefault="006D7FDE" w:rsidP="006D7FDE">
            <w:pPr>
              <w:pStyle w:val="Tabletext"/>
            </w:pPr>
            <w:r w:rsidRPr="00AE448E">
              <w:t>When assigned duties in relation to an aircraft</w:t>
            </w:r>
            <w:r w:rsidRPr="006D7FDE">
              <w:t xml:space="preserve"> type, equipment or area of operations with differences to what the crew member has previously qualified on</w:t>
            </w:r>
          </w:p>
        </w:tc>
      </w:tr>
      <w:tr w:rsidR="006D7FDE" w:rsidRPr="00A9548C" w14:paraId="6ADB5B92" w14:textId="77777777" w:rsidTr="00CA1999">
        <w:trPr>
          <w:trHeight w:val="283"/>
        </w:trPr>
        <w:tc>
          <w:tcPr>
            <w:tcW w:w="3033" w:type="dxa"/>
          </w:tcPr>
          <w:p w14:paraId="14B789BB" w14:textId="77777777" w:rsidR="006D7FDE" w:rsidRPr="006D7FDE" w:rsidRDefault="006D7FDE" w:rsidP="006D7FDE">
            <w:pPr>
              <w:pStyle w:val="Tabletext"/>
            </w:pPr>
            <w:r w:rsidRPr="00AE448E">
              <w:t>General emergency check of competency</w:t>
            </w:r>
          </w:p>
        </w:tc>
        <w:tc>
          <w:tcPr>
            <w:tcW w:w="3058" w:type="dxa"/>
          </w:tcPr>
          <w:p w14:paraId="602B8DFE" w14:textId="77777777" w:rsidR="006D7FDE" w:rsidRPr="006D7FDE" w:rsidRDefault="006D7FDE" w:rsidP="006D7FDE">
            <w:pPr>
              <w:pStyle w:val="Tabletext"/>
            </w:pPr>
            <w:r w:rsidRPr="00AE448E">
              <w:t>Recurrent training and checking</w:t>
            </w:r>
          </w:p>
        </w:tc>
        <w:tc>
          <w:tcPr>
            <w:tcW w:w="3402" w:type="dxa"/>
          </w:tcPr>
          <w:p w14:paraId="01F338EC" w14:textId="77777777" w:rsidR="006D7FDE" w:rsidRPr="006D7FDE" w:rsidRDefault="006D7FDE" w:rsidP="006D7FDE">
            <w:pPr>
              <w:pStyle w:val="Tabletext"/>
            </w:pPr>
            <w:r>
              <w:t>I</w:t>
            </w:r>
            <w:r w:rsidRPr="006D7FDE">
              <w:t>n relation to HUET or the use of life raft – every 3 years, otherwise 1 year after previous check of competency</w:t>
            </w:r>
          </w:p>
        </w:tc>
      </w:tr>
      <w:tr w:rsidR="006D7FDE" w:rsidRPr="00A9548C" w14:paraId="6CEB16D2" w14:textId="77777777" w:rsidTr="00CA1999">
        <w:trPr>
          <w:trHeight w:val="283"/>
        </w:trPr>
        <w:tc>
          <w:tcPr>
            <w:tcW w:w="3033" w:type="dxa"/>
          </w:tcPr>
          <w:p w14:paraId="7C54E5D3" w14:textId="77777777" w:rsidR="006D7FDE" w:rsidRPr="006D7FDE" w:rsidRDefault="006D7FDE" w:rsidP="006D7FDE">
            <w:pPr>
              <w:pStyle w:val="Tabletext"/>
            </w:pPr>
            <w:r w:rsidRPr="00AE448E">
              <w:t xml:space="preserve">Aircrew member </w:t>
            </w:r>
            <w:r w:rsidRPr="006D7FDE">
              <w:t>proficiency check</w:t>
            </w:r>
          </w:p>
        </w:tc>
        <w:tc>
          <w:tcPr>
            <w:tcW w:w="3058" w:type="dxa"/>
          </w:tcPr>
          <w:p w14:paraId="6001D53F" w14:textId="77777777" w:rsidR="006D7FDE" w:rsidRPr="006D7FDE" w:rsidRDefault="006D7FDE" w:rsidP="006D7FDE">
            <w:pPr>
              <w:pStyle w:val="Tabletext"/>
            </w:pPr>
            <w:r w:rsidRPr="00AE448E">
              <w:t>Recurrent training and checking</w:t>
            </w:r>
          </w:p>
        </w:tc>
        <w:tc>
          <w:tcPr>
            <w:tcW w:w="3402" w:type="dxa"/>
          </w:tcPr>
          <w:p w14:paraId="415ECCFF" w14:textId="77777777" w:rsidR="006D7FDE" w:rsidRPr="006D7FDE" w:rsidRDefault="006D7FDE" w:rsidP="006D7FDE">
            <w:pPr>
              <w:pStyle w:val="Tabletext"/>
            </w:pPr>
            <w:r>
              <w:t>1 year a</w:t>
            </w:r>
            <w:r w:rsidRPr="006D7FDE">
              <w:t>fter commencing unsupervised line operations - then every 12 months</w:t>
            </w:r>
          </w:p>
        </w:tc>
      </w:tr>
      <w:tr w:rsidR="006D7FDE" w:rsidRPr="00A9548C" w14:paraId="5A2BFC8D" w14:textId="77777777" w:rsidTr="00CA1999">
        <w:trPr>
          <w:trHeight w:val="283"/>
        </w:trPr>
        <w:tc>
          <w:tcPr>
            <w:tcW w:w="3033" w:type="dxa"/>
          </w:tcPr>
          <w:p w14:paraId="11D75B5F" w14:textId="77777777" w:rsidR="006D7FDE" w:rsidRPr="006D7FDE" w:rsidRDefault="006D7FDE" w:rsidP="006D7FDE">
            <w:pPr>
              <w:pStyle w:val="Tabletext"/>
            </w:pPr>
            <w:r w:rsidRPr="00AE448E">
              <w:t>Remedial training</w:t>
            </w:r>
          </w:p>
        </w:tc>
        <w:tc>
          <w:tcPr>
            <w:tcW w:w="3058" w:type="dxa"/>
          </w:tcPr>
          <w:p w14:paraId="0DD90057" w14:textId="77777777" w:rsidR="006D7FDE" w:rsidRPr="006D7FDE" w:rsidRDefault="006D7FDE" w:rsidP="006D7FDE">
            <w:pPr>
              <w:pStyle w:val="Tabletext"/>
            </w:pPr>
            <w:r w:rsidRPr="00AE448E">
              <w:t xml:space="preserve">Prior to conducting unsupervised operation following an </w:t>
            </w:r>
            <w:r w:rsidRPr="006D7FDE">
              <w:t>unsuccessful check of competency or proficiency check</w:t>
            </w:r>
          </w:p>
        </w:tc>
        <w:tc>
          <w:tcPr>
            <w:tcW w:w="3402" w:type="dxa"/>
          </w:tcPr>
          <w:p w14:paraId="58EEBF41" w14:textId="77777777" w:rsidR="006D7FDE" w:rsidRPr="006D7FDE" w:rsidRDefault="006D7FDE" w:rsidP="006D7FDE">
            <w:pPr>
              <w:pStyle w:val="Tabletext"/>
            </w:pPr>
            <w:r>
              <w:t>As requi</w:t>
            </w:r>
            <w:r w:rsidRPr="006D7FDE">
              <w:t>red</w:t>
            </w:r>
          </w:p>
        </w:tc>
      </w:tr>
      <w:tr w:rsidR="006D7FDE" w:rsidRPr="00A9548C" w14:paraId="121801BC" w14:textId="77777777" w:rsidTr="00CA1999">
        <w:trPr>
          <w:trHeight w:val="283"/>
        </w:trPr>
        <w:tc>
          <w:tcPr>
            <w:tcW w:w="3033" w:type="dxa"/>
          </w:tcPr>
          <w:p w14:paraId="64848230" w14:textId="77777777" w:rsidR="006D7FDE" w:rsidRPr="006D7FDE" w:rsidRDefault="006D7FDE" w:rsidP="006D7FDE">
            <w:pPr>
              <w:pStyle w:val="Tabletext"/>
            </w:pPr>
            <w:r w:rsidRPr="00AE448E">
              <w:t xml:space="preserve">HFP and NTS - </w:t>
            </w:r>
            <w:r w:rsidRPr="006D7FDE">
              <w:t>not required until CASA determined implementation date</w:t>
            </w:r>
          </w:p>
        </w:tc>
        <w:tc>
          <w:tcPr>
            <w:tcW w:w="3058" w:type="dxa"/>
          </w:tcPr>
          <w:p w14:paraId="4A836AE4" w14:textId="77777777" w:rsidR="006D7FDE" w:rsidRPr="006D7FDE" w:rsidRDefault="006D7FDE" w:rsidP="006D7FDE">
            <w:pPr>
              <w:pStyle w:val="Tabletext"/>
            </w:pPr>
            <w:r w:rsidRPr="00AE448E">
              <w:t xml:space="preserve">Induction </w:t>
            </w:r>
            <w:r w:rsidRPr="006D7FDE">
              <w:t>training and recurrent training and checking</w:t>
            </w:r>
          </w:p>
        </w:tc>
        <w:tc>
          <w:tcPr>
            <w:tcW w:w="3402" w:type="dxa"/>
          </w:tcPr>
          <w:p w14:paraId="2EA8858B" w14:textId="77777777" w:rsidR="006D7FDE" w:rsidRPr="006D7FDE" w:rsidRDefault="006D7FDE" w:rsidP="006D7FDE">
            <w:pPr>
              <w:pStyle w:val="Tabletext"/>
            </w:pPr>
            <w:r w:rsidRPr="00AE448E">
              <w:t>Induction</w:t>
            </w:r>
            <w:r w:rsidRPr="006D7FDE">
              <w:t xml:space="preserve"> and as stated in the </w:t>
            </w:r>
            <w:r w:rsidRPr="006D7FDE">
              <w:rPr>
                <w:rStyle w:val="Authorinstruction"/>
              </w:rPr>
              <w:t>[Sample Aviation]</w:t>
            </w:r>
            <w:r w:rsidRPr="006D7FDE">
              <w:t xml:space="preserve"> exposition/operations manual</w:t>
            </w:r>
          </w:p>
        </w:tc>
      </w:tr>
      <w:tr w:rsidR="006D7FDE" w:rsidRPr="00A9548C" w14:paraId="078249B8" w14:textId="77777777" w:rsidTr="00CA1999">
        <w:trPr>
          <w:trHeight w:val="283"/>
        </w:trPr>
        <w:tc>
          <w:tcPr>
            <w:tcW w:w="3033" w:type="dxa"/>
          </w:tcPr>
          <w:p w14:paraId="3E0753C7" w14:textId="77777777" w:rsidR="006D7FDE" w:rsidRPr="006D7FDE" w:rsidRDefault="006D7FDE" w:rsidP="006D7FDE">
            <w:pPr>
              <w:pStyle w:val="Tabletext"/>
            </w:pPr>
            <w:r w:rsidRPr="00AE448E">
              <w:t xml:space="preserve">SMS training - </w:t>
            </w:r>
            <w:r w:rsidRPr="006D7FDE">
              <w:t>not required until CASA determined implementation date</w:t>
            </w:r>
          </w:p>
        </w:tc>
        <w:tc>
          <w:tcPr>
            <w:tcW w:w="3058" w:type="dxa"/>
          </w:tcPr>
          <w:p w14:paraId="3A25C1E6" w14:textId="77777777" w:rsidR="006D7FDE" w:rsidRPr="006D7FDE" w:rsidRDefault="006D7FDE" w:rsidP="006D7FDE">
            <w:pPr>
              <w:pStyle w:val="Tabletext"/>
            </w:pPr>
            <w:r w:rsidRPr="00AE448E">
              <w:t xml:space="preserve">Induction </w:t>
            </w:r>
            <w:r w:rsidRPr="006D7FDE">
              <w:t>training and recurrent training and checking</w:t>
            </w:r>
          </w:p>
        </w:tc>
        <w:tc>
          <w:tcPr>
            <w:tcW w:w="3402" w:type="dxa"/>
          </w:tcPr>
          <w:p w14:paraId="558C6EC4" w14:textId="77777777" w:rsidR="006D7FDE" w:rsidRPr="006D7FDE" w:rsidRDefault="006D7FDE" w:rsidP="006D7FDE">
            <w:pPr>
              <w:pStyle w:val="Tabletext"/>
            </w:pPr>
            <w:r w:rsidRPr="00AE448E">
              <w:t>Induction</w:t>
            </w:r>
            <w:r w:rsidRPr="006D7FDE">
              <w:t xml:space="preserve"> and as stated in the </w:t>
            </w:r>
            <w:r w:rsidRPr="006D7FDE">
              <w:rPr>
                <w:rStyle w:val="Authorinstruction"/>
              </w:rPr>
              <w:t>[Sample Aviation]</w:t>
            </w:r>
            <w:r w:rsidRPr="006D7FDE">
              <w:t xml:space="preserve"> exposition/operations manual</w:t>
            </w:r>
          </w:p>
        </w:tc>
      </w:tr>
      <w:tr w:rsidR="006D7FDE" w:rsidRPr="00A9548C" w14:paraId="4915A30B" w14:textId="77777777" w:rsidTr="00CA1999">
        <w:trPr>
          <w:trHeight w:val="283"/>
        </w:trPr>
        <w:tc>
          <w:tcPr>
            <w:tcW w:w="3033" w:type="dxa"/>
          </w:tcPr>
          <w:p w14:paraId="2C52DCA1" w14:textId="77777777" w:rsidR="006D7FDE" w:rsidRPr="006D7FDE" w:rsidRDefault="006D7FDE" w:rsidP="006D7FDE">
            <w:pPr>
              <w:pStyle w:val="Tabletext"/>
              <w:rPr>
                <w:highlight w:val="yellow"/>
              </w:rPr>
            </w:pPr>
            <w:r w:rsidRPr="00AE448E">
              <w:t>Dangerous good</w:t>
            </w:r>
            <w:r w:rsidRPr="006D7FDE">
              <w:t xml:space="preserve">s awareness training </w:t>
            </w:r>
          </w:p>
        </w:tc>
        <w:tc>
          <w:tcPr>
            <w:tcW w:w="3058" w:type="dxa"/>
          </w:tcPr>
          <w:p w14:paraId="01E6DC97" w14:textId="77777777" w:rsidR="006D7FDE" w:rsidRPr="006D7FDE" w:rsidRDefault="006D7FDE" w:rsidP="006D7FDE">
            <w:pPr>
              <w:pStyle w:val="Tabletext"/>
            </w:pPr>
            <w:r w:rsidRPr="00AE448E">
              <w:t xml:space="preserve">Induction </w:t>
            </w:r>
            <w:r w:rsidRPr="006D7FDE">
              <w:t>training and recurrent training and checking</w:t>
            </w:r>
          </w:p>
        </w:tc>
        <w:tc>
          <w:tcPr>
            <w:tcW w:w="3402" w:type="dxa"/>
          </w:tcPr>
          <w:p w14:paraId="10A94701" w14:textId="77777777" w:rsidR="006D7FDE" w:rsidRPr="006D7FDE" w:rsidRDefault="006D7FDE" w:rsidP="006D7FDE">
            <w:pPr>
              <w:pStyle w:val="Tabletext"/>
            </w:pPr>
            <w:r w:rsidRPr="00AE448E">
              <w:t xml:space="preserve">Induction then every </w:t>
            </w:r>
            <w:r w:rsidRPr="006D7FDE">
              <w:t>2 years.</w:t>
            </w:r>
          </w:p>
        </w:tc>
      </w:tr>
    </w:tbl>
    <w:p w14:paraId="5E1CB7E2" w14:textId="77777777" w:rsidR="006D7FDE" w:rsidRPr="007A0A55" w:rsidRDefault="006D7FDE" w:rsidP="006D7FDE">
      <w:pPr>
        <w:pStyle w:val="Heading4"/>
      </w:pPr>
      <w:r>
        <w:t>Induction</w:t>
      </w:r>
    </w:p>
    <w:p w14:paraId="0EC73F9B" w14:textId="77777777" w:rsidR="006D7FDE" w:rsidRPr="00F91345" w:rsidRDefault="006D7FDE" w:rsidP="00B81CA3">
      <w:pPr>
        <w:pStyle w:val="Sampletext"/>
        <w:rPr>
          <w:rStyle w:val="Strong"/>
          <w:b/>
          <w:bCs w:val="0"/>
        </w:rPr>
      </w:pPr>
      <w:r w:rsidRPr="00F91345">
        <w:rPr>
          <w:rStyle w:val="Strong"/>
          <w:b/>
          <w:bCs w:val="0"/>
        </w:rPr>
        <w:t>Sample text</w:t>
      </w:r>
    </w:p>
    <w:p w14:paraId="0CDFE35F" w14:textId="77777777" w:rsidR="006D7FDE" w:rsidRPr="00FC2A51" w:rsidRDefault="006D7FDE" w:rsidP="006D7FDE">
      <w:r w:rsidRPr="00381750">
        <w:t xml:space="preserve">Induction training will be delivered to </w:t>
      </w:r>
      <w:r>
        <w:t>any air</w:t>
      </w:r>
      <w:r w:rsidRPr="00381750">
        <w:t xml:space="preserve"> crew member </w:t>
      </w:r>
      <w:r>
        <w:t xml:space="preserve">(ACM) </w:t>
      </w:r>
      <w:r w:rsidRPr="00381750">
        <w:t xml:space="preserve">joining </w:t>
      </w:r>
      <w:r w:rsidRPr="002D4956">
        <w:rPr>
          <w:rStyle w:val="Authorinstruction"/>
        </w:rPr>
        <w:t>[Sample Aviation]</w:t>
      </w:r>
      <w:r w:rsidRPr="00381750">
        <w:t>.</w:t>
      </w:r>
      <w:r w:rsidRPr="00FC2A51">
        <w:t xml:space="preserve"> </w:t>
      </w:r>
      <w:r w:rsidRPr="00381750">
        <w:t xml:space="preserve">The syllabus of training and course topics are listed </w:t>
      </w:r>
      <w:r>
        <w:t>on</w:t>
      </w:r>
      <w:r w:rsidRPr="00381750">
        <w:t xml:space="preserve"> </w:t>
      </w:r>
      <w:r w:rsidRPr="002D4956">
        <w:t>form</w:t>
      </w:r>
      <w:r w:rsidRPr="008042C6">
        <w:rPr>
          <w:rStyle w:val="Emphasis"/>
        </w:rPr>
        <w:t xml:space="preserve"> </w:t>
      </w:r>
      <w:r w:rsidRPr="002D4956">
        <w:rPr>
          <w:rStyle w:val="bold"/>
        </w:rPr>
        <w:t>TC08 ACM/MTS member induction checklist</w:t>
      </w:r>
      <w:r>
        <w:rPr>
          <w:rStyle w:val="Emphasis"/>
        </w:rPr>
        <w:t>.</w:t>
      </w:r>
      <w:r w:rsidRPr="00381750">
        <w:t xml:space="preserve"> </w:t>
      </w:r>
      <w:r w:rsidRPr="00FC2A51">
        <w:t xml:space="preserve">Where a new employee has previous experience as an air crew member, the recognition of prior learning (RPL) </w:t>
      </w:r>
      <w:r>
        <w:t xml:space="preserve">process </w:t>
      </w:r>
      <w:r w:rsidRPr="00FC2A51">
        <w:t xml:space="preserve">may </w:t>
      </w:r>
      <w:r>
        <w:t>occur</w:t>
      </w:r>
      <w:r w:rsidRPr="00FC2A51">
        <w:t xml:space="preserve"> at the discretion of the HOTC. The HOTC will record in the air crew member’s training records any RPL applied to their training requirements.</w:t>
      </w:r>
    </w:p>
    <w:p w14:paraId="0422609F" w14:textId="77777777" w:rsidR="006D7FDE" w:rsidRPr="00FC2A51" w:rsidRDefault="006D7FDE" w:rsidP="006D7FDE">
      <w:r>
        <w:t>Training plan</w:t>
      </w:r>
      <w:r w:rsidRPr="00FC2A51">
        <w:t xml:space="preserve"> for new air crew:</w:t>
      </w:r>
    </w:p>
    <w:p w14:paraId="35E17493" w14:textId="77777777" w:rsidR="006D7FDE" w:rsidRPr="007A0A55" w:rsidRDefault="006D7FDE" w:rsidP="00F91345">
      <w:pPr>
        <w:pStyle w:val="List2Numbered1"/>
        <w:numPr>
          <w:ilvl w:val="0"/>
          <w:numId w:val="52"/>
        </w:numPr>
      </w:pPr>
      <w:r w:rsidRPr="00031E5E">
        <w:t xml:space="preserve">induction </w:t>
      </w:r>
      <w:r w:rsidRPr="007A0A55">
        <w:t>and additional specialist training required as determined by HOTC</w:t>
      </w:r>
    </w:p>
    <w:p w14:paraId="254209D0" w14:textId="77777777" w:rsidR="006D7FDE" w:rsidRPr="007A0A55" w:rsidRDefault="006D7FDE" w:rsidP="006D7FDE">
      <w:pPr>
        <w:pStyle w:val="List2Numbered1"/>
        <w:numPr>
          <w:ilvl w:val="0"/>
          <w:numId w:val="8"/>
        </w:numPr>
      </w:pPr>
      <w:r w:rsidRPr="00031E5E">
        <w:t xml:space="preserve">general </w:t>
      </w:r>
      <w:r w:rsidRPr="007A0A55">
        <w:t>emergency training and general emergency check of competency</w:t>
      </w:r>
    </w:p>
    <w:p w14:paraId="717F454E" w14:textId="77777777" w:rsidR="006D7FDE" w:rsidRPr="007A0A55" w:rsidRDefault="006D7FDE" w:rsidP="006D7FDE">
      <w:pPr>
        <w:pStyle w:val="List2Numbered1"/>
        <w:numPr>
          <w:ilvl w:val="0"/>
          <w:numId w:val="8"/>
        </w:numPr>
      </w:pPr>
      <w:r w:rsidRPr="00031E5E">
        <w:t xml:space="preserve">conversion </w:t>
      </w:r>
      <w:r w:rsidRPr="007A0A55">
        <w:t>training</w:t>
      </w:r>
    </w:p>
    <w:p w14:paraId="3A92ABE2" w14:textId="77777777" w:rsidR="006D7FDE" w:rsidRPr="007A0A55" w:rsidRDefault="006D7FDE" w:rsidP="006D7FDE">
      <w:pPr>
        <w:pStyle w:val="List2Numbered1"/>
        <w:numPr>
          <w:ilvl w:val="0"/>
          <w:numId w:val="8"/>
        </w:numPr>
      </w:pPr>
      <w:r w:rsidRPr="00031E5E">
        <w:t xml:space="preserve">air </w:t>
      </w:r>
      <w:r w:rsidRPr="007A0A55">
        <w:t>crew member proficiency check</w:t>
      </w:r>
    </w:p>
    <w:p w14:paraId="27D8E255" w14:textId="77777777" w:rsidR="006D7FDE" w:rsidRPr="007A0A55" w:rsidRDefault="006D7FDE" w:rsidP="006D7FDE">
      <w:pPr>
        <w:pStyle w:val="List2Numbered1"/>
        <w:numPr>
          <w:ilvl w:val="0"/>
          <w:numId w:val="8"/>
        </w:numPr>
      </w:pPr>
      <w:r w:rsidRPr="00031E5E">
        <w:t xml:space="preserve">line </w:t>
      </w:r>
      <w:r w:rsidRPr="007A0A55">
        <w:t>training and line check (air transport).</w:t>
      </w:r>
    </w:p>
    <w:p w14:paraId="466F9991" w14:textId="77777777" w:rsidR="006D7FDE" w:rsidRPr="00FC2A51" w:rsidRDefault="006D7FDE" w:rsidP="006D7FDE">
      <w:pPr>
        <w:pStyle w:val="normalafterlisttable"/>
      </w:pPr>
      <w:r w:rsidRPr="00FC2A51">
        <w:t>Elements of the air crew member general emergency training and conversion training may be conducted concurrently during induction training</w:t>
      </w:r>
      <w:r>
        <w:t>. For example,</w:t>
      </w:r>
      <w:r w:rsidRPr="00FC2A51">
        <w:t xml:space="preserve"> the use of fire extinguishers and firefighting procedures.</w:t>
      </w:r>
    </w:p>
    <w:p w14:paraId="42631C7A" w14:textId="77777777" w:rsidR="006D7FDE" w:rsidRPr="007A0A55" w:rsidRDefault="006D7FDE" w:rsidP="006D7FDE">
      <w:pPr>
        <w:pStyle w:val="Heading4"/>
      </w:pPr>
      <w:r>
        <w:t>General emergency training and check of competency</w:t>
      </w:r>
    </w:p>
    <w:p w14:paraId="6F485520" w14:textId="77777777" w:rsidR="006D7FDE" w:rsidRPr="00F91345" w:rsidRDefault="006D7FDE" w:rsidP="00B81CA3">
      <w:pPr>
        <w:pStyle w:val="Sampletext"/>
        <w:rPr>
          <w:rStyle w:val="Strong"/>
          <w:b/>
          <w:bCs w:val="0"/>
        </w:rPr>
      </w:pPr>
      <w:r w:rsidRPr="00F91345">
        <w:rPr>
          <w:rStyle w:val="Strong"/>
          <w:b/>
          <w:bCs w:val="0"/>
        </w:rPr>
        <w:t>Sample text</w:t>
      </w:r>
    </w:p>
    <w:p w14:paraId="44F6A08A" w14:textId="77777777" w:rsidR="006D7FDE" w:rsidRPr="001E7C81" w:rsidRDefault="006D7FDE" w:rsidP="006D7FDE">
      <w:r w:rsidRPr="001E7C81">
        <w:t xml:space="preserve">The </w:t>
      </w:r>
      <w:r w:rsidRPr="002D4956">
        <w:rPr>
          <w:rStyle w:val="Authorinstruction"/>
        </w:rPr>
        <w:t>[Sample Aviation]</w:t>
      </w:r>
      <w:r w:rsidRPr="001E7C81">
        <w:t xml:space="preserve"> general emergency training and check of competency is conducted as part of induction training. It is specific to the type of aircraft and operation the air crew member has been assigned duties.</w:t>
      </w:r>
    </w:p>
    <w:p w14:paraId="4479A7F9" w14:textId="77777777" w:rsidR="006D7FDE" w:rsidRPr="001E7C81" w:rsidRDefault="006D7FDE" w:rsidP="006D7FDE">
      <w:r w:rsidRPr="002D4956">
        <w:t>Form</w:t>
      </w:r>
      <w:r w:rsidRPr="00081709">
        <w:rPr>
          <w:rStyle w:val="Emphasis"/>
        </w:rPr>
        <w:t xml:space="preserve"> </w:t>
      </w:r>
      <w:r w:rsidRPr="002D4956">
        <w:rPr>
          <w:rStyle w:val="bold"/>
        </w:rPr>
        <w:t>TC02A General emergency training course record</w:t>
      </w:r>
      <w:r>
        <w:t xml:space="preserve"> </w:t>
      </w:r>
      <w:r w:rsidRPr="001E7C81">
        <w:t xml:space="preserve">contains the training </w:t>
      </w:r>
      <w:r>
        <w:t>items</w:t>
      </w:r>
      <w:r w:rsidRPr="001E7C81">
        <w:t xml:space="preserve"> to be covered and is used to record the training. Training </w:t>
      </w:r>
      <w:r>
        <w:t>items</w:t>
      </w:r>
      <w:r w:rsidRPr="001E7C81">
        <w:t xml:space="preserve"> on the form that are generic across the aircraft fleet and operational activities do not need to be repeated for each aircraft type.</w:t>
      </w:r>
    </w:p>
    <w:p w14:paraId="0A2DCD22" w14:textId="77777777" w:rsidR="006D7FDE" w:rsidRPr="001E7C81" w:rsidRDefault="006D7FDE" w:rsidP="006D7FDE">
      <w:r w:rsidRPr="002D4956">
        <w:t>Form</w:t>
      </w:r>
      <w:r w:rsidRPr="00444C72">
        <w:rPr>
          <w:rStyle w:val="Emphasis"/>
        </w:rPr>
        <w:t xml:space="preserve"> </w:t>
      </w:r>
      <w:r w:rsidRPr="002D4956">
        <w:rPr>
          <w:rStyle w:val="bold"/>
        </w:rPr>
        <w:t>TC02B General emergency check of competency report</w:t>
      </w:r>
      <w:r>
        <w:t xml:space="preserve"> </w:t>
      </w:r>
      <w:r w:rsidRPr="001E7C81">
        <w:t>is used to re</w:t>
      </w:r>
      <w:r>
        <w:t>port on the outcome of</w:t>
      </w:r>
      <w:r w:rsidRPr="001E7C81">
        <w:t xml:space="preserve"> the check of competency and includes the </w:t>
      </w:r>
      <w:r>
        <w:t>items</w:t>
      </w:r>
      <w:r w:rsidRPr="001E7C81">
        <w:t xml:space="preserve"> covered in training.</w:t>
      </w:r>
    </w:p>
    <w:p w14:paraId="1A234461" w14:textId="77777777" w:rsidR="006D7FDE" w:rsidRPr="001E7C81" w:rsidRDefault="006D7FDE" w:rsidP="006D7FDE">
      <w:r w:rsidRPr="001E7C81">
        <w:t>HUET</w:t>
      </w:r>
      <w:r>
        <w:t xml:space="preserve"> </w:t>
      </w:r>
      <w:r w:rsidRPr="001E7C81">
        <w:t xml:space="preserve">and emergency breathing systems (EBS) </w:t>
      </w:r>
      <w:r>
        <w:t xml:space="preserve">training </w:t>
      </w:r>
      <w:r w:rsidRPr="001E7C81">
        <w:t>can be carried out</w:t>
      </w:r>
      <w:r>
        <w:t>, if and when required,</w:t>
      </w:r>
      <w:r w:rsidRPr="001E7C81">
        <w:t xml:space="preserve"> by a third-party contractor.</w:t>
      </w:r>
    </w:p>
    <w:p w14:paraId="56030B76" w14:textId="77777777" w:rsidR="006D7FDE" w:rsidRDefault="006D7FDE" w:rsidP="006D7FDE">
      <w:r w:rsidRPr="001E7C81">
        <w:t xml:space="preserve">Representative training equipment should be used for the practical demonstration of the use of safety and emergency equipment where possible. When </w:t>
      </w:r>
      <w:r>
        <w:t xml:space="preserve">either </w:t>
      </w:r>
      <w:r w:rsidRPr="001E7C81">
        <w:t xml:space="preserve">emergency exits are operated, or aircraft equipment </w:t>
      </w:r>
      <w:r>
        <w:t xml:space="preserve">is </w:t>
      </w:r>
      <w:r w:rsidRPr="001E7C81">
        <w:t xml:space="preserve">used </w:t>
      </w:r>
      <w:r>
        <w:t xml:space="preserve">for training purposes and </w:t>
      </w:r>
      <w:r w:rsidRPr="001E7C81">
        <w:t xml:space="preserve">cannot be restored </w:t>
      </w:r>
      <w:r>
        <w:t>to</w:t>
      </w:r>
      <w:r w:rsidRPr="001E7C81">
        <w:t xml:space="preserve"> a serviceable condition, the trainer/checker is to ensure that an entry is made in the appropriate maintenance documentation and the </w:t>
      </w:r>
      <w:r w:rsidRPr="002D4956">
        <w:rPr>
          <w:rStyle w:val="Authorinstruction"/>
        </w:rPr>
        <w:t>[Sample Aviation]</w:t>
      </w:r>
      <w:r w:rsidRPr="001E7C81">
        <w:t xml:space="preserve"> procedure for management of an unserviceability is followed.</w:t>
      </w:r>
    </w:p>
    <w:p w14:paraId="4DDB9FFC" w14:textId="77777777" w:rsidR="006D7FDE" w:rsidRPr="007A0A55" w:rsidRDefault="006D7FDE" w:rsidP="006D7FDE">
      <w:pPr>
        <w:pStyle w:val="Heading4"/>
      </w:pPr>
      <w:r>
        <w:t>Conversion training and air crew member proficiency check</w:t>
      </w:r>
    </w:p>
    <w:p w14:paraId="7D955285" w14:textId="77777777" w:rsidR="006D7FDE" w:rsidRPr="00F91345" w:rsidRDefault="006D7FDE" w:rsidP="00B81CA3">
      <w:pPr>
        <w:pStyle w:val="Sampletext"/>
        <w:rPr>
          <w:rStyle w:val="Strong"/>
          <w:b/>
          <w:bCs w:val="0"/>
        </w:rPr>
      </w:pPr>
      <w:r w:rsidRPr="00F91345">
        <w:rPr>
          <w:rStyle w:val="Strong"/>
          <w:b/>
          <w:bCs w:val="0"/>
        </w:rPr>
        <w:t>Sample text</w:t>
      </w:r>
    </w:p>
    <w:p w14:paraId="648BBF8F" w14:textId="77777777" w:rsidR="006D7FDE" w:rsidRPr="00214457" w:rsidRDefault="006D7FDE" w:rsidP="006D7FDE">
      <w:r w:rsidRPr="00214457">
        <w:t xml:space="preserve">Each </w:t>
      </w:r>
      <w:r w:rsidRPr="002D4956">
        <w:rPr>
          <w:rStyle w:val="Authorinstruction"/>
        </w:rPr>
        <w:t>[Sample Aviation]</w:t>
      </w:r>
      <w:r w:rsidRPr="00B161F7">
        <w:t xml:space="preserve"> </w:t>
      </w:r>
      <w:r w:rsidRPr="00214457">
        <w:t>air crew member is required to undergo conversion training as part of induction training and when assigned duties for a new aircraft type.</w:t>
      </w:r>
    </w:p>
    <w:p w14:paraId="6040CBE8" w14:textId="77777777" w:rsidR="006D7FDE" w:rsidRPr="00214457" w:rsidRDefault="006D7FDE" w:rsidP="006D7FDE">
      <w:r w:rsidRPr="00214457">
        <w:t xml:space="preserve">The recognition of prior learning (RPL) </w:t>
      </w:r>
      <w:r>
        <w:t>process occurs</w:t>
      </w:r>
      <w:r w:rsidRPr="00214457">
        <w:t xml:space="preserve"> at the discretion of the HOTC. The HOTC will record in the air crew member’s training records any RPL applied to their training requirements.</w:t>
      </w:r>
    </w:p>
    <w:p w14:paraId="30DB5FE5" w14:textId="77777777" w:rsidR="006D7FDE" w:rsidRPr="00214457" w:rsidRDefault="006D7FDE" w:rsidP="006D7FDE">
      <w:r w:rsidRPr="002D4956">
        <w:t>Form</w:t>
      </w:r>
      <w:r w:rsidRPr="00444C72">
        <w:rPr>
          <w:rStyle w:val="Emphasis"/>
        </w:rPr>
        <w:t xml:space="preserve"> </w:t>
      </w:r>
      <w:r w:rsidRPr="002D4956">
        <w:rPr>
          <w:rStyle w:val="bold"/>
        </w:rPr>
        <w:t>TC09A ACM/MTS conversion training record</w:t>
      </w:r>
      <w:r>
        <w:t xml:space="preserve"> </w:t>
      </w:r>
      <w:r w:rsidRPr="00214457">
        <w:t xml:space="preserve">contains the training </w:t>
      </w:r>
      <w:r>
        <w:t>items</w:t>
      </w:r>
      <w:r w:rsidRPr="00214457">
        <w:t xml:space="preserve"> to be covered and is used to record the training.</w:t>
      </w:r>
    </w:p>
    <w:p w14:paraId="6AFA9B25" w14:textId="77777777" w:rsidR="006D7FDE" w:rsidRPr="00214457" w:rsidRDefault="006D7FDE" w:rsidP="006D7FDE">
      <w:r>
        <w:t>A</w:t>
      </w:r>
      <w:r w:rsidRPr="00214457">
        <w:t xml:space="preserve">t the conclusion of their conversion training </w:t>
      </w:r>
      <w:r>
        <w:t xml:space="preserve">and </w:t>
      </w:r>
      <w:r w:rsidRPr="00214457">
        <w:t xml:space="preserve">prior to commencing unsupervised line operations </w:t>
      </w:r>
      <w:r>
        <w:t>t</w:t>
      </w:r>
      <w:r w:rsidRPr="00214457">
        <w:t>he air crew member will undergo a proficiency check.</w:t>
      </w:r>
    </w:p>
    <w:p w14:paraId="2B1EDB2B" w14:textId="77777777" w:rsidR="006D7FDE" w:rsidRPr="00214457" w:rsidRDefault="006D7FDE" w:rsidP="006D7FDE">
      <w:r w:rsidRPr="002D4956">
        <w:t>Form</w:t>
      </w:r>
      <w:r w:rsidRPr="00444C72">
        <w:rPr>
          <w:rStyle w:val="Emphasis"/>
        </w:rPr>
        <w:t xml:space="preserve"> </w:t>
      </w:r>
      <w:r w:rsidRPr="002D4956">
        <w:rPr>
          <w:rStyle w:val="bold"/>
        </w:rPr>
        <w:t>TC09B ACM/MTS conversion proficiency check</w:t>
      </w:r>
      <w:r w:rsidRPr="007A0A55">
        <w:t xml:space="preserve"> </w:t>
      </w:r>
      <w:r w:rsidRPr="00EA5BED">
        <w:rPr>
          <w:rStyle w:val="Strong"/>
        </w:rPr>
        <w:t>report</w:t>
      </w:r>
      <w:r w:rsidRPr="007A0A55">
        <w:t xml:space="preserve"> </w:t>
      </w:r>
      <w:r w:rsidRPr="00214457">
        <w:t xml:space="preserve">is used to record the </w:t>
      </w:r>
      <w:r>
        <w:t xml:space="preserve">outcome of the </w:t>
      </w:r>
      <w:r w:rsidRPr="00214457">
        <w:t xml:space="preserve">air crew member proficiency check and includes the </w:t>
      </w:r>
      <w:r>
        <w:t>items</w:t>
      </w:r>
      <w:r w:rsidRPr="00214457">
        <w:t xml:space="preserve"> covered in conversion training.</w:t>
      </w:r>
    </w:p>
    <w:p w14:paraId="59CADCDB" w14:textId="77777777" w:rsidR="006D7FDE" w:rsidRPr="007A0A55" w:rsidRDefault="006D7FDE" w:rsidP="006D7FDE">
      <w:pPr>
        <w:pStyle w:val="Heading4"/>
      </w:pPr>
      <w:r>
        <w:t>Line training and air crew member line check</w:t>
      </w:r>
    </w:p>
    <w:p w14:paraId="5687AE66" w14:textId="77777777" w:rsidR="006D7FDE" w:rsidRPr="00F91345" w:rsidRDefault="006D7FDE" w:rsidP="00B81CA3">
      <w:pPr>
        <w:pStyle w:val="Sampletext"/>
        <w:rPr>
          <w:rStyle w:val="Strong"/>
          <w:b/>
          <w:bCs w:val="0"/>
        </w:rPr>
      </w:pPr>
      <w:r w:rsidRPr="00F91345">
        <w:rPr>
          <w:rStyle w:val="Strong"/>
          <w:b/>
          <w:bCs w:val="0"/>
        </w:rPr>
        <w:t>Sample text</w:t>
      </w:r>
    </w:p>
    <w:p w14:paraId="2E3A6E06" w14:textId="77777777" w:rsidR="006D7FDE" w:rsidRPr="00475F81" w:rsidRDefault="006D7FDE" w:rsidP="006D7FDE">
      <w:r w:rsidRPr="002D4956">
        <w:rPr>
          <w:rStyle w:val="Authorinstruction"/>
        </w:rPr>
        <w:t>[Sample Aviation]</w:t>
      </w:r>
      <w:r w:rsidRPr="00475F81">
        <w:t xml:space="preserve"> line training is undertaken as part of induction training and when assigned duties on a new aircraft type. The training is specific to the area of operations the air crew member is assigned duties.</w:t>
      </w:r>
    </w:p>
    <w:p w14:paraId="129BB665" w14:textId="77777777" w:rsidR="006D7FDE" w:rsidRPr="00475F81" w:rsidRDefault="006D7FDE" w:rsidP="006D7FDE">
      <w:r w:rsidRPr="00475F81">
        <w:t xml:space="preserve">The recognition of </w:t>
      </w:r>
      <w:r>
        <w:t>prior learning (</w:t>
      </w:r>
      <w:r w:rsidRPr="00475F81">
        <w:t>RPL</w:t>
      </w:r>
      <w:r>
        <w:t>)</w:t>
      </w:r>
      <w:r w:rsidRPr="00475F81">
        <w:t xml:space="preserve"> </w:t>
      </w:r>
      <w:r>
        <w:t>process occurs</w:t>
      </w:r>
      <w:r w:rsidRPr="00475F81">
        <w:t xml:space="preserve"> at the discretion of the HOTC. The HOTC will record in the air crew member’s training records any RPL applied to their training requirements.</w:t>
      </w:r>
    </w:p>
    <w:p w14:paraId="7AB10ED7" w14:textId="77777777" w:rsidR="006D7FDE" w:rsidRPr="00475F81" w:rsidRDefault="006D7FDE" w:rsidP="006D7FDE">
      <w:r w:rsidRPr="00475F81">
        <w:t>Line training will be conducted as part of normal operations and include</w:t>
      </w:r>
      <w:r>
        <w:t>s</w:t>
      </w:r>
      <w:r w:rsidRPr="00475F81">
        <w:t xml:space="preserve"> </w:t>
      </w:r>
      <w:r>
        <w:t xml:space="preserve">both </w:t>
      </w:r>
      <w:r w:rsidRPr="00475F81">
        <w:t>ground and line flying elements.</w:t>
      </w:r>
    </w:p>
    <w:p w14:paraId="75933940" w14:textId="77777777" w:rsidR="006D7FDE" w:rsidRPr="007A0A55" w:rsidRDefault="006D7FDE" w:rsidP="006D7FDE">
      <w:pPr>
        <w:pStyle w:val="TableTitle"/>
        <w:numPr>
          <w:ilvl w:val="0"/>
          <w:numId w:val="6"/>
        </w:numPr>
      </w:pPr>
      <w:r w:rsidRPr="007A0A55">
        <w:t>Line training requirements</w:t>
      </w:r>
    </w:p>
    <w:tbl>
      <w:tblPr>
        <w:tblStyle w:val="SD-MOStable"/>
        <w:tblW w:w="9493" w:type="dxa"/>
        <w:tblLook w:val="0620" w:firstRow="1" w:lastRow="0" w:firstColumn="0" w:lastColumn="0" w:noHBand="1" w:noVBand="1"/>
      </w:tblPr>
      <w:tblGrid>
        <w:gridCol w:w="4815"/>
        <w:gridCol w:w="1559"/>
        <w:gridCol w:w="1559"/>
        <w:gridCol w:w="1560"/>
      </w:tblGrid>
      <w:tr w:rsidR="006D7FDE" w:rsidRPr="002D4956" w14:paraId="453E065F" w14:textId="77777777" w:rsidTr="00CA1999">
        <w:trPr>
          <w:cnfStyle w:val="100000000000" w:firstRow="1" w:lastRow="0" w:firstColumn="0" w:lastColumn="0" w:oddVBand="0" w:evenVBand="0" w:oddHBand="0" w:evenHBand="0" w:firstRowFirstColumn="0" w:firstRowLastColumn="0" w:lastRowFirstColumn="0" w:lastRowLastColumn="0"/>
          <w:tblHeader/>
        </w:trPr>
        <w:tc>
          <w:tcPr>
            <w:tcW w:w="4815" w:type="dxa"/>
          </w:tcPr>
          <w:p w14:paraId="2C0842DD" w14:textId="77777777" w:rsidR="006D7FDE" w:rsidRPr="006D7FDE" w:rsidRDefault="006D7FDE" w:rsidP="006D7FDE">
            <w:r w:rsidRPr="002D4956">
              <w:t>Line training required</w:t>
            </w:r>
          </w:p>
        </w:tc>
        <w:tc>
          <w:tcPr>
            <w:tcW w:w="1559" w:type="dxa"/>
          </w:tcPr>
          <w:p w14:paraId="53F9E071" w14:textId="77777777" w:rsidR="006D7FDE" w:rsidRPr="006D7FDE" w:rsidRDefault="006D7FDE" w:rsidP="006D7FDE">
            <w:r w:rsidRPr="002D4956">
              <w:t>Ground</w:t>
            </w:r>
          </w:p>
        </w:tc>
        <w:tc>
          <w:tcPr>
            <w:tcW w:w="1559" w:type="dxa"/>
          </w:tcPr>
          <w:p w14:paraId="342425D2" w14:textId="77777777" w:rsidR="006D7FDE" w:rsidRPr="006D7FDE" w:rsidRDefault="006D7FDE" w:rsidP="006D7FDE">
            <w:r w:rsidRPr="002D4956">
              <w:t>Sectors</w:t>
            </w:r>
          </w:p>
        </w:tc>
        <w:tc>
          <w:tcPr>
            <w:tcW w:w="1560" w:type="dxa"/>
          </w:tcPr>
          <w:p w14:paraId="69CBA9CD" w14:textId="77777777" w:rsidR="006D7FDE" w:rsidRPr="006D7FDE" w:rsidRDefault="006D7FDE" w:rsidP="006D7FDE">
            <w:r w:rsidRPr="002D4956">
              <w:t xml:space="preserve">Aircraft </w:t>
            </w:r>
            <w:r w:rsidRPr="006D7FDE">
              <w:t>hrs</w:t>
            </w:r>
          </w:p>
        </w:tc>
      </w:tr>
      <w:tr w:rsidR="006D7FDE" w14:paraId="1690060C" w14:textId="77777777" w:rsidTr="00CA1999">
        <w:tc>
          <w:tcPr>
            <w:tcW w:w="4815" w:type="dxa"/>
          </w:tcPr>
          <w:p w14:paraId="77874FBD" w14:textId="77777777" w:rsidR="006D7FDE" w:rsidRPr="006D7FDE" w:rsidRDefault="006D7FDE" w:rsidP="006D7FDE">
            <w:pPr>
              <w:pStyle w:val="Tabletext"/>
            </w:pPr>
            <w:r>
              <w:t xml:space="preserve">Day </w:t>
            </w:r>
            <w:r w:rsidRPr="006D7FDE">
              <w:t>operations</w:t>
            </w:r>
          </w:p>
        </w:tc>
        <w:tc>
          <w:tcPr>
            <w:tcW w:w="1559" w:type="dxa"/>
          </w:tcPr>
          <w:p w14:paraId="1D0AEEB6" w14:textId="77777777" w:rsidR="006D7FDE" w:rsidRDefault="006D7FDE" w:rsidP="006D7FDE">
            <w:pPr>
              <w:pStyle w:val="Tabletext"/>
            </w:pPr>
          </w:p>
        </w:tc>
        <w:tc>
          <w:tcPr>
            <w:tcW w:w="1559" w:type="dxa"/>
          </w:tcPr>
          <w:p w14:paraId="47748912" w14:textId="77777777" w:rsidR="006D7FDE" w:rsidRDefault="006D7FDE" w:rsidP="006D7FDE">
            <w:pPr>
              <w:pStyle w:val="Tabletext"/>
            </w:pPr>
          </w:p>
        </w:tc>
        <w:tc>
          <w:tcPr>
            <w:tcW w:w="1560" w:type="dxa"/>
          </w:tcPr>
          <w:p w14:paraId="5CBB3FEB" w14:textId="77777777" w:rsidR="006D7FDE" w:rsidRDefault="006D7FDE" w:rsidP="006D7FDE">
            <w:pPr>
              <w:pStyle w:val="Tabletext"/>
            </w:pPr>
          </w:p>
        </w:tc>
      </w:tr>
      <w:tr w:rsidR="006D7FDE" w14:paraId="79BEE6BA" w14:textId="77777777" w:rsidTr="00CA1999">
        <w:tc>
          <w:tcPr>
            <w:tcW w:w="4815" w:type="dxa"/>
          </w:tcPr>
          <w:p w14:paraId="2E44AE83" w14:textId="77777777" w:rsidR="006D7FDE" w:rsidRPr="006D7FDE" w:rsidRDefault="006D7FDE" w:rsidP="006D7FDE">
            <w:pPr>
              <w:pStyle w:val="Tabletext"/>
            </w:pPr>
            <w:r>
              <w:t xml:space="preserve">Night </w:t>
            </w:r>
            <w:r w:rsidRPr="006D7FDE">
              <w:t>operations</w:t>
            </w:r>
          </w:p>
        </w:tc>
        <w:tc>
          <w:tcPr>
            <w:tcW w:w="1559" w:type="dxa"/>
          </w:tcPr>
          <w:p w14:paraId="1BE79B41" w14:textId="77777777" w:rsidR="006D7FDE" w:rsidRDefault="006D7FDE" w:rsidP="006D7FDE">
            <w:pPr>
              <w:pStyle w:val="Tabletext"/>
            </w:pPr>
          </w:p>
        </w:tc>
        <w:tc>
          <w:tcPr>
            <w:tcW w:w="1559" w:type="dxa"/>
          </w:tcPr>
          <w:p w14:paraId="1F3BC0EA" w14:textId="77777777" w:rsidR="006D7FDE" w:rsidRDefault="006D7FDE" w:rsidP="006D7FDE">
            <w:pPr>
              <w:pStyle w:val="Tabletext"/>
            </w:pPr>
          </w:p>
        </w:tc>
        <w:tc>
          <w:tcPr>
            <w:tcW w:w="1560" w:type="dxa"/>
          </w:tcPr>
          <w:p w14:paraId="5264A29B" w14:textId="77777777" w:rsidR="006D7FDE" w:rsidRDefault="006D7FDE" w:rsidP="006D7FDE">
            <w:pPr>
              <w:pStyle w:val="Tabletext"/>
            </w:pPr>
          </w:p>
        </w:tc>
      </w:tr>
      <w:tr w:rsidR="006D7FDE" w14:paraId="5196C6A6" w14:textId="77777777" w:rsidTr="00CA1999">
        <w:tc>
          <w:tcPr>
            <w:tcW w:w="4815" w:type="dxa"/>
          </w:tcPr>
          <w:p w14:paraId="2BA66648" w14:textId="77777777" w:rsidR="006D7FDE" w:rsidRPr="006D7FDE" w:rsidRDefault="006D7FDE" w:rsidP="006D7FDE">
            <w:pPr>
              <w:pStyle w:val="Tabletext"/>
            </w:pPr>
            <w:r>
              <w:t>NVIS</w:t>
            </w:r>
          </w:p>
        </w:tc>
        <w:tc>
          <w:tcPr>
            <w:tcW w:w="1559" w:type="dxa"/>
          </w:tcPr>
          <w:p w14:paraId="29AEA39C" w14:textId="77777777" w:rsidR="006D7FDE" w:rsidRDefault="006D7FDE" w:rsidP="006D7FDE">
            <w:pPr>
              <w:pStyle w:val="Tabletext"/>
            </w:pPr>
          </w:p>
        </w:tc>
        <w:tc>
          <w:tcPr>
            <w:tcW w:w="1559" w:type="dxa"/>
          </w:tcPr>
          <w:p w14:paraId="2BC76E24" w14:textId="77777777" w:rsidR="006D7FDE" w:rsidRDefault="006D7FDE" w:rsidP="006D7FDE">
            <w:pPr>
              <w:pStyle w:val="Tabletext"/>
            </w:pPr>
          </w:p>
        </w:tc>
        <w:tc>
          <w:tcPr>
            <w:tcW w:w="1560" w:type="dxa"/>
          </w:tcPr>
          <w:p w14:paraId="1CD92615" w14:textId="77777777" w:rsidR="006D7FDE" w:rsidRDefault="006D7FDE" w:rsidP="006D7FDE">
            <w:pPr>
              <w:pStyle w:val="Tabletext"/>
            </w:pPr>
          </w:p>
        </w:tc>
      </w:tr>
      <w:tr w:rsidR="006D7FDE" w14:paraId="0812849E" w14:textId="77777777" w:rsidTr="00CA1999">
        <w:tc>
          <w:tcPr>
            <w:tcW w:w="4815" w:type="dxa"/>
          </w:tcPr>
          <w:p w14:paraId="204FB209" w14:textId="77777777" w:rsidR="006D7FDE" w:rsidRPr="006D7FDE" w:rsidRDefault="006D7FDE" w:rsidP="006D7FDE">
            <w:pPr>
              <w:pStyle w:val="Tabletext"/>
            </w:pPr>
            <w:r>
              <w:t>Total</w:t>
            </w:r>
          </w:p>
        </w:tc>
        <w:tc>
          <w:tcPr>
            <w:tcW w:w="1559" w:type="dxa"/>
          </w:tcPr>
          <w:p w14:paraId="2C6DD40B" w14:textId="77777777" w:rsidR="006D7FDE" w:rsidRDefault="006D7FDE" w:rsidP="006D7FDE">
            <w:pPr>
              <w:pStyle w:val="Tabletext"/>
            </w:pPr>
          </w:p>
        </w:tc>
        <w:tc>
          <w:tcPr>
            <w:tcW w:w="1559" w:type="dxa"/>
          </w:tcPr>
          <w:p w14:paraId="0C6C7C7F" w14:textId="77777777" w:rsidR="006D7FDE" w:rsidRDefault="006D7FDE" w:rsidP="006D7FDE">
            <w:pPr>
              <w:pStyle w:val="Tabletext"/>
            </w:pPr>
          </w:p>
        </w:tc>
        <w:tc>
          <w:tcPr>
            <w:tcW w:w="1560" w:type="dxa"/>
          </w:tcPr>
          <w:p w14:paraId="38F0C717" w14:textId="77777777" w:rsidR="006D7FDE" w:rsidRDefault="006D7FDE" w:rsidP="006D7FDE">
            <w:pPr>
              <w:pStyle w:val="Tabletext"/>
            </w:pPr>
          </w:p>
        </w:tc>
      </w:tr>
    </w:tbl>
    <w:p w14:paraId="49764AE9" w14:textId="77777777" w:rsidR="006D7FDE" w:rsidRDefault="006D7FDE" w:rsidP="006D7FDE">
      <w:r>
        <w:t>The HOTC may reduce the number of hours and sectors based on the air crew members previous experience in the aircraft type or area of operation. The HOTC will record in the air crew member’s training records any reduction applied to their line training requirements.</w:t>
      </w:r>
    </w:p>
    <w:p w14:paraId="5A24983F" w14:textId="77777777" w:rsidR="006D7FDE" w:rsidRDefault="006D7FDE" w:rsidP="006D7FDE">
      <w:r w:rsidRPr="002D4956">
        <w:t>Form</w:t>
      </w:r>
      <w:r w:rsidRPr="002A1855">
        <w:rPr>
          <w:rStyle w:val="Emphasis"/>
        </w:rPr>
        <w:t xml:space="preserve"> </w:t>
      </w:r>
      <w:r w:rsidRPr="002D4956">
        <w:rPr>
          <w:rStyle w:val="bold"/>
        </w:rPr>
        <w:t>TC10A ACM/MTS line training record</w:t>
      </w:r>
      <w:r>
        <w:t xml:space="preserve"> contains the line training items and is used to record the training.</w:t>
      </w:r>
    </w:p>
    <w:p w14:paraId="48F18D4A" w14:textId="77777777" w:rsidR="006D7FDE" w:rsidRDefault="006D7FDE" w:rsidP="006D7FDE">
      <w:r>
        <w:t>A line check is required prior to commencing unsupervised line operations.</w:t>
      </w:r>
    </w:p>
    <w:p w14:paraId="75C63901" w14:textId="77777777" w:rsidR="006D7FDE" w:rsidRDefault="006D7FDE" w:rsidP="006D7FDE">
      <w:r>
        <w:t>A line check will be conducted as part of a normal operation with the air crew member making all operational decisions about the conduct of their duties as if they were the air crew member on duty.</w:t>
      </w:r>
    </w:p>
    <w:p w14:paraId="5085D57F" w14:textId="77777777" w:rsidR="006D7FDE" w:rsidRDefault="006D7FDE" w:rsidP="006D7FDE">
      <w:r w:rsidRPr="002D4956">
        <w:t>Form</w:t>
      </w:r>
      <w:r w:rsidRPr="002A1855">
        <w:rPr>
          <w:rStyle w:val="Emphasis"/>
        </w:rPr>
        <w:t xml:space="preserve"> </w:t>
      </w:r>
      <w:r w:rsidRPr="002D4956">
        <w:rPr>
          <w:rStyle w:val="bold"/>
        </w:rPr>
        <w:t>TC10B ACM/MTS line check report</w:t>
      </w:r>
      <w:r>
        <w:t xml:space="preserve"> contains the line check items and reports on the outcome of the check.</w:t>
      </w:r>
    </w:p>
    <w:p w14:paraId="395C45F9" w14:textId="77777777" w:rsidR="006D7FDE" w:rsidRPr="007A0A55" w:rsidRDefault="006D7FDE" w:rsidP="006D7FDE">
      <w:pPr>
        <w:pStyle w:val="Heading4"/>
      </w:pPr>
      <w:r>
        <w:t>Difference</w:t>
      </w:r>
      <w:r w:rsidRPr="007A0A55">
        <w:t>s training</w:t>
      </w:r>
    </w:p>
    <w:p w14:paraId="23F53D52" w14:textId="77777777" w:rsidR="006D7FDE" w:rsidRPr="00F91345" w:rsidRDefault="006D7FDE" w:rsidP="00B81CA3">
      <w:pPr>
        <w:pStyle w:val="Sampletext"/>
        <w:rPr>
          <w:rStyle w:val="Strong"/>
          <w:b/>
          <w:bCs w:val="0"/>
        </w:rPr>
      </w:pPr>
      <w:r w:rsidRPr="00F91345">
        <w:rPr>
          <w:rStyle w:val="Strong"/>
          <w:b/>
          <w:bCs w:val="0"/>
        </w:rPr>
        <w:t>Sample text</w:t>
      </w:r>
    </w:p>
    <w:p w14:paraId="123E40CB" w14:textId="77777777" w:rsidR="006D7FDE" w:rsidRPr="008C61FF" w:rsidRDefault="006D7FDE" w:rsidP="006D7FDE">
      <w:r>
        <w:t>P</w:t>
      </w:r>
      <w:r w:rsidRPr="008C61FF">
        <w:t>rior to being assigned duties in relation to an aircraft, equipment or area of operations with differences to what the crew member has previously qualified on</w:t>
      </w:r>
      <w:r>
        <w:t xml:space="preserve"> d</w:t>
      </w:r>
      <w:r w:rsidRPr="008C61FF">
        <w:t>ifferences training is required for air crew already operating an</w:t>
      </w:r>
      <w:r>
        <w:t>other</w:t>
      </w:r>
      <w:r w:rsidRPr="008C61FF">
        <w:t xml:space="preserve"> aircraft type with </w:t>
      </w:r>
      <w:r w:rsidRPr="002D4956">
        <w:rPr>
          <w:rStyle w:val="Authorinstruction"/>
        </w:rPr>
        <w:t>[Sample Aviation]</w:t>
      </w:r>
      <w:r w:rsidRPr="008C61FF">
        <w:t>.</w:t>
      </w:r>
    </w:p>
    <w:p w14:paraId="79486297" w14:textId="77777777" w:rsidR="006D7FDE" w:rsidRPr="008C61FF" w:rsidRDefault="006D7FDE" w:rsidP="006D7FDE">
      <w:r w:rsidRPr="008C61FF">
        <w:t>Line flying training may be required after an air crew member undertakes differences training. This is at the discretion of the HOTC. Where line flying training is deemed necessary, it will be conducted prior to unsupervised line operations.</w:t>
      </w:r>
    </w:p>
    <w:p w14:paraId="68FB398F" w14:textId="77777777" w:rsidR="006D7FDE" w:rsidRPr="008C61FF" w:rsidRDefault="006D7FDE" w:rsidP="006D7FDE">
      <w:r w:rsidRPr="008C61FF">
        <w:t>Differences training will address:</w:t>
      </w:r>
    </w:p>
    <w:p w14:paraId="08DC02C9" w14:textId="77777777" w:rsidR="006D7FDE" w:rsidRPr="008C61FF" w:rsidRDefault="006D7FDE" w:rsidP="006D7FDE">
      <w:pPr>
        <w:pStyle w:val="ListBullet"/>
      </w:pPr>
      <w:r>
        <w:t>a</w:t>
      </w:r>
      <w:r w:rsidRPr="008C61FF">
        <w:t>ircraft limitations and systems</w:t>
      </w:r>
    </w:p>
    <w:p w14:paraId="7B6398B5" w14:textId="77777777" w:rsidR="006D7FDE" w:rsidRPr="008C61FF" w:rsidRDefault="006D7FDE" w:rsidP="006D7FDE">
      <w:pPr>
        <w:pStyle w:val="ListBullet"/>
      </w:pPr>
      <w:r>
        <w:t>l</w:t>
      </w:r>
      <w:r w:rsidRPr="008C61FF">
        <w:t>ocation and use of aircraft equipment</w:t>
      </w:r>
    </w:p>
    <w:p w14:paraId="36E640BB" w14:textId="77777777" w:rsidR="006D7FDE" w:rsidRPr="008C61FF" w:rsidRDefault="006D7FDE" w:rsidP="006D7FDE">
      <w:pPr>
        <w:pStyle w:val="ListBullet"/>
      </w:pPr>
      <w:r>
        <w:t>n</w:t>
      </w:r>
      <w:r w:rsidRPr="008C61FF">
        <w:t>ormal and emergency procedures</w:t>
      </w:r>
      <w:r>
        <w:t>.</w:t>
      </w:r>
    </w:p>
    <w:p w14:paraId="3A4E0BD8" w14:textId="77777777" w:rsidR="006D7FDE" w:rsidRPr="008C61FF" w:rsidRDefault="006D7FDE" w:rsidP="006D7FDE">
      <w:r w:rsidRPr="002D4956">
        <w:t>Form</w:t>
      </w:r>
      <w:r w:rsidRPr="002A1855">
        <w:rPr>
          <w:rStyle w:val="Emphasis"/>
        </w:rPr>
        <w:t xml:space="preserve"> </w:t>
      </w:r>
      <w:r w:rsidRPr="002D4956">
        <w:rPr>
          <w:rStyle w:val="bold"/>
        </w:rPr>
        <w:t>TC11 Differences training record</w:t>
      </w:r>
      <w:r>
        <w:t xml:space="preserve"> </w:t>
      </w:r>
      <w:r w:rsidRPr="008C61FF">
        <w:t>is used to record the training.</w:t>
      </w:r>
    </w:p>
    <w:p w14:paraId="5F292300" w14:textId="77777777" w:rsidR="006D7FDE" w:rsidRPr="007A0A55" w:rsidRDefault="006D7FDE" w:rsidP="006D7FDE">
      <w:pPr>
        <w:pStyle w:val="Heading4"/>
      </w:pPr>
      <w:r>
        <w:t>Recurrent training and checking</w:t>
      </w:r>
    </w:p>
    <w:p w14:paraId="4830A66B" w14:textId="77777777" w:rsidR="006D7FDE" w:rsidRPr="00F91345" w:rsidRDefault="006D7FDE" w:rsidP="00B81CA3">
      <w:pPr>
        <w:pStyle w:val="Sampletext"/>
        <w:rPr>
          <w:rStyle w:val="Strong"/>
          <w:b/>
          <w:bCs w:val="0"/>
        </w:rPr>
      </w:pPr>
      <w:r w:rsidRPr="00F91345">
        <w:rPr>
          <w:rStyle w:val="Strong"/>
          <w:b/>
          <w:bCs w:val="0"/>
        </w:rPr>
        <w:t>Sample text</w:t>
      </w:r>
    </w:p>
    <w:p w14:paraId="0D6D3489" w14:textId="77777777" w:rsidR="006D7FDE" w:rsidRPr="009A0750" w:rsidRDefault="006D7FDE" w:rsidP="006D7FDE">
      <w:r w:rsidRPr="002D4956">
        <w:rPr>
          <w:rStyle w:val="Authorinstruction"/>
        </w:rPr>
        <w:t>[Sample Aviation]</w:t>
      </w:r>
      <w:r w:rsidRPr="009A0750">
        <w:t xml:space="preserve"> recurrent checking for air crew members includes:</w:t>
      </w:r>
    </w:p>
    <w:p w14:paraId="31852132" w14:textId="77777777" w:rsidR="006D7FDE" w:rsidRPr="009A0750" w:rsidRDefault="006D7FDE" w:rsidP="006D7FDE">
      <w:pPr>
        <w:pStyle w:val="ListBullet"/>
      </w:pPr>
      <w:r>
        <w:t>g</w:t>
      </w:r>
      <w:r w:rsidRPr="009A0750">
        <w:t>eneral emergency check of competency</w:t>
      </w:r>
    </w:p>
    <w:p w14:paraId="5B574232" w14:textId="77777777" w:rsidR="006D7FDE" w:rsidRPr="009A0750" w:rsidRDefault="006D7FDE" w:rsidP="006D7FDE">
      <w:pPr>
        <w:pStyle w:val="ListBullet"/>
      </w:pPr>
      <w:r>
        <w:t>ACMPC.</w:t>
      </w:r>
    </w:p>
    <w:p w14:paraId="3D93597F" w14:textId="77777777" w:rsidR="006D7FDE" w:rsidRPr="009A0750" w:rsidRDefault="006D7FDE" w:rsidP="006D7FDE">
      <w:pPr>
        <w:pStyle w:val="normalafterlisttable"/>
      </w:pPr>
      <w:r>
        <w:t>Where possible, r</w:t>
      </w:r>
      <w:r w:rsidRPr="009A0750">
        <w:t xml:space="preserve">epresentative training equipment should be used for the practical demonstration of the use of safety and emergency equipment. When </w:t>
      </w:r>
      <w:r>
        <w:t xml:space="preserve">either </w:t>
      </w:r>
      <w:r w:rsidRPr="009A0750">
        <w:t xml:space="preserve">emergency exits are operated or aircraft equipment </w:t>
      </w:r>
      <w:r>
        <w:t xml:space="preserve">is </w:t>
      </w:r>
      <w:r w:rsidRPr="009A0750">
        <w:t>used for training purposes</w:t>
      </w:r>
      <w:r>
        <w:t xml:space="preserve"> and</w:t>
      </w:r>
      <w:r w:rsidRPr="009A0750">
        <w:t xml:space="preserve"> cannot be restored to a serviceable condition, the trainer/checker is to ensure that an entry is made in the appropriate maintenance documentation and the </w:t>
      </w:r>
      <w:r w:rsidRPr="002D4956">
        <w:rPr>
          <w:rStyle w:val="Authorinstruction"/>
        </w:rPr>
        <w:t>[Sample Aviation]</w:t>
      </w:r>
      <w:r w:rsidRPr="009A0750">
        <w:t xml:space="preserve"> procedure for management of an unserviceability is followed.</w:t>
      </w:r>
    </w:p>
    <w:p w14:paraId="58DD351A" w14:textId="77777777" w:rsidR="006D7FDE" w:rsidRPr="006D7FDE" w:rsidRDefault="006D7FDE" w:rsidP="006D7FDE">
      <w:pPr>
        <w:pStyle w:val="normalafterlisttable"/>
        <w:rPr>
          <w:rStyle w:val="bold"/>
        </w:rPr>
      </w:pPr>
      <w:r w:rsidRPr="002D4956">
        <w:rPr>
          <w:rStyle w:val="bold"/>
        </w:rPr>
        <w:t>General emergency check of competency</w:t>
      </w:r>
    </w:p>
    <w:p w14:paraId="394B09BA" w14:textId="77777777" w:rsidR="006D7FDE" w:rsidRPr="006D7FDE" w:rsidRDefault="006D7FDE" w:rsidP="006D7FDE">
      <w:r w:rsidRPr="009A0750">
        <w:t xml:space="preserve">Each air crew member must complete the general emergency check of competency </w:t>
      </w:r>
      <w:r w:rsidRPr="006D7FDE">
        <w:t xml:space="preserve">every 12 months, except HUET and life raft components that </w:t>
      </w:r>
      <w:r w:rsidRPr="006D7FDE" w:rsidDel="002F2226">
        <w:t xml:space="preserve">must be </w:t>
      </w:r>
      <w:r w:rsidRPr="006D7FDE">
        <w:t>undertaken every 3 years.</w:t>
      </w:r>
    </w:p>
    <w:p w14:paraId="0EC0F1E6" w14:textId="77777777" w:rsidR="006D7FDE" w:rsidRPr="009A0750" w:rsidRDefault="006D7FDE" w:rsidP="006D7FDE">
      <w:r w:rsidRPr="009A0750">
        <w:t xml:space="preserve">In-water practical training </w:t>
      </w:r>
      <w:r>
        <w:t>will be</w:t>
      </w:r>
      <w:r w:rsidRPr="009A0750">
        <w:t xml:space="preserve"> carried out as part of the air crew members induction training and check of competency and is not required as part of the recurrent check.</w:t>
      </w:r>
    </w:p>
    <w:p w14:paraId="1B0CC96B" w14:textId="77777777" w:rsidR="006D7FDE" w:rsidRPr="009A0750" w:rsidRDefault="006D7FDE" w:rsidP="006D7FDE">
      <w:r w:rsidRPr="009A0750">
        <w:t>The recurrent general emergency check of competency is specific to the aircraft class or types on which the air crew member is assigned duties. Where aircraft types and procedures are substantially similar, the HOTC will determine if the requirement can be met by a single checking event covering any differences.</w:t>
      </w:r>
    </w:p>
    <w:p w14:paraId="5497BE93" w14:textId="77777777" w:rsidR="006D7FDE" w:rsidRPr="009A0750" w:rsidRDefault="006D7FDE" w:rsidP="006D7FDE">
      <w:r w:rsidRPr="002D4956">
        <w:t>Form</w:t>
      </w:r>
      <w:r w:rsidRPr="00EB7B68">
        <w:rPr>
          <w:rStyle w:val="Emphasis"/>
        </w:rPr>
        <w:t xml:space="preserve"> </w:t>
      </w:r>
      <w:r w:rsidRPr="002D4956">
        <w:rPr>
          <w:rStyle w:val="bold"/>
        </w:rPr>
        <w:t>TC02B General emergency check of competency report</w:t>
      </w:r>
      <w:r w:rsidRPr="009A0750">
        <w:t xml:space="preserve"> is used to re</w:t>
      </w:r>
      <w:r>
        <w:t>port the outcome of</w:t>
      </w:r>
      <w:r w:rsidRPr="009A0750">
        <w:t xml:space="preserve"> the check of competency.</w:t>
      </w:r>
    </w:p>
    <w:p w14:paraId="5C76E9CA" w14:textId="77777777" w:rsidR="006D7FDE" w:rsidRPr="002D4956" w:rsidRDefault="006D7FDE" w:rsidP="006D7FDE">
      <w:pPr>
        <w:pStyle w:val="normalafterlisttable"/>
        <w:rPr>
          <w:rStyle w:val="bold"/>
        </w:rPr>
      </w:pPr>
      <w:r w:rsidRPr="002D4956">
        <w:rPr>
          <w:rStyle w:val="bold"/>
        </w:rPr>
        <w:t>Air crew member proficiency check</w:t>
      </w:r>
    </w:p>
    <w:p w14:paraId="58F3C2CC" w14:textId="77777777" w:rsidR="006D7FDE" w:rsidRPr="009A0750" w:rsidRDefault="006D7FDE" w:rsidP="006D7FDE">
      <w:r w:rsidRPr="009A0750">
        <w:t>Air crew members must complete a recurrent proficiency check 1 year after commencing unsupervised line operations, and then every 12 months after the previous proficiency check.</w:t>
      </w:r>
    </w:p>
    <w:p w14:paraId="1A84F2D7" w14:textId="77777777" w:rsidR="006D7FDE" w:rsidRPr="009A0750" w:rsidRDefault="006D7FDE" w:rsidP="006D7FDE">
      <w:r w:rsidRPr="009A0750">
        <w:t>Recurrent proficiency checks should be conducted for each aircraft class or type on which the air crew member is assigned duties. Where the aircraft and procedures are substantially similar, the HOTC will determine if the requirement can be met by a single check covering any differences.</w:t>
      </w:r>
    </w:p>
    <w:p w14:paraId="7964D6B4" w14:textId="77777777" w:rsidR="006D7FDE" w:rsidRPr="009A0750" w:rsidRDefault="006D7FDE" w:rsidP="006D7FDE">
      <w:r w:rsidRPr="002D4956">
        <w:t>Form</w:t>
      </w:r>
      <w:r w:rsidRPr="00EB7B68">
        <w:rPr>
          <w:rStyle w:val="Emphasis"/>
        </w:rPr>
        <w:t xml:space="preserve"> </w:t>
      </w:r>
      <w:r w:rsidRPr="002D4956">
        <w:rPr>
          <w:rStyle w:val="bold"/>
        </w:rPr>
        <w:t>TC12 ACM/MTS recurrent proficiency check report</w:t>
      </w:r>
      <w:r>
        <w:t xml:space="preserve"> </w:t>
      </w:r>
      <w:r w:rsidRPr="009A0750">
        <w:t xml:space="preserve">contains the </w:t>
      </w:r>
      <w:r>
        <w:t>topics and item</w:t>
      </w:r>
      <w:r w:rsidRPr="009A0750">
        <w:t xml:space="preserve">s to be covered and is used to record the </w:t>
      </w:r>
      <w:r>
        <w:t xml:space="preserve">outcome of the </w:t>
      </w:r>
      <w:r w:rsidRPr="009A0750">
        <w:t>proficiency check.</w:t>
      </w:r>
    </w:p>
    <w:p w14:paraId="2C8DA4DD" w14:textId="77777777" w:rsidR="006D7FDE" w:rsidRPr="002D4956" w:rsidRDefault="006D7FDE" w:rsidP="006D7FDE">
      <w:pPr>
        <w:pStyle w:val="normalafterlisttable"/>
        <w:rPr>
          <w:rStyle w:val="bold"/>
        </w:rPr>
      </w:pPr>
      <w:r w:rsidRPr="002D4956">
        <w:rPr>
          <w:rStyle w:val="bold"/>
        </w:rPr>
        <w:t>Check due date flexibility</w:t>
      </w:r>
    </w:p>
    <w:p w14:paraId="50FA744C" w14:textId="77777777" w:rsidR="006D7FDE" w:rsidRDefault="006D7FDE" w:rsidP="006D7FDE">
      <w:r w:rsidRPr="009A0750">
        <w:t>The due date for the recurrent checks will be based on the initial check date. For checks required to be carried out every 12 months, a check conducted within the period +/- 90 days of the due date will be considered as being carried out on the due date. If an air crew member does not successfully complete a check within the tim</w:t>
      </w:r>
      <w:r>
        <w:t>e period</w:t>
      </w:r>
      <w:r w:rsidRPr="009A0750">
        <w:t xml:space="preserve"> mentioned above</w:t>
      </w:r>
      <w:r>
        <w:t>,</w:t>
      </w:r>
      <w:r w:rsidRPr="009A0750">
        <w:t xml:space="preserve"> the check currency period will commence on the date of the next successful check.</w:t>
      </w:r>
    </w:p>
    <w:p w14:paraId="334C626C" w14:textId="77777777" w:rsidR="006D7FDE" w:rsidRPr="007A0A55" w:rsidRDefault="006D7FDE" w:rsidP="006D7FDE">
      <w:pPr>
        <w:pStyle w:val="Heading4"/>
      </w:pPr>
      <w:r>
        <w:t>Competency assessment procedure</w:t>
      </w:r>
    </w:p>
    <w:p w14:paraId="1468A8C5" w14:textId="77777777" w:rsidR="006D7FDE" w:rsidRPr="00F91345" w:rsidRDefault="006D7FDE" w:rsidP="00B81CA3">
      <w:pPr>
        <w:pStyle w:val="Sampletext"/>
        <w:rPr>
          <w:rStyle w:val="Strong"/>
          <w:b/>
          <w:bCs w:val="0"/>
        </w:rPr>
      </w:pPr>
      <w:r w:rsidRPr="00F91345">
        <w:rPr>
          <w:rStyle w:val="Strong"/>
          <w:b/>
          <w:bCs w:val="0"/>
        </w:rPr>
        <w:t>Sample text</w:t>
      </w:r>
    </w:p>
    <w:p w14:paraId="0E1F57C0" w14:textId="77777777" w:rsidR="006D7FDE" w:rsidRPr="005338D5" w:rsidRDefault="006D7FDE" w:rsidP="006D7FDE">
      <w:r w:rsidRPr="005338D5">
        <w:t xml:space="preserve">Air crew members will be assessed as </w:t>
      </w:r>
      <w:r>
        <w:t>‘</w:t>
      </w:r>
      <w:r w:rsidRPr="005338D5">
        <w:t>Competent</w:t>
      </w:r>
      <w:r>
        <w:t>’</w:t>
      </w:r>
      <w:r w:rsidRPr="005338D5">
        <w:t xml:space="preserve"> (C</w:t>
      </w:r>
      <w:r>
        <w:t xml:space="preserve">) </w:t>
      </w:r>
      <w:r w:rsidRPr="005338D5">
        <w:t xml:space="preserve">or </w:t>
      </w:r>
      <w:r>
        <w:t>‘</w:t>
      </w:r>
      <w:r w:rsidRPr="005338D5">
        <w:t>Not yet competent</w:t>
      </w:r>
      <w:r>
        <w:t>’</w:t>
      </w:r>
      <w:r w:rsidRPr="005338D5">
        <w:t xml:space="preserve"> (NYC).</w:t>
      </w:r>
    </w:p>
    <w:p w14:paraId="63760D7B" w14:textId="77777777" w:rsidR="006D7FDE" w:rsidRPr="005338D5" w:rsidRDefault="006D7FDE" w:rsidP="006D7FDE">
      <w:r w:rsidRPr="005338D5">
        <w:t>To be assessed as competent the candidate must display skills, knowledge and behaviours required to safely and effectively perform a check item. The ACM checker will assess candidates over an entire flight or flights and form an overall view of their competency for the check.</w:t>
      </w:r>
    </w:p>
    <w:p w14:paraId="42F01262" w14:textId="77777777" w:rsidR="006D7FDE" w:rsidRPr="005338D5" w:rsidRDefault="006D7FDE" w:rsidP="006D7FDE">
      <w:r w:rsidRPr="005338D5">
        <w:t xml:space="preserve">During a proficiency check an </w:t>
      </w:r>
      <w:r>
        <w:t xml:space="preserve">ACM checker </w:t>
      </w:r>
      <w:r w:rsidRPr="005338D5">
        <w:t xml:space="preserve">may allow a candidate </w:t>
      </w:r>
      <w:r>
        <w:t xml:space="preserve">to </w:t>
      </w:r>
      <w:r w:rsidRPr="005338D5">
        <w:t xml:space="preserve">repeat a procedure to attain competency after practice. If the candidate cannot attain the required competency after a reasonable number of attempts, they should be considered as not yet competent in that item. </w:t>
      </w:r>
      <w:r>
        <w:t>If desired, t</w:t>
      </w:r>
      <w:r w:rsidRPr="005338D5">
        <w:t>he flight can continue to check further items, and the HOTC will be informed that the candidate is not yet competent.</w:t>
      </w:r>
    </w:p>
    <w:p w14:paraId="0EFE0642" w14:textId="77777777" w:rsidR="006D7FDE" w:rsidRPr="007A0A55" w:rsidRDefault="006D7FDE" w:rsidP="006D7FDE">
      <w:pPr>
        <w:pStyle w:val="Heading4"/>
      </w:pPr>
      <w:r>
        <w:t>Not yet competent after a check</w:t>
      </w:r>
    </w:p>
    <w:p w14:paraId="4242BE7C" w14:textId="77777777" w:rsidR="006D7FDE" w:rsidRPr="00F91345" w:rsidRDefault="006D7FDE" w:rsidP="00B81CA3">
      <w:pPr>
        <w:pStyle w:val="Sampletext"/>
        <w:rPr>
          <w:rStyle w:val="Strong"/>
          <w:b/>
          <w:bCs w:val="0"/>
        </w:rPr>
      </w:pPr>
      <w:r w:rsidRPr="00F91345">
        <w:rPr>
          <w:rStyle w:val="Strong"/>
          <w:b/>
          <w:bCs w:val="0"/>
        </w:rPr>
        <w:t>Sample text</w:t>
      </w:r>
    </w:p>
    <w:p w14:paraId="159270D8" w14:textId="77777777" w:rsidR="006D7FDE" w:rsidRDefault="006D7FDE" w:rsidP="006D7FDE">
      <w:r w:rsidRPr="005338D5">
        <w:t xml:space="preserve">If an air crew member is assessed as not yet competent on a check, the ACM checker will inform the HOTC who will ensure the ACM is removed from unsupervised line operations. The subsequent remedial training will be carried out by an ACM trainer authorised to conduct the training. Following successful completion of the remedial training program, </w:t>
      </w:r>
      <w:r>
        <w:t xml:space="preserve">and </w:t>
      </w:r>
      <w:r w:rsidRPr="005338D5">
        <w:t>prior to commencing any unsupervised line operations the ACM must be assessed on a subsequent check</w:t>
      </w:r>
      <w:r>
        <w:t xml:space="preserve"> </w:t>
      </w:r>
      <w:r w:rsidRPr="005338D5">
        <w:t>as competent.</w:t>
      </w:r>
    </w:p>
    <w:p w14:paraId="2DFFC11F" w14:textId="77777777" w:rsidR="006D7FDE" w:rsidRPr="007A0A55" w:rsidRDefault="006D7FDE" w:rsidP="006D7FDE">
      <w:pPr>
        <w:pStyle w:val="Heading4"/>
      </w:pPr>
      <w:r>
        <w:t>Remedial training</w:t>
      </w:r>
    </w:p>
    <w:p w14:paraId="47A09402" w14:textId="77777777" w:rsidR="006D7FDE" w:rsidRPr="00F91345" w:rsidRDefault="006D7FDE" w:rsidP="00B81CA3">
      <w:pPr>
        <w:pStyle w:val="Sampletext"/>
        <w:rPr>
          <w:rStyle w:val="Strong"/>
          <w:b/>
          <w:bCs w:val="0"/>
        </w:rPr>
      </w:pPr>
      <w:r w:rsidRPr="00F91345">
        <w:rPr>
          <w:rStyle w:val="Strong"/>
          <w:b/>
          <w:bCs w:val="0"/>
        </w:rPr>
        <w:t>Sample text</w:t>
      </w:r>
    </w:p>
    <w:p w14:paraId="765AF115" w14:textId="77777777" w:rsidR="006D7FDE" w:rsidRPr="005338D5" w:rsidRDefault="006D7FDE" w:rsidP="006D7FDE">
      <w:r>
        <w:t>I</w:t>
      </w:r>
      <w:r w:rsidRPr="005338D5">
        <w:t>f a</w:t>
      </w:r>
      <w:r>
        <w:t>n</w:t>
      </w:r>
      <w:r w:rsidRPr="005338D5">
        <w:t xml:space="preserve"> aircrew member is assessed as not yet competent following an unsuccessful check of competency or proficiency check</w:t>
      </w:r>
      <w:r>
        <w:t>, t</w:t>
      </w:r>
      <w:r w:rsidRPr="005338D5">
        <w:t xml:space="preserve">he HOTC </w:t>
      </w:r>
      <w:r>
        <w:t xml:space="preserve">will </w:t>
      </w:r>
      <w:r w:rsidRPr="005338D5">
        <w:t>design and implement a remedial training program.</w:t>
      </w:r>
    </w:p>
    <w:p w14:paraId="19DFA319" w14:textId="77777777" w:rsidR="006D7FDE" w:rsidRPr="005338D5" w:rsidRDefault="006D7FDE" w:rsidP="006D7FDE">
      <w:r w:rsidRPr="005338D5">
        <w:t xml:space="preserve">The HOTC will record the remedial program training requirements on </w:t>
      </w:r>
      <w:r w:rsidRPr="002D4956">
        <w:t>form</w:t>
      </w:r>
      <w:r w:rsidRPr="00EB7B68">
        <w:rPr>
          <w:rStyle w:val="Emphasis"/>
        </w:rPr>
        <w:t xml:space="preserve"> </w:t>
      </w:r>
      <w:r w:rsidRPr="002D4956">
        <w:rPr>
          <w:rStyle w:val="bold"/>
        </w:rPr>
        <w:t>TC13 Remedial training record</w:t>
      </w:r>
      <w:r w:rsidRPr="007A0A55">
        <w:t>.</w:t>
      </w:r>
    </w:p>
    <w:p w14:paraId="3380C249" w14:textId="77777777" w:rsidR="006D7FDE" w:rsidRPr="007A0A55" w:rsidRDefault="006D7FDE" w:rsidP="006D7FDE">
      <w:pPr>
        <w:pStyle w:val="Heading4"/>
      </w:pPr>
      <w:r w:rsidRPr="007A0A55">
        <w:t>Human factors principles and non-technical skills training</w:t>
      </w:r>
    </w:p>
    <w:p w14:paraId="6DAA39F1" w14:textId="1B6B1C42" w:rsidR="006D7FDE" w:rsidRPr="00067FAE" w:rsidRDefault="00F91345" w:rsidP="006D7FDE">
      <w:r>
        <w:t>Reserved.</w:t>
      </w:r>
    </w:p>
    <w:p w14:paraId="367DC112" w14:textId="77777777" w:rsidR="006D7FDE" w:rsidRPr="007A0A55" w:rsidRDefault="006D7FDE" w:rsidP="006D7FDE">
      <w:pPr>
        <w:pStyle w:val="Heading4"/>
      </w:pPr>
      <w:r w:rsidRPr="007A0A55">
        <w:t>Safety management system training</w:t>
      </w:r>
    </w:p>
    <w:p w14:paraId="21269D4B" w14:textId="77777777" w:rsidR="00F91345" w:rsidRPr="00067FAE" w:rsidRDefault="00F91345" w:rsidP="00F91345">
      <w:r>
        <w:t>Reserved.</w:t>
      </w:r>
    </w:p>
    <w:p w14:paraId="5D4FC515" w14:textId="77777777" w:rsidR="006D7FDE" w:rsidRPr="007A0A55" w:rsidRDefault="006D7FDE" w:rsidP="006D7FDE">
      <w:pPr>
        <w:pStyle w:val="Heading4"/>
      </w:pPr>
      <w:r w:rsidRPr="007A0A55">
        <w:t>Dangerous goods training</w:t>
      </w:r>
    </w:p>
    <w:p w14:paraId="215494B3" w14:textId="77777777" w:rsidR="00F91345" w:rsidRPr="00067FAE" w:rsidRDefault="00F91345" w:rsidP="00F91345">
      <w:r>
        <w:t>Reserved.</w:t>
      </w:r>
    </w:p>
    <w:p w14:paraId="747ECA62" w14:textId="77777777" w:rsidR="006D7FDE" w:rsidRPr="007A0A55" w:rsidRDefault="006D7FDE" w:rsidP="006D7FDE">
      <w:pPr>
        <w:pStyle w:val="Heading4"/>
      </w:pPr>
      <w:r w:rsidRPr="007A0A55">
        <w:t>Senior cabin crew training and checking</w:t>
      </w:r>
    </w:p>
    <w:p w14:paraId="586F3A1A" w14:textId="77777777" w:rsidR="00F91345" w:rsidRPr="00067FAE" w:rsidRDefault="00F91345" w:rsidP="00F91345">
      <w:bookmarkStart w:id="803" w:name="_Toc165291512"/>
      <w:bookmarkStart w:id="804" w:name="_Toc166167249"/>
      <w:bookmarkStart w:id="805" w:name="_Toc167958756"/>
      <w:r>
        <w:t>Reserved.</w:t>
      </w:r>
    </w:p>
    <w:p w14:paraId="54E38B9F" w14:textId="77777777" w:rsidR="006D7FDE" w:rsidRPr="007A0A55" w:rsidRDefault="006D7FDE" w:rsidP="006D7FDE">
      <w:pPr>
        <w:pStyle w:val="Heading3"/>
      </w:pPr>
      <w:r>
        <w:t>Medical transport specialists training and checking events</w:t>
      </w:r>
      <w:bookmarkEnd w:id="803"/>
      <w:bookmarkEnd w:id="804"/>
      <w:bookmarkEnd w:id="805"/>
    </w:p>
    <w:p w14:paraId="38703C69" w14:textId="77777777" w:rsidR="006D7FDE" w:rsidRPr="00F91345" w:rsidRDefault="006D7FDE" w:rsidP="00B81CA3">
      <w:pPr>
        <w:pStyle w:val="Sampletext"/>
        <w:rPr>
          <w:rStyle w:val="Strong"/>
          <w:b/>
          <w:bCs w:val="0"/>
        </w:rPr>
      </w:pPr>
      <w:r w:rsidRPr="00F91345">
        <w:rPr>
          <w:rStyle w:val="Strong"/>
          <w:b/>
          <w:bCs w:val="0"/>
        </w:rPr>
        <w:t>Sample text</w:t>
      </w:r>
    </w:p>
    <w:p w14:paraId="44CA6654" w14:textId="77777777" w:rsidR="006D7FDE" w:rsidRDefault="006D7FDE" w:rsidP="006D7FDE">
      <w:r>
        <w:t>All required components must be completed prior to commencement of unsupervised line operations. If operationally required, the HOTC may alter the training sequence.</w:t>
      </w:r>
    </w:p>
    <w:p w14:paraId="23C48AB8" w14:textId="77777777" w:rsidR="006D7FDE" w:rsidRDefault="006D7FDE" w:rsidP="006D7FDE">
      <w:pPr>
        <w:pStyle w:val="TableTitle"/>
        <w:numPr>
          <w:ilvl w:val="0"/>
          <w:numId w:val="6"/>
        </w:numPr>
      </w:pPr>
      <w:r>
        <w:t>Medical transport specialist training and checking sequence</w:t>
      </w:r>
    </w:p>
    <w:tbl>
      <w:tblPr>
        <w:tblStyle w:val="SD-MOStable"/>
        <w:tblW w:w="0" w:type="auto"/>
        <w:tblLook w:val="0620" w:firstRow="1" w:lastRow="0" w:firstColumn="0" w:lastColumn="0" w:noHBand="1" w:noVBand="1"/>
      </w:tblPr>
      <w:tblGrid>
        <w:gridCol w:w="3117"/>
        <w:gridCol w:w="3117"/>
        <w:gridCol w:w="3117"/>
      </w:tblGrid>
      <w:tr w:rsidR="006D7FDE" w:rsidRPr="002D4956" w14:paraId="2920E3E0" w14:textId="77777777" w:rsidTr="001062C1">
        <w:trPr>
          <w:cnfStyle w:val="100000000000" w:firstRow="1" w:lastRow="0" w:firstColumn="0" w:lastColumn="0" w:oddVBand="0" w:evenVBand="0" w:oddHBand="0" w:evenHBand="0" w:firstRowFirstColumn="0" w:firstRowLastColumn="0" w:lastRowFirstColumn="0" w:lastRowLastColumn="0"/>
          <w:tblHeader/>
        </w:trPr>
        <w:tc>
          <w:tcPr>
            <w:tcW w:w="3117" w:type="dxa"/>
          </w:tcPr>
          <w:p w14:paraId="460A8564" w14:textId="77777777" w:rsidR="006D7FDE" w:rsidRPr="006D7FDE" w:rsidRDefault="006D7FDE" w:rsidP="006D7FDE">
            <w:r w:rsidRPr="002D4956">
              <w:t>Event</w:t>
            </w:r>
          </w:p>
        </w:tc>
        <w:tc>
          <w:tcPr>
            <w:tcW w:w="3117" w:type="dxa"/>
          </w:tcPr>
          <w:p w14:paraId="1CAC3149" w14:textId="77777777" w:rsidR="006D7FDE" w:rsidRPr="006D7FDE" w:rsidRDefault="006D7FDE" w:rsidP="006D7FDE">
            <w:r w:rsidRPr="002D4956">
              <w:t>As part of/when</w:t>
            </w:r>
          </w:p>
        </w:tc>
        <w:tc>
          <w:tcPr>
            <w:tcW w:w="3117" w:type="dxa"/>
          </w:tcPr>
          <w:p w14:paraId="14EB7CD6" w14:textId="77777777" w:rsidR="006D7FDE" w:rsidRPr="006D7FDE" w:rsidRDefault="006D7FDE" w:rsidP="006D7FDE">
            <w:r w:rsidRPr="002D4956">
              <w:t>Occurrence</w:t>
            </w:r>
          </w:p>
        </w:tc>
      </w:tr>
      <w:tr w:rsidR="006D7FDE" w14:paraId="5DC3E009" w14:textId="77777777" w:rsidTr="001062C1">
        <w:tc>
          <w:tcPr>
            <w:tcW w:w="3117" w:type="dxa"/>
          </w:tcPr>
          <w:p w14:paraId="6DD2E2D0" w14:textId="77777777" w:rsidR="006D7FDE" w:rsidRPr="006D7FDE" w:rsidRDefault="006D7FDE" w:rsidP="006D7FDE">
            <w:pPr>
              <w:pStyle w:val="Tabletext"/>
            </w:pPr>
            <w:r w:rsidRPr="00A9548C">
              <w:t>Induction</w:t>
            </w:r>
          </w:p>
        </w:tc>
        <w:tc>
          <w:tcPr>
            <w:tcW w:w="3117" w:type="dxa"/>
          </w:tcPr>
          <w:p w14:paraId="4E54289E" w14:textId="77777777" w:rsidR="006D7FDE" w:rsidRPr="006D7FDE" w:rsidRDefault="006D7FDE" w:rsidP="006D7FDE">
            <w:pPr>
              <w:pStyle w:val="Tabletext"/>
            </w:pPr>
            <w:r w:rsidRPr="00A9548C">
              <w:t>Induction</w:t>
            </w:r>
          </w:p>
        </w:tc>
        <w:tc>
          <w:tcPr>
            <w:tcW w:w="3117" w:type="dxa"/>
          </w:tcPr>
          <w:p w14:paraId="0DA71456" w14:textId="77777777" w:rsidR="006D7FDE" w:rsidRPr="006D7FDE" w:rsidRDefault="006D7FDE" w:rsidP="006D7FDE">
            <w:pPr>
              <w:pStyle w:val="Tabletext"/>
            </w:pPr>
            <w:r>
              <w:t>On c</w:t>
            </w:r>
            <w:r w:rsidRPr="006D7FDE">
              <w:t>ommencing employment</w:t>
            </w:r>
          </w:p>
        </w:tc>
      </w:tr>
      <w:tr w:rsidR="006D7FDE" w14:paraId="43D5A21E" w14:textId="77777777" w:rsidTr="001062C1">
        <w:tc>
          <w:tcPr>
            <w:tcW w:w="3117" w:type="dxa"/>
          </w:tcPr>
          <w:p w14:paraId="3E76AD55" w14:textId="77777777" w:rsidR="006D7FDE" w:rsidRPr="006D7FDE" w:rsidRDefault="006D7FDE" w:rsidP="006D7FDE">
            <w:pPr>
              <w:pStyle w:val="Tabletext"/>
            </w:pPr>
            <w:r w:rsidRPr="00A9548C">
              <w:t xml:space="preserve">General emergency training </w:t>
            </w:r>
            <w:r w:rsidRPr="006D7FDE">
              <w:t>and check of competency</w:t>
            </w:r>
          </w:p>
        </w:tc>
        <w:tc>
          <w:tcPr>
            <w:tcW w:w="3117" w:type="dxa"/>
          </w:tcPr>
          <w:p w14:paraId="69E47D94" w14:textId="77777777" w:rsidR="006D7FDE" w:rsidRPr="006D7FDE" w:rsidRDefault="006D7FDE" w:rsidP="006D7FDE">
            <w:pPr>
              <w:pStyle w:val="Tabletext"/>
            </w:pPr>
            <w:r w:rsidRPr="001108E4">
              <w:t>Induction</w:t>
            </w:r>
          </w:p>
        </w:tc>
        <w:tc>
          <w:tcPr>
            <w:tcW w:w="3117" w:type="dxa"/>
          </w:tcPr>
          <w:p w14:paraId="7DB27F96" w14:textId="77777777" w:rsidR="006D7FDE" w:rsidRPr="006D7FDE" w:rsidRDefault="006D7FDE" w:rsidP="006D7FDE">
            <w:pPr>
              <w:pStyle w:val="Tabletext"/>
            </w:pPr>
            <w:r w:rsidRPr="00EA5BED">
              <w:t>On commencing employment</w:t>
            </w:r>
          </w:p>
        </w:tc>
      </w:tr>
      <w:tr w:rsidR="006D7FDE" w14:paraId="411CADF0" w14:textId="77777777" w:rsidTr="001062C1">
        <w:tc>
          <w:tcPr>
            <w:tcW w:w="3117" w:type="dxa"/>
          </w:tcPr>
          <w:p w14:paraId="75B91FDA" w14:textId="77777777" w:rsidR="006D7FDE" w:rsidRPr="006D7FDE" w:rsidRDefault="006D7FDE" w:rsidP="006D7FDE">
            <w:pPr>
              <w:pStyle w:val="Tabletext"/>
            </w:pPr>
            <w:r w:rsidRPr="00A9548C">
              <w:t xml:space="preserve">Conversion training </w:t>
            </w:r>
          </w:p>
        </w:tc>
        <w:tc>
          <w:tcPr>
            <w:tcW w:w="3117" w:type="dxa"/>
          </w:tcPr>
          <w:p w14:paraId="5A07EEEC" w14:textId="77777777" w:rsidR="006D7FDE" w:rsidRPr="006D7FDE" w:rsidRDefault="006D7FDE" w:rsidP="006D7FDE">
            <w:pPr>
              <w:pStyle w:val="Tabletext"/>
            </w:pPr>
            <w:r w:rsidRPr="00A9548C">
              <w:t>Conversion training</w:t>
            </w:r>
          </w:p>
        </w:tc>
        <w:tc>
          <w:tcPr>
            <w:tcW w:w="3117" w:type="dxa"/>
          </w:tcPr>
          <w:p w14:paraId="7D65AFF8" w14:textId="77777777" w:rsidR="006D7FDE" w:rsidRPr="006D7FDE" w:rsidRDefault="006D7FDE" w:rsidP="006D7FDE">
            <w:pPr>
              <w:pStyle w:val="Tabletext"/>
            </w:pPr>
            <w:r w:rsidRPr="00A9548C">
              <w:t>Induction and when assigned duties to a new aircraft type</w:t>
            </w:r>
          </w:p>
        </w:tc>
      </w:tr>
      <w:tr w:rsidR="006D7FDE" w14:paraId="00409783" w14:textId="77777777" w:rsidTr="001062C1">
        <w:tc>
          <w:tcPr>
            <w:tcW w:w="3117" w:type="dxa"/>
          </w:tcPr>
          <w:p w14:paraId="044998F2" w14:textId="77777777" w:rsidR="006D7FDE" w:rsidRPr="006D7FDE" w:rsidRDefault="006D7FDE" w:rsidP="006D7FDE">
            <w:pPr>
              <w:pStyle w:val="Tabletext"/>
            </w:pPr>
            <w:r>
              <w:t>Medical transport specialist</w:t>
            </w:r>
            <w:r w:rsidRPr="006D7FDE">
              <w:t xml:space="preserve"> proficiency check</w:t>
            </w:r>
          </w:p>
        </w:tc>
        <w:tc>
          <w:tcPr>
            <w:tcW w:w="3117" w:type="dxa"/>
          </w:tcPr>
          <w:p w14:paraId="167D3DB4" w14:textId="77777777" w:rsidR="006D7FDE" w:rsidRPr="006D7FDE" w:rsidRDefault="006D7FDE" w:rsidP="006D7FDE">
            <w:pPr>
              <w:pStyle w:val="Tabletext"/>
            </w:pPr>
            <w:r w:rsidRPr="006D7FDE">
              <w:rPr>
                <w:rFonts w:eastAsia="Calibri"/>
              </w:rPr>
              <w:t>Prior to commencing unsupervised line operations</w:t>
            </w:r>
          </w:p>
        </w:tc>
        <w:tc>
          <w:tcPr>
            <w:tcW w:w="3117" w:type="dxa"/>
          </w:tcPr>
          <w:p w14:paraId="5DB4E84C" w14:textId="77777777" w:rsidR="006D7FDE" w:rsidRPr="006D7FDE" w:rsidRDefault="006D7FDE" w:rsidP="006D7FDE">
            <w:pPr>
              <w:pStyle w:val="Tabletext"/>
            </w:pPr>
            <w:r w:rsidRPr="00A9548C">
              <w:t>Induction and when assigned duties to a new aircraft type</w:t>
            </w:r>
          </w:p>
        </w:tc>
      </w:tr>
      <w:tr w:rsidR="006D7FDE" w14:paraId="3A252DAF" w14:textId="77777777" w:rsidTr="001062C1">
        <w:tc>
          <w:tcPr>
            <w:tcW w:w="3117" w:type="dxa"/>
          </w:tcPr>
          <w:p w14:paraId="49011F48" w14:textId="77777777" w:rsidR="006D7FDE" w:rsidRPr="006D7FDE" w:rsidRDefault="006D7FDE" w:rsidP="006D7FDE">
            <w:pPr>
              <w:pStyle w:val="Tabletext"/>
            </w:pPr>
            <w:r w:rsidRPr="00A9548C">
              <w:t>Line training and line check</w:t>
            </w:r>
          </w:p>
        </w:tc>
        <w:tc>
          <w:tcPr>
            <w:tcW w:w="3117" w:type="dxa"/>
          </w:tcPr>
          <w:p w14:paraId="4B19EAD1" w14:textId="77777777" w:rsidR="006D7FDE" w:rsidRPr="006D7FDE" w:rsidRDefault="006D7FDE" w:rsidP="006D7FDE">
            <w:pPr>
              <w:pStyle w:val="Tabletext"/>
            </w:pPr>
            <w:r w:rsidRPr="00A9548C">
              <w:t>Line training and line check</w:t>
            </w:r>
          </w:p>
        </w:tc>
        <w:tc>
          <w:tcPr>
            <w:tcW w:w="3117" w:type="dxa"/>
          </w:tcPr>
          <w:p w14:paraId="3C523E1A" w14:textId="77777777" w:rsidR="006D7FDE" w:rsidRPr="006D7FDE" w:rsidRDefault="006D7FDE" w:rsidP="006D7FDE">
            <w:pPr>
              <w:pStyle w:val="Tabletext"/>
            </w:pPr>
            <w:r w:rsidRPr="00A9548C">
              <w:t>Induction and when assigned duties to a new aircraft type</w:t>
            </w:r>
          </w:p>
        </w:tc>
      </w:tr>
      <w:tr w:rsidR="006D7FDE" w14:paraId="15593D24" w14:textId="77777777" w:rsidTr="001062C1">
        <w:tc>
          <w:tcPr>
            <w:tcW w:w="3117" w:type="dxa"/>
          </w:tcPr>
          <w:p w14:paraId="3F565BEE" w14:textId="77777777" w:rsidR="006D7FDE" w:rsidRPr="006D7FDE" w:rsidRDefault="006D7FDE" w:rsidP="006D7FDE">
            <w:pPr>
              <w:pStyle w:val="Tabletext"/>
            </w:pPr>
            <w:r w:rsidRPr="00A9548C">
              <w:t>Differences training</w:t>
            </w:r>
          </w:p>
        </w:tc>
        <w:tc>
          <w:tcPr>
            <w:tcW w:w="3117" w:type="dxa"/>
          </w:tcPr>
          <w:p w14:paraId="6F118CA1" w14:textId="77777777" w:rsidR="006D7FDE" w:rsidRPr="006D7FDE" w:rsidRDefault="006D7FDE" w:rsidP="006D7FDE">
            <w:pPr>
              <w:pStyle w:val="Tabletext"/>
            </w:pPr>
            <w:r w:rsidRPr="00A9548C">
              <w:t xml:space="preserve">Differences training </w:t>
            </w:r>
          </w:p>
        </w:tc>
        <w:tc>
          <w:tcPr>
            <w:tcW w:w="3117" w:type="dxa"/>
          </w:tcPr>
          <w:p w14:paraId="0F4CEE28" w14:textId="77777777" w:rsidR="006D7FDE" w:rsidRPr="006D7FDE" w:rsidRDefault="006D7FDE" w:rsidP="006D7FDE">
            <w:pPr>
              <w:pStyle w:val="Tabletext"/>
            </w:pPr>
            <w:r w:rsidRPr="00A9548C">
              <w:t>When assigned duties in relation to an aircraft</w:t>
            </w:r>
            <w:r w:rsidRPr="006D7FDE">
              <w:t xml:space="preserve"> type, equipment or area of operations with differences to what the crew member has previously qualified on</w:t>
            </w:r>
          </w:p>
        </w:tc>
      </w:tr>
      <w:tr w:rsidR="006D7FDE" w14:paraId="6BA40463" w14:textId="77777777" w:rsidTr="001062C1">
        <w:tc>
          <w:tcPr>
            <w:tcW w:w="3117" w:type="dxa"/>
          </w:tcPr>
          <w:p w14:paraId="1B8B41EE" w14:textId="77777777" w:rsidR="006D7FDE" w:rsidRPr="006D7FDE" w:rsidRDefault="006D7FDE" w:rsidP="006D7FDE">
            <w:pPr>
              <w:pStyle w:val="Tabletext"/>
            </w:pPr>
            <w:r w:rsidRPr="00A9548C">
              <w:t>General emergency check of competency</w:t>
            </w:r>
          </w:p>
        </w:tc>
        <w:tc>
          <w:tcPr>
            <w:tcW w:w="3117" w:type="dxa"/>
          </w:tcPr>
          <w:p w14:paraId="486D159C" w14:textId="77777777" w:rsidR="006D7FDE" w:rsidRPr="006D7FDE" w:rsidRDefault="006D7FDE" w:rsidP="006D7FDE">
            <w:pPr>
              <w:pStyle w:val="Tabletext"/>
            </w:pPr>
            <w:r w:rsidRPr="00A9548C">
              <w:t>Recurrent training and checking</w:t>
            </w:r>
          </w:p>
        </w:tc>
        <w:tc>
          <w:tcPr>
            <w:tcW w:w="3117" w:type="dxa"/>
          </w:tcPr>
          <w:p w14:paraId="1BE2ECD2" w14:textId="77777777" w:rsidR="006D7FDE" w:rsidRPr="006D7FDE" w:rsidRDefault="006D7FDE" w:rsidP="006D7FDE">
            <w:pPr>
              <w:pStyle w:val="Tabletext"/>
            </w:pPr>
            <w:r>
              <w:t>HUET</w:t>
            </w:r>
            <w:r w:rsidRPr="006D7FDE">
              <w:t xml:space="preserve"> or the use of life raft - every 3 years, otherwise 1 year after previous check of competency</w:t>
            </w:r>
          </w:p>
        </w:tc>
      </w:tr>
      <w:tr w:rsidR="006D7FDE" w14:paraId="11E5C0AC" w14:textId="77777777" w:rsidTr="001062C1">
        <w:tc>
          <w:tcPr>
            <w:tcW w:w="3117" w:type="dxa"/>
          </w:tcPr>
          <w:p w14:paraId="0E492A7A" w14:textId="77777777" w:rsidR="006D7FDE" w:rsidRPr="006D7FDE" w:rsidRDefault="006D7FDE" w:rsidP="006D7FDE">
            <w:pPr>
              <w:pStyle w:val="Tabletext"/>
            </w:pPr>
            <w:r>
              <w:t>Medical transport specialist</w:t>
            </w:r>
            <w:r w:rsidRPr="006D7FDE">
              <w:t xml:space="preserve"> proficiency check</w:t>
            </w:r>
          </w:p>
        </w:tc>
        <w:tc>
          <w:tcPr>
            <w:tcW w:w="3117" w:type="dxa"/>
          </w:tcPr>
          <w:p w14:paraId="27EF3C00" w14:textId="77777777" w:rsidR="006D7FDE" w:rsidRPr="006D7FDE" w:rsidRDefault="006D7FDE" w:rsidP="006D7FDE">
            <w:pPr>
              <w:pStyle w:val="Tabletext"/>
            </w:pPr>
            <w:r w:rsidRPr="00A9548C">
              <w:t>Recurrent training and checking</w:t>
            </w:r>
          </w:p>
        </w:tc>
        <w:tc>
          <w:tcPr>
            <w:tcW w:w="3117" w:type="dxa"/>
          </w:tcPr>
          <w:p w14:paraId="1FDD8FE3" w14:textId="77777777" w:rsidR="006D7FDE" w:rsidRPr="006D7FDE" w:rsidRDefault="006D7FDE" w:rsidP="006D7FDE">
            <w:pPr>
              <w:pStyle w:val="Tabletext"/>
            </w:pPr>
            <w:r w:rsidRPr="00A9548C">
              <w:t xml:space="preserve">1 year after commencing unsupervised line operations, then </w:t>
            </w:r>
            <w:r w:rsidRPr="006D7FDE">
              <w:t>every 12 months</w:t>
            </w:r>
          </w:p>
        </w:tc>
      </w:tr>
      <w:tr w:rsidR="006D7FDE" w14:paraId="156FCD77" w14:textId="77777777" w:rsidTr="001062C1">
        <w:tc>
          <w:tcPr>
            <w:tcW w:w="3117" w:type="dxa"/>
          </w:tcPr>
          <w:p w14:paraId="361D4BB8" w14:textId="77777777" w:rsidR="006D7FDE" w:rsidRPr="006D7FDE" w:rsidRDefault="006D7FDE" w:rsidP="006D7FDE">
            <w:pPr>
              <w:pStyle w:val="Tabletext"/>
            </w:pPr>
            <w:r w:rsidRPr="00A9548C">
              <w:t>Remedial training</w:t>
            </w:r>
          </w:p>
        </w:tc>
        <w:tc>
          <w:tcPr>
            <w:tcW w:w="3117" w:type="dxa"/>
          </w:tcPr>
          <w:p w14:paraId="1CEEA564" w14:textId="77777777" w:rsidR="006D7FDE" w:rsidRPr="006D7FDE" w:rsidRDefault="006D7FDE" w:rsidP="006D7FDE">
            <w:pPr>
              <w:pStyle w:val="Tabletext"/>
            </w:pPr>
            <w:r w:rsidRPr="006D7FDE">
              <w:rPr>
                <w:rFonts w:eastAsia="Calibri"/>
              </w:rPr>
              <w:t xml:space="preserve">Prior to conducting unsupervised operation </w:t>
            </w:r>
            <w:r w:rsidRPr="006D7FDE">
              <w:t>following an unsuccessful check of competency or proficiency check</w:t>
            </w:r>
          </w:p>
        </w:tc>
        <w:tc>
          <w:tcPr>
            <w:tcW w:w="3117" w:type="dxa"/>
          </w:tcPr>
          <w:p w14:paraId="0A4BB51D" w14:textId="77777777" w:rsidR="006D7FDE" w:rsidRPr="006D7FDE" w:rsidRDefault="006D7FDE" w:rsidP="006D7FDE">
            <w:pPr>
              <w:pStyle w:val="Tabletext"/>
            </w:pPr>
            <w:r w:rsidRPr="00A9548C">
              <w:t>As required</w:t>
            </w:r>
          </w:p>
        </w:tc>
      </w:tr>
      <w:tr w:rsidR="006D7FDE" w14:paraId="2DBECF3C" w14:textId="77777777" w:rsidTr="001062C1">
        <w:tc>
          <w:tcPr>
            <w:tcW w:w="3117" w:type="dxa"/>
          </w:tcPr>
          <w:p w14:paraId="7D29FCFB" w14:textId="77777777" w:rsidR="006D7FDE" w:rsidRPr="006D7FDE" w:rsidRDefault="006D7FDE" w:rsidP="006D7FDE">
            <w:pPr>
              <w:pStyle w:val="Tabletext"/>
            </w:pPr>
            <w:r w:rsidRPr="00A9548C">
              <w:t xml:space="preserve">HFP and NTS - </w:t>
            </w:r>
            <w:r w:rsidRPr="006D7FDE">
              <w:t>not required until CASA determined implementation date</w:t>
            </w:r>
          </w:p>
        </w:tc>
        <w:tc>
          <w:tcPr>
            <w:tcW w:w="3117" w:type="dxa"/>
          </w:tcPr>
          <w:p w14:paraId="4EDB3693" w14:textId="77777777" w:rsidR="006D7FDE" w:rsidRPr="006D7FDE" w:rsidRDefault="006D7FDE" w:rsidP="006D7FDE">
            <w:pPr>
              <w:pStyle w:val="Tabletext"/>
            </w:pPr>
            <w:r w:rsidRPr="00A9548C">
              <w:t>Induction and recurrent training and checking</w:t>
            </w:r>
          </w:p>
        </w:tc>
        <w:tc>
          <w:tcPr>
            <w:tcW w:w="3117" w:type="dxa"/>
          </w:tcPr>
          <w:p w14:paraId="4AC975F3" w14:textId="77777777" w:rsidR="006D7FDE" w:rsidRPr="006D7FDE" w:rsidRDefault="006D7FDE" w:rsidP="006D7FDE">
            <w:pPr>
              <w:pStyle w:val="Tabletext"/>
            </w:pPr>
            <w:r w:rsidRPr="00A9548C">
              <w:t xml:space="preserve">Induction and as stated in the </w:t>
            </w:r>
            <w:r w:rsidRPr="006D7FDE">
              <w:rPr>
                <w:rStyle w:val="Authorinstruction"/>
              </w:rPr>
              <w:t>[Sample Aviation]</w:t>
            </w:r>
            <w:r w:rsidRPr="006D7FDE">
              <w:t xml:space="preserve"> exposition/operations manual</w:t>
            </w:r>
          </w:p>
        </w:tc>
      </w:tr>
      <w:tr w:rsidR="006D7FDE" w14:paraId="3BF3E101" w14:textId="77777777" w:rsidTr="001062C1">
        <w:tc>
          <w:tcPr>
            <w:tcW w:w="3117" w:type="dxa"/>
          </w:tcPr>
          <w:p w14:paraId="0C20F01D" w14:textId="77777777" w:rsidR="006D7FDE" w:rsidRPr="006D7FDE" w:rsidRDefault="006D7FDE" w:rsidP="006D7FDE">
            <w:pPr>
              <w:pStyle w:val="Tabletext"/>
            </w:pPr>
            <w:r w:rsidRPr="00A9548C">
              <w:t xml:space="preserve">SMS training - </w:t>
            </w:r>
            <w:r w:rsidRPr="006D7FDE">
              <w:t>not required until CASA determined implementation date</w:t>
            </w:r>
          </w:p>
        </w:tc>
        <w:tc>
          <w:tcPr>
            <w:tcW w:w="3117" w:type="dxa"/>
          </w:tcPr>
          <w:p w14:paraId="66A84EAA" w14:textId="77777777" w:rsidR="006D7FDE" w:rsidRPr="006D7FDE" w:rsidRDefault="006D7FDE" w:rsidP="006D7FDE">
            <w:pPr>
              <w:pStyle w:val="Tabletext"/>
            </w:pPr>
            <w:r w:rsidRPr="00A9548C">
              <w:t>Induction and recurrent training and checking</w:t>
            </w:r>
          </w:p>
        </w:tc>
        <w:tc>
          <w:tcPr>
            <w:tcW w:w="3117" w:type="dxa"/>
          </w:tcPr>
          <w:p w14:paraId="61DED08F" w14:textId="77777777" w:rsidR="006D7FDE" w:rsidRPr="006D7FDE" w:rsidRDefault="006D7FDE" w:rsidP="006D7FDE">
            <w:pPr>
              <w:pStyle w:val="Tabletext"/>
            </w:pPr>
            <w:r w:rsidRPr="00A9548C">
              <w:t xml:space="preserve">Induction and as stated in the </w:t>
            </w:r>
            <w:r w:rsidRPr="006D7FDE">
              <w:rPr>
                <w:rStyle w:val="Authorinstruction"/>
              </w:rPr>
              <w:t>[Sample Aviation]</w:t>
            </w:r>
            <w:r w:rsidRPr="006D7FDE">
              <w:t xml:space="preserve"> exposition/operations manual</w:t>
            </w:r>
          </w:p>
        </w:tc>
      </w:tr>
      <w:tr w:rsidR="006D7FDE" w14:paraId="2BC13B00" w14:textId="77777777" w:rsidTr="001062C1">
        <w:tc>
          <w:tcPr>
            <w:tcW w:w="3117" w:type="dxa"/>
          </w:tcPr>
          <w:p w14:paraId="160BC227" w14:textId="77777777" w:rsidR="006D7FDE" w:rsidRPr="006D7FDE" w:rsidRDefault="006D7FDE" w:rsidP="006D7FDE">
            <w:pPr>
              <w:pStyle w:val="Tabletext"/>
            </w:pPr>
            <w:r w:rsidRPr="00A9548C">
              <w:t>Dangerous good</w:t>
            </w:r>
            <w:r w:rsidRPr="006D7FDE">
              <w:t>s awareness training</w:t>
            </w:r>
          </w:p>
        </w:tc>
        <w:tc>
          <w:tcPr>
            <w:tcW w:w="3117" w:type="dxa"/>
          </w:tcPr>
          <w:p w14:paraId="5C23FD07" w14:textId="77777777" w:rsidR="006D7FDE" w:rsidRPr="006D7FDE" w:rsidRDefault="006D7FDE" w:rsidP="006D7FDE">
            <w:pPr>
              <w:pStyle w:val="Tabletext"/>
            </w:pPr>
            <w:r w:rsidRPr="00A9548C">
              <w:t>Induction and recurrent training and checking</w:t>
            </w:r>
          </w:p>
        </w:tc>
        <w:tc>
          <w:tcPr>
            <w:tcW w:w="3117" w:type="dxa"/>
          </w:tcPr>
          <w:p w14:paraId="6BAECB7C" w14:textId="77777777" w:rsidR="006D7FDE" w:rsidRPr="006D7FDE" w:rsidRDefault="006D7FDE" w:rsidP="006D7FDE">
            <w:pPr>
              <w:pStyle w:val="Tabletext"/>
            </w:pPr>
            <w:r w:rsidRPr="00A9548C">
              <w:t xml:space="preserve">Induction then every </w:t>
            </w:r>
            <w:r w:rsidRPr="006D7FDE">
              <w:t>2 years.</w:t>
            </w:r>
          </w:p>
        </w:tc>
      </w:tr>
    </w:tbl>
    <w:p w14:paraId="2F0138A8" w14:textId="77777777" w:rsidR="006D7FDE" w:rsidRPr="007A0A55" w:rsidRDefault="006D7FDE" w:rsidP="006D7FDE">
      <w:pPr>
        <w:pStyle w:val="Heading4"/>
      </w:pPr>
      <w:r>
        <w:t>Induction</w:t>
      </w:r>
    </w:p>
    <w:p w14:paraId="5CE74DB6" w14:textId="77777777" w:rsidR="006D7FDE" w:rsidRPr="00F91345" w:rsidRDefault="006D7FDE" w:rsidP="00B81CA3">
      <w:pPr>
        <w:pStyle w:val="Sampletext"/>
        <w:rPr>
          <w:rStyle w:val="Strong"/>
          <w:b/>
          <w:bCs w:val="0"/>
        </w:rPr>
      </w:pPr>
      <w:r w:rsidRPr="00F91345">
        <w:rPr>
          <w:rStyle w:val="Strong"/>
          <w:b/>
          <w:bCs w:val="0"/>
        </w:rPr>
        <w:t>Sample text</w:t>
      </w:r>
    </w:p>
    <w:p w14:paraId="309D204D" w14:textId="77777777" w:rsidR="006D7FDE" w:rsidRDefault="006D7FDE" w:rsidP="006D7FDE">
      <w:r w:rsidRPr="007A0A55">
        <w:t xml:space="preserve">Induction training will be delivered to any medical transport specialist (MTS) joining </w:t>
      </w:r>
      <w:r w:rsidRPr="002D4956">
        <w:rPr>
          <w:rStyle w:val="Authorinstruction"/>
        </w:rPr>
        <w:t>[Sample Aviation]</w:t>
      </w:r>
      <w:r w:rsidRPr="007A0A55">
        <w:t xml:space="preserve">. </w:t>
      </w:r>
      <w:r>
        <w:t xml:space="preserve">The induction training topics are listed on </w:t>
      </w:r>
      <w:r w:rsidRPr="002D4956">
        <w:t>form</w:t>
      </w:r>
      <w:r w:rsidRPr="0032485A">
        <w:rPr>
          <w:rStyle w:val="Emphasis"/>
        </w:rPr>
        <w:t xml:space="preserve"> </w:t>
      </w:r>
      <w:r w:rsidRPr="002D4956">
        <w:rPr>
          <w:rStyle w:val="bold"/>
        </w:rPr>
        <w:t>TC08 ACM/MTS member induction checklist</w:t>
      </w:r>
      <w:r>
        <w:t>. Where a new employee has previous experience as a medical transport specialist, the recognition of prior learning (RPL) process occurs at the discretion of the HOTC. The HOTC will record in the medical transport specialist's training records any RPL applied to their training requirements.</w:t>
      </w:r>
    </w:p>
    <w:p w14:paraId="16ECF401" w14:textId="77777777" w:rsidR="006D7FDE" w:rsidRDefault="006D7FDE" w:rsidP="006D7FDE">
      <w:r>
        <w:t>Training plan for new medical transport specialist:</w:t>
      </w:r>
    </w:p>
    <w:p w14:paraId="1B598F86" w14:textId="77777777" w:rsidR="006D7FDE" w:rsidRPr="007A0A55" w:rsidRDefault="006D7FDE" w:rsidP="00F91345">
      <w:pPr>
        <w:pStyle w:val="List1Legal1"/>
        <w:numPr>
          <w:ilvl w:val="0"/>
          <w:numId w:val="53"/>
        </w:numPr>
      </w:pPr>
      <w:r>
        <w:t xml:space="preserve">operator </w:t>
      </w:r>
      <w:r w:rsidRPr="007A0A55">
        <w:t>induction training</w:t>
      </w:r>
    </w:p>
    <w:p w14:paraId="55E3D441" w14:textId="77777777" w:rsidR="006D7FDE" w:rsidRPr="007A0A55" w:rsidRDefault="006D7FDE" w:rsidP="006D7FDE">
      <w:pPr>
        <w:pStyle w:val="List1Legal1"/>
        <w:numPr>
          <w:ilvl w:val="0"/>
          <w:numId w:val="3"/>
        </w:numPr>
      </w:pPr>
      <w:r>
        <w:t xml:space="preserve">general </w:t>
      </w:r>
      <w:r w:rsidRPr="007A0A55">
        <w:t>emergency training and general emergency check of competency</w:t>
      </w:r>
    </w:p>
    <w:p w14:paraId="2052B3E2" w14:textId="77777777" w:rsidR="006D7FDE" w:rsidRPr="007A0A55" w:rsidRDefault="006D7FDE" w:rsidP="006D7FDE">
      <w:pPr>
        <w:pStyle w:val="List1Legal1"/>
        <w:numPr>
          <w:ilvl w:val="0"/>
          <w:numId w:val="3"/>
        </w:numPr>
      </w:pPr>
      <w:r>
        <w:t xml:space="preserve">conversion </w:t>
      </w:r>
      <w:r w:rsidRPr="007A0A55">
        <w:t>training and medical transport specialist proficiency check</w:t>
      </w:r>
    </w:p>
    <w:p w14:paraId="1FCB98A8" w14:textId="77777777" w:rsidR="006D7FDE" w:rsidRPr="007A0A55" w:rsidRDefault="006D7FDE" w:rsidP="006D7FDE">
      <w:pPr>
        <w:pStyle w:val="List1Legal1"/>
        <w:numPr>
          <w:ilvl w:val="0"/>
          <w:numId w:val="3"/>
        </w:numPr>
      </w:pPr>
      <w:r>
        <w:t xml:space="preserve">line </w:t>
      </w:r>
      <w:r w:rsidRPr="007A0A55">
        <w:t>training and line check.</w:t>
      </w:r>
    </w:p>
    <w:p w14:paraId="60AC174E" w14:textId="77777777" w:rsidR="006D7FDE" w:rsidRDefault="006D7FDE" w:rsidP="006D7FDE">
      <w:pPr>
        <w:pStyle w:val="normalafterlisttable"/>
      </w:pPr>
      <w:r>
        <w:t>Elements of the medical transport specialist general emergency training and conversion training may be conducted concurrently during induction training. For example the use of fire extinguishers and firefighting procedures.</w:t>
      </w:r>
    </w:p>
    <w:p w14:paraId="450706F8" w14:textId="77777777" w:rsidR="006D7FDE" w:rsidRPr="007A0A55" w:rsidRDefault="006D7FDE" w:rsidP="006D7FDE">
      <w:pPr>
        <w:pStyle w:val="Heading4"/>
      </w:pPr>
      <w:r>
        <w:t>General emergency training and check of competency</w:t>
      </w:r>
    </w:p>
    <w:p w14:paraId="39A326B2" w14:textId="77777777" w:rsidR="006D7FDE" w:rsidRPr="00F91345" w:rsidRDefault="006D7FDE" w:rsidP="00B81CA3">
      <w:pPr>
        <w:pStyle w:val="Sampletext"/>
        <w:rPr>
          <w:rStyle w:val="Strong"/>
          <w:b/>
          <w:bCs w:val="0"/>
        </w:rPr>
      </w:pPr>
      <w:r w:rsidRPr="00F91345">
        <w:rPr>
          <w:rStyle w:val="Strong"/>
          <w:b/>
          <w:bCs w:val="0"/>
        </w:rPr>
        <w:t>Sample text</w:t>
      </w:r>
    </w:p>
    <w:p w14:paraId="431042E5" w14:textId="77777777" w:rsidR="006D7FDE" w:rsidRDefault="006D7FDE" w:rsidP="006D7FDE">
      <w:r>
        <w:t xml:space="preserve">The </w:t>
      </w:r>
      <w:r w:rsidRPr="002D4956">
        <w:rPr>
          <w:rStyle w:val="Authorinstruction"/>
        </w:rPr>
        <w:t>[Sample Aviation]</w:t>
      </w:r>
      <w:r>
        <w:t xml:space="preserve"> general emergency training and check of competency is conducted as part of induction training. It is specific to the type of aircraft and operation the medical transport specialist has been assigned duties.</w:t>
      </w:r>
    </w:p>
    <w:p w14:paraId="61E328ED" w14:textId="77777777" w:rsidR="006D7FDE" w:rsidRDefault="006D7FDE" w:rsidP="006D7FDE">
      <w:r w:rsidRPr="002D4956">
        <w:t>Form</w:t>
      </w:r>
      <w:r w:rsidRPr="00EB7B68">
        <w:rPr>
          <w:rStyle w:val="Emphasis"/>
        </w:rPr>
        <w:t xml:space="preserve"> </w:t>
      </w:r>
      <w:r w:rsidRPr="002D4956">
        <w:rPr>
          <w:rStyle w:val="bold"/>
        </w:rPr>
        <w:t>TC02A General emergency training course record</w:t>
      </w:r>
      <w:r>
        <w:t xml:space="preserve"> contains the training items to be covered and is used to record the training. Training items on the form that are generic across the aircraft fleet and operational activities do not need to be repeated for each aircraft type.</w:t>
      </w:r>
    </w:p>
    <w:p w14:paraId="62A5EEDA" w14:textId="77777777" w:rsidR="006D7FDE" w:rsidRDefault="006D7FDE" w:rsidP="006D7FDE">
      <w:r w:rsidRPr="002D4956">
        <w:t>Form</w:t>
      </w:r>
      <w:r w:rsidRPr="00EB7B68">
        <w:rPr>
          <w:rStyle w:val="Emphasis"/>
        </w:rPr>
        <w:t xml:space="preserve"> </w:t>
      </w:r>
      <w:r w:rsidRPr="002D4956">
        <w:rPr>
          <w:rStyle w:val="bold"/>
        </w:rPr>
        <w:t>TC02B General emergency check of competency report</w:t>
      </w:r>
      <w:r>
        <w:t xml:space="preserve"> is used to report on the outcome of the check of competency and includes the items covered in training.</w:t>
      </w:r>
    </w:p>
    <w:p w14:paraId="12C90A79" w14:textId="77777777" w:rsidR="006D7FDE" w:rsidRDefault="006D7FDE" w:rsidP="006D7FDE">
      <w:r>
        <w:t>HUET</w:t>
      </w:r>
      <w:r w:rsidDel="00D53D05">
        <w:t xml:space="preserve"> </w:t>
      </w:r>
      <w:r>
        <w:t>and emergency breathing systems (EBS) training can be carried out, if and when required, by a third-party contractor.</w:t>
      </w:r>
    </w:p>
    <w:p w14:paraId="45A37F4D" w14:textId="77777777" w:rsidR="006D7FDE" w:rsidRPr="008A0273" w:rsidRDefault="006D7FDE" w:rsidP="006D7FDE">
      <w:r>
        <w:t>Representative training equipment should be used for the practical demonstration of the use of safety and emergency equipment</w:t>
      </w:r>
      <w:r w:rsidRPr="00216C07">
        <w:t xml:space="preserve"> </w:t>
      </w:r>
      <w:r>
        <w:t xml:space="preserve">where possible. When either emergency exits are operated or aircraft equipment is used for training purposes and cannot be restored to a serviceable condition, the trainer/checker is to ensure that an entry is made in the appropriate maintenance documentation and the </w:t>
      </w:r>
      <w:r w:rsidRPr="002D4956">
        <w:rPr>
          <w:rStyle w:val="Authorinstruction"/>
        </w:rPr>
        <w:t>[Sample Aviation]</w:t>
      </w:r>
      <w:r>
        <w:t xml:space="preserve"> procedure for management of an unserviceability is followed.</w:t>
      </w:r>
    </w:p>
    <w:p w14:paraId="2C57816B" w14:textId="77777777" w:rsidR="006D7FDE" w:rsidRPr="007A0A55" w:rsidRDefault="006D7FDE" w:rsidP="006D7FDE">
      <w:pPr>
        <w:pStyle w:val="Heading4"/>
      </w:pPr>
      <w:r>
        <w:t>Conversion training and medical transport specialist proficiency check</w:t>
      </w:r>
    </w:p>
    <w:p w14:paraId="340CB48C" w14:textId="77777777" w:rsidR="006D7FDE" w:rsidRPr="00F91345" w:rsidRDefault="006D7FDE" w:rsidP="00B81CA3">
      <w:pPr>
        <w:pStyle w:val="Sampletext"/>
        <w:rPr>
          <w:rStyle w:val="Strong"/>
          <w:b/>
          <w:bCs w:val="0"/>
        </w:rPr>
      </w:pPr>
      <w:r w:rsidRPr="00F91345">
        <w:rPr>
          <w:rStyle w:val="Strong"/>
          <w:b/>
          <w:bCs w:val="0"/>
        </w:rPr>
        <w:t>Sample text</w:t>
      </w:r>
    </w:p>
    <w:p w14:paraId="66772E0E" w14:textId="77777777" w:rsidR="006D7FDE" w:rsidRDefault="006D7FDE" w:rsidP="006D7FDE">
      <w:r>
        <w:t xml:space="preserve">Each </w:t>
      </w:r>
      <w:r w:rsidRPr="002D4956">
        <w:rPr>
          <w:rStyle w:val="Authorinstruction"/>
        </w:rPr>
        <w:t>[Sample Aviation]</w:t>
      </w:r>
      <w:r>
        <w:t xml:space="preserve"> medical transport specialist is required to undergo conversion training as part of induction training and when assigned duties for a new aircraft type.</w:t>
      </w:r>
    </w:p>
    <w:p w14:paraId="052ECF11" w14:textId="77777777" w:rsidR="006D7FDE" w:rsidRDefault="006D7FDE" w:rsidP="006D7FDE">
      <w:r>
        <w:t>The recognition of prior learning (RPL) process occurs at the discretion of the HOTC. The HOTC will record in the medical transport specialist's training records any RPL applied to their training requirements.</w:t>
      </w:r>
    </w:p>
    <w:p w14:paraId="6FCA7BF1" w14:textId="77777777" w:rsidR="006D7FDE" w:rsidRDefault="006D7FDE" w:rsidP="006D7FDE">
      <w:r w:rsidRPr="002D4956">
        <w:t>Form</w:t>
      </w:r>
      <w:r w:rsidRPr="00067FAE">
        <w:rPr>
          <w:rStyle w:val="Emphasis"/>
        </w:rPr>
        <w:t xml:space="preserve"> </w:t>
      </w:r>
      <w:r w:rsidRPr="002D4956">
        <w:rPr>
          <w:rStyle w:val="bold"/>
        </w:rPr>
        <w:t>TC09A ACM/MTS conversion training record</w:t>
      </w:r>
      <w:r>
        <w:t xml:space="preserve"> contains the training items to be covered and is used to record the training.</w:t>
      </w:r>
    </w:p>
    <w:p w14:paraId="4601B24E" w14:textId="77777777" w:rsidR="006D7FDE" w:rsidRDefault="006D7FDE" w:rsidP="006D7FDE">
      <w:r>
        <w:t>At the conclusion of their conversion training and prior to commencing unsupervised line operations, the medical transport specialist will undergo a proficiency check.</w:t>
      </w:r>
    </w:p>
    <w:p w14:paraId="4A222796" w14:textId="77777777" w:rsidR="006D7FDE" w:rsidRDefault="006D7FDE" w:rsidP="006D7FDE">
      <w:r w:rsidRPr="002D4956">
        <w:t>Form</w:t>
      </w:r>
      <w:r w:rsidRPr="00067FAE">
        <w:rPr>
          <w:rStyle w:val="Emphasis"/>
        </w:rPr>
        <w:t xml:space="preserve"> </w:t>
      </w:r>
      <w:r w:rsidRPr="002D4956">
        <w:rPr>
          <w:rStyle w:val="bold"/>
        </w:rPr>
        <w:t>TC09B ACM/MTS conversion proficiency check report</w:t>
      </w:r>
      <w:r>
        <w:t xml:space="preserve"> is used to record the outcome of the medical transport specialist proficiency check and includes the items covered in conversion training.</w:t>
      </w:r>
    </w:p>
    <w:p w14:paraId="1B5589C0" w14:textId="77777777" w:rsidR="006D7FDE" w:rsidRPr="007A0A55" w:rsidRDefault="006D7FDE" w:rsidP="006D7FDE">
      <w:pPr>
        <w:pStyle w:val="Heading4"/>
      </w:pPr>
      <w:r w:rsidRPr="008D6299">
        <w:t>Line training and line check</w:t>
      </w:r>
    </w:p>
    <w:p w14:paraId="3B923F93" w14:textId="77777777" w:rsidR="006D7FDE" w:rsidRPr="00F91345" w:rsidRDefault="006D7FDE" w:rsidP="00B81CA3">
      <w:pPr>
        <w:pStyle w:val="Sampletext"/>
        <w:rPr>
          <w:rStyle w:val="Strong"/>
          <w:b/>
          <w:bCs w:val="0"/>
        </w:rPr>
      </w:pPr>
      <w:r w:rsidRPr="00F91345">
        <w:rPr>
          <w:rStyle w:val="Strong"/>
          <w:b/>
          <w:bCs w:val="0"/>
        </w:rPr>
        <w:t>Sample text</w:t>
      </w:r>
    </w:p>
    <w:p w14:paraId="749DC669" w14:textId="77777777" w:rsidR="006D7FDE" w:rsidRDefault="006D7FDE" w:rsidP="006D7FDE">
      <w:r w:rsidRPr="002D4956">
        <w:rPr>
          <w:rStyle w:val="Authorinstruction"/>
        </w:rPr>
        <w:t>[Sample Aviation]</w:t>
      </w:r>
      <w:r>
        <w:t xml:space="preserve"> line training is undertaken as part of induction training and when assigned duties on a new aircraft type. The training is specific to the area of operations the medical transport specialist is assigned duties.</w:t>
      </w:r>
    </w:p>
    <w:p w14:paraId="63D1AC71" w14:textId="77777777" w:rsidR="006D7FDE" w:rsidRDefault="006D7FDE" w:rsidP="006D7FDE">
      <w:r>
        <w:t>The recognition of prior learning (RPL) process occurs at the discretion of the HOTC. The HOTC will record in the medical transport specialist’s training records any RPL applied to their training requirements.</w:t>
      </w:r>
    </w:p>
    <w:p w14:paraId="7DD16674" w14:textId="77777777" w:rsidR="006D7FDE" w:rsidRDefault="006D7FDE" w:rsidP="006D7FDE">
      <w:r>
        <w:t>Line training will be conducted as part of normal operations and includes both ground and line flying elements.</w:t>
      </w:r>
    </w:p>
    <w:p w14:paraId="6554768F" w14:textId="77777777" w:rsidR="006D7FDE" w:rsidRPr="007A0A55" w:rsidRDefault="006D7FDE" w:rsidP="006D7FDE">
      <w:pPr>
        <w:pStyle w:val="TableTitle"/>
        <w:numPr>
          <w:ilvl w:val="0"/>
          <w:numId w:val="6"/>
        </w:numPr>
      </w:pPr>
      <w:r w:rsidRPr="007A0A55">
        <w:t>Line training</w:t>
      </w:r>
    </w:p>
    <w:tbl>
      <w:tblPr>
        <w:tblStyle w:val="SD-MOStable"/>
        <w:tblW w:w="9493" w:type="dxa"/>
        <w:tblLook w:val="0620" w:firstRow="1" w:lastRow="0" w:firstColumn="0" w:lastColumn="0" w:noHBand="1" w:noVBand="1"/>
      </w:tblPr>
      <w:tblGrid>
        <w:gridCol w:w="4815"/>
        <w:gridCol w:w="1559"/>
        <w:gridCol w:w="1559"/>
        <w:gridCol w:w="1560"/>
      </w:tblGrid>
      <w:tr w:rsidR="006D7FDE" w:rsidRPr="002D4956" w14:paraId="45CECA61" w14:textId="77777777" w:rsidTr="00CA1999">
        <w:trPr>
          <w:cnfStyle w:val="100000000000" w:firstRow="1" w:lastRow="0" w:firstColumn="0" w:lastColumn="0" w:oddVBand="0" w:evenVBand="0" w:oddHBand="0" w:evenHBand="0" w:firstRowFirstColumn="0" w:firstRowLastColumn="0" w:lastRowFirstColumn="0" w:lastRowLastColumn="0"/>
          <w:tblHeader/>
        </w:trPr>
        <w:tc>
          <w:tcPr>
            <w:tcW w:w="4815" w:type="dxa"/>
          </w:tcPr>
          <w:p w14:paraId="7455470E" w14:textId="77777777" w:rsidR="006D7FDE" w:rsidRPr="006D7FDE" w:rsidRDefault="006D7FDE" w:rsidP="006D7FDE">
            <w:r w:rsidRPr="002D4956">
              <w:t>Line training required</w:t>
            </w:r>
          </w:p>
        </w:tc>
        <w:tc>
          <w:tcPr>
            <w:tcW w:w="1559" w:type="dxa"/>
          </w:tcPr>
          <w:p w14:paraId="0693CEA3" w14:textId="77777777" w:rsidR="006D7FDE" w:rsidRPr="006D7FDE" w:rsidRDefault="006D7FDE" w:rsidP="006D7FDE">
            <w:r w:rsidRPr="002D4956">
              <w:t>Ground</w:t>
            </w:r>
          </w:p>
        </w:tc>
        <w:tc>
          <w:tcPr>
            <w:tcW w:w="1559" w:type="dxa"/>
          </w:tcPr>
          <w:p w14:paraId="6F6B0214" w14:textId="77777777" w:rsidR="006D7FDE" w:rsidRPr="006D7FDE" w:rsidRDefault="006D7FDE" w:rsidP="006D7FDE">
            <w:r w:rsidRPr="002D4956">
              <w:t>Sectors</w:t>
            </w:r>
          </w:p>
        </w:tc>
        <w:tc>
          <w:tcPr>
            <w:tcW w:w="1560" w:type="dxa"/>
          </w:tcPr>
          <w:p w14:paraId="773BA250" w14:textId="77777777" w:rsidR="006D7FDE" w:rsidRPr="006D7FDE" w:rsidRDefault="006D7FDE" w:rsidP="006D7FDE">
            <w:r w:rsidRPr="002D4956">
              <w:t>Aircraft hrs</w:t>
            </w:r>
          </w:p>
        </w:tc>
      </w:tr>
      <w:tr w:rsidR="006D7FDE" w14:paraId="5A13126B" w14:textId="77777777" w:rsidTr="00CA1999">
        <w:tc>
          <w:tcPr>
            <w:tcW w:w="4815" w:type="dxa"/>
          </w:tcPr>
          <w:p w14:paraId="2936B3B2" w14:textId="77777777" w:rsidR="006D7FDE" w:rsidRPr="006D7FDE" w:rsidRDefault="006D7FDE" w:rsidP="006D7FDE">
            <w:pPr>
              <w:pStyle w:val="Tabletext"/>
            </w:pPr>
            <w:r>
              <w:t xml:space="preserve">Day </w:t>
            </w:r>
            <w:r w:rsidRPr="006D7FDE">
              <w:t>operations</w:t>
            </w:r>
          </w:p>
        </w:tc>
        <w:tc>
          <w:tcPr>
            <w:tcW w:w="1559" w:type="dxa"/>
          </w:tcPr>
          <w:p w14:paraId="32987FF1" w14:textId="77777777" w:rsidR="006D7FDE" w:rsidRDefault="006D7FDE" w:rsidP="006D7FDE">
            <w:pPr>
              <w:pStyle w:val="Tabletext"/>
            </w:pPr>
          </w:p>
        </w:tc>
        <w:tc>
          <w:tcPr>
            <w:tcW w:w="1559" w:type="dxa"/>
          </w:tcPr>
          <w:p w14:paraId="1F7116F2" w14:textId="77777777" w:rsidR="006D7FDE" w:rsidRDefault="006D7FDE" w:rsidP="006D7FDE">
            <w:pPr>
              <w:pStyle w:val="Tabletext"/>
            </w:pPr>
          </w:p>
        </w:tc>
        <w:tc>
          <w:tcPr>
            <w:tcW w:w="1560" w:type="dxa"/>
          </w:tcPr>
          <w:p w14:paraId="508A05F3" w14:textId="77777777" w:rsidR="006D7FDE" w:rsidRDefault="006D7FDE" w:rsidP="006D7FDE">
            <w:pPr>
              <w:pStyle w:val="Tabletext"/>
            </w:pPr>
          </w:p>
        </w:tc>
      </w:tr>
      <w:tr w:rsidR="006D7FDE" w14:paraId="0E8B2126" w14:textId="77777777" w:rsidTr="00CA1999">
        <w:tc>
          <w:tcPr>
            <w:tcW w:w="4815" w:type="dxa"/>
          </w:tcPr>
          <w:p w14:paraId="28B6763A" w14:textId="77777777" w:rsidR="006D7FDE" w:rsidRPr="006D7FDE" w:rsidRDefault="006D7FDE" w:rsidP="006D7FDE">
            <w:pPr>
              <w:pStyle w:val="Tabletext"/>
            </w:pPr>
            <w:r>
              <w:t xml:space="preserve">Night </w:t>
            </w:r>
            <w:r w:rsidRPr="006D7FDE">
              <w:t>operations</w:t>
            </w:r>
          </w:p>
        </w:tc>
        <w:tc>
          <w:tcPr>
            <w:tcW w:w="1559" w:type="dxa"/>
          </w:tcPr>
          <w:p w14:paraId="7AE2635D" w14:textId="77777777" w:rsidR="006D7FDE" w:rsidRDefault="006D7FDE" w:rsidP="006D7FDE">
            <w:pPr>
              <w:pStyle w:val="Tabletext"/>
            </w:pPr>
          </w:p>
        </w:tc>
        <w:tc>
          <w:tcPr>
            <w:tcW w:w="1559" w:type="dxa"/>
          </w:tcPr>
          <w:p w14:paraId="5A0ACDE3" w14:textId="77777777" w:rsidR="006D7FDE" w:rsidRDefault="006D7FDE" w:rsidP="006D7FDE">
            <w:pPr>
              <w:pStyle w:val="Tabletext"/>
            </w:pPr>
          </w:p>
        </w:tc>
        <w:tc>
          <w:tcPr>
            <w:tcW w:w="1560" w:type="dxa"/>
          </w:tcPr>
          <w:p w14:paraId="6B8954E7" w14:textId="77777777" w:rsidR="006D7FDE" w:rsidRDefault="006D7FDE" w:rsidP="006D7FDE">
            <w:pPr>
              <w:pStyle w:val="Tabletext"/>
            </w:pPr>
          </w:p>
        </w:tc>
      </w:tr>
      <w:tr w:rsidR="006D7FDE" w14:paraId="715E7887" w14:textId="77777777" w:rsidTr="00CA1999">
        <w:tc>
          <w:tcPr>
            <w:tcW w:w="4815" w:type="dxa"/>
          </w:tcPr>
          <w:p w14:paraId="0A8372C5" w14:textId="77777777" w:rsidR="006D7FDE" w:rsidRPr="006D7FDE" w:rsidRDefault="006D7FDE" w:rsidP="006D7FDE">
            <w:pPr>
              <w:pStyle w:val="Tabletext"/>
            </w:pPr>
            <w:r>
              <w:t>NVIS</w:t>
            </w:r>
          </w:p>
        </w:tc>
        <w:tc>
          <w:tcPr>
            <w:tcW w:w="1559" w:type="dxa"/>
          </w:tcPr>
          <w:p w14:paraId="6FD69960" w14:textId="77777777" w:rsidR="006D7FDE" w:rsidRDefault="006D7FDE" w:rsidP="006D7FDE">
            <w:pPr>
              <w:pStyle w:val="Tabletext"/>
            </w:pPr>
          </w:p>
        </w:tc>
        <w:tc>
          <w:tcPr>
            <w:tcW w:w="1559" w:type="dxa"/>
          </w:tcPr>
          <w:p w14:paraId="16C6DF5B" w14:textId="77777777" w:rsidR="006D7FDE" w:rsidRDefault="006D7FDE" w:rsidP="006D7FDE">
            <w:pPr>
              <w:pStyle w:val="Tabletext"/>
            </w:pPr>
          </w:p>
        </w:tc>
        <w:tc>
          <w:tcPr>
            <w:tcW w:w="1560" w:type="dxa"/>
          </w:tcPr>
          <w:p w14:paraId="667353B0" w14:textId="77777777" w:rsidR="006D7FDE" w:rsidRDefault="006D7FDE" w:rsidP="006D7FDE">
            <w:pPr>
              <w:pStyle w:val="Tabletext"/>
            </w:pPr>
          </w:p>
        </w:tc>
      </w:tr>
      <w:tr w:rsidR="006D7FDE" w14:paraId="18FCDADB" w14:textId="77777777" w:rsidTr="00CA1999">
        <w:tc>
          <w:tcPr>
            <w:tcW w:w="4815" w:type="dxa"/>
          </w:tcPr>
          <w:p w14:paraId="5042BAF8" w14:textId="77777777" w:rsidR="006D7FDE" w:rsidRPr="006D7FDE" w:rsidRDefault="006D7FDE" w:rsidP="006D7FDE">
            <w:pPr>
              <w:pStyle w:val="Tabletext"/>
            </w:pPr>
            <w:r>
              <w:t>Total</w:t>
            </w:r>
          </w:p>
        </w:tc>
        <w:tc>
          <w:tcPr>
            <w:tcW w:w="1559" w:type="dxa"/>
          </w:tcPr>
          <w:p w14:paraId="2B0B9389" w14:textId="77777777" w:rsidR="006D7FDE" w:rsidRDefault="006D7FDE" w:rsidP="006D7FDE">
            <w:pPr>
              <w:pStyle w:val="Tabletext"/>
            </w:pPr>
          </w:p>
        </w:tc>
        <w:tc>
          <w:tcPr>
            <w:tcW w:w="1559" w:type="dxa"/>
          </w:tcPr>
          <w:p w14:paraId="7627C7A2" w14:textId="77777777" w:rsidR="006D7FDE" w:rsidRDefault="006D7FDE" w:rsidP="006D7FDE">
            <w:pPr>
              <w:pStyle w:val="Tabletext"/>
            </w:pPr>
          </w:p>
        </w:tc>
        <w:tc>
          <w:tcPr>
            <w:tcW w:w="1560" w:type="dxa"/>
          </w:tcPr>
          <w:p w14:paraId="6F227C06" w14:textId="77777777" w:rsidR="006D7FDE" w:rsidRDefault="006D7FDE" w:rsidP="006D7FDE">
            <w:pPr>
              <w:pStyle w:val="Tabletext"/>
            </w:pPr>
          </w:p>
        </w:tc>
      </w:tr>
    </w:tbl>
    <w:p w14:paraId="3764D3F5" w14:textId="77777777" w:rsidR="006D7FDE" w:rsidRPr="0030004A" w:rsidRDefault="006D7FDE" w:rsidP="006D7FDE">
      <w:r w:rsidRPr="0030004A">
        <w:t>The HOTC may reduce the number of hours and sectors based on the medical transport specialist’s previous experience in the aircraft type or area of operation. The HOTC will record in the medical transport specialist’s training records any reduction applied to their line training requirements.</w:t>
      </w:r>
    </w:p>
    <w:p w14:paraId="32243406" w14:textId="77777777" w:rsidR="006D7FDE" w:rsidRPr="0030004A" w:rsidRDefault="006D7FDE" w:rsidP="006D7FDE">
      <w:r w:rsidRPr="002D4956">
        <w:t>Form</w:t>
      </w:r>
      <w:r w:rsidRPr="00067FAE">
        <w:rPr>
          <w:rStyle w:val="Emphasis"/>
        </w:rPr>
        <w:t xml:space="preserve"> </w:t>
      </w:r>
      <w:r w:rsidRPr="002D4956">
        <w:rPr>
          <w:rStyle w:val="bold"/>
        </w:rPr>
        <w:t>TC10A ACM/MTS line training record</w:t>
      </w:r>
      <w:r w:rsidRPr="0030004A">
        <w:t xml:space="preserve"> contains the line training </w:t>
      </w:r>
      <w:r>
        <w:t>items</w:t>
      </w:r>
      <w:r w:rsidRPr="0030004A">
        <w:t xml:space="preserve"> and is used to record the training.</w:t>
      </w:r>
    </w:p>
    <w:p w14:paraId="31EC91BD" w14:textId="77777777" w:rsidR="006D7FDE" w:rsidRPr="0030004A" w:rsidRDefault="006D7FDE" w:rsidP="006D7FDE">
      <w:r w:rsidRPr="0030004A">
        <w:t>A line check is required prior to commencing unsupervised line operations.</w:t>
      </w:r>
    </w:p>
    <w:p w14:paraId="5B9FC50B" w14:textId="77777777" w:rsidR="006D7FDE" w:rsidRPr="0030004A" w:rsidRDefault="006D7FDE" w:rsidP="006D7FDE">
      <w:r w:rsidRPr="0030004A">
        <w:t>A line check will be conducted as part of normal operations with the medical transport specialist making all operational decisions about the conduct of their duties as if they were the medical transport specialist on duty.</w:t>
      </w:r>
    </w:p>
    <w:p w14:paraId="1B57187B" w14:textId="77777777" w:rsidR="006D7FDE" w:rsidRDefault="006D7FDE" w:rsidP="006D7FDE">
      <w:r w:rsidRPr="002D4956">
        <w:t>Form</w:t>
      </w:r>
      <w:r w:rsidRPr="00067FAE">
        <w:rPr>
          <w:rStyle w:val="Emphasis"/>
        </w:rPr>
        <w:t xml:space="preserve"> </w:t>
      </w:r>
      <w:r w:rsidRPr="002D4956">
        <w:rPr>
          <w:rStyle w:val="bold"/>
        </w:rPr>
        <w:t>TC10B ACM/MTS line check report</w:t>
      </w:r>
      <w:r w:rsidRPr="0030004A">
        <w:t xml:space="preserve"> contains the line check </w:t>
      </w:r>
      <w:r>
        <w:t>items</w:t>
      </w:r>
      <w:r w:rsidRPr="0030004A">
        <w:t xml:space="preserve"> and </w:t>
      </w:r>
      <w:r>
        <w:t>is used to report on the outcome of the check</w:t>
      </w:r>
      <w:r w:rsidRPr="0030004A">
        <w:t>.</w:t>
      </w:r>
    </w:p>
    <w:p w14:paraId="7752E638" w14:textId="77777777" w:rsidR="006D7FDE" w:rsidRPr="007A0A55" w:rsidRDefault="006D7FDE" w:rsidP="006D7FDE">
      <w:pPr>
        <w:pStyle w:val="Heading4"/>
      </w:pPr>
      <w:r>
        <w:t>Differences training</w:t>
      </w:r>
    </w:p>
    <w:p w14:paraId="4256F3BF" w14:textId="77777777" w:rsidR="006D7FDE" w:rsidRPr="00F91345" w:rsidRDefault="006D7FDE" w:rsidP="00B81CA3">
      <w:pPr>
        <w:pStyle w:val="Sampletext"/>
        <w:rPr>
          <w:rStyle w:val="Strong"/>
          <w:b/>
          <w:bCs w:val="0"/>
        </w:rPr>
      </w:pPr>
      <w:r w:rsidRPr="00F91345">
        <w:rPr>
          <w:rStyle w:val="Strong"/>
          <w:b/>
          <w:bCs w:val="0"/>
        </w:rPr>
        <w:t>Sample text</w:t>
      </w:r>
    </w:p>
    <w:p w14:paraId="1CD1B48A" w14:textId="77777777" w:rsidR="006D7FDE" w:rsidRPr="0030004A" w:rsidRDefault="006D7FDE" w:rsidP="006D7FDE">
      <w:r>
        <w:t>P</w:t>
      </w:r>
      <w:r w:rsidRPr="0030004A">
        <w:t>rior to being assigned duties in relation to an aircraft, equipment or area of operations with differences to what the medical transport specialist has previously qualified on</w:t>
      </w:r>
      <w:r>
        <w:t>, d</w:t>
      </w:r>
      <w:r w:rsidRPr="0030004A">
        <w:t>ifferences training is required for any medical transport specialist already operating an</w:t>
      </w:r>
      <w:r>
        <w:t>other</w:t>
      </w:r>
      <w:r w:rsidRPr="0030004A">
        <w:t xml:space="preserve"> aircraft type with </w:t>
      </w:r>
      <w:r w:rsidRPr="002D4956">
        <w:rPr>
          <w:rStyle w:val="Authorinstruction"/>
        </w:rPr>
        <w:t>[Sample Aviation]</w:t>
      </w:r>
      <w:r w:rsidRPr="0030004A">
        <w:t>.</w:t>
      </w:r>
    </w:p>
    <w:p w14:paraId="3407D6EB" w14:textId="77777777" w:rsidR="006D7FDE" w:rsidRPr="0030004A" w:rsidRDefault="006D7FDE" w:rsidP="006D7FDE">
      <w:r w:rsidRPr="0030004A">
        <w:t>Line flying training may be required after a medical transport specialist undertakes differences training. This is at the discretion of the HOTC. Where line flying training is deemed necessary, it will be conducted prior to unsupervised line operations.</w:t>
      </w:r>
    </w:p>
    <w:p w14:paraId="2BCCC579" w14:textId="77777777" w:rsidR="006D7FDE" w:rsidRPr="0030004A" w:rsidRDefault="006D7FDE" w:rsidP="006D7FDE">
      <w:r w:rsidRPr="0030004A">
        <w:t>Differences training will address:</w:t>
      </w:r>
    </w:p>
    <w:p w14:paraId="69C06D19" w14:textId="77777777" w:rsidR="006D7FDE" w:rsidRPr="0030004A" w:rsidRDefault="006D7FDE" w:rsidP="006D7FDE">
      <w:pPr>
        <w:pStyle w:val="ListBullet"/>
      </w:pPr>
      <w:r>
        <w:t>a</w:t>
      </w:r>
      <w:r w:rsidRPr="0030004A">
        <w:t>ircraft limitations and systems</w:t>
      </w:r>
    </w:p>
    <w:p w14:paraId="1626567D" w14:textId="77777777" w:rsidR="006D7FDE" w:rsidRPr="0030004A" w:rsidRDefault="006D7FDE" w:rsidP="006D7FDE">
      <w:pPr>
        <w:pStyle w:val="ListBullet"/>
      </w:pPr>
      <w:r>
        <w:t>l</w:t>
      </w:r>
      <w:r w:rsidRPr="0030004A">
        <w:t>ocation and use of aircraft equipment</w:t>
      </w:r>
    </w:p>
    <w:p w14:paraId="57D0BD4B" w14:textId="77777777" w:rsidR="006D7FDE" w:rsidRPr="0030004A" w:rsidRDefault="006D7FDE" w:rsidP="006D7FDE">
      <w:pPr>
        <w:pStyle w:val="ListBullet"/>
      </w:pPr>
      <w:r>
        <w:t>n</w:t>
      </w:r>
      <w:r w:rsidRPr="0030004A">
        <w:t>ormal and emergency procedures</w:t>
      </w:r>
      <w:r>
        <w:t>.</w:t>
      </w:r>
    </w:p>
    <w:p w14:paraId="7DFAD5D0" w14:textId="77777777" w:rsidR="006D7FDE" w:rsidRDefault="006D7FDE" w:rsidP="006D7FDE">
      <w:pPr>
        <w:pStyle w:val="normalafterlisttable"/>
      </w:pPr>
      <w:r w:rsidRPr="002D4956">
        <w:t>Form</w:t>
      </w:r>
      <w:r w:rsidRPr="00067FAE">
        <w:rPr>
          <w:rStyle w:val="Emphasis"/>
        </w:rPr>
        <w:t xml:space="preserve"> </w:t>
      </w:r>
      <w:r w:rsidRPr="002D4956">
        <w:rPr>
          <w:rStyle w:val="bold"/>
        </w:rPr>
        <w:t>TC11 Differences training record</w:t>
      </w:r>
      <w:r>
        <w:t xml:space="preserve"> </w:t>
      </w:r>
      <w:r w:rsidRPr="0030004A">
        <w:t>is used to record the training</w:t>
      </w:r>
      <w:r>
        <w:t xml:space="preserve"> items</w:t>
      </w:r>
      <w:r w:rsidRPr="0030004A">
        <w:t>.</w:t>
      </w:r>
    </w:p>
    <w:p w14:paraId="1AE9782A" w14:textId="77777777" w:rsidR="006D7FDE" w:rsidRPr="007A0A55" w:rsidRDefault="006D7FDE" w:rsidP="006D7FDE">
      <w:pPr>
        <w:pStyle w:val="Heading4"/>
      </w:pPr>
      <w:r>
        <w:t>Recurrent training and checking</w:t>
      </w:r>
    </w:p>
    <w:p w14:paraId="09B39071" w14:textId="77777777" w:rsidR="006D7FDE" w:rsidRPr="00F91345" w:rsidRDefault="006D7FDE" w:rsidP="00B81CA3">
      <w:pPr>
        <w:pStyle w:val="Sampletext"/>
        <w:rPr>
          <w:rStyle w:val="Strong"/>
          <w:b/>
          <w:bCs w:val="0"/>
        </w:rPr>
      </w:pPr>
      <w:r w:rsidRPr="00F91345">
        <w:rPr>
          <w:rStyle w:val="Strong"/>
          <w:b/>
          <w:bCs w:val="0"/>
        </w:rPr>
        <w:t>Sample text</w:t>
      </w:r>
    </w:p>
    <w:p w14:paraId="48B906D5" w14:textId="77777777" w:rsidR="006D7FDE" w:rsidRPr="00145DC8" w:rsidRDefault="006D7FDE" w:rsidP="006D7FDE">
      <w:r w:rsidRPr="002D4956">
        <w:rPr>
          <w:rStyle w:val="Authorinstruction"/>
        </w:rPr>
        <w:t>[Sample Aviation]</w:t>
      </w:r>
      <w:r w:rsidRPr="00145DC8">
        <w:t xml:space="preserve"> recurrent checking for medical transport specialists includes:</w:t>
      </w:r>
    </w:p>
    <w:p w14:paraId="7D47F3AA" w14:textId="77777777" w:rsidR="006D7FDE" w:rsidRPr="00145DC8" w:rsidRDefault="006D7FDE" w:rsidP="006D7FDE">
      <w:pPr>
        <w:pStyle w:val="ListBullet"/>
      </w:pPr>
      <w:r>
        <w:t>g</w:t>
      </w:r>
      <w:r w:rsidRPr="00145DC8">
        <w:t>eneral emergency check of competency</w:t>
      </w:r>
    </w:p>
    <w:p w14:paraId="4C5BBC3D" w14:textId="77777777" w:rsidR="006D7FDE" w:rsidRPr="00145DC8" w:rsidRDefault="006D7FDE" w:rsidP="006D7FDE">
      <w:pPr>
        <w:pStyle w:val="ListBullet"/>
      </w:pPr>
      <w:r>
        <w:t>m</w:t>
      </w:r>
      <w:r w:rsidRPr="00145DC8">
        <w:t>edical transport specialist proficiency check</w:t>
      </w:r>
      <w:r>
        <w:t>.</w:t>
      </w:r>
    </w:p>
    <w:p w14:paraId="7651572F" w14:textId="77777777" w:rsidR="006D7FDE" w:rsidRPr="00145DC8" w:rsidRDefault="006D7FDE" w:rsidP="006D7FDE">
      <w:pPr>
        <w:pStyle w:val="normalafterlisttable"/>
      </w:pPr>
      <w:r w:rsidRPr="00145DC8">
        <w:t xml:space="preserve">Representative training equipment should be used for the practical demonstration of the use of safety and emergency equipment where possible. When </w:t>
      </w:r>
      <w:r>
        <w:t xml:space="preserve">either </w:t>
      </w:r>
      <w:r w:rsidRPr="00145DC8">
        <w:t xml:space="preserve">emergency exits are operated or aircraft equipment </w:t>
      </w:r>
      <w:r>
        <w:t xml:space="preserve">is </w:t>
      </w:r>
      <w:r w:rsidRPr="00145DC8">
        <w:t>used for training purposes</w:t>
      </w:r>
      <w:r>
        <w:t xml:space="preserve"> and</w:t>
      </w:r>
      <w:r w:rsidRPr="00145DC8">
        <w:t xml:space="preserve"> cannot be restored to a serviceable condition, the trainer/checker is to ensure that an entry is made in the appropriate maintenance documentation and the </w:t>
      </w:r>
      <w:r w:rsidRPr="002D4956">
        <w:rPr>
          <w:rStyle w:val="Authorinstruction"/>
        </w:rPr>
        <w:t>[Sample Aviation]</w:t>
      </w:r>
      <w:r w:rsidRPr="00145DC8">
        <w:t xml:space="preserve"> procedure for management of an unserviceability is followed.</w:t>
      </w:r>
    </w:p>
    <w:p w14:paraId="298A9CEA" w14:textId="77777777" w:rsidR="006D7FDE" w:rsidRPr="002D4956" w:rsidRDefault="006D7FDE" w:rsidP="006D7FDE">
      <w:pPr>
        <w:pStyle w:val="normalafterlisttable"/>
        <w:rPr>
          <w:rStyle w:val="bold"/>
        </w:rPr>
      </w:pPr>
      <w:r w:rsidRPr="002D4956">
        <w:rPr>
          <w:rStyle w:val="bold"/>
        </w:rPr>
        <w:t>General emergency check of competency</w:t>
      </w:r>
    </w:p>
    <w:p w14:paraId="45B273C8" w14:textId="77777777" w:rsidR="006D7FDE" w:rsidRPr="00145DC8" w:rsidRDefault="006D7FDE" w:rsidP="006D7FDE">
      <w:r w:rsidRPr="00145DC8">
        <w:t>Each medical transport specialist must complete the general emergency check of competency</w:t>
      </w:r>
      <w:r>
        <w:t xml:space="preserve"> every 12 months</w:t>
      </w:r>
      <w:r w:rsidRPr="00145DC8">
        <w:t xml:space="preserve">, except HUET and life raft components </w:t>
      </w:r>
      <w:r>
        <w:t xml:space="preserve">that </w:t>
      </w:r>
      <w:r w:rsidRPr="00145DC8" w:rsidDel="008A69B5">
        <w:t xml:space="preserve">must be </w:t>
      </w:r>
      <w:r w:rsidRPr="00145DC8">
        <w:t>undertaken every 3 years.</w:t>
      </w:r>
    </w:p>
    <w:p w14:paraId="6A109107" w14:textId="77777777" w:rsidR="006D7FDE" w:rsidRPr="00145DC8" w:rsidRDefault="006D7FDE" w:rsidP="006D7FDE">
      <w:r w:rsidRPr="00145DC8">
        <w:t xml:space="preserve">In-water practical training </w:t>
      </w:r>
      <w:r>
        <w:t>will be</w:t>
      </w:r>
      <w:r w:rsidRPr="00145DC8">
        <w:t xml:space="preserve"> carried out as part of the medical transport specialist’s induction training and check of competency and is not required as part of the recurrent check.</w:t>
      </w:r>
    </w:p>
    <w:p w14:paraId="18989D6D" w14:textId="77777777" w:rsidR="006D7FDE" w:rsidRPr="00145DC8" w:rsidRDefault="006D7FDE" w:rsidP="006D7FDE">
      <w:r w:rsidRPr="00145DC8">
        <w:t>The recurrent general emergency check of competency is specific to the aircraft class or types on which the medical transport specialist is assigned duties. Where aircraft types and procedures are substantially similar, the HOTC will determine if the requirement can be met by a single training and checking event covering any differences.</w:t>
      </w:r>
    </w:p>
    <w:p w14:paraId="31DC16F2" w14:textId="77777777" w:rsidR="006D7FDE" w:rsidRPr="00145DC8" w:rsidRDefault="006D7FDE" w:rsidP="006D7FDE">
      <w:r w:rsidRPr="002D4956">
        <w:t>Form</w:t>
      </w:r>
      <w:r w:rsidRPr="00067FAE">
        <w:rPr>
          <w:rStyle w:val="Emphasis"/>
        </w:rPr>
        <w:t xml:space="preserve"> </w:t>
      </w:r>
      <w:r w:rsidRPr="002D4956">
        <w:rPr>
          <w:rStyle w:val="bold"/>
        </w:rPr>
        <w:t>TC02B General emergency check of competency report</w:t>
      </w:r>
      <w:r w:rsidRPr="00145DC8">
        <w:t xml:space="preserve"> is used to re</w:t>
      </w:r>
      <w:r>
        <w:t>port</w:t>
      </w:r>
      <w:r w:rsidRPr="00145DC8">
        <w:t xml:space="preserve"> the </w:t>
      </w:r>
      <w:r>
        <w:t xml:space="preserve">outcome of the </w:t>
      </w:r>
      <w:r w:rsidRPr="00145DC8">
        <w:t>check of competency.</w:t>
      </w:r>
    </w:p>
    <w:p w14:paraId="63690C2B" w14:textId="77777777" w:rsidR="006D7FDE" w:rsidRPr="002D4956" w:rsidRDefault="006D7FDE" w:rsidP="006D7FDE">
      <w:pPr>
        <w:pStyle w:val="normalafterlisttable"/>
        <w:rPr>
          <w:rStyle w:val="bold"/>
        </w:rPr>
      </w:pPr>
      <w:r w:rsidRPr="002D4956">
        <w:rPr>
          <w:rStyle w:val="bold"/>
        </w:rPr>
        <w:t>Medical transport specialist proficiency check</w:t>
      </w:r>
    </w:p>
    <w:p w14:paraId="5004A7AF" w14:textId="77777777" w:rsidR="006D7FDE" w:rsidRPr="00145DC8" w:rsidRDefault="006D7FDE" w:rsidP="006D7FDE">
      <w:r w:rsidRPr="00145DC8">
        <w:t>Medical transport specialists must complete a recurrent proficiency check 1 year after commencing unsupervised line operations, and then every 12 months after the previous proficiency check.</w:t>
      </w:r>
    </w:p>
    <w:p w14:paraId="5DA1CB26" w14:textId="77777777" w:rsidR="006D7FDE" w:rsidRPr="00145DC8" w:rsidRDefault="006D7FDE" w:rsidP="006D7FDE">
      <w:r w:rsidRPr="00145DC8">
        <w:t>Recurrent proficiency checks should be conducted for each aircraft class or type on which the medical transport specialist is assigned duties. Where the aircraft and procedures are substantially similar, the HOTC will determine if the requirement can be met by a single check covering any differences.</w:t>
      </w:r>
    </w:p>
    <w:p w14:paraId="22FB6432" w14:textId="77777777" w:rsidR="006D7FDE" w:rsidRPr="00145DC8" w:rsidRDefault="006D7FDE" w:rsidP="006D7FDE">
      <w:r w:rsidRPr="002D4956">
        <w:t>Form</w:t>
      </w:r>
      <w:r w:rsidRPr="00067FAE">
        <w:rPr>
          <w:rStyle w:val="Emphasis"/>
        </w:rPr>
        <w:t xml:space="preserve"> </w:t>
      </w:r>
      <w:r w:rsidRPr="002D4956">
        <w:rPr>
          <w:rStyle w:val="bold"/>
        </w:rPr>
        <w:t>TC12 ACM/MTS recurrent proficiency check report</w:t>
      </w:r>
      <w:r>
        <w:rPr>
          <w:rStyle w:val="Emphasis"/>
        </w:rPr>
        <w:t xml:space="preserve"> </w:t>
      </w:r>
      <w:r w:rsidRPr="00145DC8">
        <w:t xml:space="preserve">contains the </w:t>
      </w:r>
      <w:r>
        <w:t>topics and items</w:t>
      </w:r>
      <w:r w:rsidRPr="00145DC8">
        <w:t xml:space="preserve"> to be covered and is used to record the </w:t>
      </w:r>
      <w:r>
        <w:t xml:space="preserve">outcome of the </w:t>
      </w:r>
      <w:r w:rsidRPr="00145DC8">
        <w:t>proficiency check.</w:t>
      </w:r>
    </w:p>
    <w:p w14:paraId="213FA184" w14:textId="77777777" w:rsidR="006D7FDE" w:rsidRPr="002D4956" w:rsidRDefault="006D7FDE" w:rsidP="006D7FDE">
      <w:pPr>
        <w:pStyle w:val="normalafterlisttable"/>
        <w:rPr>
          <w:rStyle w:val="bold"/>
        </w:rPr>
      </w:pPr>
      <w:r w:rsidRPr="002D4956">
        <w:rPr>
          <w:rStyle w:val="bold"/>
        </w:rPr>
        <w:t>Check due date flexibility</w:t>
      </w:r>
    </w:p>
    <w:p w14:paraId="21240625" w14:textId="77777777" w:rsidR="006D7FDE" w:rsidRDefault="006D7FDE" w:rsidP="006D7FDE">
      <w:r w:rsidRPr="00145DC8">
        <w:t>The due date for the recurrent check will be based on the initial check date. For checks required to be carried out every 12 months, a check conducted within the period +/- 90 days of the due date will be considered as being carried out on the due date. If a medical transport specialist does not successfully complete a check within the timing mentioned above</w:t>
      </w:r>
      <w:r>
        <w:t>,</w:t>
      </w:r>
      <w:r w:rsidRPr="00145DC8">
        <w:t xml:space="preserve"> the check currency period will commence on the date of the next successful check.</w:t>
      </w:r>
    </w:p>
    <w:p w14:paraId="7E0C6DF6" w14:textId="77777777" w:rsidR="006D7FDE" w:rsidRPr="007A0A55" w:rsidRDefault="006D7FDE" w:rsidP="006D7FDE">
      <w:pPr>
        <w:pStyle w:val="Heading4"/>
      </w:pPr>
      <w:r>
        <w:t>Competency assessment procedure</w:t>
      </w:r>
    </w:p>
    <w:p w14:paraId="3DE3833C" w14:textId="77777777" w:rsidR="006D7FDE" w:rsidRPr="00F91345" w:rsidRDefault="006D7FDE" w:rsidP="00B81CA3">
      <w:pPr>
        <w:pStyle w:val="Sampletext"/>
        <w:rPr>
          <w:rStyle w:val="Strong"/>
          <w:b/>
          <w:bCs w:val="0"/>
        </w:rPr>
      </w:pPr>
      <w:r w:rsidRPr="00F91345">
        <w:rPr>
          <w:rStyle w:val="Strong"/>
          <w:b/>
          <w:bCs w:val="0"/>
        </w:rPr>
        <w:t>Sample text</w:t>
      </w:r>
    </w:p>
    <w:p w14:paraId="5C2E5ADA" w14:textId="77777777" w:rsidR="006D7FDE" w:rsidRPr="00145DC8" w:rsidRDefault="006D7FDE" w:rsidP="006D7FDE">
      <w:r w:rsidRPr="00145DC8">
        <w:t xml:space="preserve">Medical transport specialists will be assessed as </w:t>
      </w:r>
      <w:r>
        <w:t>‘</w:t>
      </w:r>
      <w:r w:rsidRPr="00145DC8">
        <w:t>Competent</w:t>
      </w:r>
      <w:r>
        <w:t>’</w:t>
      </w:r>
      <w:r w:rsidRPr="00145DC8">
        <w:t xml:space="preserve"> (C) or </w:t>
      </w:r>
      <w:r>
        <w:t>‘</w:t>
      </w:r>
      <w:r w:rsidRPr="00145DC8">
        <w:t>Not yet competent</w:t>
      </w:r>
      <w:r>
        <w:t>’</w:t>
      </w:r>
      <w:r w:rsidRPr="00145DC8">
        <w:t xml:space="preserve"> (NYC)</w:t>
      </w:r>
      <w:r>
        <w:t>.</w:t>
      </w:r>
    </w:p>
    <w:p w14:paraId="79605707" w14:textId="77777777" w:rsidR="006D7FDE" w:rsidRPr="00145DC8" w:rsidRDefault="006D7FDE" w:rsidP="006D7FDE">
      <w:r w:rsidRPr="00145DC8">
        <w:t>To be assessed as competent the candidate must display skills, knowledge and behaviours required to safely and effectively perform a check item. The medical transport specialist checker will assess candidates over an entire flight or flights and form an overall view of their competency for the check.</w:t>
      </w:r>
    </w:p>
    <w:p w14:paraId="7FF78EB7" w14:textId="77777777" w:rsidR="006D7FDE" w:rsidRDefault="006D7FDE" w:rsidP="006D7FDE">
      <w:r w:rsidRPr="00145DC8">
        <w:t xml:space="preserve">During a proficiency check a medical transport specialist checker may allow a candidate </w:t>
      </w:r>
      <w:r>
        <w:t xml:space="preserve">to </w:t>
      </w:r>
      <w:r w:rsidRPr="00145DC8">
        <w:t xml:space="preserve">repeat a procedure to attain competency after practice. If the candidate cannot attain the required competency after a reasonable number of attempts, they should be considered as not yet competent in that item. </w:t>
      </w:r>
      <w:r>
        <w:t>If desired, t</w:t>
      </w:r>
      <w:r w:rsidRPr="00145DC8">
        <w:t>he flight can continue to check further items, and the HOTC will be informed that the candidate is not yet competent.</w:t>
      </w:r>
    </w:p>
    <w:p w14:paraId="572B0754" w14:textId="77777777" w:rsidR="006D7FDE" w:rsidRPr="007A0A55" w:rsidRDefault="006D7FDE" w:rsidP="006D7FDE">
      <w:pPr>
        <w:pStyle w:val="Heading4"/>
      </w:pPr>
      <w:r>
        <w:t>Not yet competent after a check</w:t>
      </w:r>
    </w:p>
    <w:p w14:paraId="28C4FD4E" w14:textId="77777777" w:rsidR="006D7FDE" w:rsidRPr="00F91345" w:rsidRDefault="006D7FDE" w:rsidP="00B81CA3">
      <w:pPr>
        <w:pStyle w:val="Sampletext"/>
        <w:rPr>
          <w:rStyle w:val="Strong"/>
          <w:b/>
          <w:bCs w:val="0"/>
        </w:rPr>
      </w:pPr>
      <w:r w:rsidRPr="00F91345">
        <w:rPr>
          <w:rStyle w:val="Strong"/>
          <w:b/>
          <w:bCs w:val="0"/>
        </w:rPr>
        <w:t>Sample text</w:t>
      </w:r>
    </w:p>
    <w:p w14:paraId="2836605F" w14:textId="77777777" w:rsidR="006D7FDE" w:rsidRDefault="006D7FDE" w:rsidP="006D7FDE">
      <w:r w:rsidRPr="00145DC8">
        <w:t xml:space="preserve">If a medical transport specialist is assessed as not yet competent on a check, the medical transport specialist checker will inform the HOTC who will ensure the medical transport specialist is removed from unsupervised line operations. The subsequent remedial training will be carried out by a medical transport specialist trainer authorised to conduct the training. Following successful completion of the remedial training program, </w:t>
      </w:r>
      <w:r>
        <w:t xml:space="preserve">and </w:t>
      </w:r>
      <w:r w:rsidRPr="00145DC8">
        <w:t>prior to commencing any unsupervised line operations</w:t>
      </w:r>
      <w:r>
        <w:t>,</w:t>
      </w:r>
      <w:r w:rsidRPr="00145DC8">
        <w:t xml:space="preserve"> the medical transport specialist must be assessed on a subsequent check as competent.</w:t>
      </w:r>
    </w:p>
    <w:p w14:paraId="491BD77B" w14:textId="77777777" w:rsidR="006D7FDE" w:rsidRPr="007A0A55" w:rsidRDefault="006D7FDE" w:rsidP="006D7FDE">
      <w:pPr>
        <w:pStyle w:val="Heading4"/>
      </w:pPr>
      <w:r>
        <w:t>Remedial training</w:t>
      </w:r>
    </w:p>
    <w:p w14:paraId="4C2661A6" w14:textId="77777777" w:rsidR="006D7FDE" w:rsidRPr="00F91345" w:rsidRDefault="006D7FDE" w:rsidP="00B81CA3">
      <w:pPr>
        <w:pStyle w:val="Sampletext"/>
        <w:rPr>
          <w:rStyle w:val="Strong"/>
          <w:b/>
          <w:bCs w:val="0"/>
        </w:rPr>
      </w:pPr>
      <w:r w:rsidRPr="00F91345">
        <w:rPr>
          <w:rStyle w:val="Strong"/>
          <w:b/>
          <w:bCs w:val="0"/>
        </w:rPr>
        <w:t>Sample text</w:t>
      </w:r>
    </w:p>
    <w:p w14:paraId="777D0095" w14:textId="77777777" w:rsidR="006D7FDE" w:rsidRPr="00145DC8" w:rsidRDefault="006D7FDE" w:rsidP="006D7FDE">
      <w:r w:rsidRPr="00145DC8">
        <w:t>The HOTC will design and implement a remedial training program if a medical transport specialist is assessed as not yet competent following an unsuccessful check of competency or proficiency check.</w:t>
      </w:r>
    </w:p>
    <w:p w14:paraId="118C47D2" w14:textId="77777777" w:rsidR="006D7FDE" w:rsidRPr="00145DC8" w:rsidRDefault="006D7FDE" w:rsidP="006D7FDE">
      <w:r w:rsidRPr="00145DC8">
        <w:t xml:space="preserve">The HOTC will record the remedial program training requirements on </w:t>
      </w:r>
      <w:r w:rsidRPr="002D4956">
        <w:t>form</w:t>
      </w:r>
      <w:r w:rsidRPr="00067FAE">
        <w:rPr>
          <w:rStyle w:val="Emphasis"/>
        </w:rPr>
        <w:t xml:space="preserve"> </w:t>
      </w:r>
      <w:r w:rsidRPr="002D4956">
        <w:rPr>
          <w:rStyle w:val="bold"/>
        </w:rPr>
        <w:t>TC13 Remedial training record</w:t>
      </w:r>
      <w:r w:rsidRPr="00145DC8">
        <w:t>.</w:t>
      </w:r>
    </w:p>
    <w:p w14:paraId="4DAC0826" w14:textId="77777777" w:rsidR="006D7FDE" w:rsidRPr="007A0A55" w:rsidRDefault="006D7FDE" w:rsidP="006D7FDE">
      <w:pPr>
        <w:pStyle w:val="Heading4"/>
      </w:pPr>
      <w:r w:rsidRPr="007A0A55">
        <w:t>Human factors principles and non-technical skills training</w:t>
      </w:r>
    </w:p>
    <w:p w14:paraId="353CDC7C" w14:textId="77777777" w:rsidR="00F91345" w:rsidRPr="00067FAE" w:rsidRDefault="00F91345" w:rsidP="00F91345">
      <w:r>
        <w:t>Reserved.</w:t>
      </w:r>
    </w:p>
    <w:p w14:paraId="2713F766" w14:textId="77777777" w:rsidR="006D7FDE" w:rsidRPr="007A0A55" w:rsidRDefault="006D7FDE" w:rsidP="006D7FDE">
      <w:pPr>
        <w:pStyle w:val="Heading4"/>
      </w:pPr>
      <w:r w:rsidRPr="007A0A55">
        <w:t>Dangerous goods training</w:t>
      </w:r>
    </w:p>
    <w:p w14:paraId="30AD6EE9" w14:textId="77777777" w:rsidR="00F91345" w:rsidRPr="00067FAE" w:rsidRDefault="00F91345" w:rsidP="00F91345">
      <w:bookmarkStart w:id="806" w:name="_Toc165291513"/>
      <w:bookmarkStart w:id="807" w:name="_Toc166167250"/>
      <w:bookmarkStart w:id="808" w:name="_Toc167958757"/>
      <w:r>
        <w:t>Reserved.</w:t>
      </w:r>
    </w:p>
    <w:p w14:paraId="5644CE52" w14:textId="77777777" w:rsidR="006D7FDE" w:rsidRPr="007A0A55" w:rsidRDefault="006D7FDE" w:rsidP="006D7FDE">
      <w:pPr>
        <w:pStyle w:val="Heading3"/>
      </w:pPr>
      <w:r>
        <w:t>Continuous improvement and audit processes</w:t>
      </w:r>
      <w:bookmarkEnd w:id="806"/>
      <w:bookmarkEnd w:id="807"/>
      <w:bookmarkEnd w:id="808"/>
    </w:p>
    <w:p w14:paraId="28ABFAC1" w14:textId="77777777" w:rsidR="006D7FDE" w:rsidRPr="007A0A55" w:rsidRDefault="006D7FDE" w:rsidP="006D7FDE">
      <w:pPr>
        <w:pStyle w:val="Heading4"/>
      </w:pPr>
      <w:r>
        <w:t xml:space="preserve">HOTC </w:t>
      </w:r>
      <w:r w:rsidRPr="007A0A55">
        <w:t>audit process</w:t>
      </w:r>
    </w:p>
    <w:p w14:paraId="68BF8538" w14:textId="77777777" w:rsidR="006D7FDE" w:rsidRPr="00F91345" w:rsidRDefault="006D7FDE" w:rsidP="00B81CA3">
      <w:pPr>
        <w:pStyle w:val="Sampletext"/>
        <w:rPr>
          <w:rStyle w:val="Strong"/>
          <w:b/>
          <w:bCs w:val="0"/>
        </w:rPr>
      </w:pPr>
      <w:r w:rsidRPr="00F91345">
        <w:rPr>
          <w:rStyle w:val="Strong"/>
          <w:b/>
          <w:bCs w:val="0"/>
        </w:rPr>
        <w:t>Sample text</w:t>
      </w:r>
    </w:p>
    <w:p w14:paraId="16669DA6" w14:textId="77777777" w:rsidR="006D7FDE" w:rsidRPr="007E4FDA" w:rsidRDefault="006D7FDE" w:rsidP="006D7FDE">
      <w:r w:rsidRPr="007E4FDA">
        <w:t xml:space="preserve">At least </w:t>
      </w:r>
      <w:r>
        <w:t>every 12 months</w:t>
      </w:r>
      <w:r w:rsidRPr="007E4FDA">
        <w:t xml:space="preserve"> the HOTC will carry out an audit of the training and checking system and its operation to determine </w:t>
      </w:r>
      <w:r>
        <w:t xml:space="preserve">both </w:t>
      </w:r>
      <w:r w:rsidRPr="007E4FDA">
        <w:t xml:space="preserve">legislative and exposition </w:t>
      </w:r>
      <w:r>
        <w:t>or operations manual</w:t>
      </w:r>
      <w:r w:rsidRPr="007E4FDA">
        <w:t xml:space="preserve"> compliance. Th</w:t>
      </w:r>
      <w:r>
        <w:t>e</w:t>
      </w:r>
      <w:r w:rsidRPr="007E4FDA">
        <w:t xml:space="preserve"> audit will review, at least:</w:t>
      </w:r>
    </w:p>
    <w:p w14:paraId="79BA96C8" w14:textId="77777777" w:rsidR="006D7FDE" w:rsidRPr="007E4FDA" w:rsidRDefault="006D7FDE" w:rsidP="006D7FDE">
      <w:pPr>
        <w:pStyle w:val="ListBullet"/>
      </w:pPr>
      <w:r>
        <w:t>q</w:t>
      </w:r>
      <w:r w:rsidRPr="007E4FDA">
        <w:t>ualifications, recency, flight and duty compliance of training and checking personnel</w:t>
      </w:r>
    </w:p>
    <w:p w14:paraId="063780AE" w14:textId="77777777" w:rsidR="006D7FDE" w:rsidRPr="007E4FDA" w:rsidRDefault="006D7FDE" w:rsidP="006D7FDE">
      <w:pPr>
        <w:pStyle w:val="ListBullet"/>
      </w:pPr>
      <w:r>
        <w:t>t</w:t>
      </w:r>
      <w:r w:rsidRPr="007E4FDA">
        <w:t>raining and checking status of training and checking personnel</w:t>
      </w:r>
    </w:p>
    <w:p w14:paraId="1A5036CE" w14:textId="77777777" w:rsidR="006D7FDE" w:rsidRPr="007E4FDA" w:rsidRDefault="006D7FDE" w:rsidP="006D7FDE">
      <w:pPr>
        <w:pStyle w:val="ListBullet"/>
      </w:pPr>
      <w:r>
        <w:t>s</w:t>
      </w:r>
      <w:r w:rsidRPr="007E4FDA">
        <w:t>ampling of training and checking event records for completeness and accuracy</w:t>
      </w:r>
    </w:p>
    <w:p w14:paraId="12533B08" w14:textId="77777777" w:rsidR="006D7FDE" w:rsidRPr="007E4FDA" w:rsidRDefault="006D7FDE" w:rsidP="006D7FDE">
      <w:pPr>
        <w:pStyle w:val="ListBullet"/>
      </w:pPr>
      <w:r>
        <w:t>s</w:t>
      </w:r>
      <w:r w:rsidRPr="007E4FDA">
        <w:t xml:space="preserve">ampling or observation of training or checking events for standardisation purposes </w:t>
      </w:r>
    </w:p>
    <w:p w14:paraId="1E0C4C3E" w14:textId="77777777" w:rsidR="006D7FDE" w:rsidRPr="007E4FDA" w:rsidRDefault="006D7FDE" w:rsidP="006D7FDE">
      <w:pPr>
        <w:pStyle w:val="ListBullet"/>
      </w:pPr>
      <w:r>
        <w:t>p</w:t>
      </w:r>
      <w:r w:rsidRPr="007E4FDA">
        <w:t>ass rates of flight crew members during initial and recurrent checks</w:t>
      </w:r>
    </w:p>
    <w:p w14:paraId="58D5B20D" w14:textId="77777777" w:rsidR="006D7FDE" w:rsidRPr="007E4FDA" w:rsidRDefault="006D7FDE" w:rsidP="006D7FDE">
      <w:pPr>
        <w:pStyle w:val="ListBullet"/>
      </w:pPr>
      <w:r>
        <w:t>d</w:t>
      </w:r>
      <w:r w:rsidRPr="007E4FDA">
        <w:t>etermin</w:t>
      </w:r>
      <w:r>
        <w:t>e</w:t>
      </w:r>
      <w:r w:rsidRPr="007E4FDA">
        <w:t xml:space="preserve"> any opportunities for improvement</w:t>
      </w:r>
      <w:r>
        <w:t>.</w:t>
      </w:r>
    </w:p>
    <w:p w14:paraId="191C7A29" w14:textId="77777777" w:rsidR="006D7FDE" w:rsidRDefault="006D7FDE" w:rsidP="006D7FDE">
      <w:pPr>
        <w:pStyle w:val="normalafterlisttable"/>
      </w:pPr>
      <w:r w:rsidRPr="007E4FDA">
        <w:t xml:space="preserve">Results of the audit are to be recorded on </w:t>
      </w:r>
      <w:r w:rsidRPr="002D4956">
        <w:t>form</w:t>
      </w:r>
      <w:r w:rsidRPr="00067FAE">
        <w:rPr>
          <w:rStyle w:val="Emphasis"/>
        </w:rPr>
        <w:t xml:space="preserve"> </w:t>
      </w:r>
      <w:r w:rsidRPr="002D4956">
        <w:rPr>
          <w:rStyle w:val="bold"/>
        </w:rPr>
        <w:t xml:space="preserve">A21 HOTC audit report </w:t>
      </w:r>
      <w:r w:rsidRPr="007E4FDA">
        <w:t>and forwarded to the HOFO.</w:t>
      </w:r>
    </w:p>
    <w:p w14:paraId="74873DC6" w14:textId="77777777" w:rsidR="006D7FDE" w:rsidRPr="007A0A55" w:rsidRDefault="006D7FDE" w:rsidP="006D7FDE">
      <w:pPr>
        <w:pStyle w:val="Heading4"/>
      </w:pPr>
      <w:r w:rsidRPr="007A0A55">
        <w:t>Procedures for review and revision of the training and checking manual</w:t>
      </w:r>
    </w:p>
    <w:p w14:paraId="0359CEB1" w14:textId="77777777" w:rsidR="006D7FDE" w:rsidRPr="00F91345" w:rsidRDefault="006D7FDE" w:rsidP="00B81CA3">
      <w:pPr>
        <w:pStyle w:val="Sampletext"/>
        <w:rPr>
          <w:rStyle w:val="Strong"/>
          <w:b/>
          <w:bCs w:val="0"/>
        </w:rPr>
      </w:pPr>
      <w:r w:rsidRPr="00F91345">
        <w:rPr>
          <w:rStyle w:val="Strong"/>
          <w:b/>
          <w:bCs w:val="0"/>
        </w:rPr>
        <w:t>Sample text</w:t>
      </w:r>
    </w:p>
    <w:p w14:paraId="275B1639" w14:textId="77777777" w:rsidR="006D7FDE" w:rsidRPr="007E4FDA" w:rsidRDefault="006D7FDE" w:rsidP="006D7FDE">
      <w:r w:rsidRPr="007E4FDA">
        <w:t xml:space="preserve">At least </w:t>
      </w:r>
      <w:r>
        <w:t>every 12 months</w:t>
      </w:r>
      <w:r w:rsidRPr="007E4FDA">
        <w:t xml:space="preserve"> the HOTC will carry out an audit of the training and checking system </w:t>
      </w:r>
      <w:r>
        <w:t xml:space="preserve">manual </w:t>
      </w:r>
      <w:r w:rsidRPr="007E4FDA">
        <w:t>content to determine its continued accuracy and relevance. This audit will review, at least:</w:t>
      </w:r>
    </w:p>
    <w:p w14:paraId="6C704BD7" w14:textId="77777777" w:rsidR="006D7FDE" w:rsidRPr="007E4FDA" w:rsidRDefault="006D7FDE" w:rsidP="006D7FDE">
      <w:pPr>
        <w:pStyle w:val="ListBullet"/>
      </w:pPr>
      <w:r>
        <w:t>p</w:t>
      </w:r>
      <w:r w:rsidRPr="007E4FDA">
        <w:t>ass rates and possible adjustment to training programs if required</w:t>
      </w:r>
    </w:p>
    <w:p w14:paraId="2B1A6DB8" w14:textId="77777777" w:rsidR="006D7FDE" w:rsidRPr="007E4FDA" w:rsidRDefault="006D7FDE" w:rsidP="006D7FDE">
      <w:pPr>
        <w:pStyle w:val="ListBullet"/>
      </w:pPr>
      <w:r>
        <w:t>c</w:t>
      </w:r>
      <w:r w:rsidRPr="007E4FDA">
        <w:t>hanges to operations or equipment that may require adjustments to programs</w:t>
      </w:r>
    </w:p>
    <w:p w14:paraId="2FEFF400" w14:textId="77777777" w:rsidR="006D7FDE" w:rsidRPr="007E4FDA" w:rsidRDefault="006D7FDE" w:rsidP="006D7FDE">
      <w:pPr>
        <w:pStyle w:val="ListBullet"/>
      </w:pPr>
      <w:r>
        <w:t>c</w:t>
      </w:r>
      <w:r w:rsidRPr="007E4FDA">
        <w:t>hanges to regulations or standard practices requiring adjustments</w:t>
      </w:r>
    </w:p>
    <w:p w14:paraId="23707AC5" w14:textId="77777777" w:rsidR="006D7FDE" w:rsidRPr="007E4FDA" w:rsidRDefault="006D7FDE" w:rsidP="006D7FDE">
      <w:pPr>
        <w:pStyle w:val="ListBullet"/>
      </w:pPr>
      <w:r>
        <w:t>c</w:t>
      </w:r>
      <w:r w:rsidRPr="007E4FDA">
        <w:t>hanges and improvements to training programs from SMS feedback</w:t>
      </w:r>
      <w:r>
        <w:t>.</w:t>
      </w:r>
    </w:p>
    <w:p w14:paraId="2D229815" w14:textId="77777777" w:rsidR="006D7FDE" w:rsidRDefault="006D7FDE" w:rsidP="006D7FDE">
      <w:pPr>
        <w:pStyle w:val="normalafterlisttable"/>
      </w:pPr>
      <w:r w:rsidRPr="007E4FDA">
        <w:t xml:space="preserve">Any changes needed that are identified as a result of this review are to be entered by the HOTC as a </w:t>
      </w:r>
      <w:r>
        <w:t>‘</w:t>
      </w:r>
      <w:r w:rsidRPr="007E4FDA">
        <w:t>need identified for change</w:t>
      </w:r>
      <w:r>
        <w:t>’</w:t>
      </w:r>
      <w:r w:rsidRPr="007E4FDA">
        <w:t xml:space="preserve"> instigator in the change management process in the exposition</w:t>
      </w:r>
      <w:r>
        <w:t>/operations manual</w:t>
      </w:r>
      <w:r w:rsidRPr="007E4FDA">
        <w:t>. The HOTC will draft proposed changes to the exposition</w:t>
      </w:r>
      <w:r>
        <w:t>/operations manual</w:t>
      </w:r>
      <w:r w:rsidRPr="007E4FDA">
        <w:t xml:space="preserve"> and include these in the proposed change documentation.</w:t>
      </w:r>
    </w:p>
    <w:p w14:paraId="2331202B" w14:textId="77777777" w:rsidR="006D7FDE" w:rsidRPr="007A0A55" w:rsidRDefault="006D7FDE" w:rsidP="006D7FDE">
      <w:pPr>
        <w:pStyle w:val="Heading3"/>
      </w:pPr>
      <w:bookmarkStart w:id="809" w:name="_Toc165291514"/>
      <w:bookmarkStart w:id="810" w:name="_Toc166167251"/>
      <w:bookmarkStart w:id="811" w:name="_Toc167958758"/>
      <w:r>
        <w:t>Process for recognition of prior learning</w:t>
      </w:r>
      <w:bookmarkEnd w:id="809"/>
      <w:bookmarkEnd w:id="810"/>
      <w:bookmarkEnd w:id="811"/>
    </w:p>
    <w:p w14:paraId="2EABD07D" w14:textId="77777777" w:rsidR="006D7FDE" w:rsidRPr="00F91345" w:rsidRDefault="006D7FDE" w:rsidP="00B81CA3">
      <w:pPr>
        <w:pStyle w:val="Sampletext"/>
        <w:rPr>
          <w:rStyle w:val="Strong"/>
          <w:b/>
          <w:bCs w:val="0"/>
        </w:rPr>
      </w:pPr>
      <w:r w:rsidRPr="00F91345">
        <w:rPr>
          <w:rStyle w:val="Strong"/>
          <w:b/>
          <w:bCs w:val="0"/>
        </w:rPr>
        <w:t>Sample text</w:t>
      </w:r>
    </w:p>
    <w:p w14:paraId="106A0E19" w14:textId="77777777" w:rsidR="006D7FDE" w:rsidRPr="007E4FDA" w:rsidRDefault="006D7FDE" w:rsidP="006D7FDE">
      <w:r w:rsidRPr="007E4FDA">
        <w:t>Flight crew members, aircrew members and medical transport specialists who have previously carried out air transport/aerial work operations or have completed training and checking events with other operators, may be eligible for recognition of prior learning (RPL)</w:t>
      </w:r>
      <w:r>
        <w:t>. Application of the RPL process occurs</w:t>
      </w:r>
      <w:r w:rsidRPr="007E4FDA">
        <w:t xml:space="preserve"> at the discretion of the HOTC.</w:t>
      </w:r>
    </w:p>
    <w:p w14:paraId="4FABA1E2" w14:textId="77777777" w:rsidR="006D7FDE" w:rsidRPr="007E4FDA" w:rsidRDefault="006D7FDE" w:rsidP="006D7FDE">
      <w:r>
        <w:t xml:space="preserve">The </w:t>
      </w:r>
      <w:r w:rsidRPr="007E4FDA">
        <w:t xml:space="preserve">HOTC may approve RPL under the advice of the </w:t>
      </w:r>
      <w:r>
        <w:t xml:space="preserve">applicable </w:t>
      </w:r>
      <w:r w:rsidRPr="007E4FDA">
        <w:t>aircrew member supervisor and</w:t>
      </w:r>
      <w:r>
        <w:t xml:space="preserve"> </w:t>
      </w:r>
      <w:r w:rsidRPr="007E4FDA">
        <w:t>or medical transport specialist supervisor.</w:t>
      </w:r>
    </w:p>
    <w:p w14:paraId="066E3BEA" w14:textId="77777777" w:rsidR="006D7FDE" w:rsidRPr="007E4FDA" w:rsidRDefault="006D7FDE" w:rsidP="006D7FDE">
      <w:r w:rsidRPr="007E4FDA">
        <w:t>Checking events required by the training and checking system cannot take advantage of RPL.</w:t>
      </w:r>
    </w:p>
    <w:p w14:paraId="4DFD2732" w14:textId="77777777" w:rsidR="006D7FDE" w:rsidRPr="007E4FDA" w:rsidRDefault="006D7FDE" w:rsidP="006D7FDE">
      <w:r w:rsidRPr="007E4FDA">
        <w:t xml:space="preserve">When considering any matter for RPL the HOTC will apply </w:t>
      </w:r>
      <w:r>
        <w:t>these</w:t>
      </w:r>
      <w:r w:rsidRPr="007E4FDA">
        <w:t xml:space="preserve"> principles:</w:t>
      </w:r>
    </w:p>
    <w:p w14:paraId="03D582EF" w14:textId="77777777" w:rsidR="006D7FDE" w:rsidRPr="007E4FDA" w:rsidRDefault="006D7FDE" w:rsidP="006D7FDE">
      <w:pPr>
        <w:pStyle w:val="ListBullet"/>
      </w:pPr>
      <w:r w:rsidRPr="007E4FDA">
        <w:t>The training topics, method of delivery, and aircraft or equipment type need to be the same or very similar</w:t>
      </w:r>
      <w:r>
        <w:t>.</w:t>
      </w:r>
    </w:p>
    <w:p w14:paraId="310CAF2A" w14:textId="77777777" w:rsidR="006D7FDE" w:rsidRPr="007E4FDA" w:rsidRDefault="006D7FDE" w:rsidP="006D7FDE">
      <w:pPr>
        <w:pStyle w:val="ListBullet"/>
      </w:pPr>
      <w:r w:rsidRPr="007E4FDA">
        <w:t>Ideally the training will have been completed within the previous 6 months although this may be varied for industry recognised qualifications.</w:t>
      </w:r>
      <w:r>
        <w:t xml:space="preserve"> </w:t>
      </w:r>
      <w:r w:rsidRPr="007E4FDA">
        <w:t>For example, HUET training is recognised as being valid for a 3</w:t>
      </w:r>
      <w:r>
        <w:noBreakHyphen/>
      </w:r>
      <w:r w:rsidRPr="007E4FDA">
        <w:t>year period.</w:t>
      </w:r>
    </w:p>
    <w:p w14:paraId="4EA8BBC5" w14:textId="77777777" w:rsidR="006D7FDE" w:rsidRPr="007E4FDA" w:rsidRDefault="006D7FDE" w:rsidP="006D7FDE">
      <w:pPr>
        <w:pStyle w:val="ListBullet"/>
      </w:pPr>
      <w:r w:rsidRPr="007E4FDA">
        <w:t xml:space="preserve">For in-aircraft training, the routes or tasks and flight profiles carried out under the previous operator’s system, need to be similar to </w:t>
      </w:r>
      <w:r w:rsidRPr="002D4956">
        <w:rPr>
          <w:rStyle w:val="Authorinstruction"/>
        </w:rPr>
        <w:t>[Sample Aviation]</w:t>
      </w:r>
      <w:r w:rsidRPr="007E4FDA">
        <w:t xml:space="preserve"> proposed tasks for the flight crew member.</w:t>
      </w:r>
    </w:p>
    <w:p w14:paraId="3A38426B" w14:textId="77777777" w:rsidR="006D7FDE" w:rsidRPr="007E4FDA" w:rsidRDefault="006D7FDE" w:rsidP="006D7FDE">
      <w:pPr>
        <w:pStyle w:val="normalafterlisttable"/>
      </w:pPr>
      <w:r w:rsidRPr="007E4FDA">
        <w:t>The HOTC will design an appropriate assessment to determine the validity of the evidence from the previous operator. The outcome of this assessment will determine which areas of the training program need not be repeated. The HOTC will keep records of the evidence, the assessment, and the adjustments to the training program for that crew member and save</w:t>
      </w:r>
      <w:r>
        <w:t>s</w:t>
      </w:r>
      <w:r w:rsidRPr="007E4FDA">
        <w:t xml:space="preserve"> them to the crew member</w:t>
      </w:r>
      <w:r>
        <w:t>’</w:t>
      </w:r>
      <w:r w:rsidRPr="007E4FDA">
        <w:t>s records.</w:t>
      </w:r>
    </w:p>
    <w:p w14:paraId="1B58D226" w14:textId="77777777" w:rsidR="006D7FDE" w:rsidRDefault="006D7FDE" w:rsidP="006D7FDE">
      <w:r w:rsidRPr="007E4FDA">
        <w:t xml:space="preserve">The HOTC will request the records of the flight crew member from their previous operator and review them to determine what previous training can be recognised and not repeated for </w:t>
      </w:r>
      <w:r w:rsidRPr="002D4956">
        <w:rPr>
          <w:rStyle w:val="Authorinstruction"/>
        </w:rPr>
        <w:t>[Sample Aviation]</w:t>
      </w:r>
      <w:r w:rsidRPr="007E4FDA">
        <w:t>.</w:t>
      </w:r>
    </w:p>
    <w:p w14:paraId="3982B606" w14:textId="77777777" w:rsidR="006D7FDE" w:rsidRPr="007A0A55" w:rsidRDefault="006D7FDE" w:rsidP="006D7FDE">
      <w:pPr>
        <w:pStyle w:val="Heading3"/>
      </w:pPr>
      <w:bookmarkStart w:id="812" w:name="_Toc165291515"/>
      <w:bookmarkStart w:id="813" w:name="_Toc166167252"/>
      <w:bookmarkStart w:id="814" w:name="_Toc167958759"/>
      <w:r>
        <w:t>Training and checking records capture process</w:t>
      </w:r>
      <w:bookmarkEnd w:id="812"/>
      <w:bookmarkEnd w:id="813"/>
      <w:bookmarkEnd w:id="814"/>
    </w:p>
    <w:p w14:paraId="668DE330" w14:textId="77777777" w:rsidR="006D7FDE" w:rsidRPr="00F91345" w:rsidRDefault="006D7FDE" w:rsidP="00B81CA3">
      <w:pPr>
        <w:pStyle w:val="Sampletext"/>
        <w:rPr>
          <w:rStyle w:val="Strong"/>
          <w:b/>
          <w:bCs w:val="0"/>
        </w:rPr>
      </w:pPr>
      <w:r w:rsidRPr="00F91345">
        <w:rPr>
          <w:rStyle w:val="Strong"/>
          <w:b/>
          <w:bCs w:val="0"/>
        </w:rPr>
        <w:t>Sample text</w:t>
      </w:r>
    </w:p>
    <w:p w14:paraId="6C518E90" w14:textId="77777777" w:rsidR="006D7FDE" w:rsidRPr="007E4FDA" w:rsidRDefault="006D7FDE" w:rsidP="006D7FDE">
      <w:r w:rsidRPr="007E4FDA">
        <w:t>As soon as possible after the completion of a training or checking event, the train</w:t>
      </w:r>
      <w:r>
        <w:t>er</w:t>
      </w:r>
      <w:r w:rsidRPr="007E4FDA">
        <w:t xml:space="preserve"> and</w:t>
      </w:r>
      <w:r>
        <w:t xml:space="preserve"> </w:t>
      </w:r>
      <w:r w:rsidRPr="007E4FDA">
        <w:t>or check</w:t>
      </w:r>
      <w:r>
        <w:t>er</w:t>
      </w:r>
      <w:r w:rsidRPr="007E4FDA">
        <w:t xml:space="preserve"> will complete the relevant training and checking form and annotate the result. </w:t>
      </w:r>
      <w:r>
        <w:t>Within 21 days t</w:t>
      </w:r>
      <w:r w:rsidRPr="007E4FDA">
        <w:t>h</w:t>
      </w:r>
      <w:r>
        <w:t>e</w:t>
      </w:r>
      <w:r w:rsidRPr="007E4FDA">
        <w:t xml:space="preserve"> form must be saved to the company records management system and a copy placed on the respective crew member’s file.</w:t>
      </w:r>
    </w:p>
    <w:p w14:paraId="0FD71A42" w14:textId="77777777" w:rsidR="006D7FDE" w:rsidRDefault="006D7FDE" w:rsidP="006D7FDE">
      <w:r w:rsidRPr="002D4956">
        <w:rPr>
          <w:rStyle w:val="Authorinstruction"/>
        </w:rPr>
        <w:t>[Sample Aviation]</w:t>
      </w:r>
      <w:r w:rsidRPr="007E4FDA">
        <w:t xml:space="preserve"> training and checking records are kept in accordance with </w:t>
      </w:r>
      <w:r>
        <w:t>the exposition/operations manual.</w:t>
      </w:r>
    </w:p>
    <w:p w14:paraId="4A1717D7" w14:textId="77777777" w:rsidR="006D7FDE" w:rsidRPr="002D4956" w:rsidRDefault="006D7FDE" w:rsidP="006D7FDE">
      <w:pPr>
        <w:pStyle w:val="normalafterlisttable"/>
        <w:rPr>
          <w:rStyle w:val="bold"/>
        </w:rPr>
      </w:pPr>
      <w:r w:rsidRPr="002D4956">
        <w:rPr>
          <w:rStyle w:val="bold"/>
        </w:rPr>
        <w:t>Personnel training and checking records</w:t>
      </w:r>
      <w:bookmarkStart w:id="815" w:name="_Toc155967977"/>
      <w:bookmarkEnd w:id="815"/>
    </w:p>
    <w:p w14:paraId="72FA5FFB" w14:textId="77777777" w:rsidR="006D7FDE" w:rsidRPr="000A073B" w:rsidRDefault="006D7FDE" w:rsidP="006D7FDE">
      <w:r w:rsidRPr="002D4956">
        <w:rPr>
          <w:rStyle w:val="Authorinstruction"/>
        </w:rPr>
        <w:t>[Sample Aviation]</w:t>
      </w:r>
      <w:r w:rsidRPr="000A073B">
        <w:t xml:space="preserve"> records are kept in accordance with the following:</w:t>
      </w:r>
      <w:bookmarkStart w:id="816" w:name="_Toc155967978"/>
      <w:bookmarkEnd w:id="816"/>
    </w:p>
    <w:p w14:paraId="0A4107F6" w14:textId="77777777" w:rsidR="006D7FDE" w:rsidRPr="007A0A55" w:rsidRDefault="006D7FDE" w:rsidP="006D7FDE">
      <w:pPr>
        <w:pStyle w:val="TableTitle"/>
        <w:numPr>
          <w:ilvl w:val="0"/>
          <w:numId w:val="6"/>
        </w:numPr>
      </w:pPr>
      <w:r w:rsidRPr="007A0A55">
        <w:t xml:space="preserve">Personnel training and checking record </w:t>
      </w:r>
    </w:p>
    <w:tbl>
      <w:tblPr>
        <w:tblStyle w:val="SD-MOStable"/>
        <w:tblW w:w="9351" w:type="dxa"/>
        <w:tblLook w:val="0620" w:firstRow="1" w:lastRow="0" w:firstColumn="0" w:lastColumn="0" w:noHBand="1" w:noVBand="1"/>
      </w:tblPr>
      <w:tblGrid>
        <w:gridCol w:w="4390"/>
        <w:gridCol w:w="1417"/>
        <w:gridCol w:w="1418"/>
        <w:gridCol w:w="2126"/>
      </w:tblGrid>
      <w:tr w:rsidR="006D7FDE" w:rsidRPr="002D4956" w14:paraId="2A2148AE" w14:textId="77777777" w:rsidTr="00CA1999">
        <w:trPr>
          <w:cnfStyle w:val="100000000000" w:firstRow="1" w:lastRow="0" w:firstColumn="0" w:lastColumn="0" w:oddVBand="0" w:evenVBand="0" w:oddHBand="0" w:evenHBand="0" w:firstRowFirstColumn="0" w:firstRowLastColumn="0" w:lastRowFirstColumn="0" w:lastRowLastColumn="0"/>
          <w:tblHeader/>
        </w:trPr>
        <w:tc>
          <w:tcPr>
            <w:tcW w:w="4390" w:type="dxa"/>
          </w:tcPr>
          <w:p w14:paraId="7BDB31DE" w14:textId="77777777" w:rsidR="006D7FDE" w:rsidRPr="006D7FDE" w:rsidRDefault="006D7FDE" w:rsidP="006D7FDE">
            <w:r w:rsidRPr="002D4956">
              <w:t>Type of record</w:t>
            </w:r>
            <w:bookmarkStart w:id="817" w:name="_Toc155967979"/>
            <w:bookmarkEnd w:id="817"/>
          </w:p>
        </w:tc>
        <w:tc>
          <w:tcPr>
            <w:tcW w:w="1417" w:type="dxa"/>
          </w:tcPr>
          <w:p w14:paraId="2315191F" w14:textId="77777777" w:rsidR="006D7FDE" w:rsidRPr="006D7FDE" w:rsidRDefault="006D7FDE" w:rsidP="006D7FDE">
            <w:r w:rsidRPr="002D4956">
              <w:t>Electronic</w:t>
            </w:r>
            <w:bookmarkStart w:id="818" w:name="_Toc155967980"/>
            <w:bookmarkEnd w:id="818"/>
          </w:p>
        </w:tc>
        <w:tc>
          <w:tcPr>
            <w:tcW w:w="1418" w:type="dxa"/>
          </w:tcPr>
          <w:p w14:paraId="7B717D52" w14:textId="77777777" w:rsidR="006D7FDE" w:rsidRPr="006D7FDE" w:rsidRDefault="006D7FDE" w:rsidP="006D7FDE">
            <w:r w:rsidRPr="002D4956">
              <w:t>Paper</w:t>
            </w:r>
            <w:bookmarkStart w:id="819" w:name="_Toc155967981"/>
            <w:bookmarkEnd w:id="819"/>
          </w:p>
        </w:tc>
        <w:tc>
          <w:tcPr>
            <w:tcW w:w="2126" w:type="dxa"/>
          </w:tcPr>
          <w:p w14:paraId="4BE1A26F" w14:textId="77777777" w:rsidR="006D7FDE" w:rsidRPr="006D7FDE" w:rsidRDefault="006D7FDE" w:rsidP="006D7FDE">
            <w:r w:rsidRPr="002D4956">
              <w:t>Retention period</w:t>
            </w:r>
            <w:bookmarkStart w:id="820" w:name="_Toc155967982"/>
            <w:bookmarkEnd w:id="820"/>
          </w:p>
        </w:tc>
        <w:bookmarkStart w:id="821" w:name="_Toc155967983"/>
        <w:bookmarkEnd w:id="821"/>
      </w:tr>
      <w:tr w:rsidR="006D7FDE" w:rsidRPr="000A073B" w14:paraId="2C2486BB" w14:textId="77777777" w:rsidTr="00CA1999">
        <w:tc>
          <w:tcPr>
            <w:tcW w:w="4390" w:type="dxa"/>
          </w:tcPr>
          <w:p w14:paraId="59EDF235" w14:textId="77777777" w:rsidR="006D7FDE" w:rsidRPr="006D7FDE" w:rsidRDefault="006D7FDE" w:rsidP="006D7FDE">
            <w:pPr>
              <w:pStyle w:val="Tabletext"/>
            </w:pPr>
            <w:r w:rsidRPr="000A073B">
              <w:t>Training and checking – flight crew</w:t>
            </w:r>
            <w:bookmarkStart w:id="822" w:name="_Toc155967984"/>
            <w:bookmarkEnd w:id="822"/>
          </w:p>
        </w:tc>
        <w:tc>
          <w:tcPr>
            <w:tcW w:w="1417" w:type="dxa"/>
          </w:tcPr>
          <w:p w14:paraId="1871C189" w14:textId="77777777" w:rsidR="006D7FDE" w:rsidRPr="000A073B" w:rsidRDefault="006D7FDE" w:rsidP="006D7FDE">
            <w:pPr>
              <w:pStyle w:val="Tabletext"/>
            </w:pPr>
            <w:bookmarkStart w:id="823" w:name="_Toc155967985"/>
            <w:bookmarkEnd w:id="823"/>
          </w:p>
        </w:tc>
        <w:tc>
          <w:tcPr>
            <w:tcW w:w="1418" w:type="dxa"/>
          </w:tcPr>
          <w:p w14:paraId="5F1A55EC" w14:textId="77777777" w:rsidR="006D7FDE" w:rsidRPr="000A073B" w:rsidRDefault="006D7FDE" w:rsidP="006D7FDE">
            <w:pPr>
              <w:pStyle w:val="Tabletext"/>
            </w:pPr>
            <w:bookmarkStart w:id="824" w:name="_Toc155967986"/>
            <w:bookmarkEnd w:id="824"/>
          </w:p>
        </w:tc>
        <w:tc>
          <w:tcPr>
            <w:tcW w:w="2126" w:type="dxa"/>
          </w:tcPr>
          <w:p w14:paraId="105F1E92" w14:textId="77777777" w:rsidR="006D7FDE" w:rsidRPr="006D7FDE" w:rsidRDefault="006D7FDE" w:rsidP="006D7FDE">
            <w:pPr>
              <w:pStyle w:val="Tabletext"/>
            </w:pPr>
            <w:r w:rsidRPr="000A073B">
              <w:t>5 years</w:t>
            </w:r>
            <w:bookmarkStart w:id="825" w:name="_Toc155967987"/>
            <w:bookmarkEnd w:id="825"/>
          </w:p>
        </w:tc>
        <w:bookmarkStart w:id="826" w:name="_Toc155967988"/>
        <w:bookmarkEnd w:id="826"/>
      </w:tr>
      <w:tr w:rsidR="006D7FDE" w:rsidRPr="000A073B" w14:paraId="67EEEB1B" w14:textId="77777777" w:rsidTr="00CA1999">
        <w:tc>
          <w:tcPr>
            <w:tcW w:w="4390" w:type="dxa"/>
          </w:tcPr>
          <w:p w14:paraId="1051768C" w14:textId="77777777" w:rsidR="006D7FDE" w:rsidRPr="006D7FDE" w:rsidRDefault="006D7FDE" w:rsidP="006D7FDE">
            <w:pPr>
              <w:pStyle w:val="Tabletext"/>
            </w:pPr>
            <w:r w:rsidRPr="000A073B">
              <w:t>Training and checking – cabin crew</w:t>
            </w:r>
            <w:bookmarkStart w:id="827" w:name="_Toc155967989"/>
            <w:bookmarkEnd w:id="827"/>
          </w:p>
        </w:tc>
        <w:tc>
          <w:tcPr>
            <w:tcW w:w="1417" w:type="dxa"/>
          </w:tcPr>
          <w:p w14:paraId="203D9EB2" w14:textId="77777777" w:rsidR="006D7FDE" w:rsidRPr="000A073B" w:rsidRDefault="006D7FDE" w:rsidP="006D7FDE">
            <w:pPr>
              <w:pStyle w:val="Tabletext"/>
            </w:pPr>
            <w:bookmarkStart w:id="828" w:name="_Toc155967990"/>
            <w:bookmarkEnd w:id="828"/>
          </w:p>
        </w:tc>
        <w:tc>
          <w:tcPr>
            <w:tcW w:w="1418" w:type="dxa"/>
          </w:tcPr>
          <w:p w14:paraId="76FDD13A" w14:textId="77777777" w:rsidR="006D7FDE" w:rsidRPr="000A073B" w:rsidRDefault="006D7FDE" w:rsidP="006D7FDE">
            <w:pPr>
              <w:pStyle w:val="Tabletext"/>
            </w:pPr>
            <w:bookmarkStart w:id="829" w:name="_Toc155967991"/>
            <w:bookmarkEnd w:id="829"/>
          </w:p>
        </w:tc>
        <w:tc>
          <w:tcPr>
            <w:tcW w:w="2126" w:type="dxa"/>
          </w:tcPr>
          <w:p w14:paraId="0250919D" w14:textId="77777777" w:rsidR="006D7FDE" w:rsidRPr="006D7FDE" w:rsidRDefault="006D7FDE" w:rsidP="006D7FDE">
            <w:pPr>
              <w:pStyle w:val="Tabletext"/>
            </w:pPr>
            <w:r w:rsidRPr="000A073B">
              <w:t>1 year</w:t>
            </w:r>
            <w:bookmarkStart w:id="830" w:name="_Toc155967992"/>
            <w:bookmarkEnd w:id="830"/>
          </w:p>
        </w:tc>
        <w:bookmarkStart w:id="831" w:name="_Toc155967993"/>
        <w:bookmarkEnd w:id="831"/>
      </w:tr>
      <w:tr w:rsidR="006D7FDE" w:rsidRPr="000A073B" w14:paraId="2D47370B" w14:textId="77777777" w:rsidTr="00CA1999">
        <w:tc>
          <w:tcPr>
            <w:tcW w:w="4390" w:type="dxa"/>
          </w:tcPr>
          <w:p w14:paraId="53BE580E" w14:textId="77777777" w:rsidR="006D7FDE" w:rsidRPr="006D7FDE" w:rsidRDefault="006D7FDE" w:rsidP="006D7FDE">
            <w:pPr>
              <w:pStyle w:val="Tabletext"/>
            </w:pPr>
            <w:r w:rsidRPr="000A073B">
              <w:t>Training and checking – air crew</w:t>
            </w:r>
            <w:bookmarkStart w:id="832" w:name="_Toc155967994"/>
            <w:bookmarkEnd w:id="832"/>
          </w:p>
        </w:tc>
        <w:tc>
          <w:tcPr>
            <w:tcW w:w="1417" w:type="dxa"/>
          </w:tcPr>
          <w:p w14:paraId="4844FB7C" w14:textId="77777777" w:rsidR="006D7FDE" w:rsidRPr="000A073B" w:rsidRDefault="006D7FDE" w:rsidP="006D7FDE">
            <w:pPr>
              <w:pStyle w:val="Tabletext"/>
            </w:pPr>
            <w:bookmarkStart w:id="833" w:name="_Toc155967995"/>
            <w:bookmarkEnd w:id="833"/>
          </w:p>
        </w:tc>
        <w:tc>
          <w:tcPr>
            <w:tcW w:w="1418" w:type="dxa"/>
          </w:tcPr>
          <w:p w14:paraId="19709B31" w14:textId="77777777" w:rsidR="006D7FDE" w:rsidRPr="000A073B" w:rsidRDefault="006D7FDE" w:rsidP="006D7FDE">
            <w:pPr>
              <w:pStyle w:val="Tabletext"/>
            </w:pPr>
            <w:bookmarkStart w:id="834" w:name="_Toc155967996"/>
            <w:bookmarkEnd w:id="834"/>
          </w:p>
        </w:tc>
        <w:tc>
          <w:tcPr>
            <w:tcW w:w="2126" w:type="dxa"/>
          </w:tcPr>
          <w:p w14:paraId="0FFE63CC" w14:textId="77777777" w:rsidR="006D7FDE" w:rsidRPr="006D7FDE" w:rsidRDefault="006D7FDE" w:rsidP="006D7FDE">
            <w:pPr>
              <w:pStyle w:val="Tabletext"/>
            </w:pPr>
            <w:r w:rsidRPr="000A073B">
              <w:t xml:space="preserve">5 </w:t>
            </w:r>
            <w:r w:rsidRPr="006D7FDE">
              <w:t>years</w:t>
            </w:r>
            <w:bookmarkStart w:id="835" w:name="_Toc155967997"/>
            <w:bookmarkEnd w:id="835"/>
          </w:p>
        </w:tc>
        <w:bookmarkStart w:id="836" w:name="_Toc155967998"/>
        <w:bookmarkEnd w:id="836"/>
      </w:tr>
      <w:tr w:rsidR="006D7FDE" w:rsidRPr="000A073B" w14:paraId="6F31DCCB" w14:textId="77777777" w:rsidTr="00CA1999">
        <w:tc>
          <w:tcPr>
            <w:tcW w:w="4390" w:type="dxa"/>
          </w:tcPr>
          <w:p w14:paraId="201761BD" w14:textId="77777777" w:rsidR="006D7FDE" w:rsidRPr="006D7FDE" w:rsidRDefault="006D7FDE" w:rsidP="006D7FDE">
            <w:pPr>
              <w:pStyle w:val="Tabletext"/>
            </w:pPr>
            <w:r w:rsidRPr="000A073B">
              <w:t xml:space="preserve">Training and </w:t>
            </w:r>
            <w:r w:rsidRPr="006D7FDE">
              <w:t>checking – medical transport specialist</w:t>
            </w:r>
            <w:bookmarkStart w:id="837" w:name="_Toc155967999"/>
            <w:bookmarkEnd w:id="837"/>
          </w:p>
        </w:tc>
        <w:tc>
          <w:tcPr>
            <w:tcW w:w="1417" w:type="dxa"/>
          </w:tcPr>
          <w:p w14:paraId="3C0D40BD" w14:textId="77777777" w:rsidR="006D7FDE" w:rsidRPr="000A073B" w:rsidRDefault="006D7FDE" w:rsidP="006D7FDE">
            <w:pPr>
              <w:pStyle w:val="Tabletext"/>
            </w:pPr>
            <w:bookmarkStart w:id="838" w:name="_Toc155968000"/>
            <w:bookmarkEnd w:id="838"/>
          </w:p>
        </w:tc>
        <w:tc>
          <w:tcPr>
            <w:tcW w:w="1418" w:type="dxa"/>
          </w:tcPr>
          <w:p w14:paraId="63796B86" w14:textId="77777777" w:rsidR="006D7FDE" w:rsidRPr="000A073B" w:rsidRDefault="006D7FDE" w:rsidP="006D7FDE">
            <w:pPr>
              <w:pStyle w:val="Tabletext"/>
            </w:pPr>
            <w:bookmarkStart w:id="839" w:name="_Toc155968001"/>
            <w:bookmarkEnd w:id="839"/>
          </w:p>
        </w:tc>
        <w:tc>
          <w:tcPr>
            <w:tcW w:w="2126" w:type="dxa"/>
          </w:tcPr>
          <w:p w14:paraId="441EDDDA" w14:textId="77777777" w:rsidR="006D7FDE" w:rsidRPr="006D7FDE" w:rsidRDefault="006D7FDE" w:rsidP="006D7FDE">
            <w:pPr>
              <w:pStyle w:val="Tabletext"/>
            </w:pPr>
            <w:r w:rsidRPr="000A073B">
              <w:t>1 year</w:t>
            </w:r>
            <w:bookmarkStart w:id="840" w:name="_Toc155968002"/>
            <w:bookmarkEnd w:id="840"/>
          </w:p>
        </w:tc>
        <w:bookmarkStart w:id="841" w:name="_Toc155968003"/>
        <w:bookmarkEnd w:id="841"/>
      </w:tr>
      <w:tr w:rsidR="006D7FDE" w:rsidRPr="000A073B" w14:paraId="6EE21C1B" w14:textId="77777777" w:rsidTr="00CA1999">
        <w:tc>
          <w:tcPr>
            <w:tcW w:w="4390" w:type="dxa"/>
          </w:tcPr>
          <w:p w14:paraId="66F04776" w14:textId="77777777" w:rsidR="006D7FDE" w:rsidRPr="006D7FDE" w:rsidRDefault="006D7FDE" w:rsidP="006D7FDE">
            <w:pPr>
              <w:pStyle w:val="Tabletext"/>
            </w:pPr>
            <w:r w:rsidRPr="000A073B">
              <w:t>Training and checking – ground support duties</w:t>
            </w:r>
            <w:bookmarkStart w:id="842" w:name="_Toc155968004"/>
            <w:bookmarkEnd w:id="842"/>
          </w:p>
        </w:tc>
        <w:tc>
          <w:tcPr>
            <w:tcW w:w="1417" w:type="dxa"/>
          </w:tcPr>
          <w:p w14:paraId="2AF2737A" w14:textId="77777777" w:rsidR="006D7FDE" w:rsidRPr="000A073B" w:rsidRDefault="006D7FDE" w:rsidP="006D7FDE">
            <w:pPr>
              <w:pStyle w:val="Tabletext"/>
            </w:pPr>
            <w:bookmarkStart w:id="843" w:name="_Toc155968005"/>
            <w:bookmarkEnd w:id="843"/>
          </w:p>
        </w:tc>
        <w:tc>
          <w:tcPr>
            <w:tcW w:w="1418" w:type="dxa"/>
          </w:tcPr>
          <w:p w14:paraId="3244E198" w14:textId="77777777" w:rsidR="006D7FDE" w:rsidRPr="000A073B" w:rsidRDefault="006D7FDE" w:rsidP="006D7FDE">
            <w:pPr>
              <w:pStyle w:val="Tabletext"/>
            </w:pPr>
            <w:bookmarkStart w:id="844" w:name="_Toc155968006"/>
            <w:bookmarkEnd w:id="844"/>
          </w:p>
        </w:tc>
        <w:tc>
          <w:tcPr>
            <w:tcW w:w="2126" w:type="dxa"/>
          </w:tcPr>
          <w:p w14:paraId="178F48A2" w14:textId="77777777" w:rsidR="006D7FDE" w:rsidRPr="006D7FDE" w:rsidRDefault="006D7FDE" w:rsidP="006D7FDE">
            <w:pPr>
              <w:pStyle w:val="Tabletext"/>
            </w:pPr>
            <w:r w:rsidRPr="000A073B">
              <w:t>1 year</w:t>
            </w:r>
            <w:bookmarkStart w:id="845" w:name="_Toc155968007"/>
            <w:bookmarkEnd w:id="845"/>
          </w:p>
        </w:tc>
        <w:bookmarkStart w:id="846" w:name="_Toc155968008"/>
        <w:bookmarkEnd w:id="846"/>
      </w:tr>
      <w:tr w:rsidR="006D7FDE" w:rsidRPr="000A073B" w14:paraId="376E75A1" w14:textId="77777777" w:rsidTr="00CA1999">
        <w:tc>
          <w:tcPr>
            <w:tcW w:w="4390" w:type="dxa"/>
          </w:tcPr>
          <w:p w14:paraId="735D2CEB" w14:textId="77777777" w:rsidR="006D7FDE" w:rsidRPr="006D7FDE" w:rsidRDefault="006D7FDE" w:rsidP="006D7FDE">
            <w:pPr>
              <w:pStyle w:val="Tabletext"/>
            </w:pPr>
            <w:r w:rsidRPr="000A073B">
              <w:t>Flight crew licence and medical (copy)</w:t>
            </w:r>
            <w:bookmarkStart w:id="847" w:name="_Toc155968009"/>
            <w:bookmarkEnd w:id="847"/>
          </w:p>
        </w:tc>
        <w:tc>
          <w:tcPr>
            <w:tcW w:w="1417" w:type="dxa"/>
          </w:tcPr>
          <w:p w14:paraId="58912FFA" w14:textId="77777777" w:rsidR="006D7FDE" w:rsidRPr="000A073B" w:rsidRDefault="006D7FDE" w:rsidP="006D7FDE">
            <w:pPr>
              <w:pStyle w:val="Tabletext"/>
            </w:pPr>
            <w:bookmarkStart w:id="848" w:name="_Toc155968010"/>
            <w:bookmarkEnd w:id="848"/>
          </w:p>
        </w:tc>
        <w:tc>
          <w:tcPr>
            <w:tcW w:w="1418" w:type="dxa"/>
          </w:tcPr>
          <w:p w14:paraId="54EA665B" w14:textId="77777777" w:rsidR="006D7FDE" w:rsidRPr="000A073B" w:rsidRDefault="006D7FDE" w:rsidP="006D7FDE">
            <w:pPr>
              <w:pStyle w:val="Tabletext"/>
            </w:pPr>
            <w:bookmarkStart w:id="849" w:name="_Toc155968011"/>
            <w:bookmarkEnd w:id="849"/>
          </w:p>
        </w:tc>
        <w:tc>
          <w:tcPr>
            <w:tcW w:w="2126" w:type="dxa"/>
          </w:tcPr>
          <w:p w14:paraId="3F659769" w14:textId="77777777" w:rsidR="006D7FDE" w:rsidRPr="006D7FDE" w:rsidRDefault="006D7FDE" w:rsidP="006D7FDE">
            <w:pPr>
              <w:pStyle w:val="Tabletext"/>
            </w:pPr>
            <w:r w:rsidRPr="000A073B">
              <w:t xml:space="preserve">Period during which flight crew member is exercising privileges for </w:t>
            </w:r>
            <w:r w:rsidRPr="006D7FDE">
              <w:rPr>
                <w:rStyle w:val="Authorinstruction"/>
              </w:rPr>
              <w:t>[Sample Aviation]</w:t>
            </w:r>
            <w:r w:rsidRPr="006D7FDE">
              <w:t>.</w:t>
            </w:r>
            <w:bookmarkStart w:id="850" w:name="_Toc155968012"/>
            <w:bookmarkEnd w:id="850"/>
          </w:p>
        </w:tc>
        <w:bookmarkStart w:id="851" w:name="_Toc155968013"/>
        <w:bookmarkEnd w:id="851"/>
      </w:tr>
    </w:tbl>
    <w:p w14:paraId="23A37D34" w14:textId="77777777" w:rsidR="006D7FDE" w:rsidRDefault="006D7FDE" w:rsidP="006D7FDE">
      <w:pPr>
        <w:pStyle w:val="Note"/>
      </w:pPr>
      <w:r w:rsidRPr="002D4956">
        <w:rPr>
          <w:rStyle w:val="bold"/>
        </w:rPr>
        <w:t>Note:</w:t>
      </w:r>
      <w:r w:rsidRPr="000A073B">
        <w:tab/>
        <w:t xml:space="preserve">The retention time is the period after the person ceases to be a member </w:t>
      </w:r>
      <w:r w:rsidRPr="002D4956">
        <w:rPr>
          <w:rStyle w:val="Authorinstruction"/>
        </w:rPr>
        <w:t>of [Sample Aviation]</w:t>
      </w:r>
      <w:r w:rsidRPr="000A073B">
        <w:t xml:space="preserve"> personnel</w:t>
      </w:r>
      <w:r w:rsidRPr="000A073B" w:rsidDel="00F12BF9">
        <w:t xml:space="preserve"> that the record is kept</w:t>
      </w:r>
      <w:r w:rsidRPr="000A073B">
        <w:t>.</w:t>
      </w:r>
      <w:bookmarkStart w:id="852" w:name="_Toc155968014"/>
      <w:bookmarkEnd w:id="852"/>
    </w:p>
    <w:p w14:paraId="5206F3F4" w14:textId="77777777" w:rsidR="006D7FDE" w:rsidRPr="002D4956" w:rsidRDefault="006D7FDE" w:rsidP="006D7FDE">
      <w:pPr>
        <w:pStyle w:val="normalafterlisttable"/>
        <w:rPr>
          <w:rStyle w:val="bold"/>
        </w:rPr>
      </w:pPr>
      <w:r w:rsidRPr="002D4956">
        <w:rPr>
          <w:rStyle w:val="bold"/>
        </w:rPr>
        <w:t>Making records</w:t>
      </w:r>
      <w:bookmarkStart w:id="853" w:name="_Toc155968015"/>
      <w:bookmarkEnd w:id="853"/>
    </w:p>
    <w:p w14:paraId="6FC9BD17" w14:textId="77777777" w:rsidR="006D7FDE" w:rsidRPr="006C4C8C" w:rsidRDefault="006D7FDE" w:rsidP="006D7FDE">
      <w:r>
        <w:t xml:space="preserve">Form </w:t>
      </w:r>
      <w:r w:rsidRPr="00EA5BED">
        <w:rPr>
          <w:rStyle w:val="Strong"/>
        </w:rPr>
        <w:t>A15 Personnel training and checking record</w:t>
      </w:r>
      <w:r w:rsidRPr="006C4C8C">
        <w:t xml:space="preserve"> is to be completed within 21 days after an employee carries out any training, checking or qualification activity. Records include specific information related to the activity undertaken, as well as the qualification/certificate or flying experience achieved.</w:t>
      </w:r>
      <w:bookmarkStart w:id="854" w:name="_Toc155968016"/>
      <w:bookmarkEnd w:id="854"/>
    </w:p>
    <w:p w14:paraId="29681950" w14:textId="77777777" w:rsidR="006D7FDE" w:rsidRPr="006C4C8C" w:rsidRDefault="006D7FDE" w:rsidP="006D7FDE">
      <w:r w:rsidRPr="006C4C8C">
        <w:t xml:space="preserve">Records </w:t>
      </w:r>
      <w:r>
        <w:t>will be</w:t>
      </w:r>
      <w:r w:rsidRPr="006C4C8C">
        <w:t xml:space="preserve"> created and retained </w:t>
      </w:r>
      <w:r>
        <w:t>for</w:t>
      </w:r>
      <w:r w:rsidRPr="006C4C8C">
        <w:t>:</w:t>
      </w:r>
      <w:bookmarkStart w:id="855" w:name="_Toc155968017"/>
      <w:bookmarkEnd w:id="855"/>
    </w:p>
    <w:p w14:paraId="199FD294" w14:textId="77777777" w:rsidR="006D7FDE" w:rsidRPr="006C4C8C" w:rsidRDefault="006D7FDE" w:rsidP="006D7FDE">
      <w:pPr>
        <w:pStyle w:val="ListBullet"/>
      </w:pPr>
      <w:r w:rsidRPr="006C4C8C">
        <w:t>training event</w:t>
      </w:r>
      <w:bookmarkStart w:id="856" w:name="_Toc155968018"/>
      <w:bookmarkEnd w:id="856"/>
      <w:r>
        <w:t>s</w:t>
      </w:r>
    </w:p>
    <w:p w14:paraId="235E3A4E" w14:textId="77777777" w:rsidR="006D7FDE" w:rsidRPr="006C4C8C" w:rsidRDefault="006D7FDE" w:rsidP="006D7FDE">
      <w:pPr>
        <w:pStyle w:val="ListBullet"/>
      </w:pPr>
      <w:r w:rsidRPr="006C4C8C">
        <w:t>check</w:t>
      </w:r>
      <w:r>
        <w:t>s</w:t>
      </w:r>
      <w:r w:rsidRPr="006C4C8C">
        <w:t>, flight test</w:t>
      </w:r>
      <w:r>
        <w:t>s</w:t>
      </w:r>
      <w:r w:rsidRPr="006C4C8C">
        <w:t>, flight review</w:t>
      </w:r>
      <w:r>
        <w:t>s</w:t>
      </w:r>
      <w:r w:rsidRPr="006C4C8C">
        <w:t xml:space="preserve"> </w:t>
      </w:r>
      <w:r w:rsidRPr="00F977FA" w:rsidDel="0058415E">
        <w:t xml:space="preserve">or </w:t>
      </w:r>
      <w:r w:rsidRPr="006C4C8C">
        <w:t>assessment</w:t>
      </w:r>
      <w:r>
        <w:t>s</w:t>
      </w:r>
      <w:r w:rsidRPr="006C4C8C">
        <w:t xml:space="preserve"> of competency</w:t>
      </w:r>
      <w:bookmarkStart w:id="857" w:name="_Toc155968019"/>
      <w:bookmarkEnd w:id="857"/>
    </w:p>
    <w:p w14:paraId="70EF8133" w14:textId="77777777" w:rsidR="006D7FDE" w:rsidRPr="006C4C8C" w:rsidRDefault="006D7FDE" w:rsidP="006D7FDE">
      <w:pPr>
        <w:pStyle w:val="ListBullet"/>
      </w:pPr>
      <w:r w:rsidRPr="006C4C8C">
        <w:t xml:space="preserve">attainment of any qualification </w:t>
      </w:r>
      <w:r w:rsidRPr="00F977FA">
        <w:t>or</w:t>
      </w:r>
      <w:r w:rsidRPr="006C4C8C">
        <w:t xml:space="preserve"> certificate as </w:t>
      </w:r>
      <w:bookmarkStart w:id="858" w:name="_Toc155968020"/>
      <w:bookmarkEnd w:id="858"/>
      <w:r>
        <w:t>required by the training and checking system</w:t>
      </w:r>
    </w:p>
    <w:p w14:paraId="2F3C6A94" w14:textId="77777777" w:rsidR="006D7FDE" w:rsidRPr="006C4C8C" w:rsidRDefault="006D7FDE" w:rsidP="006D7FDE">
      <w:pPr>
        <w:pStyle w:val="ListBullet"/>
      </w:pPr>
      <w:r w:rsidRPr="006C4C8C">
        <w:t>attainment of any flying experience that is required for the conduct of activities</w:t>
      </w:r>
      <w:bookmarkStart w:id="859" w:name="_Toc155968021"/>
      <w:bookmarkEnd w:id="859"/>
    </w:p>
    <w:p w14:paraId="3BD17CB8" w14:textId="77777777" w:rsidR="006D7FDE" w:rsidRPr="006C4C8C" w:rsidRDefault="006D7FDE" w:rsidP="006D7FDE">
      <w:pPr>
        <w:pStyle w:val="ListBullet"/>
      </w:pPr>
      <w:r w:rsidRPr="006C4C8C">
        <w:t>human factors principles or non-technical skills training</w:t>
      </w:r>
      <w:bookmarkStart w:id="860" w:name="_Toc155968022"/>
      <w:bookmarkEnd w:id="860"/>
    </w:p>
    <w:p w14:paraId="6EAA6739" w14:textId="77777777" w:rsidR="006D7FDE" w:rsidRDefault="006D7FDE" w:rsidP="006D7FDE">
      <w:pPr>
        <w:pStyle w:val="ListBullet"/>
      </w:pPr>
      <w:r w:rsidRPr="006C4C8C">
        <w:t>SMS training/education.</w:t>
      </w:r>
      <w:bookmarkStart w:id="861" w:name="_Toc155968023"/>
      <w:bookmarkEnd w:id="861"/>
    </w:p>
    <w:p w14:paraId="1A46E162" w14:textId="77777777" w:rsidR="006D7FDE" w:rsidRPr="000A073B" w:rsidRDefault="006D7FDE" w:rsidP="006D7FDE">
      <w:pPr>
        <w:pStyle w:val="normalafterlisttable"/>
        <w:rPr>
          <w:rStyle w:val="bold"/>
        </w:rPr>
      </w:pPr>
      <w:r w:rsidRPr="000A073B">
        <w:rPr>
          <w:rStyle w:val="bold"/>
        </w:rPr>
        <w:t>Availability of records</w:t>
      </w:r>
      <w:bookmarkStart w:id="862" w:name="_Toc155968024"/>
      <w:bookmarkEnd w:id="862"/>
    </w:p>
    <w:p w14:paraId="2C4120D4" w14:textId="77777777" w:rsidR="006D7FDE" w:rsidRPr="006C4C8C" w:rsidRDefault="006D7FDE" w:rsidP="006D7FDE">
      <w:r w:rsidRPr="006C4C8C">
        <w:t>Personnel may review their own training and checking records at any time using secure access to the server.</w:t>
      </w:r>
      <w:bookmarkStart w:id="863" w:name="_Toc155968026"/>
      <w:bookmarkEnd w:id="863"/>
    </w:p>
    <w:p w14:paraId="59952FA5" w14:textId="77777777" w:rsidR="006D7FDE" w:rsidRPr="006C4C8C" w:rsidRDefault="006D7FDE" w:rsidP="006D7FDE">
      <w:r w:rsidRPr="006C4C8C">
        <w:t xml:space="preserve">Requests from other operators for a copy of training and checking records may be made to </w:t>
      </w:r>
      <w:r w:rsidRPr="002D4956">
        <w:rPr>
          <w:rStyle w:val="Authorinstruction"/>
        </w:rPr>
        <w:t>[Sample Aviation]</w:t>
      </w:r>
      <w:r w:rsidRPr="006C4C8C">
        <w:t xml:space="preserve">. In this case, the HOFO will arrange for the requested documents to be supplied within </w:t>
      </w:r>
      <w:r>
        <w:t>7</w:t>
      </w:r>
      <w:r w:rsidRPr="006C4C8C">
        <w:t xml:space="preserve"> days provided that the employee has provided written approval for their release.</w:t>
      </w:r>
      <w:bookmarkStart w:id="864" w:name="_Toc155968027"/>
      <w:bookmarkEnd w:id="864"/>
    </w:p>
    <w:p w14:paraId="4B51A37C" w14:textId="77777777" w:rsidR="006D7FDE" w:rsidRPr="007A0A55" w:rsidRDefault="006D7FDE" w:rsidP="006D7FDE">
      <w:pPr>
        <w:pStyle w:val="Heading3"/>
      </w:pPr>
      <w:bookmarkStart w:id="865" w:name="_Toc165291516"/>
      <w:bookmarkStart w:id="866" w:name="_Toc166167253"/>
      <w:bookmarkStart w:id="867" w:name="_Toc167958760"/>
      <w:r>
        <w:t xml:space="preserve">Tracking of recurrent training and </w:t>
      </w:r>
      <w:r w:rsidRPr="007A0A55">
        <w:t>or check due dates</w:t>
      </w:r>
      <w:bookmarkEnd w:id="865"/>
      <w:bookmarkEnd w:id="866"/>
      <w:bookmarkEnd w:id="867"/>
    </w:p>
    <w:p w14:paraId="15F99E05" w14:textId="77777777" w:rsidR="006D7FDE" w:rsidRPr="00F91345" w:rsidRDefault="006D7FDE" w:rsidP="00B81CA3">
      <w:pPr>
        <w:pStyle w:val="Sampletext"/>
        <w:rPr>
          <w:rStyle w:val="Strong"/>
          <w:b/>
          <w:bCs w:val="0"/>
        </w:rPr>
      </w:pPr>
      <w:r w:rsidRPr="00F91345">
        <w:rPr>
          <w:rStyle w:val="Strong"/>
          <w:b/>
          <w:bCs w:val="0"/>
        </w:rPr>
        <w:t>Sample text</w:t>
      </w:r>
    </w:p>
    <w:p w14:paraId="242FF4B8" w14:textId="77777777" w:rsidR="006D7FDE" w:rsidRPr="007E4FDA" w:rsidRDefault="006D7FDE" w:rsidP="006D7FDE">
      <w:r w:rsidRPr="007E4FDA">
        <w:t xml:space="preserve">The </w:t>
      </w:r>
      <w:r>
        <w:t xml:space="preserve">trainer or </w:t>
      </w:r>
      <w:r w:rsidRPr="007E4FDA">
        <w:t>check</w:t>
      </w:r>
      <w:r>
        <w:t>er</w:t>
      </w:r>
      <w:r w:rsidRPr="007E4FDA">
        <w:t xml:space="preserve"> will enter the details of a successfully completed </w:t>
      </w:r>
      <w:r>
        <w:t xml:space="preserve">training and or </w:t>
      </w:r>
      <w:r w:rsidRPr="007E4FDA">
        <w:t>check</w:t>
      </w:r>
      <w:r>
        <w:t xml:space="preserve"> event</w:t>
      </w:r>
      <w:r w:rsidRPr="007E4FDA">
        <w:t xml:space="preserve"> into the records management system and </w:t>
      </w:r>
      <w:r>
        <w:t xml:space="preserve">will </w:t>
      </w:r>
      <w:r w:rsidRPr="007E4FDA">
        <w:t xml:space="preserve">update the due date for the next recurrent </w:t>
      </w:r>
      <w:r>
        <w:t xml:space="preserve">training and or </w:t>
      </w:r>
      <w:r w:rsidRPr="007E4FDA">
        <w:t xml:space="preserve">check </w:t>
      </w:r>
      <w:r>
        <w:t xml:space="preserve">event </w:t>
      </w:r>
      <w:r w:rsidRPr="007E4FDA">
        <w:t>as soon as possible after the completion of each check.</w:t>
      </w:r>
    </w:p>
    <w:p w14:paraId="5ECBF495" w14:textId="77777777" w:rsidR="006D7FDE" w:rsidRDefault="006D7FDE" w:rsidP="006D7FDE">
      <w:r w:rsidRPr="007E4FDA">
        <w:t>Th</w:t>
      </w:r>
      <w:r>
        <w:t xml:space="preserve">e details of the completed training or successful check event </w:t>
      </w:r>
      <w:r w:rsidRPr="007E4FDA">
        <w:t xml:space="preserve">will also be entered into the rostering system to record the currency of each relevant </w:t>
      </w:r>
      <w:r>
        <w:t xml:space="preserve">training or </w:t>
      </w:r>
      <w:r w:rsidRPr="007E4FDA">
        <w:t xml:space="preserve">check </w:t>
      </w:r>
      <w:r>
        <w:t>event. Additionally the trainer or checker must</w:t>
      </w:r>
      <w:r w:rsidRPr="007E4FDA">
        <w:t xml:space="preserve"> provide </w:t>
      </w:r>
      <w:r>
        <w:t>(</w:t>
      </w:r>
      <w:r w:rsidRPr="007E4FDA">
        <w:t xml:space="preserve">at least 14 days prior to the </w:t>
      </w:r>
      <w:r>
        <w:t xml:space="preserve">recurrent training and or </w:t>
      </w:r>
      <w:r w:rsidRPr="007E4FDA">
        <w:t xml:space="preserve">check </w:t>
      </w:r>
      <w:r>
        <w:t xml:space="preserve">event </w:t>
      </w:r>
      <w:r w:rsidRPr="007E4FDA">
        <w:t>falling due</w:t>
      </w:r>
      <w:r>
        <w:t xml:space="preserve">) </w:t>
      </w:r>
      <w:r w:rsidRPr="007E4FDA">
        <w:t>an alert of the due date for a recurrent training or check event.</w:t>
      </w:r>
    </w:p>
    <w:p w14:paraId="5172EBBE" w14:textId="77777777" w:rsidR="006D7FDE" w:rsidRPr="007A0A55" w:rsidRDefault="006D7FDE" w:rsidP="006D7FDE">
      <w:pPr>
        <w:pStyle w:val="Heading3"/>
      </w:pPr>
      <w:bookmarkStart w:id="868" w:name="_Toc165291517"/>
      <w:bookmarkStart w:id="869" w:name="_Toc166167254"/>
      <w:bookmarkStart w:id="870" w:name="_Toc167958761"/>
      <w:r>
        <w:t>Management of contracted training and or checking</w:t>
      </w:r>
      <w:bookmarkEnd w:id="868"/>
      <w:bookmarkEnd w:id="869"/>
      <w:bookmarkEnd w:id="870"/>
    </w:p>
    <w:p w14:paraId="40CABC47" w14:textId="77777777" w:rsidR="006D7FDE" w:rsidRPr="00F91345" w:rsidRDefault="006D7FDE" w:rsidP="00B81CA3">
      <w:pPr>
        <w:pStyle w:val="Sampletext"/>
        <w:rPr>
          <w:rStyle w:val="Strong"/>
          <w:b/>
          <w:bCs w:val="0"/>
        </w:rPr>
      </w:pPr>
      <w:r w:rsidRPr="00F91345">
        <w:rPr>
          <w:rStyle w:val="Strong"/>
          <w:b/>
          <w:bCs w:val="0"/>
        </w:rPr>
        <w:t>Sample text</w:t>
      </w:r>
    </w:p>
    <w:p w14:paraId="3CA5CAFB" w14:textId="77777777" w:rsidR="006D7FDE" w:rsidRPr="007E4FDA" w:rsidRDefault="006D7FDE" w:rsidP="006D7FDE">
      <w:r w:rsidRPr="007E4FDA">
        <w:t xml:space="preserve">Prior to entering into a contract with a Part 142 operator, the HOTC will review the Part 142 operator’s AOC to confirm the proposed training and checking activity is authorised by CASA. When satisfied, the HOTC will liaise with the CEO to prepare a contract for the provision of training and checking services and record approved activities on </w:t>
      </w:r>
      <w:r w:rsidRPr="005416E9">
        <w:t xml:space="preserve">form </w:t>
      </w:r>
      <w:r w:rsidRPr="005416E9">
        <w:rPr>
          <w:rStyle w:val="bold"/>
        </w:rPr>
        <w:t>TC07B Part 142 listed contracted training and checking organisation</w:t>
      </w:r>
      <w:r>
        <w:t xml:space="preserve"> </w:t>
      </w:r>
      <w:r w:rsidRPr="00EA5BED">
        <w:rPr>
          <w:rStyle w:val="Strong"/>
        </w:rPr>
        <w:t>record</w:t>
      </w:r>
      <w:r w:rsidRPr="007E4FDA">
        <w:t>.</w:t>
      </w:r>
    </w:p>
    <w:p w14:paraId="3F68DB32" w14:textId="77777777" w:rsidR="006D7FDE" w:rsidRPr="007E4FDA" w:rsidRDefault="006D7FDE" w:rsidP="006D7FDE">
      <w:r w:rsidRPr="007E4FDA">
        <w:t xml:space="preserve">Prior to any training or checking activity being conducted by a Part 142 operator, the HOTC will ensure the trainer or checker who will carry out the activity for </w:t>
      </w:r>
      <w:r w:rsidRPr="002D4956">
        <w:rPr>
          <w:rStyle w:val="Authorinstruction"/>
        </w:rPr>
        <w:t>[Sample Aviation]</w:t>
      </w:r>
      <w:r w:rsidRPr="007E4FDA">
        <w:t xml:space="preserve"> holds the appropriate Part 61 authorisations.</w:t>
      </w:r>
    </w:p>
    <w:p w14:paraId="34ADE91A" w14:textId="77777777" w:rsidR="006D7FDE" w:rsidRDefault="006D7FDE" w:rsidP="006D7FDE">
      <w:r w:rsidRPr="007E4FDA">
        <w:t>The HOTC will monitor the training and checking conduct and outputs as an ongoing requirement.</w:t>
      </w:r>
    </w:p>
    <w:p w14:paraId="0ED45F6B" w14:textId="77777777" w:rsidR="006D7FDE" w:rsidRPr="007A0A55" w:rsidRDefault="006D7FDE" w:rsidP="006D7FDE">
      <w:pPr>
        <w:pStyle w:val="Heading3"/>
      </w:pPr>
      <w:bookmarkStart w:id="871" w:name="_Toc165291518"/>
      <w:bookmarkStart w:id="872" w:name="_Toc166167255"/>
      <w:bookmarkStart w:id="873" w:name="_Toc167958762"/>
      <w:r>
        <w:t>Training and competency of training and checking personnel</w:t>
      </w:r>
      <w:bookmarkEnd w:id="871"/>
      <w:bookmarkEnd w:id="872"/>
      <w:bookmarkEnd w:id="873"/>
    </w:p>
    <w:p w14:paraId="045D3E9A" w14:textId="77777777" w:rsidR="006D7FDE" w:rsidRPr="007A0A55" w:rsidRDefault="006D7FDE" w:rsidP="006D7FDE">
      <w:pPr>
        <w:pStyle w:val="Heading4"/>
      </w:pPr>
      <w:r>
        <w:t>General</w:t>
      </w:r>
    </w:p>
    <w:p w14:paraId="08374C4D" w14:textId="77777777" w:rsidR="006D7FDE" w:rsidRPr="00F91345" w:rsidRDefault="006D7FDE" w:rsidP="00B81CA3">
      <w:pPr>
        <w:pStyle w:val="Sampletext"/>
        <w:rPr>
          <w:rStyle w:val="Strong"/>
          <w:b/>
          <w:bCs w:val="0"/>
        </w:rPr>
      </w:pPr>
      <w:r w:rsidRPr="00F91345">
        <w:rPr>
          <w:rStyle w:val="Strong"/>
          <w:b/>
          <w:bCs w:val="0"/>
        </w:rPr>
        <w:t>Sample text</w:t>
      </w:r>
    </w:p>
    <w:p w14:paraId="4C76DBD8" w14:textId="77777777" w:rsidR="006D7FDE" w:rsidRDefault="006D7FDE" w:rsidP="006D7FDE">
      <w:r w:rsidRPr="002D4956">
        <w:rPr>
          <w:rStyle w:val="Authorinstruction"/>
        </w:rPr>
        <w:t>[Sample Aviation]</w:t>
      </w:r>
      <w:r w:rsidRPr="008B32A4">
        <w:t xml:space="preserve"> may use employed flight crew or engage individuals specifically for the conduct of training and checking activities. Training and check </w:t>
      </w:r>
      <w:r>
        <w:t>flight crew members</w:t>
      </w:r>
      <w:r w:rsidRPr="008B32A4">
        <w:t xml:space="preserve"> who will not be conducting in</w:t>
      </w:r>
      <w:r>
        <w:noBreakHyphen/>
      </w:r>
      <w:r w:rsidRPr="008B32A4">
        <w:t xml:space="preserve">flight abnormal or emergency activities </w:t>
      </w:r>
      <w:r>
        <w:t>may</w:t>
      </w:r>
      <w:r w:rsidRPr="008B32A4">
        <w:t xml:space="preserve"> be selected by the HOTC from </w:t>
      </w:r>
      <w:r w:rsidRPr="002D4956">
        <w:rPr>
          <w:rStyle w:val="Authorinstruction"/>
        </w:rPr>
        <w:t>[Sample Aviation]</w:t>
      </w:r>
      <w:r w:rsidRPr="008B32A4">
        <w:t xml:space="preserve"> flight crew who have demonstrated above average knowledge, skills, and experience.</w:t>
      </w:r>
    </w:p>
    <w:p w14:paraId="06DCDE51" w14:textId="77777777" w:rsidR="006D7FDE" w:rsidRPr="008B32A4" w:rsidRDefault="006D7FDE" w:rsidP="006D7FDE">
      <w:pPr>
        <w:pStyle w:val="Note"/>
      </w:pPr>
      <w:r w:rsidRPr="002D4956">
        <w:rPr>
          <w:rStyle w:val="bold"/>
        </w:rPr>
        <w:t>Note:</w:t>
      </w:r>
      <w:r w:rsidRPr="007A0A55">
        <w:tab/>
      </w:r>
      <w:r w:rsidRPr="008B32A4">
        <w:t xml:space="preserve">The general emergency training and check of competency may also be conducted by air crew members or medical transport specialists. </w:t>
      </w:r>
    </w:p>
    <w:p w14:paraId="62496BAB" w14:textId="77777777" w:rsidR="006D7FDE" w:rsidRPr="008B32A4" w:rsidRDefault="006D7FDE" w:rsidP="006D7FDE">
      <w:r w:rsidRPr="008B32A4">
        <w:t xml:space="preserve">All flight crew who will be conducting training and checking activities for </w:t>
      </w:r>
      <w:r w:rsidRPr="002D4956">
        <w:rPr>
          <w:rStyle w:val="Authorinstruction"/>
        </w:rPr>
        <w:t>[Sample Aviation]</w:t>
      </w:r>
      <w:r w:rsidRPr="008B32A4">
        <w:t xml:space="preserve"> will undergo training by persons with training experience and qualifications for the proposed task in accordance with the </w:t>
      </w:r>
      <w:r>
        <w:t>Training and checking pilot training course requirements for specific tasks</w:t>
      </w:r>
      <w:r w:rsidRPr="008B32A4">
        <w:t xml:space="preserve"> </w:t>
      </w:r>
      <w:r>
        <w:t xml:space="preserve">table </w:t>
      </w:r>
      <w:r w:rsidRPr="008B32A4">
        <w:t xml:space="preserve">below. </w:t>
      </w:r>
      <w:r>
        <w:t>T</w:t>
      </w:r>
      <w:r w:rsidRPr="008B32A4">
        <w:t>he HOTC will determine the level of training required to conduct the activity</w:t>
      </w:r>
      <w:r w:rsidRPr="00C30FD8">
        <w:t xml:space="preserve"> </w:t>
      </w:r>
      <w:r>
        <w:t xml:space="preserve">and </w:t>
      </w:r>
      <w:r w:rsidRPr="008B32A4">
        <w:t>use</w:t>
      </w:r>
      <w:r>
        <w:t>, if applicable,</w:t>
      </w:r>
      <w:r w:rsidRPr="008B32A4">
        <w:t xml:space="preserve"> the RPL process. The results of the training delivered to these individuals will be recorded on </w:t>
      </w:r>
      <w:r w:rsidRPr="002D4956">
        <w:t>form</w:t>
      </w:r>
      <w:r w:rsidRPr="000A073B">
        <w:rPr>
          <w:rStyle w:val="Emphasis"/>
        </w:rPr>
        <w:t xml:space="preserve"> </w:t>
      </w:r>
      <w:r w:rsidRPr="002D4956">
        <w:rPr>
          <w:rStyle w:val="bold"/>
        </w:rPr>
        <w:t>TC01 Flight crew member induction checklist</w:t>
      </w:r>
      <w:r w:rsidRPr="007A0A55">
        <w:t>.</w:t>
      </w:r>
    </w:p>
    <w:p w14:paraId="35B45956" w14:textId="77777777" w:rsidR="006D7FDE" w:rsidRPr="0004520A" w:rsidRDefault="006D7FDE" w:rsidP="006D7FDE">
      <w:r>
        <w:t>The HOTC will ensure all individuals approved to carry out training and checking activities in accordance with this section are</w:t>
      </w:r>
      <w:r w:rsidRPr="0004520A">
        <w:t xml:space="preserve"> listed on </w:t>
      </w:r>
      <w:r w:rsidRPr="002D4956">
        <w:t>form</w:t>
      </w:r>
      <w:r w:rsidRPr="00D7042D">
        <w:rPr>
          <w:rStyle w:val="Emphasis"/>
        </w:rPr>
        <w:t xml:space="preserve"> </w:t>
      </w:r>
      <w:r w:rsidRPr="002D4956">
        <w:rPr>
          <w:rStyle w:val="bold"/>
        </w:rPr>
        <w:t>TC07A Nomination form for training and checking personnel</w:t>
      </w:r>
      <w:r w:rsidRPr="0004520A">
        <w:t xml:space="preserve"> and </w:t>
      </w:r>
      <w:r>
        <w:t xml:space="preserve">if required, </w:t>
      </w:r>
      <w:r w:rsidRPr="0004520A">
        <w:t>nominated to CASA.</w:t>
      </w:r>
    </w:p>
    <w:p w14:paraId="62D40664" w14:textId="77777777" w:rsidR="006D7FDE" w:rsidRPr="008B32A4" w:rsidRDefault="006D7FDE" w:rsidP="006D7FDE">
      <w:r>
        <w:t>Some i</w:t>
      </w:r>
      <w:r w:rsidRPr="008B32A4">
        <w:t xml:space="preserve">ndividuals </w:t>
      </w:r>
      <w:r>
        <w:t xml:space="preserve">used for training and checking duties may possess </w:t>
      </w:r>
      <w:r w:rsidRPr="008B32A4">
        <w:t>suitable qualifications and experience, including Part 61 qualifications and</w:t>
      </w:r>
      <w:r>
        <w:t xml:space="preserve"> </w:t>
      </w:r>
      <w:r w:rsidRPr="008B32A4">
        <w:t>or approvals</w:t>
      </w:r>
      <w:r>
        <w:t xml:space="preserve"> but </w:t>
      </w:r>
      <w:r w:rsidRPr="008B32A4">
        <w:t xml:space="preserve">may not meet all </w:t>
      </w:r>
      <w:r w:rsidRPr="002D4956">
        <w:rPr>
          <w:rStyle w:val="Authorinstruction"/>
        </w:rPr>
        <w:t>[Sample Aviation]</w:t>
      </w:r>
      <w:r w:rsidRPr="008B32A4">
        <w:t xml:space="preserve"> requirements to conduct air transport or aerial work flights. Such individuals will only be authorised to carry out in-flight training and checking activities on flights that are not air transport or aerial work.</w:t>
      </w:r>
    </w:p>
    <w:p w14:paraId="7B061579" w14:textId="77777777" w:rsidR="006D7FDE" w:rsidRPr="00824811" w:rsidRDefault="006D7FDE" w:rsidP="006D7FDE">
      <w:r w:rsidRPr="00824811">
        <w:t xml:space="preserve">For in-flight activities, </w:t>
      </w:r>
      <w:r>
        <w:t xml:space="preserve">the HOTC shall verify that </w:t>
      </w:r>
      <w:r w:rsidRPr="00824811">
        <w:t xml:space="preserve">persons conducting training and checking </w:t>
      </w:r>
      <w:r>
        <w:t>hold the appropriate Part 61 qualifications and meet all recency requirements</w:t>
      </w:r>
      <w:r w:rsidRPr="00824811">
        <w:t xml:space="preserve"> to act as </w:t>
      </w:r>
      <w:r>
        <w:t xml:space="preserve">the </w:t>
      </w:r>
      <w:r w:rsidRPr="00824811">
        <w:t xml:space="preserve">PIC for the </w:t>
      </w:r>
      <w:r>
        <w:t xml:space="preserve">aircraft and the </w:t>
      </w:r>
      <w:r w:rsidRPr="00824811">
        <w:t xml:space="preserve">activity that is the subject of the training </w:t>
      </w:r>
      <w:r>
        <w:t xml:space="preserve">and </w:t>
      </w:r>
      <w:r w:rsidRPr="00824811">
        <w:t>or check.</w:t>
      </w:r>
    </w:p>
    <w:p w14:paraId="3372B96B" w14:textId="77777777" w:rsidR="006D7FDE" w:rsidRPr="008B32A4" w:rsidRDefault="006D7FDE" w:rsidP="006D7FDE">
      <w:r w:rsidRPr="008B32A4">
        <w:t xml:space="preserve">If the training or checking activity is to be carried out during a </w:t>
      </w:r>
      <w:r w:rsidRPr="002D4956">
        <w:rPr>
          <w:rStyle w:val="Authorinstruction"/>
        </w:rPr>
        <w:t>[Sample Aviation]</w:t>
      </w:r>
      <w:r w:rsidRPr="008B32A4">
        <w:t xml:space="preserve"> air transport or aerial work operation, the training or check pilot must meet </w:t>
      </w:r>
      <w:r w:rsidRPr="002D4956">
        <w:rPr>
          <w:rStyle w:val="Authorinstruction"/>
        </w:rPr>
        <w:t>[Sample Aviation]</w:t>
      </w:r>
      <w:r w:rsidRPr="008B32A4">
        <w:t>’s requirements to act as pilot</w:t>
      </w:r>
      <w:r>
        <w:t xml:space="preserve"> </w:t>
      </w:r>
      <w:r w:rsidRPr="008B32A4">
        <w:t>in</w:t>
      </w:r>
      <w:r>
        <w:t xml:space="preserve"> </w:t>
      </w:r>
      <w:r w:rsidRPr="008B32A4">
        <w:t>command for the flight, from the seat they will be occupying during the flight.</w:t>
      </w:r>
    </w:p>
    <w:p w14:paraId="53401E74" w14:textId="77777777" w:rsidR="006D7FDE" w:rsidRDefault="006D7FDE" w:rsidP="006D7FDE">
      <w:r>
        <w:t>Training or check p</w:t>
      </w:r>
      <w:r w:rsidRPr="00366278">
        <w:t xml:space="preserve">ilots who will be </w:t>
      </w:r>
      <w:r>
        <w:t>carrying out</w:t>
      </w:r>
      <w:r w:rsidRPr="00366278">
        <w:t xml:space="preserve"> proficiency checks and conversion training involving abnormal and emergency procedure simulations must hold an FIR with current FPC, or FER with current EPC, endorsed for the required </w:t>
      </w:r>
      <w:r>
        <w:t>aircraft</w:t>
      </w:r>
      <w:r w:rsidRPr="00366278">
        <w:t xml:space="preserve"> class</w:t>
      </w:r>
      <w:r>
        <w:t xml:space="preserve"> or</w:t>
      </w:r>
      <w:r w:rsidRPr="00366278">
        <w:t xml:space="preserve"> type, and activity. The</w:t>
      </w:r>
      <w:r>
        <w:t xml:space="preserve"> training or check pilot </w:t>
      </w:r>
      <w:r w:rsidRPr="00366278">
        <w:t xml:space="preserve">must also comply with the guidance in </w:t>
      </w:r>
      <w:r>
        <w:t>section</w:t>
      </w:r>
      <w:r w:rsidRPr="00366278">
        <w:t xml:space="preserve"> </w:t>
      </w:r>
      <w:r>
        <w:t>Procedures for simulation of abnormal or emergency situations in-flight (1.2.1.14)</w:t>
      </w:r>
      <w:r w:rsidRPr="00366278">
        <w:t xml:space="preserve"> in relation to in-flight simulation of abnormal and emergency situations.</w:t>
      </w:r>
    </w:p>
    <w:p w14:paraId="5DDD2726" w14:textId="77777777" w:rsidR="006D7FDE" w:rsidRPr="007A0A55" w:rsidRDefault="006D7FDE" w:rsidP="006D7FDE">
      <w:pPr>
        <w:pStyle w:val="TableTitle"/>
        <w:numPr>
          <w:ilvl w:val="0"/>
          <w:numId w:val="6"/>
        </w:numPr>
      </w:pPr>
      <w:r w:rsidRPr="007A0A55">
        <w:t>Training and checking pilot training course requirements for specific tasks</w:t>
      </w:r>
    </w:p>
    <w:tbl>
      <w:tblPr>
        <w:tblStyle w:val="SD-MOStable"/>
        <w:tblW w:w="0" w:type="auto"/>
        <w:tblLook w:val="0620" w:firstRow="1" w:lastRow="0" w:firstColumn="0" w:lastColumn="0" w:noHBand="1" w:noVBand="1"/>
      </w:tblPr>
      <w:tblGrid>
        <w:gridCol w:w="3056"/>
        <w:gridCol w:w="3056"/>
        <w:gridCol w:w="3239"/>
      </w:tblGrid>
      <w:tr w:rsidR="006D7FDE" w:rsidRPr="002D4956" w14:paraId="48C31614" w14:textId="77777777" w:rsidTr="001062C1">
        <w:trPr>
          <w:cnfStyle w:val="100000000000" w:firstRow="1" w:lastRow="0" w:firstColumn="0" w:lastColumn="0" w:oddVBand="0" w:evenVBand="0" w:oddHBand="0" w:evenHBand="0" w:firstRowFirstColumn="0" w:firstRowLastColumn="0" w:lastRowFirstColumn="0" w:lastRowLastColumn="0"/>
        </w:trPr>
        <w:tc>
          <w:tcPr>
            <w:tcW w:w="3056" w:type="dxa"/>
          </w:tcPr>
          <w:p w14:paraId="0833C2F0" w14:textId="77777777" w:rsidR="006D7FDE" w:rsidRPr="006D7FDE" w:rsidRDefault="006D7FDE" w:rsidP="006D7FDE">
            <w:r w:rsidRPr="002D4956">
              <w:t>Task title</w:t>
            </w:r>
          </w:p>
        </w:tc>
        <w:tc>
          <w:tcPr>
            <w:tcW w:w="3056" w:type="dxa"/>
          </w:tcPr>
          <w:p w14:paraId="44CA1467" w14:textId="77777777" w:rsidR="006D7FDE" w:rsidRPr="006D7FDE" w:rsidRDefault="006D7FDE" w:rsidP="006D7FDE">
            <w:r w:rsidRPr="002D4956">
              <w:t>Type of training/check event permitted</w:t>
            </w:r>
          </w:p>
        </w:tc>
        <w:tc>
          <w:tcPr>
            <w:tcW w:w="3239" w:type="dxa"/>
          </w:tcPr>
          <w:p w14:paraId="177D9B7F" w14:textId="77777777" w:rsidR="006D7FDE" w:rsidRPr="006D7FDE" w:rsidRDefault="006D7FDE" w:rsidP="006D7FDE">
            <w:r w:rsidRPr="002D4956">
              <w:t>Training course requirement</w:t>
            </w:r>
          </w:p>
        </w:tc>
      </w:tr>
      <w:tr w:rsidR="006D7FDE" w14:paraId="511B9B12" w14:textId="77777777" w:rsidTr="001062C1">
        <w:tc>
          <w:tcPr>
            <w:tcW w:w="3056" w:type="dxa"/>
          </w:tcPr>
          <w:p w14:paraId="7F32C6EB" w14:textId="77777777" w:rsidR="006D7FDE" w:rsidRPr="006D7FDE" w:rsidRDefault="006D7FDE" w:rsidP="006D7FDE">
            <w:pPr>
              <w:pStyle w:val="Tabletext"/>
            </w:pPr>
            <w:r w:rsidRPr="008B32A4">
              <w:t>General emergency trainer and competency trainer and checker</w:t>
            </w:r>
          </w:p>
        </w:tc>
        <w:tc>
          <w:tcPr>
            <w:tcW w:w="3056" w:type="dxa"/>
          </w:tcPr>
          <w:p w14:paraId="5A06146A" w14:textId="77777777" w:rsidR="006D7FDE" w:rsidRPr="006D7FDE" w:rsidRDefault="006D7FDE" w:rsidP="006D7FDE">
            <w:pPr>
              <w:pStyle w:val="Tabletext"/>
            </w:pPr>
            <w:r w:rsidRPr="008B32A4">
              <w:t>General emergency training and competency check</w:t>
            </w:r>
          </w:p>
        </w:tc>
        <w:tc>
          <w:tcPr>
            <w:tcW w:w="3239" w:type="dxa"/>
          </w:tcPr>
          <w:p w14:paraId="364A07D7" w14:textId="77777777" w:rsidR="006D7FDE" w:rsidRPr="006D7FDE" w:rsidRDefault="006D7FDE" w:rsidP="006D7FDE">
            <w:pPr>
              <w:pStyle w:val="Tabletext"/>
            </w:pPr>
            <w:r w:rsidRPr="008B32A4">
              <w:t>GC1</w:t>
            </w:r>
          </w:p>
        </w:tc>
      </w:tr>
      <w:tr w:rsidR="006D7FDE" w14:paraId="2BB44EF8" w14:textId="77777777" w:rsidTr="001062C1">
        <w:tc>
          <w:tcPr>
            <w:tcW w:w="3056" w:type="dxa"/>
          </w:tcPr>
          <w:p w14:paraId="2B18E4D2" w14:textId="77777777" w:rsidR="006D7FDE" w:rsidRPr="006D7FDE" w:rsidRDefault="006D7FDE" w:rsidP="006D7FDE">
            <w:pPr>
              <w:pStyle w:val="Tabletext"/>
            </w:pPr>
            <w:r w:rsidRPr="008B32A4">
              <w:t>Line training and check pilot</w:t>
            </w:r>
          </w:p>
        </w:tc>
        <w:tc>
          <w:tcPr>
            <w:tcW w:w="3056" w:type="dxa"/>
          </w:tcPr>
          <w:p w14:paraId="750F199D" w14:textId="77777777" w:rsidR="006D7FDE" w:rsidRPr="006D7FDE" w:rsidRDefault="006D7FDE" w:rsidP="006D7FDE">
            <w:pPr>
              <w:pStyle w:val="Tabletext"/>
            </w:pPr>
            <w:r w:rsidRPr="008B32A4">
              <w:t xml:space="preserve">General </w:t>
            </w:r>
            <w:r w:rsidRPr="006D7FDE">
              <w:t>emergency training and competency check.</w:t>
            </w:r>
          </w:p>
          <w:p w14:paraId="5F568742" w14:textId="77777777" w:rsidR="006D7FDE" w:rsidRPr="006D7FDE" w:rsidRDefault="006D7FDE" w:rsidP="006D7FDE">
            <w:pPr>
              <w:pStyle w:val="Tabletext"/>
            </w:pPr>
          </w:p>
          <w:p w14:paraId="158FC61F" w14:textId="77777777" w:rsidR="006D7FDE" w:rsidRPr="006D7FDE" w:rsidRDefault="006D7FDE" w:rsidP="006D7FDE">
            <w:pPr>
              <w:pStyle w:val="Tabletext"/>
            </w:pPr>
            <w:r w:rsidRPr="008B32A4">
              <w:t>Supervised line flying, line training, new or inexperienced pilot training, conversion training, differences training, remedial training – normal operations only.</w:t>
            </w:r>
          </w:p>
          <w:p w14:paraId="47B05041" w14:textId="77777777" w:rsidR="006D7FDE" w:rsidRPr="006D7FDE" w:rsidRDefault="006D7FDE" w:rsidP="006D7FDE">
            <w:pPr>
              <w:pStyle w:val="Tabletext"/>
            </w:pPr>
          </w:p>
          <w:p w14:paraId="5203A1E8" w14:textId="77777777" w:rsidR="006D7FDE" w:rsidRPr="006D7FDE" w:rsidRDefault="006D7FDE" w:rsidP="006D7FDE">
            <w:pPr>
              <w:pStyle w:val="Tabletext"/>
            </w:pPr>
            <w:r w:rsidRPr="008B32A4">
              <w:t>Line check</w:t>
            </w:r>
            <w:r w:rsidRPr="006D7FDE">
              <w:t xml:space="preserve"> - normal operations</w:t>
            </w:r>
          </w:p>
        </w:tc>
        <w:tc>
          <w:tcPr>
            <w:tcW w:w="3239" w:type="dxa"/>
          </w:tcPr>
          <w:p w14:paraId="70672861" w14:textId="77777777" w:rsidR="006D7FDE" w:rsidRPr="006D7FDE" w:rsidRDefault="006D7FDE" w:rsidP="006D7FDE">
            <w:pPr>
              <w:pStyle w:val="Tabletext"/>
            </w:pPr>
            <w:r w:rsidRPr="008B32A4">
              <w:t>GC1</w:t>
            </w:r>
          </w:p>
          <w:p w14:paraId="40850F0B" w14:textId="77777777" w:rsidR="006D7FDE" w:rsidRPr="006D7FDE" w:rsidRDefault="006D7FDE" w:rsidP="006D7FDE">
            <w:pPr>
              <w:pStyle w:val="Tabletext"/>
            </w:pPr>
            <w:r w:rsidRPr="008B32A4">
              <w:t>LT1</w:t>
            </w:r>
          </w:p>
          <w:p w14:paraId="4B9EF1F0" w14:textId="77777777" w:rsidR="006D7FDE" w:rsidRPr="006D7FDE" w:rsidRDefault="006D7FDE" w:rsidP="006D7FDE">
            <w:pPr>
              <w:pStyle w:val="Tabletext"/>
            </w:pPr>
            <w:r w:rsidRPr="008B32A4">
              <w:t>LC1</w:t>
            </w:r>
          </w:p>
        </w:tc>
      </w:tr>
      <w:tr w:rsidR="006D7FDE" w14:paraId="024E6178" w14:textId="77777777" w:rsidTr="001062C1">
        <w:tc>
          <w:tcPr>
            <w:tcW w:w="3056" w:type="dxa"/>
          </w:tcPr>
          <w:p w14:paraId="3F463E36" w14:textId="1903B3BD" w:rsidR="006D7FDE" w:rsidRPr="006D7FDE" w:rsidRDefault="006D7FDE" w:rsidP="006D7FDE">
            <w:pPr>
              <w:pStyle w:val="Tabletext"/>
            </w:pPr>
            <w:r w:rsidRPr="008B32A4">
              <w:t>Train</w:t>
            </w:r>
            <w:r w:rsidR="001A0431">
              <w:t>er</w:t>
            </w:r>
            <w:r w:rsidRPr="008B32A4">
              <w:t xml:space="preserve"> and check</w:t>
            </w:r>
            <w:r w:rsidR="007B4161">
              <w:t>er</w:t>
            </w:r>
            <w:r w:rsidRPr="008B32A4">
              <w:t xml:space="preserve"> </w:t>
            </w:r>
            <w:r w:rsidRPr="006D7FDE">
              <w:br/>
              <w:t>(Part 138)</w:t>
            </w:r>
          </w:p>
        </w:tc>
        <w:tc>
          <w:tcPr>
            <w:tcW w:w="3056" w:type="dxa"/>
          </w:tcPr>
          <w:p w14:paraId="04CD675A" w14:textId="77777777" w:rsidR="006D7FDE" w:rsidRPr="006D7FDE" w:rsidRDefault="006D7FDE" w:rsidP="006D7FDE">
            <w:pPr>
              <w:pStyle w:val="Tabletext"/>
            </w:pPr>
            <w:r w:rsidRPr="008B32A4">
              <w:t>General emergency training and competency check.</w:t>
            </w:r>
          </w:p>
          <w:p w14:paraId="570290FB" w14:textId="77777777" w:rsidR="006D7FDE" w:rsidRPr="006D7FDE" w:rsidRDefault="006D7FDE" w:rsidP="006D7FDE">
            <w:pPr>
              <w:pStyle w:val="Tabletext"/>
            </w:pPr>
          </w:p>
          <w:p w14:paraId="1880CA3F" w14:textId="77777777" w:rsidR="006D7FDE" w:rsidRPr="006D7FDE" w:rsidRDefault="006D7FDE" w:rsidP="006D7FDE">
            <w:pPr>
              <w:pStyle w:val="Tabletext"/>
            </w:pPr>
            <w:r w:rsidRPr="008B32A4">
              <w:t xml:space="preserve">New or inexperienced pilot training conversion training, differences training, remedial training – normal operations only. </w:t>
            </w:r>
          </w:p>
        </w:tc>
        <w:tc>
          <w:tcPr>
            <w:tcW w:w="3239" w:type="dxa"/>
          </w:tcPr>
          <w:p w14:paraId="1FDB9D4B" w14:textId="77777777" w:rsidR="006D7FDE" w:rsidRPr="006D7FDE" w:rsidRDefault="006D7FDE" w:rsidP="006D7FDE">
            <w:pPr>
              <w:pStyle w:val="Tabletext"/>
            </w:pPr>
            <w:r w:rsidRPr="008B32A4">
              <w:t>GC1</w:t>
            </w:r>
          </w:p>
          <w:p w14:paraId="472E07E2" w14:textId="77777777" w:rsidR="006D7FDE" w:rsidRPr="006D7FDE" w:rsidRDefault="006D7FDE" w:rsidP="006D7FDE">
            <w:pPr>
              <w:pStyle w:val="Tabletext"/>
            </w:pPr>
            <w:r w:rsidRPr="008B32A4">
              <w:t>LT1</w:t>
            </w:r>
          </w:p>
          <w:p w14:paraId="4BF14770" w14:textId="77777777" w:rsidR="006D7FDE" w:rsidRPr="006D7FDE" w:rsidRDefault="006D7FDE" w:rsidP="006D7FDE">
            <w:pPr>
              <w:pStyle w:val="Tabletext"/>
            </w:pPr>
            <w:r w:rsidRPr="008B32A4">
              <w:t>LC1</w:t>
            </w:r>
          </w:p>
        </w:tc>
      </w:tr>
    </w:tbl>
    <w:p w14:paraId="13FDDA8A" w14:textId="77777777" w:rsidR="006D7FDE" w:rsidRPr="007A0A55" w:rsidRDefault="006D7FDE" w:rsidP="006D7FDE">
      <w:pPr>
        <w:pStyle w:val="Heading4"/>
      </w:pPr>
      <w:r>
        <w:t>Training</w:t>
      </w:r>
    </w:p>
    <w:p w14:paraId="0CB59E7B" w14:textId="77777777" w:rsidR="006D7FDE" w:rsidRPr="00F91345" w:rsidRDefault="006D7FDE" w:rsidP="00B81CA3">
      <w:pPr>
        <w:pStyle w:val="Sampletext"/>
        <w:rPr>
          <w:rStyle w:val="Strong"/>
          <w:b/>
          <w:bCs w:val="0"/>
        </w:rPr>
      </w:pPr>
      <w:r w:rsidRPr="00F91345">
        <w:rPr>
          <w:rStyle w:val="Strong"/>
          <w:b/>
          <w:bCs w:val="0"/>
        </w:rPr>
        <w:t>Sample text</w:t>
      </w:r>
    </w:p>
    <w:p w14:paraId="2E8D7D99" w14:textId="77777777" w:rsidR="006D7FDE" w:rsidRPr="009037EB" w:rsidRDefault="006D7FDE" w:rsidP="006D7FDE">
      <w:r w:rsidRPr="009037EB">
        <w:t>A suitably qualified trainer will deliver the GC1, LT1 and LC1 training courses. Alternatively, the HOTC will engage a suitable Part 141 or 142 organisation to carry out the training of training and checking pilot candidates.</w:t>
      </w:r>
    </w:p>
    <w:p w14:paraId="051810CE" w14:textId="77777777" w:rsidR="006D7FDE" w:rsidRDefault="006D7FDE" w:rsidP="006D7FDE">
      <w:r w:rsidRPr="009037EB">
        <w:t>Suitably qualified trainers are individuals with previous experience in training flight instructors or examiners, or experienced training and checking pilots.</w:t>
      </w:r>
    </w:p>
    <w:p w14:paraId="0749677C" w14:textId="77777777" w:rsidR="006D7FDE" w:rsidRPr="007A0A55" w:rsidRDefault="006D7FDE" w:rsidP="006D7FDE">
      <w:pPr>
        <w:pStyle w:val="Heading4"/>
      </w:pPr>
      <w:r>
        <w:t>Training syllabi for training of training and checking personnel</w:t>
      </w:r>
    </w:p>
    <w:p w14:paraId="2613BFD0" w14:textId="77777777" w:rsidR="006D7FDE" w:rsidRPr="00F91345" w:rsidRDefault="006D7FDE" w:rsidP="00B81CA3">
      <w:pPr>
        <w:pStyle w:val="Sampletext"/>
        <w:rPr>
          <w:rStyle w:val="Strong"/>
          <w:b/>
          <w:bCs w:val="0"/>
        </w:rPr>
      </w:pPr>
      <w:r w:rsidRPr="00F91345">
        <w:rPr>
          <w:rStyle w:val="Strong"/>
          <w:b/>
          <w:bCs w:val="0"/>
        </w:rPr>
        <w:t>Sample text</w:t>
      </w:r>
    </w:p>
    <w:p w14:paraId="5EB25824" w14:textId="77777777" w:rsidR="006D7FDE" w:rsidRDefault="006D7FDE" w:rsidP="006D7FDE">
      <w:r w:rsidRPr="009037EB">
        <w:t xml:space="preserve">Training syllabi and course report forms detailing the specific training requirements for GC1, LT1 and LC1 are in </w:t>
      </w:r>
      <w:r>
        <w:t>the section Forms (1.3)</w:t>
      </w:r>
      <w:r w:rsidRPr="009037EB">
        <w:t>. The HOTC will approve each candidate on the completed form and save it to the flight crew member’s records.</w:t>
      </w:r>
    </w:p>
    <w:p w14:paraId="7AEC4526" w14:textId="77777777" w:rsidR="006D7FDE" w:rsidRPr="007A0A55" w:rsidRDefault="006D7FDE" w:rsidP="006D7FDE">
      <w:pPr>
        <w:pStyle w:val="Heading4"/>
      </w:pPr>
      <w:r>
        <w:t xml:space="preserve">Recurrent checking of training </w:t>
      </w:r>
      <w:r w:rsidRPr="007A0A55">
        <w:t>and checking personnel</w:t>
      </w:r>
    </w:p>
    <w:p w14:paraId="5525CE78" w14:textId="77777777" w:rsidR="006D7FDE" w:rsidRPr="00F91345" w:rsidRDefault="006D7FDE" w:rsidP="00B81CA3">
      <w:pPr>
        <w:pStyle w:val="Sampletext"/>
        <w:rPr>
          <w:rStyle w:val="Strong"/>
          <w:b/>
          <w:bCs w:val="0"/>
        </w:rPr>
      </w:pPr>
      <w:r w:rsidRPr="00F91345">
        <w:rPr>
          <w:rStyle w:val="Strong"/>
          <w:b/>
          <w:bCs w:val="0"/>
        </w:rPr>
        <w:t>Sample text</w:t>
      </w:r>
    </w:p>
    <w:p w14:paraId="266EC19D" w14:textId="77777777" w:rsidR="006D7FDE" w:rsidRDefault="006D7FDE" w:rsidP="006D7FDE">
      <w:r>
        <w:t xml:space="preserve">The HOTC, or a check pilot nominated by the HOTC, will carry out at least every 12 months, a check of competency of each </w:t>
      </w:r>
      <w:r w:rsidRPr="002D4956">
        <w:rPr>
          <w:rStyle w:val="Authorinstruction"/>
        </w:rPr>
        <w:t>[Sample Aviation]</w:t>
      </w:r>
      <w:r>
        <w:t xml:space="preserve"> training and or check pilot in a sample of the roles they are authorised to conduct. The check include</w:t>
      </w:r>
      <w:r w:rsidDel="00940B88">
        <w:t>s</w:t>
      </w:r>
      <w:r>
        <w:t>, at least:</w:t>
      </w:r>
    </w:p>
    <w:p w14:paraId="02066CB8" w14:textId="77777777" w:rsidR="006D7FDE" w:rsidRDefault="006D7FDE" w:rsidP="006D7FDE">
      <w:pPr>
        <w:pStyle w:val="ListBullet"/>
      </w:pPr>
      <w:r>
        <w:t>a ground component verifying continued knowledge of current training and checking documentation, forms and syllabi</w:t>
      </w:r>
    </w:p>
    <w:p w14:paraId="4B8589A9" w14:textId="77777777" w:rsidR="006D7FDE" w:rsidRDefault="006D7FDE" w:rsidP="006D7FDE">
      <w:pPr>
        <w:pStyle w:val="ListBullet"/>
      </w:pPr>
      <w:r>
        <w:t>knowledge and application of record-keeping processes</w:t>
      </w:r>
    </w:p>
    <w:p w14:paraId="5CFF08CA" w14:textId="77777777" w:rsidR="006D7FDE" w:rsidRDefault="006D7FDE" w:rsidP="006D7FDE">
      <w:pPr>
        <w:pStyle w:val="ListBullet"/>
      </w:pPr>
      <w:r>
        <w:t>one observation of the ground component of a training course or check</w:t>
      </w:r>
    </w:p>
    <w:p w14:paraId="3F01098C" w14:textId="77777777" w:rsidR="006D7FDE" w:rsidRDefault="006D7FDE" w:rsidP="006D7FDE">
      <w:pPr>
        <w:pStyle w:val="ListBullet"/>
      </w:pPr>
      <w:r>
        <w:t>one in-flight observation of a training session or check.</w:t>
      </w:r>
    </w:p>
    <w:p w14:paraId="25D8035F" w14:textId="77777777" w:rsidR="006D7FDE" w:rsidRPr="007A0A55" w:rsidRDefault="006D7FDE" w:rsidP="006D7FDE">
      <w:pPr>
        <w:pStyle w:val="Heading3"/>
      </w:pPr>
      <w:bookmarkStart w:id="874" w:name="_Toc155968031"/>
      <w:bookmarkStart w:id="875" w:name="_Toc165291519"/>
      <w:bookmarkStart w:id="876" w:name="_Toc166167256"/>
      <w:bookmarkStart w:id="877" w:name="_Toc167958763"/>
      <w:bookmarkEnd w:id="874"/>
      <w:r>
        <w:t xml:space="preserve">Training and competency of training and checking personnel </w:t>
      </w:r>
      <w:r w:rsidRPr="007A0A55">
        <w:t>– ACM and MTS</w:t>
      </w:r>
      <w:bookmarkEnd w:id="875"/>
      <w:bookmarkEnd w:id="876"/>
      <w:bookmarkEnd w:id="877"/>
    </w:p>
    <w:p w14:paraId="6B06203C" w14:textId="77777777" w:rsidR="006D7FDE" w:rsidRPr="007A0A55" w:rsidRDefault="006D7FDE" w:rsidP="006D7FDE">
      <w:pPr>
        <w:pStyle w:val="Heading4"/>
      </w:pPr>
      <w:r>
        <w:t>General</w:t>
      </w:r>
    </w:p>
    <w:p w14:paraId="650F9DFF" w14:textId="77777777" w:rsidR="006D7FDE" w:rsidRPr="00F91345" w:rsidRDefault="006D7FDE" w:rsidP="00B81CA3">
      <w:pPr>
        <w:pStyle w:val="Sampletext"/>
        <w:rPr>
          <w:rStyle w:val="Strong"/>
          <w:b/>
          <w:bCs w:val="0"/>
        </w:rPr>
      </w:pPr>
      <w:r w:rsidRPr="00F91345">
        <w:rPr>
          <w:rStyle w:val="Strong"/>
          <w:b/>
          <w:bCs w:val="0"/>
        </w:rPr>
        <w:t>Sample text</w:t>
      </w:r>
    </w:p>
    <w:p w14:paraId="232D37C0" w14:textId="77777777" w:rsidR="006D7FDE" w:rsidRDefault="006D7FDE" w:rsidP="006D7FDE">
      <w:r w:rsidRPr="002D4956">
        <w:rPr>
          <w:rStyle w:val="Authorinstruction"/>
        </w:rPr>
        <w:t>[Sample Aviation]</w:t>
      </w:r>
      <w:r w:rsidRPr="002D5E6C">
        <w:t xml:space="preserve"> may use permanently employed personnel or engage individuals on </w:t>
      </w:r>
      <w:r>
        <w:t>a</w:t>
      </w:r>
      <w:r w:rsidRPr="002D5E6C">
        <w:t xml:space="preserve"> part</w:t>
      </w:r>
      <w:r>
        <w:t>-</w:t>
      </w:r>
      <w:r w:rsidRPr="002D5E6C">
        <w:t>time, temporary</w:t>
      </w:r>
      <w:r w:rsidRPr="00AE6E0B">
        <w:t xml:space="preserve"> or contract basis to conduct training and checking activities. Trainers and checkers will be selected by the HOTC from employees who have demonstrated above average knowledge, skills, and experience taking advice from the ACM supervisor or MTS supervisor within </w:t>
      </w:r>
      <w:r w:rsidRPr="002D4956">
        <w:rPr>
          <w:rStyle w:val="Authorinstruction"/>
        </w:rPr>
        <w:t>[Sample Aviation]</w:t>
      </w:r>
      <w:r w:rsidRPr="00AE6E0B">
        <w:t>.</w:t>
      </w:r>
    </w:p>
    <w:p w14:paraId="18C07ABF" w14:textId="77777777" w:rsidR="006D7FDE" w:rsidRPr="007A0A55" w:rsidRDefault="006D7FDE" w:rsidP="006D7FDE">
      <w:pPr>
        <w:pStyle w:val="Heading4"/>
      </w:pPr>
      <w:r>
        <w:t>Training</w:t>
      </w:r>
    </w:p>
    <w:p w14:paraId="2B31BB7E" w14:textId="77777777" w:rsidR="006D7FDE" w:rsidRPr="00F91345" w:rsidRDefault="006D7FDE" w:rsidP="00B81CA3">
      <w:pPr>
        <w:pStyle w:val="Sampletext"/>
        <w:rPr>
          <w:rStyle w:val="Strong"/>
          <w:b/>
          <w:bCs w:val="0"/>
        </w:rPr>
      </w:pPr>
      <w:r w:rsidRPr="00F91345">
        <w:rPr>
          <w:rStyle w:val="Strong"/>
          <w:b/>
          <w:bCs w:val="0"/>
        </w:rPr>
        <w:t>Sample text</w:t>
      </w:r>
    </w:p>
    <w:p w14:paraId="2DF29CE7" w14:textId="77777777" w:rsidR="006D7FDE" w:rsidRPr="009037EB" w:rsidRDefault="006D7FDE" w:rsidP="006D7FDE">
      <w:r w:rsidRPr="009037EB">
        <w:t xml:space="preserve">All individuals who will be conducting training and checking activities for </w:t>
      </w:r>
      <w:r w:rsidRPr="002D4956">
        <w:rPr>
          <w:rStyle w:val="Authorinstruction"/>
        </w:rPr>
        <w:t>[Sample Aviation]</w:t>
      </w:r>
      <w:r w:rsidRPr="009037EB">
        <w:t xml:space="preserve"> will undergo training by persons with training experience and qualifications for the proposed task.</w:t>
      </w:r>
    </w:p>
    <w:p w14:paraId="4F7A125F" w14:textId="77777777" w:rsidR="006D7FDE" w:rsidRPr="009037EB" w:rsidRDefault="006D7FDE" w:rsidP="006D7FDE">
      <w:r w:rsidRPr="009037EB">
        <w:t xml:space="preserve">Suitably qualified trainers are individuals with previous experience in training air crew members or medical transport specialists, or experienced </w:t>
      </w:r>
      <w:r w:rsidRPr="002D4956">
        <w:rPr>
          <w:rStyle w:val="Authorinstruction"/>
        </w:rPr>
        <w:t>[Sample Aviation]</w:t>
      </w:r>
      <w:r w:rsidRPr="009037EB">
        <w:t xml:space="preserve"> training and check air crew members and medical transport specialists.</w:t>
      </w:r>
    </w:p>
    <w:p w14:paraId="191FB928" w14:textId="77777777" w:rsidR="006D7FDE" w:rsidRPr="009037EB" w:rsidRDefault="006D7FDE" w:rsidP="006D7FDE">
      <w:r w:rsidRPr="009037EB">
        <w:t>For individuals who are employed on a part</w:t>
      </w:r>
      <w:r>
        <w:t>-</w:t>
      </w:r>
      <w:r w:rsidRPr="009037EB">
        <w:t>time, temporary or contract basis, the HOTC may use the RPL process to determine the level of training required to conduct the activity.</w:t>
      </w:r>
    </w:p>
    <w:p w14:paraId="710EE38F" w14:textId="77777777" w:rsidR="006D7FDE" w:rsidRDefault="006D7FDE" w:rsidP="006D7FDE">
      <w:r w:rsidRPr="009037EB">
        <w:t>Induction of part</w:t>
      </w:r>
      <w:r>
        <w:t>-</w:t>
      </w:r>
      <w:r w:rsidRPr="009037EB">
        <w:t xml:space="preserve">time, temporary and contract trainers or checkers will be recorded using </w:t>
      </w:r>
      <w:r w:rsidRPr="002D4956">
        <w:t>form</w:t>
      </w:r>
      <w:r w:rsidRPr="00AE6E0B">
        <w:rPr>
          <w:rStyle w:val="Emphasis"/>
        </w:rPr>
        <w:t xml:space="preserve"> </w:t>
      </w:r>
      <w:r w:rsidRPr="002D4956">
        <w:rPr>
          <w:rStyle w:val="bold"/>
        </w:rPr>
        <w:t>TC01 Flight crew member induction checklist</w:t>
      </w:r>
      <w:r w:rsidRPr="009037EB">
        <w:t>.</w:t>
      </w:r>
    </w:p>
    <w:p w14:paraId="633CCF58" w14:textId="77777777" w:rsidR="006D7FDE" w:rsidRPr="007A0A55" w:rsidRDefault="006D7FDE" w:rsidP="006D7FDE">
      <w:pPr>
        <w:pStyle w:val="Heading4"/>
      </w:pPr>
      <w:r>
        <w:t>Training syllabi for training of training and checking personnel</w:t>
      </w:r>
    </w:p>
    <w:p w14:paraId="2EEB607A" w14:textId="77777777" w:rsidR="006D7FDE" w:rsidRPr="00F91345" w:rsidRDefault="006D7FDE" w:rsidP="00B81CA3">
      <w:pPr>
        <w:pStyle w:val="Sampletext"/>
        <w:rPr>
          <w:rStyle w:val="Strong"/>
          <w:b/>
          <w:bCs w:val="0"/>
        </w:rPr>
      </w:pPr>
      <w:r w:rsidRPr="00F91345">
        <w:rPr>
          <w:rStyle w:val="Strong"/>
          <w:b/>
          <w:bCs w:val="0"/>
        </w:rPr>
        <w:t>Sample text</w:t>
      </w:r>
    </w:p>
    <w:p w14:paraId="16E0E551" w14:textId="77777777" w:rsidR="006D7FDE" w:rsidRPr="001D636E" w:rsidRDefault="006D7FDE" w:rsidP="006D7FDE">
      <w:r w:rsidRPr="001D636E">
        <w:t>Individuals who conduct air crew member training and</w:t>
      </w:r>
      <w:r>
        <w:t xml:space="preserve"> </w:t>
      </w:r>
      <w:r w:rsidRPr="001D636E">
        <w:t>or checking, or medical transport specialist training and</w:t>
      </w:r>
      <w:r>
        <w:t xml:space="preserve"> </w:t>
      </w:r>
      <w:r w:rsidRPr="001D636E">
        <w:t xml:space="preserve">or checking, must have completed training in accordance with the syllabi in </w:t>
      </w:r>
      <w:r>
        <w:t xml:space="preserve">either </w:t>
      </w:r>
      <w:r w:rsidRPr="002D4956">
        <w:t>form</w:t>
      </w:r>
      <w:r w:rsidRPr="00AE6E0B">
        <w:rPr>
          <w:rStyle w:val="Emphasis"/>
        </w:rPr>
        <w:t xml:space="preserve"> </w:t>
      </w:r>
      <w:r w:rsidRPr="002D4956">
        <w:rPr>
          <w:rStyle w:val="bold"/>
        </w:rPr>
        <w:t xml:space="preserve">AC/MT1 ACM/MTS trainer training record </w:t>
      </w:r>
      <w:r w:rsidRPr="009A2A44">
        <w:t>or</w:t>
      </w:r>
      <w:r w:rsidRPr="008627A7">
        <w:t xml:space="preserve"> </w:t>
      </w:r>
      <w:r w:rsidRPr="002D4956">
        <w:rPr>
          <w:rStyle w:val="bold"/>
        </w:rPr>
        <w:t>AC/MT2 ACM/MTS checker training record</w:t>
      </w:r>
      <w:r w:rsidRPr="001D636E">
        <w:t>.</w:t>
      </w:r>
    </w:p>
    <w:p w14:paraId="4CCA025B" w14:textId="77777777" w:rsidR="006D7FDE" w:rsidRPr="007A0A55" w:rsidRDefault="006D7FDE" w:rsidP="006D7FDE">
      <w:pPr>
        <w:pStyle w:val="Heading4"/>
      </w:pPr>
      <w:r>
        <w:t xml:space="preserve">Recurrent checking of training </w:t>
      </w:r>
      <w:r w:rsidRPr="007A0A55">
        <w:t>and checking personnel</w:t>
      </w:r>
    </w:p>
    <w:p w14:paraId="7CC94428" w14:textId="77777777" w:rsidR="006D7FDE" w:rsidRPr="00F91345" w:rsidRDefault="006D7FDE" w:rsidP="00B81CA3">
      <w:pPr>
        <w:pStyle w:val="Sampletext"/>
        <w:rPr>
          <w:rStyle w:val="Strong"/>
          <w:b/>
          <w:bCs w:val="0"/>
        </w:rPr>
      </w:pPr>
      <w:r w:rsidRPr="00F91345">
        <w:rPr>
          <w:rStyle w:val="Strong"/>
          <w:b/>
          <w:bCs w:val="0"/>
        </w:rPr>
        <w:t>Sample text</w:t>
      </w:r>
    </w:p>
    <w:p w14:paraId="5048B056" w14:textId="77777777" w:rsidR="006D7FDE" w:rsidRPr="001D636E" w:rsidRDefault="006D7FDE" w:rsidP="006D7FDE">
      <w:r w:rsidRPr="001D636E">
        <w:t xml:space="preserve">Air crew members and medical transport specialists who conduct training and checking for </w:t>
      </w:r>
      <w:r w:rsidRPr="002D4956">
        <w:rPr>
          <w:rStyle w:val="Authorinstruction"/>
        </w:rPr>
        <w:t>[Sample Aviation]</w:t>
      </w:r>
      <w:r w:rsidRPr="001D636E">
        <w:t xml:space="preserve"> must have </w:t>
      </w:r>
      <w:r>
        <w:t>met</w:t>
      </w:r>
      <w:r w:rsidRPr="001D636E">
        <w:t xml:space="preserve"> </w:t>
      </w:r>
      <w:r w:rsidRPr="002D4956">
        <w:rPr>
          <w:rStyle w:val="Authorinstruction"/>
        </w:rPr>
        <w:t xml:space="preserve">[Sample Aviation] </w:t>
      </w:r>
      <w:r w:rsidRPr="001D636E">
        <w:t>recency and proficiency requirements that are the subject of the training and</w:t>
      </w:r>
      <w:r>
        <w:t xml:space="preserve"> </w:t>
      </w:r>
      <w:r w:rsidRPr="001D636E">
        <w:t>or check.</w:t>
      </w:r>
    </w:p>
    <w:p w14:paraId="0FA1AC2F" w14:textId="77777777" w:rsidR="006D7FDE" w:rsidRPr="001D636E" w:rsidRDefault="006D7FDE" w:rsidP="006D7FDE">
      <w:r>
        <w:t>T</w:t>
      </w:r>
      <w:r w:rsidRPr="001D636E">
        <w:t xml:space="preserve">he HOTC will carry out at least </w:t>
      </w:r>
      <w:r>
        <w:t>every 12 months,</w:t>
      </w:r>
      <w:r w:rsidRPr="001D636E">
        <w:t xml:space="preserve"> a check of competency of each training</w:t>
      </w:r>
      <w:r>
        <w:t xml:space="preserve"> </w:t>
      </w:r>
      <w:r w:rsidRPr="001D636E">
        <w:t>or check ACM or MTS in a sample of the roles they are authorised to conduct. This check shall include</w:t>
      </w:r>
      <w:r>
        <w:t>,</w:t>
      </w:r>
      <w:r w:rsidRPr="001D636E">
        <w:t xml:space="preserve"> at least:</w:t>
      </w:r>
    </w:p>
    <w:p w14:paraId="485751DA" w14:textId="77777777" w:rsidR="006D7FDE" w:rsidRPr="001D636E" w:rsidRDefault="006D7FDE" w:rsidP="006D7FDE">
      <w:pPr>
        <w:pStyle w:val="ListBullet"/>
      </w:pPr>
      <w:r>
        <w:t>a</w:t>
      </w:r>
      <w:r w:rsidRPr="001D636E">
        <w:t xml:space="preserve"> ground component verifying continued knowledge of current training and checking documentation, forms and syllabi</w:t>
      </w:r>
    </w:p>
    <w:p w14:paraId="58EBFCAC" w14:textId="77777777" w:rsidR="006D7FDE" w:rsidRPr="001D636E" w:rsidRDefault="006D7FDE" w:rsidP="006D7FDE">
      <w:pPr>
        <w:pStyle w:val="ListBullet"/>
      </w:pPr>
      <w:r>
        <w:t>k</w:t>
      </w:r>
      <w:r w:rsidRPr="001D636E">
        <w:t>nowledge and application of record-keeping processes</w:t>
      </w:r>
    </w:p>
    <w:p w14:paraId="70494293" w14:textId="77777777" w:rsidR="006D7FDE" w:rsidRPr="001D636E" w:rsidRDefault="006D7FDE" w:rsidP="006D7FDE">
      <w:pPr>
        <w:pStyle w:val="ListBullet"/>
      </w:pPr>
      <w:r>
        <w:t>o</w:t>
      </w:r>
      <w:r w:rsidRPr="001D636E">
        <w:t>ne observation of the ground component of a training course or check</w:t>
      </w:r>
    </w:p>
    <w:p w14:paraId="458BF76A" w14:textId="77777777" w:rsidR="006D7FDE" w:rsidRDefault="006D7FDE" w:rsidP="006D7FDE">
      <w:pPr>
        <w:pStyle w:val="ListBullet"/>
      </w:pPr>
      <w:r>
        <w:t>o</w:t>
      </w:r>
      <w:r w:rsidRPr="001D636E">
        <w:t>ne in-flight observation of a training session or check</w:t>
      </w:r>
      <w:r>
        <w:t>.</w:t>
      </w:r>
    </w:p>
    <w:p w14:paraId="5838995C" w14:textId="77777777" w:rsidR="00E15CB3" w:rsidRDefault="00E15CB3" w:rsidP="00E15CB3">
      <w:pPr>
        <w:pStyle w:val="ListBullet"/>
        <w:numPr>
          <w:ilvl w:val="0"/>
          <w:numId w:val="0"/>
        </w:numPr>
      </w:pPr>
    </w:p>
    <w:p w14:paraId="05A27D43" w14:textId="2C40DE47" w:rsidR="00E15CB3" w:rsidRDefault="00E15CB3" w:rsidP="00E15CB3">
      <w:pPr>
        <w:pStyle w:val="Heading3"/>
      </w:pPr>
      <w:r>
        <w:t>Ro</w:t>
      </w:r>
      <w:r w:rsidR="007F5E76">
        <w:t>t</w:t>
      </w:r>
      <w:r>
        <w:t xml:space="preserve">orcraft operations in </w:t>
      </w:r>
      <w:r w:rsidR="007F5E76">
        <w:t>Performance Class 3</w:t>
      </w:r>
    </w:p>
    <w:p w14:paraId="69C2B9AA" w14:textId="32EFB8C9" w:rsidR="007F5E76" w:rsidRPr="007F5E76" w:rsidRDefault="007F5E76" w:rsidP="007F5E76">
      <w:r>
        <w:t>Reserved</w:t>
      </w:r>
    </w:p>
    <w:p w14:paraId="7230DD50" w14:textId="77777777" w:rsidR="006D7FDE" w:rsidRPr="007A0A55" w:rsidRDefault="006D7FDE" w:rsidP="006D7FDE">
      <w:pPr>
        <w:pStyle w:val="Heading2"/>
      </w:pPr>
      <w:bookmarkStart w:id="878" w:name="_Toc165291520"/>
      <w:bookmarkStart w:id="879" w:name="_Toc166167257"/>
      <w:bookmarkStart w:id="880" w:name="_Toc167958764"/>
      <w:bookmarkStart w:id="881" w:name="_Toc188966564"/>
      <w:r>
        <w:t>Forms</w:t>
      </w:r>
      <w:bookmarkEnd w:id="878"/>
      <w:bookmarkEnd w:id="879"/>
      <w:bookmarkEnd w:id="880"/>
      <w:bookmarkEnd w:id="881"/>
    </w:p>
    <w:p w14:paraId="57A729F1" w14:textId="77777777" w:rsidR="006D7FDE" w:rsidRPr="00F91345" w:rsidRDefault="006D7FDE" w:rsidP="00B81CA3">
      <w:pPr>
        <w:pStyle w:val="Sampletext"/>
        <w:rPr>
          <w:rStyle w:val="Strong"/>
          <w:b/>
          <w:bCs w:val="0"/>
        </w:rPr>
      </w:pPr>
      <w:r w:rsidRPr="00F91345">
        <w:rPr>
          <w:rStyle w:val="Strong"/>
          <w:b/>
          <w:bCs w:val="0"/>
        </w:rPr>
        <w:t>Sample text</w:t>
      </w:r>
    </w:p>
    <w:p w14:paraId="4300E156" w14:textId="77777777" w:rsidR="006D7FDE" w:rsidRPr="002D4956" w:rsidRDefault="006D7FDE" w:rsidP="006D7FDE">
      <w:pPr>
        <w:pStyle w:val="TableTitle"/>
        <w:numPr>
          <w:ilvl w:val="0"/>
          <w:numId w:val="6"/>
        </w:numPr>
      </w:pPr>
      <w:r>
        <w:t>Sample forms</w:t>
      </w:r>
    </w:p>
    <w:tbl>
      <w:tblPr>
        <w:tblStyle w:val="SD-MOStable"/>
        <w:tblW w:w="9403" w:type="dxa"/>
        <w:tblLook w:val="0620" w:firstRow="1" w:lastRow="0" w:firstColumn="0" w:lastColumn="0" w:noHBand="1" w:noVBand="1"/>
      </w:tblPr>
      <w:tblGrid>
        <w:gridCol w:w="1227"/>
        <w:gridCol w:w="6054"/>
        <w:gridCol w:w="1035"/>
        <w:gridCol w:w="1087"/>
      </w:tblGrid>
      <w:tr w:rsidR="006D7FDE" w:rsidRPr="002D4956" w14:paraId="6156AD68" w14:textId="77777777" w:rsidTr="00CA1999">
        <w:trPr>
          <w:cnfStyle w:val="100000000000" w:firstRow="1" w:lastRow="0" w:firstColumn="0" w:lastColumn="0" w:oddVBand="0" w:evenVBand="0" w:oddHBand="0" w:evenHBand="0" w:firstRowFirstColumn="0" w:firstRowLastColumn="0" w:lastRowFirstColumn="0" w:lastRowLastColumn="0"/>
          <w:tblHeader/>
        </w:trPr>
        <w:tc>
          <w:tcPr>
            <w:tcW w:w="1227" w:type="dxa"/>
          </w:tcPr>
          <w:p w14:paraId="13D17178" w14:textId="77777777" w:rsidR="006D7FDE" w:rsidRPr="006D7FDE" w:rsidRDefault="006D7FDE" w:rsidP="006D7FDE">
            <w:bookmarkStart w:id="882" w:name="_Toc131591616"/>
            <w:r w:rsidRPr="002D4956">
              <w:t>Form number</w:t>
            </w:r>
          </w:p>
        </w:tc>
        <w:tc>
          <w:tcPr>
            <w:tcW w:w="6054" w:type="dxa"/>
          </w:tcPr>
          <w:p w14:paraId="64FAB82C" w14:textId="77777777" w:rsidR="006D7FDE" w:rsidRPr="006D7FDE" w:rsidRDefault="006D7FDE" w:rsidP="006D7FDE">
            <w:r w:rsidRPr="002D4956">
              <w:t>Title</w:t>
            </w:r>
          </w:p>
        </w:tc>
        <w:tc>
          <w:tcPr>
            <w:tcW w:w="1035" w:type="dxa"/>
          </w:tcPr>
          <w:p w14:paraId="017856F1" w14:textId="77777777" w:rsidR="006D7FDE" w:rsidRPr="006D7FDE" w:rsidRDefault="006D7FDE" w:rsidP="006D7FDE">
            <w:r w:rsidRPr="002D4956">
              <w:t>Rev #</w:t>
            </w:r>
          </w:p>
        </w:tc>
        <w:tc>
          <w:tcPr>
            <w:tcW w:w="1087" w:type="dxa"/>
          </w:tcPr>
          <w:p w14:paraId="00ABFEB2" w14:textId="77777777" w:rsidR="006D7FDE" w:rsidRPr="006D7FDE" w:rsidRDefault="006D7FDE" w:rsidP="006D7FDE">
            <w:r w:rsidRPr="002D4956">
              <w:t>Date</w:t>
            </w:r>
          </w:p>
        </w:tc>
      </w:tr>
      <w:tr w:rsidR="006D7FDE" w:rsidRPr="002D4956" w14:paraId="6260AB40" w14:textId="77777777" w:rsidTr="00CA1999">
        <w:tc>
          <w:tcPr>
            <w:tcW w:w="1227" w:type="dxa"/>
          </w:tcPr>
          <w:p w14:paraId="554763B4" w14:textId="77777777" w:rsidR="006D7FDE" w:rsidRPr="006D7FDE" w:rsidRDefault="006D7FDE" w:rsidP="006D7FDE">
            <w:pPr>
              <w:pStyle w:val="Tabletext"/>
            </w:pPr>
            <w:r w:rsidRPr="002D4956">
              <w:t>6A</w:t>
            </w:r>
          </w:p>
        </w:tc>
        <w:tc>
          <w:tcPr>
            <w:tcW w:w="6054" w:type="dxa"/>
          </w:tcPr>
          <w:p w14:paraId="2EC8D7B8" w14:textId="77777777" w:rsidR="006D7FDE" w:rsidRPr="006D7FDE" w:rsidRDefault="006D7FDE" w:rsidP="006D7FDE">
            <w:pPr>
              <w:pStyle w:val="Tabletext"/>
              <w:rPr>
                <w:rFonts w:eastAsiaTheme="minorEastAsia"/>
              </w:rPr>
            </w:pPr>
            <w:r w:rsidRPr="002D4956">
              <w:t>Single-engine helicopter flight crew member proficiency check report</w:t>
            </w:r>
          </w:p>
        </w:tc>
        <w:tc>
          <w:tcPr>
            <w:tcW w:w="1035" w:type="dxa"/>
          </w:tcPr>
          <w:p w14:paraId="6A0873D3" w14:textId="77777777" w:rsidR="006D7FDE" w:rsidRPr="002D4956" w:rsidRDefault="006D7FDE" w:rsidP="006D7FDE">
            <w:pPr>
              <w:pStyle w:val="Tabletext"/>
            </w:pPr>
          </w:p>
        </w:tc>
        <w:tc>
          <w:tcPr>
            <w:tcW w:w="1087" w:type="dxa"/>
          </w:tcPr>
          <w:p w14:paraId="61505884" w14:textId="77777777" w:rsidR="006D7FDE" w:rsidRPr="002D4956" w:rsidRDefault="006D7FDE" w:rsidP="006D7FDE">
            <w:pPr>
              <w:pStyle w:val="Tabletext"/>
            </w:pPr>
          </w:p>
        </w:tc>
      </w:tr>
      <w:tr w:rsidR="006D7FDE" w:rsidRPr="002D4956" w14:paraId="59CB2F02" w14:textId="77777777" w:rsidTr="00CA1999">
        <w:tc>
          <w:tcPr>
            <w:tcW w:w="1227" w:type="dxa"/>
          </w:tcPr>
          <w:p w14:paraId="31969449" w14:textId="77777777" w:rsidR="006D7FDE" w:rsidRPr="006D7FDE" w:rsidRDefault="006D7FDE" w:rsidP="006D7FDE">
            <w:pPr>
              <w:pStyle w:val="Tabletext"/>
            </w:pPr>
            <w:r w:rsidRPr="002D4956">
              <w:t>6B</w:t>
            </w:r>
          </w:p>
        </w:tc>
        <w:tc>
          <w:tcPr>
            <w:tcW w:w="6054" w:type="dxa"/>
          </w:tcPr>
          <w:p w14:paraId="78C38CC8" w14:textId="77777777" w:rsidR="006D7FDE" w:rsidRPr="006D7FDE" w:rsidRDefault="006D7FDE" w:rsidP="006D7FDE">
            <w:pPr>
              <w:pStyle w:val="Tabletext"/>
              <w:rPr>
                <w:rFonts w:eastAsiaTheme="minorEastAsia"/>
              </w:rPr>
            </w:pPr>
            <w:r w:rsidRPr="002D4956">
              <w:t>Multi-engine helicopter flight crew member proficiency check report</w:t>
            </w:r>
          </w:p>
        </w:tc>
        <w:tc>
          <w:tcPr>
            <w:tcW w:w="1035" w:type="dxa"/>
          </w:tcPr>
          <w:p w14:paraId="00FCD3D0" w14:textId="77777777" w:rsidR="006D7FDE" w:rsidRPr="002D4956" w:rsidRDefault="006D7FDE" w:rsidP="006D7FDE">
            <w:pPr>
              <w:pStyle w:val="Tabletext"/>
            </w:pPr>
          </w:p>
        </w:tc>
        <w:tc>
          <w:tcPr>
            <w:tcW w:w="1087" w:type="dxa"/>
          </w:tcPr>
          <w:p w14:paraId="7E568F7A" w14:textId="77777777" w:rsidR="006D7FDE" w:rsidRPr="002D4956" w:rsidRDefault="006D7FDE" w:rsidP="006D7FDE">
            <w:pPr>
              <w:pStyle w:val="Tabletext"/>
            </w:pPr>
          </w:p>
        </w:tc>
      </w:tr>
      <w:tr w:rsidR="006D7FDE" w:rsidRPr="002D4956" w14:paraId="7B5B4160" w14:textId="77777777" w:rsidTr="00CA1999">
        <w:tc>
          <w:tcPr>
            <w:tcW w:w="1227" w:type="dxa"/>
          </w:tcPr>
          <w:p w14:paraId="62D7567C" w14:textId="77777777" w:rsidR="006D7FDE" w:rsidRPr="006D7FDE" w:rsidRDefault="006D7FDE" w:rsidP="006D7FDE">
            <w:pPr>
              <w:pStyle w:val="Tabletext"/>
            </w:pPr>
            <w:r w:rsidRPr="002D4956">
              <w:t>6C</w:t>
            </w:r>
          </w:p>
        </w:tc>
        <w:tc>
          <w:tcPr>
            <w:tcW w:w="6054" w:type="dxa"/>
          </w:tcPr>
          <w:p w14:paraId="7A1DCF6D" w14:textId="77777777" w:rsidR="006D7FDE" w:rsidRPr="006D7FDE" w:rsidRDefault="006D7FDE" w:rsidP="006D7FDE">
            <w:pPr>
              <w:pStyle w:val="Tabletext"/>
              <w:rPr>
                <w:rFonts w:eastAsiaTheme="minorEastAsia"/>
              </w:rPr>
            </w:pPr>
            <w:r w:rsidRPr="002D4956">
              <w:t>Single-engine aeroplane flight crew member proficiency check report</w:t>
            </w:r>
          </w:p>
        </w:tc>
        <w:tc>
          <w:tcPr>
            <w:tcW w:w="1035" w:type="dxa"/>
          </w:tcPr>
          <w:p w14:paraId="64AB7684" w14:textId="77777777" w:rsidR="006D7FDE" w:rsidRPr="002D4956" w:rsidRDefault="006D7FDE" w:rsidP="006D7FDE">
            <w:pPr>
              <w:pStyle w:val="Tabletext"/>
            </w:pPr>
          </w:p>
        </w:tc>
        <w:tc>
          <w:tcPr>
            <w:tcW w:w="1087" w:type="dxa"/>
          </w:tcPr>
          <w:p w14:paraId="20EE91C7" w14:textId="77777777" w:rsidR="006D7FDE" w:rsidRPr="002D4956" w:rsidRDefault="006D7FDE" w:rsidP="006D7FDE">
            <w:pPr>
              <w:pStyle w:val="Tabletext"/>
            </w:pPr>
          </w:p>
        </w:tc>
      </w:tr>
      <w:tr w:rsidR="006D7FDE" w:rsidRPr="002D4956" w14:paraId="2870523C" w14:textId="77777777" w:rsidTr="00CA1999">
        <w:tc>
          <w:tcPr>
            <w:tcW w:w="1227" w:type="dxa"/>
          </w:tcPr>
          <w:p w14:paraId="76E80804" w14:textId="77777777" w:rsidR="006D7FDE" w:rsidRPr="006D7FDE" w:rsidRDefault="006D7FDE" w:rsidP="006D7FDE">
            <w:pPr>
              <w:pStyle w:val="Tabletext"/>
            </w:pPr>
            <w:r w:rsidRPr="002D4956">
              <w:t>6D</w:t>
            </w:r>
          </w:p>
        </w:tc>
        <w:tc>
          <w:tcPr>
            <w:tcW w:w="6054" w:type="dxa"/>
          </w:tcPr>
          <w:p w14:paraId="3E88834E" w14:textId="77777777" w:rsidR="006D7FDE" w:rsidRPr="006D7FDE" w:rsidRDefault="006D7FDE" w:rsidP="006D7FDE">
            <w:pPr>
              <w:pStyle w:val="Tabletext"/>
              <w:rPr>
                <w:rFonts w:eastAsiaTheme="minorEastAsia"/>
              </w:rPr>
            </w:pPr>
            <w:r w:rsidRPr="002D4956">
              <w:t>Multi-engine aeroplane flight crew member proficiency check report</w:t>
            </w:r>
          </w:p>
        </w:tc>
        <w:tc>
          <w:tcPr>
            <w:tcW w:w="1035" w:type="dxa"/>
          </w:tcPr>
          <w:p w14:paraId="162218F0" w14:textId="77777777" w:rsidR="006D7FDE" w:rsidRPr="002D4956" w:rsidRDefault="006D7FDE" w:rsidP="006D7FDE">
            <w:pPr>
              <w:pStyle w:val="Tabletext"/>
            </w:pPr>
          </w:p>
        </w:tc>
        <w:tc>
          <w:tcPr>
            <w:tcW w:w="1087" w:type="dxa"/>
          </w:tcPr>
          <w:p w14:paraId="35235B3F" w14:textId="77777777" w:rsidR="006D7FDE" w:rsidRPr="002D4956" w:rsidRDefault="006D7FDE" w:rsidP="006D7FDE">
            <w:pPr>
              <w:pStyle w:val="Tabletext"/>
            </w:pPr>
          </w:p>
        </w:tc>
      </w:tr>
      <w:tr w:rsidR="006D7FDE" w:rsidRPr="002D4956" w14:paraId="2C03E573" w14:textId="77777777" w:rsidTr="00CA1999">
        <w:tc>
          <w:tcPr>
            <w:tcW w:w="1227" w:type="dxa"/>
          </w:tcPr>
          <w:p w14:paraId="780F932C" w14:textId="77777777" w:rsidR="006D7FDE" w:rsidRPr="006D7FDE" w:rsidRDefault="006D7FDE" w:rsidP="006D7FDE">
            <w:pPr>
              <w:pStyle w:val="Tabletext"/>
            </w:pPr>
            <w:r w:rsidRPr="002D4956">
              <w:t>A15</w:t>
            </w:r>
          </w:p>
        </w:tc>
        <w:tc>
          <w:tcPr>
            <w:tcW w:w="6054" w:type="dxa"/>
          </w:tcPr>
          <w:p w14:paraId="088DF4DA" w14:textId="77777777" w:rsidR="006D7FDE" w:rsidRPr="006D7FDE" w:rsidRDefault="006D7FDE" w:rsidP="006D7FDE">
            <w:pPr>
              <w:pStyle w:val="Tabletext"/>
            </w:pPr>
            <w:r w:rsidRPr="002D4956">
              <w:t>Personnel training and checking record</w:t>
            </w:r>
          </w:p>
        </w:tc>
        <w:tc>
          <w:tcPr>
            <w:tcW w:w="1035" w:type="dxa"/>
          </w:tcPr>
          <w:p w14:paraId="48F6F808" w14:textId="77777777" w:rsidR="006D7FDE" w:rsidRPr="002D4956" w:rsidRDefault="006D7FDE" w:rsidP="006D7FDE">
            <w:pPr>
              <w:pStyle w:val="Tabletext"/>
            </w:pPr>
          </w:p>
        </w:tc>
        <w:tc>
          <w:tcPr>
            <w:tcW w:w="1087" w:type="dxa"/>
          </w:tcPr>
          <w:p w14:paraId="45962485" w14:textId="77777777" w:rsidR="006D7FDE" w:rsidRPr="002D4956" w:rsidRDefault="006D7FDE" w:rsidP="006D7FDE">
            <w:pPr>
              <w:pStyle w:val="Tabletext"/>
            </w:pPr>
          </w:p>
        </w:tc>
      </w:tr>
      <w:tr w:rsidR="006D7FDE" w:rsidRPr="002D4956" w14:paraId="4F548E6F" w14:textId="77777777" w:rsidTr="00CA1999">
        <w:tc>
          <w:tcPr>
            <w:tcW w:w="1227" w:type="dxa"/>
          </w:tcPr>
          <w:p w14:paraId="2C862C2B" w14:textId="77777777" w:rsidR="006D7FDE" w:rsidRPr="006D7FDE" w:rsidRDefault="006D7FDE" w:rsidP="006D7FDE">
            <w:pPr>
              <w:pStyle w:val="Tabletext"/>
            </w:pPr>
            <w:r w:rsidRPr="002D4956">
              <w:t>A21</w:t>
            </w:r>
          </w:p>
        </w:tc>
        <w:tc>
          <w:tcPr>
            <w:tcW w:w="6054" w:type="dxa"/>
          </w:tcPr>
          <w:p w14:paraId="32593AB9" w14:textId="77777777" w:rsidR="006D7FDE" w:rsidRPr="006D7FDE" w:rsidRDefault="006D7FDE" w:rsidP="006D7FDE">
            <w:pPr>
              <w:pStyle w:val="Tabletext"/>
              <w:rPr>
                <w:rFonts w:eastAsiaTheme="minorEastAsia"/>
              </w:rPr>
            </w:pPr>
            <w:r w:rsidRPr="002D4956">
              <w:t>HOTC audit report</w:t>
            </w:r>
          </w:p>
        </w:tc>
        <w:tc>
          <w:tcPr>
            <w:tcW w:w="1035" w:type="dxa"/>
          </w:tcPr>
          <w:p w14:paraId="242EA187" w14:textId="77777777" w:rsidR="006D7FDE" w:rsidRPr="002D4956" w:rsidRDefault="006D7FDE" w:rsidP="006D7FDE">
            <w:pPr>
              <w:pStyle w:val="Tabletext"/>
            </w:pPr>
          </w:p>
        </w:tc>
        <w:tc>
          <w:tcPr>
            <w:tcW w:w="1087" w:type="dxa"/>
          </w:tcPr>
          <w:p w14:paraId="2BF7751C" w14:textId="77777777" w:rsidR="006D7FDE" w:rsidRPr="002D4956" w:rsidRDefault="006D7FDE" w:rsidP="006D7FDE">
            <w:pPr>
              <w:pStyle w:val="Tabletext"/>
            </w:pPr>
          </w:p>
        </w:tc>
      </w:tr>
      <w:tr w:rsidR="006D7FDE" w:rsidRPr="002D4956" w14:paraId="60D48BE0" w14:textId="77777777" w:rsidTr="00CA1999">
        <w:tc>
          <w:tcPr>
            <w:tcW w:w="1227" w:type="dxa"/>
          </w:tcPr>
          <w:p w14:paraId="79E91B4D" w14:textId="77777777" w:rsidR="006D7FDE" w:rsidRPr="006D7FDE" w:rsidRDefault="006D7FDE" w:rsidP="006D7FDE">
            <w:pPr>
              <w:pStyle w:val="Tabletext"/>
            </w:pPr>
            <w:r w:rsidRPr="002D4956">
              <w:t>AC/MT1</w:t>
            </w:r>
          </w:p>
        </w:tc>
        <w:tc>
          <w:tcPr>
            <w:tcW w:w="6054" w:type="dxa"/>
          </w:tcPr>
          <w:p w14:paraId="7EC95726" w14:textId="77777777" w:rsidR="006D7FDE" w:rsidRPr="006D7FDE" w:rsidRDefault="006D7FDE" w:rsidP="006D7FDE">
            <w:pPr>
              <w:pStyle w:val="Tabletext"/>
              <w:rPr>
                <w:rFonts w:eastAsiaTheme="minorEastAsia"/>
              </w:rPr>
            </w:pPr>
            <w:r w:rsidRPr="002D4956">
              <w:t xml:space="preserve">ACM/MTS trainer training </w:t>
            </w:r>
            <w:r w:rsidRPr="006D7FDE">
              <w:t>record</w:t>
            </w:r>
          </w:p>
        </w:tc>
        <w:tc>
          <w:tcPr>
            <w:tcW w:w="1035" w:type="dxa"/>
          </w:tcPr>
          <w:p w14:paraId="0D214884" w14:textId="77777777" w:rsidR="006D7FDE" w:rsidRPr="002D4956" w:rsidRDefault="006D7FDE" w:rsidP="006D7FDE">
            <w:pPr>
              <w:pStyle w:val="Tabletext"/>
            </w:pPr>
          </w:p>
        </w:tc>
        <w:tc>
          <w:tcPr>
            <w:tcW w:w="1087" w:type="dxa"/>
          </w:tcPr>
          <w:p w14:paraId="50E79F3B" w14:textId="77777777" w:rsidR="006D7FDE" w:rsidRPr="002D4956" w:rsidRDefault="006D7FDE" w:rsidP="006D7FDE">
            <w:pPr>
              <w:pStyle w:val="Tabletext"/>
            </w:pPr>
          </w:p>
        </w:tc>
      </w:tr>
      <w:tr w:rsidR="006D7FDE" w:rsidRPr="002D4956" w14:paraId="6AD75556" w14:textId="77777777" w:rsidTr="00CA1999">
        <w:tc>
          <w:tcPr>
            <w:tcW w:w="1227" w:type="dxa"/>
          </w:tcPr>
          <w:p w14:paraId="5506EA5D" w14:textId="77777777" w:rsidR="006D7FDE" w:rsidRPr="006D7FDE" w:rsidRDefault="006D7FDE" w:rsidP="006D7FDE">
            <w:pPr>
              <w:pStyle w:val="Tabletext"/>
            </w:pPr>
            <w:r w:rsidRPr="002D4956">
              <w:t>AC/MT2</w:t>
            </w:r>
          </w:p>
        </w:tc>
        <w:tc>
          <w:tcPr>
            <w:tcW w:w="6054" w:type="dxa"/>
          </w:tcPr>
          <w:p w14:paraId="0559D166" w14:textId="77777777" w:rsidR="006D7FDE" w:rsidRPr="006D7FDE" w:rsidRDefault="006D7FDE" w:rsidP="006D7FDE">
            <w:pPr>
              <w:pStyle w:val="Tabletext"/>
              <w:rPr>
                <w:rFonts w:eastAsiaTheme="minorEastAsia"/>
              </w:rPr>
            </w:pPr>
            <w:r w:rsidRPr="002D4956">
              <w:t>AC/MTS checker training record</w:t>
            </w:r>
          </w:p>
        </w:tc>
        <w:tc>
          <w:tcPr>
            <w:tcW w:w="1035" w:type="dxa"/>
          </w:tcPr>
          <w:p w14:paraId="61C2E0D6" w14:textId="77777777" w:rsidR="006D7FDE" w:rsidRPr="002D4956" w:rsidRDefault="006D7FDE" w:rsidP="006D7FDE">
            <w:pPr>
              <w:pStyle w:val="Tabletext"/>
            </w:pPr>
          </w:p>
        </w:tc>
        <w:tc>
          <w:tcPr>
            <w:tcW w:w="1087" w:type="dxa"/>
          </w:tcPr>
          <w:p w14:paraId="0C386715" w14:textId="77777777" w:rsidR="006D7FDE" w:rsidRPr="002D4956" w:rsidRDefault="006D7FDE" w:rsidP="006D7FDE">
            <w:pPr>
              <w:pStyle w:val="Tabletext"/>
            </w:pPr>
          </w:p>
        </w:tc>
      </w:tr>
      <w:tr w:rsidR="006D7FDE" w:rsidRPr="002D4956" w14:paraId="0DE3F28F" w14:textId="77777777" w:rsidTr="00CA1999">
        <w:tc>
          <w:tcPr>
            <w:tcW w:w="1227" w:type="dxa"/>
          </w:tcPr>
          <w:p w14:paraId="61F1B3BC" w14:textId="77777777" w:rsidR="006D7FDE" w:rsidRPr="006D7FDE" w:rsidRDefault="006D7FDE" w:rsidP="006D7FDE">
            <w:pPr>
              <w:pStyle w:val="Tabletext"/>
            </w:pPr>
            <w:r w:rsidRPr="002D4956">
              <w:t>GC1</w:t>
            </w:r>
          </w:p>
        </w:tc>
        <w:tc>
          <w:tcPr>
            <w:tcW w:w="6054" w:type="dxa"/>
          </w:tcPr>
          <w:p w14:paraId="108917EE" w14:textId="77777777" w:rsidR="006D7FDE" w:rsidRPr="006D7FDE" w:rsidRDefault="006D7FDE" w:rsidP="006D7FDE">
            <w:pPr>
              <w:pStyle w:val="Tabletext"/>
              <w:rPr>
                <w:rFonts w:eastAsiaTheme="minorEastAsia"/>
              </w:rPr>
            </w:pPr>
            <w:r w:rsidRPr="002D4956">
              <w:t>General emergency trainer/checker check report</w:t>
            </w:r>
          </w:p>
        </w:tc>
        <w:tc>
          <w:tcPr>
            <w:tcW w:w="1035" w:type="dxa"/>
          </w:tcPr>
          <w:p w14:paraId="7667B6C3" w14:textId="77777777" w:rsidR="006D7FDE" w:rsidRPr="002D4956" w:rsidRDefault="006D7FDE" w:rsidP="006D7FDE">
            <w:pPr>
              <w:pStyle w:val="Tabletext"/>
            </w:pPr>
          </w:p>
        </w:tc>
        <w:tc>
          <w:tcPr>
            <w:tcW w:w="1087" w:type="dxa"/>
          </w:tcPr>
          <w:p w14:paraId="03DB449D" w14:textId="77777777" w:rsidR="006D7FDE" w:rsidRPr="002D4956" w:rsidRDefault="006D7FDE" w:rsidP="006D7FDE">
            <w:pPr>
              <w:pStyle w:val="Tabletext"/>
            </w:pPr>
          </w:p>
        </w:tc>
      </w:tr>
      <w:tr w:rsidR="006D7FDE" w:rsidRPr="002D4956" w14:paraId="306A7F1F" w14:textId="77777777" w:rsidTr="00CA1999">
        <w:tc>
          <w:tcPr>
            <w:tcW w:w="1227" w:type="dxa"/>
          </w:tcPr>
          <w:p w14:paraId="7CDD2246" w14:textId="77777777" w:rsidR="006D7FDE" w:rsidRPr="006D7FDE" w:rsidRDefault="006D7FDE" w:rsidP="006D7FDE">
            <w:pPr>
              <w:pStyle w:val="Tabletext"/>
            </w:pPr>
            <w:r w:rsidRPr="002D4956">
              <w:t>LC1</w:t>
            </w:r>
          </w:p>
        </w:tc>
        <w:tc>
          <w:tcPr>
            <w:tcW w:w="6054" w:type="dxa"/>
          </w:tcPr>
          <w:p w14:paraId="4A78DED3" w14:textId="77777777" w:rsidR="006D7FDE" w:rsidRPr="006D7FDE" w:rsidRDefault="006D7FDE" w:rsidP="006D7FDE">
            <w:pPr>
              <w:pStyle w:val="Tabletext"/>
              <w:rPr>
                <w:rFonts w:eastAsiaTheme="minorEastAsia"/>
              </w:rPr>
            </w:pPr>
            <w:r w:rsidRPr="002D4956">
              <w:t>Line check pilot training record</w:t>
            </w:r>
          </w:p>
        </w:tc>
        <w:tc>
          <w:tcPr>
            <w:tcW w:w="1035" w:type="dxa"/>
          </w:tcPr>
          <w:p w14:paraId="1A092730" w14:textId="77777777" w:rsidR="006D7FDE" w:rsidRPr="002D4956" w:rsidRDefault="006D7FDE" w:rsidP="006D7FDE">
            <w:pPr>
              <w:pStyle w:val="Tabletext"/>
            </w:pPr>
          </w:p>
        </w:tc>
        <w:tc>
          <w:tcPr>
            <w:tcW w:w="1087" w:type="dxa"/>
          </w:tcPr>
          <w:p w14:paraId="6C310A71" w14:textId="77777777" w:rsidR="006D7FDE" w:rsidRPr="002D4956" w:rsidRDefault="006D7FDE" w:rsidP="006D7FDE">
            <w:pPr>
              <w:pStyle w:val="Tabletext"/>
            </w:pPr>
          </w:p>
        </w:tc>
      </w:tr>
      <w:tr w:rsidR="006D7FDE" w:rsidRPr="002D4956" w14:paraId="45914E25" w14:textId="77777777" w:rsidTr="00CA1999">
        <w:tc>
          <w:tcPr>
            <w:tcW w:w="1227" w:type="dxa"/>
          </w:tcPr>
          <w:p w14:paraId="009B9BA9" w14:textId="77777777" w:rsidR="006D7FDE" w:rsidRPr="006D7FDE" w:rsidRDefault="006D7FDE" w:rsidP="006D7FDE">
            <w:pPr>
              <w:pStyle w:val="Tabletext"/>
            </w:pPr>
            <w:r w:rsidRPr="002D4956">
              <w:t>LT1</w:t>
            </w:r>
          </w:p>
        </w:tc>
        <w:tc>
          <w:tcPr>
            <w:tcW w:w="6054" w:type="dxa"/>
          </w:tcPr>
          <w:p w14:paraId="6CAF5C3D" w14:textId="77777777" w:rsidR="006D7FDE" w:rsidRPr="006D7FDE" w:rsidRDefault="006D7FDE" w:rsidP="006D7FDE">
            <w:pPr>
              <w:pStyle w:val="Tabletext"/>
              <w:rPr>
                <w:rFonts w:eastAsiaTheme="minorEastAsia"/>
              </w:rPr>
            </w:pPr>
            <w:r w:rsidRPr="002D4956">
              <w:t>Line training pilot training record</w:t>
            </w:r>
          </w:p>
        </w:tc>
        <w:tc>
          <w:tcPr>
            <w:tcW w:w="1035" w:type="dxa"/>
          </w:tcPr>
          <w:p w14:paraId="1E7272B2" w14:textId="77777777" w:rsidR="006D7FDE" w:rsidRPr="002D4956" w:rsidRDefault="006D7FDE" w:rsidP="006D7FDE">
            <w:pPr>
              <w:pStyle w:val="Tabletext"/>
            </w:pPr>
          </w:p>
        </w:tc>
        <w:tc>
          <w:tcPr>
            <w:tcW w:w="1087" w:type="dxa"/>
          </w:tcPr>
          <w:p w14:paraId="27A6D049" w14:textId="77777777" w:rsidR="006D7FDE" w:rsidRPr="002D4956" w:rsidRDefault="006D7FDE" w:rsidP="006D7FDE">
            <w:pPr>
              <w:pStyle w:val="Tabletext"/>
            </w:pPr>
          </w:p>
        </w:tc>
      </w:tr>
      <w:tr w:rsidR="006D7FDE" w:rsidRPr="002D4956" w14:paraId="0D40665C" w14:textId="77777777" w:rsidTr="00CA1999">
        <w:tc>
          <w:tcPr>
            <w:tcW w:w="1227" w:type="dxa"/>
          </w:tcPr>
          <w:p w14:paraId="726FC22C" w14:textId="77777777" w:rsidR="006D7FDE" w:rsidRPr="006D7FDE" w:rsidRDefault="006D7FDE" w:rsidP="006D7FDE">
            <w:pPr>
              <w:pStyle w:val="Tabletext"/>
            </w:pPr>
            <w:r w:rsidRPr="002D4956">
              <w:t>PIC1</w:t>
            </w:r>
          </w:p>
        </w:tc>
        <w:tc>
          <w:tcPr>
            <w:tcW w:w="6054" w:type="dxa"/>
          </w:tcPr>
          <w:p w14:paraId="4478FEEE" w14:textId="77777777" w:rsidR="006D7FDE" w:rsidRPr="006D7FDE" w:rsidRDefault="006D7FDE" w:rsidP="006D7FDE">
            <w:pPr>
              <w:pStyle w:val="Tabletext"/>
              <w:rPr>
                <w:rFonts w:eastAsiaTheme="minorEastAsia"/>
              </w:rPr>
            </w:pPr>
            <w:r w:rsidRPr="002D4956">
              <w:t>Command training record</w:t>
            </w:r>
          </w:p>
        </w:tc>
        <w:tc>
          <w:tcPr>
            <w:tcW w:w="1035" w:type="dxa"/>
          </w:tcPr>
          <w:p w14:paraId="70D8CE7E" w14:textId="77777777" w:rsidR="006D7FDE" w:rsidRPr="002D4956" w:rsidRDefault="006D7FDE" w:rsidP="006D7FDE">
            <w:pPr>
              <w:pStyle w:val="Tabletext"/>
            </w:pPr>
          </w:p>
        </w:tc>
        <w:tc>
          <w:tcPr>
            <w:tcW w:w="1087" w:type="dxa"/>
          </w:tcPr>
          <w:p w14:paraId="4876B667" w14:textId="77777777" w:rsidR="006D7FDE" w:rsidRPr="002D4956" w:rsidRDefault="006D7FDE" w:rsidP="006D7FDE">
            <w:pPr>
              <w:pStyle w:val="Tabletext"/>
            </w:pPr>
          </w:p>
        </w:tc>
      </w:tr>
      <w:tr w:rsidR="006D7FDE" w:rsidRPr="002D4956" w14:paraId="682A2C10" w14:textId="77777777" w:rsidTr="00CA1999">
        <w:tc>
          <w:tcPr>
            <w:tcW w:w="1227" w:type="dxa"/>
          </w:tcPr>
          <w:p w14:paraId="7AA3A232" w14:textId="77777777" w:rsidR="006D7FDE" w:rsidRPr="006D7FDE" w:rsidRDefault="006D7FDE" w:rsidP="006D7FDE">
            <w:pPr>
              <w:pStyle w:val="Tabletext"/>
            </w:pPr>
            <w:r w:rsidRPr="002D4956">
              <w:t>PIC2</w:t>
            </w:r>
          </w:p>
        </w:tc>
        <w:tc>
          <w:tcPr>
            <w:tcW w:w="6054" w:type="dxa"/>
          </w:tcPr>
          <w:p w14:paraId="72926301" w14:textId="77777777" w:rsidR="006D7FDE" w:rsidRPr="006D7FDE" w:rsidRDefault="006D7FDE" w:rsidP="006D7FDE">
            <w:pPr>
              <w:pStyle w:val="Tabletext"/>
              <w:rPr>
                <w:rFonts w:eastAsiaTheme="minorEastAsia"/>
              </w:rPr>
            </w:pPr>
            <w:r w:rsidRPr="002D4956">
              <w:t xml:space="preserve">Command clearance to line </w:t>
            </w:r>
            <w:r w:rsidRPr="006D7FDE">
              <w:t>report</w:t>
            </w:r>
          </w:p>
        </w:tc>
        <w:tc>
          <w:tcPr>
            <w:tcW w:w="1035" w:type="dxa"/>
          </w:tcPr>
          <w:p w14:paraId="74ED0D87" w14:textId="77777777" w:rsidR="006D7FDE" w:rsidRPr="002D4956" w:rsidRDefault="006D7FDE" w:rsidP="006D7FDE">
            <w:pPr>
              <w:pStyle w:val="Tabletext"/>
            </w:pPr>
          </w:p>
        </w:tc>
        <w:tc>
          <w:tcPr>
            <w:tcW w:w="1087" w:type="dxa"/>
          </w:tcPr>
          <w:p w14:paraId="452CF119" w14:textId="77777777" w:rsidR="006D7FDE" w:rsidRPr="002D4956" w:rsidRDefault="006D7FDE" w:rsidP="006D7FDE">
            <w:pPr>
              <w:pStyle w:val="Tabletext"/>
            </w:pPr>
          </w:p>
        </w:tc>
      </w:tr>
      <w:tr w:rsidR="006D7FDE" w:rsidRPr="002D4956" w14:paraId="23698E90" w14:textId="77777777" w:rsidTr="00CA1999">
        <w:tc>
          <w:tcPr>
            <w:tcW w:w="1227" w:type="dxa"/>
          </w:tcPr>
          <w:p w14:paraId="34E955CD" w14:textId="77777777" w:rsidR="006D7FDE" w:rsidRPr="006D7FDE" w:rsidRDefault="006D7FDE" w:rsidP="006D7FDE">
            <w:pPr>
              <w:pStyle w:val="Tabletext"/>
            </w:pPr>
            <w:r w:rsidRPr="002D4956">
              <w:t>TC01</w:t>
            </w:r>
          </w:p>
        </w:tc>
        <w:tc>
          <w:tcPr>
            <w:tcW w:w="6054" w:type="dxa"/>
          </w:tcPr>
          <w:p w14:paraId="768D7A34" w14:textId="77777777" w:rsidR="006D7FDE" w:rsidRPr="006D7FDE" w:rsidRDefault="006D7FDE" w:rsidP="006D7FDE">
            <w:pPr>
              <w:pStyle w:val="Tabletext"/>
              <w:rPr>
                <w:rFonts w:eastAsiaTheme="minorEastAsia"/>
              </w:rPr>
            </w:pPr>
            <w:r w:rsidRPr="002D4956">
              <w:t>Flight crew member induction checklist</w:t>
            </w:r>
          </w:p>
        </w:tc>
        <w:tc>
          <w:tcPr>
            <w:tcW w:w="1035" w:type="dxa"/>
          </w:tcPr>
          <w:p w14:paraId="2C9609D6" w14:textId="77777777" w:rsidR="006D7FDE" w:rsidRPr="002D4956" w:rsidRDefault="006D7FDE" w:rsidP="006D7FDE">
            <w:pPr>
              <w:pStyle w:val="Tabletext"/>
            </w:pPr>
          </w:p>
        </w:tc>
        <w:tc>
          <w:tcPr>
            <w:tcW w:w="1087" w:type="dxa"/>
          </w:tcPr>
          <w:p w14:paraId="130434C8" w14:textId="77777777" w:rsidR="006D7FDE" w:rsidRPr="002D4956" w:rsidRDefault="006D7FDE" w:rsidP="006D7FDE">
            <w:pPr>
              <w:pStyle w:val="Tabletext"/>
            </w:pPr>
          </w:p>
        </w:tc>
      </w:tr>
      <w:tr w:rsidR="006D7FDE" w:rsidRPr="002D4956" w14:paraId="54A7DF72" w14:textId="77777777" w:rsidTr="00CA1999">
        <w:tc>
          <w:tcPr>
            <w:tcW w:w="1227" w:type="dxa"/>
          </w:tcPr>
          <w:p w14:paraId="238EDCBE" w14:textId="77777777" w:rsidR="006D7FDE" w:rsidRPr="006D7FDE" w:rsidRDefault="006D7FDE" w:rsidP="006D7FDE">
            <w:pPr>
              <w:pStyle w:val="Tabletext"/>
            </w:pPr>
            <w:r w:rsidRPr="002D4956">
              <w:t>TC02A</w:t>
            </w:r>
          </w:p>
        </w:tc>
        <w:tc>
          <w:tcPr>
            <w:tcW w:w="6054" w:type="dxa"/>
          </w:tcPr>
          <w:p w14:paraId="3AB721DE" w14:textId="77777777" w:rsidR="006D7FDE" w:rsidRPr="006D7FDE" w:rsidRDefault="006D7FDE" w:rsidP="006D7FDE">
            <w:pPr>
              <w:pStyle w:val="Tabletext"/>
              <w:rPr>
                <w:rFonts w:eastAsiaTheme="minorEastAsia"/>
              </w:rPr>
            </w:pPr>
            <w:r w:rsidRPr="002D4956">
              <w:t>General emergency training course record</w:t>
            </w:r>
          </w:p>
        </w:tc>
        <w:tc>
          <w:tcPr>
            <w:tcW w:w="1035" w:type="dxa"/>
          </w:tcPr>
          <w:p w14:paraId="1E9B0802" w14:textId="77777777" w:rsidR="006D7FDE" w:rsidRPr="002D4956" w:rsidRDefault="006D7FDE" w:rsidP="006D7FDE">
            <w:pPr>
              <w:pStyle w:val="Tabletext"/>
            </w:pPr>
          </w:p>
        </w:tc>
        <w:tc>
          <w:tcPr>
            <w:tcW w:w="1087" w:type="dxa"/>
          </w:tcPr>
          <w:p w14:paraId="3C8EFDB5" w14:textId="77777777" w:rsidR="006D7FDE" w:rsidRPr="002D4956" w:rsidRDefault="006D7FDE" w:rsidP="006D7FDE">
            <w:pPr>
              <w:pStyle w:val="Tabletext"/>
            </w:pPr>
          </w:p>
        </w:tc>
      </w:tr>
      <w:tr w:rsidR="006D7FDE" w:rsidRPr="002D4956" w14:paraId="41B961BA" w14:textId="77777777" w:rsidTr="00CA1999">
        <w:tc>
          <w:tcPr>
            <w:tcW w:w="1227" w:type="dxa"/>
          </w:tcPr>
          <w:p w14:paraId="4733F852" w14:textId="77777777" w:rsidR="006D7FDE" w:rsidRPr="006D7FDE" w:rsidRDefault="006D7FDE" w:rsidP="006D7FDE">
            <w:pPr>
              <w:pStyle w:val="Tabletext"/>
            </w:pPr>
            <w:r w:rsidRPr="002D4956">
              <w:t>TC02B</w:t>
            </w:r>
          </w:p>
        </w:tc>
        <w:tc>
          <w:tcPr>
            <w:tcW w:w="6054" w:type="dxa"/>
          </w:tcPr>
          <w:p w14:paraId="2FCA4ED0" w14:textId="77777777" w:rsidR="006D7FDE" w:rsidRPr="006D7FDE" w:rsidRDefault="006D7FDE" w:rsidP="006D7FDE">
            <w:pPr>
              <w:pStyle w:val="Tabletext"/>
              <w:rPr>
                <w:rFonts w:eastAsiaTheme="minorEastAsia"/>
              </w:rPr>
            </w:pPr>
            <w:r w:rsidRPr="002D4956">
              <w:t>General emergency check of competency report</w:t>
            </w:r>
          </w:p>
        </w:tc>
        <w:tc>
          <w:tcPr>
            <w:tcW w:w="1035" w:type="dxa"/>
          </w:tcPr>
          <w:p w14:paraId="7F3E400D" w14:textId="77777777" w:rsidR="006D7FDE" w:rsidRPr="002D4956" w:rsidRDefault="006D7FDE" w:rsidP="006D7FDE">
            <w:pPr>
              <w:pStyle w:val="Tabletext"/>
            </w:pPr>
          </w:p>
        </w:tc>
        <w:tc>
          <w:tcPr>
            <w:tcW w:w="1087" w:type="dxa"/>
          </w:tcPr>
          <w:p w14:paraId="122C1F4C" w14:textId="77777777" w:rsidR="006D7FDE" w:rsidRPr="002D4956" w:rsidRDefault="006D7FDE" w:rsidP="006D7FDE">
            <w:pPr>
              <w:pStyle w:val="Tabletext"/>
            </w:pPr>
          </w:p>
        </w:tc>
      </w:tr>
      <w:tr w:rsidR="006D7FDE" w:rsidRPr="002D4956" w14:paraId="6C1595B8" w14:textId="77777777" w:rsidTr="00CA1999">
        <w:tc>
          <w:tcPr>
            <w:tcW w:w="1227" w:type="dxa"/>
          </w:tcPr>
          <w:p w14:paraId="7FE70278" w14:textId="77777777" w:rsidR="006D7FDE" w:rsidRPr="006D7FDE" w:rsidRDefault="006D7FDE" w:rsidP="006D7FDE">
            <w:pPr>
              <w:pStyle w:val="Tabletext"/>
            </w:pPr>
            <w:r w:rsidRPr="002D4956">
              <w:t>TC03</w:t>
            </w:r>
          </w:p>
        </w:tc>
        <w:tc>
          <w:tcPr>
            <w:tcW w:w="6054" w:type="dxa"/>
          </w:tcPr>
          <w:p w14:paraId="5C56B6FE" w14:textId="77777777" w:rsidR="006D7FDE" w:rsidRPr="006D7FDE" w:rsidRDefault="006D7FDE" w:rsidP="006D7FDE">
            <w:pPr>
              <w:pStyle w:val="Tabletext"/>
              <w:rPr>
                <w:rFonts w:eastAsiaTheme="minorEastAsia"/>
              </w:rPr>
            </w:pPr>
            <w:r w:rsidRPr="002D4956">
              <w:t>Conversion training course record</w:t>
            </w:r>
          </w:p>
        </w:tc>
        <w:tc>
          <w:tcPr>
            <w:tcW w:w="1035" w:type="dxa"/>
          </w:tcPr>
          <w:p w14:paraId="05B722CA" w14:textId="77777777" w:rsidR="006D7FDE" w:rsidRPr="002D4956" w:rsidRDefault="006D7FDE" w:rsidP="006D7FDE">
            <w:pPr>
              <w:pStyle w:val="Tabletext"/>
            </w:pPr>
          </w:p>
        </w:tc>
        <w:tc>
          <w:tcPr>
            <w:tcW w:w="1087" w:type="dxa"/>
          </w:tcPr>
          <w:p w14:paraId="5DBE642A" w14:textId="77777777" w:rsidR="006D7FDE" w:rsidRPr="002D4956" w:rsidRDefault="006D7FDE" w:rsidP="006D7FDE">
            <w:pPr>
              <w:pStyle w:val="Tabletext"/>
            </w:pPr>
          </w:p>
        </w:tc>
      </w:tr>
      <w:tr w:rsidR="006D7FDE" w:rsidRPr="002D4956" w14:paraId="62C70326" w14:textId="77777777" w:rsidTr="00CA1999">
        <w:tc>
          <w:tcPr>
            <w:tcW w:w="1227" w:type="dxa"/>
          </w:tcPr>
          <w:p w14:paraId="131D945B" w14:textId="77777777" w:rsidR="006D7FDE" w:rsidRPr="006D7FDE" w:rsidRDefault="006D7FDE" w:rsidP="006D7FDE">
            <w:pPr>
              <w:pStyle w:val="Tabletext"/>
            </w:pPr>
            <w:r w:rsidRPr="002D4956">
              <w:t>TC04A</w:t>
            </w:r>
          </w:p>
        </w:tc>
        <w:tc>
          <w:tcPr>
            <w:tcW w:w="6054" w:type="dxa"/>
          </w:tcPr>
          <w:p w14:paraId="70D118BC" w14:textId="77777777" w:rsidR="006D7FDE" w:rsidRPr="006D7FDE" w:rsidRDefault="006D7FDE" w:rsidP="006D7FDE">
            <w:pPr>
              <w:pStyle w:val="Tabletext"/>
              <w:rPr>
                <w:rFonts w:eastAsiaTheme="minorEastAsia"/>
              </w:rPr>
            </w:pPr>
            <w:r w:rsidRPr="002D4956">
              <w:t>Flight crew member line training record</w:t>
            </w:r>
          </w:p>
        </w:tc>
        <w:tc>
          <w:tcPr>
            <w:tcW w:w="1035" w:type="dxa"/>
          </w:tcPr>
          <w:p w14:paraId="20AECE8C" w14:textId="77777777" w:rsidR="006D7FDE" w:rsidRPr="002D4956" w:rsidRDefault="006D7FDE" w:rsidP="006D7FDE">
            <w:pPr>
              <w:pStyle w:val="Tabletext"/>
            </w:pPr>
          </w:p>
        </w:tc>
        <w:tc>
          <w:tcPr>
            <w:tcW w:w="1087" w:type="dxa"/>
          </w:tcPr>
          <w:p w14:paraId="6D369A36" w14:textId="77777777" w:rsidR="006D7FDE" w:rsidRPr="002D4956" w:rsidRDefault="006D7FDE" w:rsidP="006D7FDE">
            <w:pPr>
              <w:pStyle w:val="Tabletext"/>
            </w:pPr>
          </w:p>
        </w:tc>
      </w:tr>
      <w:tr w:rsidR="006D7FDE" w:rsidRPr="002D4956" w14:paraId="5B49906D" w14:textId="77777777" w:rsidTr="00CA1999">
        <w:tc>
          <w:tcPr>
            <w:tcW w:w="1227" w:type="dxa"/>
          </w:tcPr>
          <w:p w14:paraId="07D0BAA0" w14:textId="77777777" w:rsidR="006D7FDE" w:rsidRPr="006D7FDE" w:rsidRDefault="006D7FDE" w:rsidP="006D7FDE">
            <w:pPr>
              <w:pStyle w:val="Tabletext"/>
            </w:pPr>
            <w:r w:rsidRPr="002D4956">
              <w:t>TC04B</w:t>
            </w:r>
          </w:p>
        </w:tc>
        <w:tc>
          <w:tcPr>
            <w:tcW w:w="6054" w:type="dxa"/>
          </w:tcPr>
          <w:p w14:paraId="6D943C3A" w14:textId="77777777" w:rsidR="006D7FDE" w:rsidRPr="006D7FDE" w:rsidRDefault="006D7FDE" w:rsidP="006D7FDE">
            <w:pPr>
              <w:pStyle w:val="Tabletext"/>
              <w:rPr>
                <w:rFonts w:eastAsiaTheme="minorEastAsia"/>
              </w:rPr>
            </w:pPr>
            <w:r w:rsidRPr="002D4956">
              <w:t>Flight crew member line check report</w:t>
            </w:r>
          </w:p>
        </w:tc>
        <w:tc>
          <w:tcPr>
            <w:tcW w:w="1035" w:type="dxa"/>
          </w:tcPr>
          <w:p w14:paraId="6AD76E6F" w14:textId="77777777" w:rsidR="006D7FDE" w:rsidRPr="002D4956" w:rsidRDefault="006D7FDE" w:rsidP="006D7FDE">
            <w:pPr>
              <w:pStyle w:val="Tabletext"/>
            </w:pPr>
          </w:p>
        </w:tc>
        <w:tc>
          <w:tcPr>
            <w:tcW w:w="1087" w:type="dxa"/>
          </w:tcPr>
          <w:p w14:paraId="65B491C8" w14:textId="77777777" w:rsidR="006D7FDE" w:rsidRPr="002D4956" w:rsidRDefault="006D7FDE" w:rsidP="006D7FDE">
            <w:pPr>
              <w:pStyle w:val="Tabletext"/>
            </w:pPr>
          </w:p>
        </w:tc>
      </w:tr>
      <w:tr w:rsidR="006D7FDE" w:rsidRPr="002D4956" w14:paraId="2BA15283" w14:textId="77777777" w:rsidTr="00CA1999">
        <w:tc>
          <w:tcPr>
            <w:tcW w:w="1227" w:type="dxa"/>
          </w:tcPr>
          <w:p w14:paraId="30369F95" w14:textId="77777777" w:rsidR="006D7FDE" w:rsidRPr="006D7FDE" w:rsidRDefault="006D7FDE" w:rsidP="006D7FDE">
            <w:pPr>
              <w:pStyle w:val="Tabletext"/>
            </w:pPr>
            <w:r w:rsidRPr="002D4956">
              <w:t>TC05</w:t>
            </w:r>
          </w:p>
        </w:tc>
        <w:tc>
          <w:tcPr>
            <w:tcW w:w="6054" w:type="dxa"/>
          </w:tcPr>
          <w:p w14:paraId="3A94E5E1" w14:textId="77777777" w:rsidR="006D7FDE" w:rsidRPr="006D7FDE" w:rsidRDefault="006D7FDE" w:rsidP="006D7FDE">
            <w:pPr>
              <w:pStyle w:val="Tabletext"/>
              <w:rPr>
                <w:rFonts w:eastAsiaTheme="minorEastAsia"/>
              </w:rPr>
            </w:pPr>
            <w:r w:rsidRPr="002D4956">
              <w:t>Flight crew member proficiency and line check knowledge report</w:t>
            </w:r>
          </w:p>
        </w:tc>
        <w:tc>
          <w:tcPr>
            <w:tcW w:w="1035" w:type="dxa"/>
          </w:tcPr>
          <w:p w14:paraId="7D43BEE7" w14:textId="77777777" w:rsidR="006D7FDE" w:rsidRPr="002D4956" w:rsidRDefault="006D7FDE" w:rsidP="006D7FDE">
            <w:pPr>
              <w:pStyle w:val="Tabletext"/>
            </w:pPr>
          </w:p>
        </w:tc>
        <w:tc>
          <w:tcPr>
            <w:tcW w:w="1087" w:type="dxa"/>
          </w:tcPr>
          <w:p w14:paraId="2AFF9FC7" w14:textId="77777777" w:rsidR="006D7FDE" w:rsidRPr="002D4956" w:rsidRDefault="006D7FDE" w:rsidP="006D7FDE">
            <w:pPr>
              <w:pStyle w:val="Tabletext"/>
            </w:pPr>
          </w:p>
        </w:tc>
      </w:tr>
      <w:tr w:rsidR="006D7FDE" w:rsidRPr="002D4956" w14:paraId="71F0F938" w14:textId="77777777" w:rsidTr="00CA1999">
        <w:tc>
          <w:tcPr>
            <w:tcW w:w="1227" w:type="dxa"/>
          </w:tcPr>
          <w:p w14:paraId="66E72E6D" w14:textId="77777777" w:rsidR="006D7FDE" w:rsidRPr="006D7FDE" w:rsidRDefault="006D7FDE" w:rsidP="006D7FDE">
            <w:pPr>
              <w:pStyle w:val="Tabletext"/>
            </w:pPr>
            <w:r w:rsidRPr="002D4956">
              <w:t>TC07A</w:t>
            </w:r>
          </w:p>
        </w:tc>
        <w:tc>
          <w:tcPr>
            <w:tcW w:w="6054" w:type="dxa"/>
          </w:tcPr>
          <w:p w14:paraId="4DECE656" w14:textId="77777777" w:rsidR="006D7FDE" w:rsidRPr="006D7FDE" w:rsidRDefault="006D7FDE" w:rsidP="006D7FDE">
            <w:pPr>
              <w:pStyle w:val="Tabletext"/>
              <w:rPr>
                <w:rFonts w:eastAsiaTheme="minorEastAsia"/>
              </w:rPr>
            </w:pPr>
            <w:r w:rsidRPr="002D4956">
              <w:t>Nomination form for training and checking personnel</w:t>
            </w:r>
          </w:p>
        </w:tc>
        <w:tc>
          <w:tcPr>
            <w:tcW w:w="1035" w:type="dxa"/>
          </w:tcPr>
          <w:p w14:paraId="144D49CF" w14:textId="77777777" w:rsidR="006D7FDE" w:rsidRPr="002D4956" w:rsidRDefault="006D7FDE" w:rsidP="006D7FDE">
            <w:pPr>
              <w:pStyle w:val="Tabletext"/>
            </w:pPr>
          </w:p>
        </w:tc>
        <w:tc>
          <w:tcPr>
            <w:tcW w:w="1087" w:type="dxa"/>
          </w:tcPr>
          <w:p w14:paraId="7415587F" w14:textId="77777777" w:rsidR="006D7FDE" w:rsidRPr="002D4956" w:rsidRDefault="006D7FDE" w:rsidP="006D7FDE">
            <w:pPr>
              <w:pStyle w:val="Tabletext"/>
            </w:pPr>
          </w:p>
        </w:tc>
      </w:tr>
      <w:tr w:rsidR="006D7FDE" w:rsidRPr="002D4956" w14:paraId="4D34A5B7" w14:textId="77777777" w:rsidTr="00CA1999">
        <w:tc>
          <w:tcPr>
            <w:tcW w:w="1227" w:type="dxa"/>
          </w:tcPr>
          <w:p w14:paraId="4495C790" w14:textId="77777777" w:rsidR="006D7FDE" w:rsidRPr="006D7FDE" w:rsidRDefault="006D7FDE" w:rsidP="006D7FDE">
            <w:pPr>
              <w:pStyle w:val="Tabletext"/>
            </w:pPr>
            <w:r w:rsidRPr="002D4956">
              <w:t>TC07B</w:t>
            </w:r>
          </w:p>
        </w:tc>
        <w:tc>
          <w:tcPr>
            <w:tcW w:w="6054" w:type="dxa"/>
          </w:tcPr>
          <w:p w14:paraId="4115C0A5" w14:textId="77777777" w:rsidR="006D7FDE" w:rsidRPr="006D7FDE" w:rsidRDefault="006D7FDE" w:rsidP="006D7FDE">
            <w:pPr>
              <w:pStyle w:val="Tabletext"/>
              <w:rPr>
                <w:rFonts w:eastAsiaTheme="minorEastAsia"/>
              </w:rPr>
            </w:pPr>
            <w:r w:rsidRPr="002D4956">
              <w:t>Part 142 listed contracted training and checking organisation record</w:t>
            </w:r>
          </w:p>
        </w:tc>
        <w:tc>
          <w:tcPr>
            <w:tcW w:w="1035" w:type="dxa"/>
          </w:tcPr>
          <w:p w14:paraId="7A8C51E7" w14:textId="77777777" w:rsidR="006D7FDE" w:rsidRPr="002D4956" w:rsidRDefault="006D7FDE" w:rsidP="006D7FDE">
            <w:pPr>
              <w:pStyle w:val="Tabletext"/>
            </w:pPr>
          </w:p>
        </w:tc>
        <w:tc>
          <w:tcPr>
            <w:tcW w:w="1087" w:type="dxa"/>
          </w:tcPr>
          <w:p w14:paraId="742F148F" w14:textId="77777777" w:rsidR="006D7FDE" w:rsidRPr="002D4956" w:rsidRDefault="006D7FDE" w:rsidP="006D7FDE">
            <w:pPr>
              <w:pStyle w:val="Tabletext"/>
            </w:pPr>
          </w:p>
        </w:tc>
      </w:tr>
      <w:tr w:rsidR="006D7FDE" w:rsidRPr="002D4956" w14:paraId="1BCCFC2A" w14:textId="77777777" w:rsidTr="00CA1999">
        <w:tc>
          <w:tcPr>
            <w:tcW w:w="1227" w:type="dxa"/>
          </w:tcPr>
          <w:p w14:paraId="77C62961" w14:textId="77777777" w:rsidR="006D7FDE" w:rsidRPr="006D7FDE" w:rsidRDefault="006D7FDE" w:rsidP="006D7FDE">
            <w:pPr>
              <w:pStyle w:val="Tabletext"/>
            </w:pPr>
            <w:r w:rsidRPr="002D4956">
              <w:t>TC08</w:t>
            </w:r>
          </w:p>
        </w:tc>
        <w:tc>
          <w:tcPr>
            <w:tcW w:w="6054" w:type="dxa"/>
          </w:tcPr>
          <w:p w14:paraId="082E6E85" w14:textId="77777777" w:rsidR="006D7FDE" w:rsidRPr="006D7FDE" w:rsidRDefault="006D7FDE" w:rsidP="006D7FDE">
            <w:pPr>
              <w:pStyle w:val="Tabletext"/>
              <w:rPr>
                <w:rFonts w:eastAsiaTheme="minorEastAsia"/>
              </w:rPr>
            </w:pPr>
            <w:r w:rsidRPr="002D4956">
              <w:t>ACM/MTS member induction checklist</w:t>
            </w:r>
          </w:p>
        </w:tc>
        <w:tc>
          <w:tcPr>
            <w:tcW w:w="1035" w:type="dxa"/>
          </w:tcPr>
          <w:p w14:paraId="78529697" w14:textId="77777777" w:rsidR="006D7FDE" w:rsidRPr="002D4956" w:rsidRDefault="006D7FDE" w:rsidP="006D7FDE">
            <w:pPr>
              <w:pStyle w:val="Tabletext"/>
            </w:pPr>
          </w:p>
        </w:tc>
        <w:tc>
          <w:tcPr>
            <w:tcW w:w="1087" w:type="dxa"/>
          </w:tcPr>
          <w:p w14:paraId="13681A7D" w14:textId="77777777" w:rsidR="006D7FDE" w:rsidRPr="002D4956" w:rsidRDefault="006D7FDE" w:rsidP="006D7FDE">
            <w:pPr>
              <w:pStyle w:val="Tabletext"/>
            </w:pPr>
          </w:p>
        </w:tc>
      </w:tr>
      <w:tr w:rsidR="006D7FDE" w:rsidRPr="002D4956" w14:paraId="7DDFFD19" w14:textId="77777777" w:rsidTr="00CA1999">
        <w:tc>
          <w:tcPr>
            <w:tcW w:w="1227" w:type="dxa"/>
          </w:tcPr>
          <w:p w14:paraId="21F28710" w14:textId="77777777" w:rsidR="006D7FDE" w:rsidRPr="006D7FDE" w:rsidRDefault="006D7FDE" w:rsidP="006D7FDE">
            <w:pPr>
              <w:pStyle w:val="Tabletext"/>
            </w:pPr>
            <w:r w:rsidRPr="002D4956">
              <w:t>TC09A</w:t>
            </w:r>
          </w:p>
        </w:tc>
        <w:tc>
          <w:tcPr>
            <w:tcW w:w="6054" w:type="dxa"/>
          </w:tcPr>
          <w:p w14:paraId="7034464E" w14:textId="77777777" w:rsidR="006D7FDE" w:rsidRPr="006D7FDE" w:rsidRDefault="006D7FDE" w:rsidP="006D7FDE">
            <w:pPr>
              <w:pStyle w:val="Tabletext"/>
              <w:rPr>
                <w:rFonts w:eastAsiaTheme="minorEastAsia"/>
              </w:rPr>
            </w:pPr>
            <w:r w:rsidRPr="002D4956">
              <w:t>ACM/MTS conversion training record</w:t>
            </w:r>
          </w:p>
        </w:tc>
        <w:tc>
          <w:tcPr>
            <w:tcW w:w="1035" w:type="dxa"/>
          </w:tcPr>
          <w:p w14:paraId="207A01D8" w14:textId="77777777" w:rsidR="006D7FDE" w:rsidRPr="002D4956" w:rsidRDefault="006D7FDE" w:rsidP="006D7FDE">
            <w:pPr>
              <w:pStyle w:val="Tabletext"/>
            </w:pPr>
          </w:p>
        </w:tc>
        <w:tc>
          <w:tcPr>
            <w:tcW w:w="1087" w:type="dxa"/>
          </w:tcPr>
          <w:p w14:paraId="03A57757" w14:textId="77777777" w:rsidR="006D7FDE" w:rsidRPr="002D4956" w:rsidRDefault="006D7FDE" w:rsidP="006D7FDE">
            <w:pPr>
              <w:pStyle w:val="Tabletext"/>
            </w:pPr>
          </w:p>
        </w:tc>
      </w:tr>
      <w:tr w:rsidR="006D7FDE" w:rsidRPr="002D4956" w14:paraId="4939DF61" w14:textId="77777777" w:rsidTr="00CA1999">
        <w:tc>
          <w:tcPr>
            <w:tcW w:w="1227" w:type="dxa"/>
          </w:tcPr>
          <w:p w14:paraId="14FDA6A4" w14:textId="77777777" w:rsidR="006D7FDE" w:rsidRPr="006D7FDE" w:rsidRDefault="006D7FDE" w:rsidP="006D7FDE">
            <w:pPr>
              <w:pStyle w:val="Tabletext"/>
            </w:pPr>
            <w:r w:rsidRPr="002D4956">
              <w:t>TC09B</w:t>
            </w:r>
          </w:p>
        </w:tc>
        <w:tc>
          <w:tcPr>
            <w:tcW w:w="6054" w:type="dxa"/>
          </w:tcPr>
          <w:p w14:paraId="61EE8D1C" w14:textId="77777777" w:rsidR="006D7FDE" w:rsidRPr="006D7FDE" w:rsidRDefault="006D7FDE" w:rsidP="006D7FDE">
            <w:pPr>
              <w:pStyle w:val="Tabletext"/>
              <w:rPr>
                <w:rFonts w:eastAsiaTheme="minorEastAsia"/>
              </w:rPr>
            </w:pPr>
            <w:r w:rsidRPr="002D4956">
              <w:t>ACM/MTS conversion proficiency check report</w:t>
            </w:r>
          </w:p>
        </w:tc>
        <w:tc>
          <w:tcPr>
            <w:tcW w:w="1035" w:type="dxa"/>
          </w:tcPr>
          <w:p w14:paraId="17A85978" w14:textId="77777777" w:rsidR="006D7FDE" w:rsidRPr="002D4956" w:rsidRDefault="006D7FDE" w:rsidP="006D7FDE">
            <w:pPr>
              <w:pStyle w:val="Tabletext"/>
            </w:pPr>
          </w:p>
        </w:tc>
        <w:tc>
          <w:tcPr>
            <w:tcW w:w="1087" w:type="dxa"/>
          </w:tcPr>
          <w:p w14:paraId="307D1275" w14:textId="77777777" w:rsidR="006D7FDE" w:rsidRPr="002D4956" w:rsidRDefault="006D7FDE" w:rsidP="006D7FDE">
            <w:pPr>
              <w:pStyle w:val="Tabletext"/>
            </w:pPr>
          </w:p>
        </w:tc>
      </w:tr>
      <w:tr w:rsidR="006D7FDE" w:rsidRPr="002D4956" w14:paraId="40412BA9" w14:textId="77777777" w:rsidTr="00CA1999">
        <w:tc>
          <w:tcPr>
            <w:tcW w:w="1227" w:type="dxa"/>
          </w:tcPr>
          <w:p w14:paraId="4C3B7403" w14:textId="77777777" w:rsidR="006D7FDE" w:rsidRPr="006D7FDE" w:rsidRDefault="006D7FDE" w:rsidP="006D7FDE">
            <w:pPr>
              <w:pStyle w:val="Tabletext"/>
            </w:pPr>
            <w:r w:rsidRPr="002D4956">
              <w:t>TC10A</w:t>
            </w:r>
          </w:p>
        </w:tc>
        <w:tc>
          <w:tcPr>
            <w:tcW w:w="6054" w:type="dxa"/>
          </w:tcPr>
          <w:p w14:paraId="1FDE86E3" w14:textId="77777777" w:rsidR="006D7FDE" w:rsidRPr="006D7FDE" w:rsidRDefault="006D7FDE" w:rsidP="006D7FDE">
            <w:pPr>
              <w:pStyle w:val="Tabletext"/>
              <w:rPr>
                <w:rFonts w:eastAsiaTheme="minorEastAsia"/>
              </w:rPr>
            </w:pPr>
            <w:r w:rsidRPr="002D4956">
              <w:t>ACM/MTS line training record</w:t>
            </w:r>
          </w:p>
        </w:tc>
        <w:tc>
          <w:tcPr>
            <w:tcW w:w="1035" w:type="dxa"/>
          </w:tcPr>
          <w:p w14:paraId="36E9663E" w14:textId="77777777" w:rsidR="006D7FDE" w:rsidRPr="002D4956" w:rsidRDefault="006D7FDE" w:rsidP="006D7FDE">
            <w:pPr>
              <w:pStyle w:val="Tabletext"/>
            </w:pPr>
          </w:p>
        </w:tc>
        <w:tc>
          <w:tcPr>
            <w:tcW w:w="1087" w:type="dxa"/>
          </w:tcPr>
          <w:p w14:paraId="33041FB5" w14:textId="77777777" w:rsidR="006D7FDE" w:rsidRPr="002D4956" w:rsidRDefault="006D7FDE" w:rsidP="006D7FDE">
            <w:pPr>
              <w:pStyle w:val="Tabletext"/>
            </w:pPr>
          </w:p>
        </w:tc>
      </w:tr>
      <w:tr w:rsidR="006D7FDE" w:rsidRPr="002D4956" w14:paraId="1F499CDF" w14:textId="77777777" w:rsidTr="00CA1999">
        <w:tc>
          <w:tcPr>
            <w:tcW w:w="1227" w:type="dxa"/>
          </w:tcPr>
          <w:p w14:paraId="1F34C21F" w14:textId="77777777" w:rsidR="006D7FDE" w:rsidRPr="006D7FDE" w:rsidRDefault="006D7FDE" w:rsidP="006D7FDE">
            <w:pPr>
              <w:pStyle w:val="Tabletext"/>
            </w:pPr>
            <w:r w:rsidRPr="002D4956">
              <w:t>TC10B</w:t>
            </w:r>
          </w:p>
        </w:tc>
        <w:tc>
          <w:tcPr>
            <w:tcW w:w="6054" w:type="dxa"/>
          </w:tcPr>
          <w:p w14:paraId="4607DCED" w14:textId="77777777" w:rsidR="006D7FDE" w:rsidRPr="006D7FDE" w:rsidRDefault="006D7FDE" w:rsidP="006D7FDE">
            <w:pPr>
              <w:pStyle w:val="Tabletext"/>
              <w:rPr>
                <w:rFonts w:eastAsiaTheme="minorEastAsia"/>
              </w:rPr>
            </w:pPr>
            <w:r w:rsidRPr="002D4956">
              <w:t>ACM/MTS line check report</w:t>
            </w:r>
          </w:p>
        </w:tc>
        <w:tc>
          <w:tcPr>
            <w:tcW w:w="1035" w:type="dxa"/>
          </w:tcPr>
          <w:p w14:paraId="36B35CBF" w14:textId="77777777" w:rsidR="006D7FDE" w:rsidRPr="002D4956" w:rsidRDefault="006D7FDE" w:rsidP="006D7FDE">
            <w:pPr>
              <w:pStyle w:val="Tabletext"/>
            </w:pPr>
          </w:p>
        </w:tc>
        <w:tc>
          <w:tcPr>
            <w:tcW w:w="1087" w:type="dxa"/>
          </w:tcPr>
          <w:p w14:paraId="19F9CD67" w14:textId="77777777" w:rsidR="006D7FDE" w:rsidRPr="002D4956" w:rsidRDefault="006D7FDE" w:rsidP="006D7FDE">
            <w:pPr>
              <w:pStyle w:val="Tabletext"/>
            </w:pPr>
          </w:p>
        </w:tc>
      </w:tr>
      <w:tr w:rsidR="006D7FDE" w:rsidRPr="002D4956" w14:paraId="2AD4D9CB" w14:textId="77777777" w:rsidTr="00CA1999">
        <w:tc>
          <w:tcPr>
            <w:tcW w:w="1227" w:type="dxa"/>
          </w:tcPr>
          <w:p w14:paraId="6613D02E" w14:textId="77777777" w:rsidR="006D7FDE" w:rsidRPr="006D7FDE" w:rsidRDefault="006D7FDE" w:rsidP="006D7FDE">
            <w:pPr>
              <w:pStyle w:val="Tabletext"/>
            </w:pPr>
            <w:r w:rsidRPr="002D4956">
              <w:t>TC11</w:t>
            </w:r>
          </w:p>
        </w:tc>
        <w:tc>
          <w:tcPr>
            <w:tcW w:w="6054" w:type="dxa"/>
          </w:tcPr>
          <w:p w14:paraId="21266541" w14:textId="77777777" w:rsidR="006D7FDE" w:rsidRPr="006D7FDE" w:rsidRDefault="006D7FDE" w:rsidP="006D7FDE">
            <w:pPr>
              <w:pStyle w:val="Tabletext"/>
              <w:rPr>
                <w:rFonts w:eastAsiaTheme="minorEastAsia"/>
              </w:rPr>
            </w:pPr>
            <w:r w:rsidRPr="002D4956">
              <w:t>Differences training record</w:t>
            </w:r>
          </w:p>
        </w:tc>
        <w:tc>
          <w:tcPr>
            <w:tcW w:w="1035" w:type="dxa"/>
          </w:tcPr>
          <w:p w14:paraId="590741B5" w14:textId="77777777" w:rsidR="006D7FDE" w:rsidRPr="002D4956" w:rsidRDefault="006D7FDE" w:rsidP="006D7FDE">
            <w:pPr>
              <w:pStyle w:val="Tabletext"/>
            </w:pPr>
          </w:p>
        </w:tc>
        <w:tc>
          <w:tcPr>
            <w:tcW w:w="1087" w:type="dxa"/>
          </w:tcPr>
          <w:p w14:paraId="0670A775" w14:textId="77777777" w:rsidR="006D7FDE" w:rsidRPr="002D4956" w:rsidRDefault="006D7FDE" w:rsidP="006D7FDE">
            <w:pPr>
              <w:pStyle w:val="Tabletext"/>
            </w:pPr>
          </w:p>
        </w:tc>
      </w:tr>
      <w:tr w:rsidR="006D7FDE" w:rsidRPr="002D4956" w14:paraId="51621FD7" w14:textId="77777777" w:rsidTr="00CA1999">
        <w:tc>
          <w:tcPr>
            <w:tcW w:w="1227" w:type="dxa"/>
          </w:tcPr>
          <w:p w14:paraId="42B4139E" w14:textId="77777777" w:rsidR="006D7FDE" w:rsidRPr="006D7FDE" w:rsidRDefault="006D7FDE" w:rsidP="006D7FDE">
            <w:pPr>
              <w:pStyle w:val="Tabletext"/>
            </w:pPr>
            <w:r w:rsidRPr="002D4956">
              <w:t>TC12</w:t>
            </w:r>
          </w:p>
        </w:tc>
        <w:tc>
          <w:tcPr>
            <w:tcW w:w="6054" w:type="dxa"/>
          </w:tcPr>
          <w:p w14:paraId="11616A32" w14:textId="77777777" w:rsidR="006D7FDE" w:rsidRPr="006D7FDE" w:rsidRDefault="006D7FDE" w:rsidP="006D7FDE">
            <w:pPr>
              <w:pStyle w:val="Tabletext"/>
            </w:pPr>
            <w:r w:rsidRPr="002D4956">
              <w:t>ACM/MTS recurrent proficiency check report</w:t>
            </w:r>
          </w:p>
        </w:tc>
        <w:tc>
          <w:tcPr>
            <w:tcW w:w="1035" w:type="dxa"/>
          </w:tcPr>
          <w:p w14:paraId="6133B2D0" w14:textId="77777777" w:rsidR="006D7FDE" w:rsidRPr="002D4956" w:rsidRDefault="006D7FDE" w:rsidP="006D7FDE">
            <w:pPr>
              <w:pStyle w:val="Tabletext"/>
            </w:pPr>
          </w:p>
        </w:tc>
        <w:tc>
          <w:tcPr>
            <w:tcW w:w="1087" w:type="dxa"/>
          </w:tcPr>
          <w:p w14:paraId="175FCDAD" w14:textId="77777777" w:rsidR="006D7FDE" w:rsidRPr="002D4956" w:rsidRDefault="006D7FDE" w:rsidP="006D7FDE">
            <w:pPr>
              <w:pStyle w:val="Tabletext"/>
            </w:pPr>
          </w:p>
        </w:tc>
      </w:tr>
      <w:tr w:rsidR="006D7FDE" w:rsidRPr="002D4956" w14:paraId="23F117DB" w14:textId="77777777" w:rsidTr="00CA1999">
        <w:tc>
          <w:tcPr>
            <w:tcW w:w="1227" w:type="dxa"/>
          </w:tcPr>
          <w:p w14:paraId="3C6C6B93" w14:textId="77777777" w:rsidR="006D7FDE" w:rsidRPr="006D7FDE" w:rsidRDefault="006D7FDE" w:rsidP="006D7FDE">
            <w:pPr>
              <w:pStyle w:val="Tabletext"/>
            </w:pPr>
            <w:r w:rsidRPr="002D4956">
              <w:t>TC13</w:t>
            </w:r>
          </w:p>
        </w:tc>
        <w:tc>
          <w:tcPr>
            <w:tcW w:w="6054" w:type="dxa"/>
          </w:tcPr>
          <w:p w14:paraId="2667B288" w14:textId="77777777" w:rsidR="006D7FDE" w:rsidRPr="006D7FDE" w:rsidRDefault="006D7FDE" w:rsidP="006D7FDE">
            <w:pPr>
              <w:pStyle w:val="Tabletext"/>
            </w:pPr>
            <w:r w:rsidRPr="002D4956">
              <w:t>Remedial training record</w:t>
            </w:r>
          </w:p>
        </w:tc>
        <w:tc>
          <w:tcPr>
            <w:tcW w:w="1035" w:type="dxa"/>
          </w:tcPr>
          <w:p w14:paraId="7338D3DC" w14:textId="77777777" w:rsidR="006D7FDE" w:rsidRPr="002D4956" w:rsidRDefault="006D7FDE" w:rsidP="006D7FDE">
            <w:pPr>
              <w:pStyle w:val="Tabletext"/>
            </w:pPr>
          </w:p>
        </w:tc>
        <w:tc>
          <w:tcPr>
            <w:tcW w:w="1087" w:type="dxa"/>
          </w:tcPr>
          <w:p w14:paraId="6624918F" w14:textId="77777777" w:rsidR="006D7FDE" w:rsidRPr="002D4956" w:rsidRDefault="006D7FDE" w:rsidP="006D7FDE">
            <w:pPr>
              <w:pStyle w:val="Tabletext"/>
            </w:pPr>
          </w:p>
        </w:tc>
      </w:tr>
    </w:tbl>
    <w:p w14:paraId="732CFE87" w14:textId="77777777" w:rsidR="006D7FDE" w:rsidRDefault="006D7FDE" w:rsidP="006D7FDE">
      <w:pPr>
        <w:rPr>
          <w:rStyle w:val="Strong"/>
        </w:rPr>
      </w:pPr>
    </w:p>
    <w:p w14:paraId="202D764F" w14:textId="77777777" w:rsidR="006D7FDE" w:rsidRPr="006D7FDE" w:rsidRDefault="006D7FDE" w:rsidP="006D7FDE">
      <w:pPr>
        <w:rPr>
          <w:rStyle w:val="Strong"/>
        </w:rPr>
      </w:pPr>
      <w:r>
        <w:rPr>
          <w:rStyle w:val="Strong"/>
        </w:rPr>
        <w:br w:type="page"/>
      </w:r>
    </w:p>
    <w:p w14:paraId="0B207285" w14:textId="77777777" w:rsidR="006D7FDE" w:rsidRPr="00F91345" w:rsidRDefault="006D7FDE" w:rsidP="00F91345">
      <w:pPr>
        <w:pStyle w:val="unHeading3"/>
        <w:rPr>
          <w:rStyle w:val="Strong"/>
          <w:b/>
          <w:bCs w:val="0"/>
        </w:rPr>
      </w:pPr>
      <w:r w:rsidRPr="00F91345">
        <w:rPr>
          <w:rStyle w:val="Strong"/>
          <w:b/>
          <w:bCs w:val="0"/>
        </w:rPr>
        <w:t>Form 6A – Single-engine helicopter flight crew member proficiency check report</w:t>
      </w:r>
    </w:p>
    <w:p w14:paraId="76D6062B" w14:textId="77777777" w:rsidR="006D7FDE" w:rsidRPr="003C2B3F" w:rsidRDefault="006D7FDE" w:rsidP="006D7FDE">
      <w:pPr>
        <w:rPr>
          <w:rStyle w:val="bold"/>
        </w:rPr>
      </w:pPr>
      <w:r w:rsidRPr="003C2B3F">
        <w:rPr>
          <w:rStyle w:val="bold"/>
        </w:rPr>
        <w:t>Details</w:t>
      </w:r>
    </w:p>
    <w:p w14:paraId="0BB7A61F" w14:textId="77777777" w:rsidR="006D7FDE" w:rsidRPr="003C2B3F" w:rsidRDefault="006D7FDE" w:rsidP="006D7FDE">
      <w:r w:rsidRPr="003C2B3F">
        <w:t>Flight crew name:</w:t>
      </w:r>
      <w:r w:rsidRPr="003C2B3F">
        <w:tab/>
      </w:r>
      <w:r>
        <w:tab/>
      </w:r>
      <w:r>
        <w:tab/>
      </w:r>
      <w:r>
        <w:tab/>
      </w:r>
      <w:r w:rsidRPr="003C2B3F">
        <w:t>ARN:</w:t>
      </w:r>
    </w:p>
    <w:p w14:paraId="1F6CA88A" w14:textId="77777777" w:rsidR="006D7FDE" w:rsidRPr="003C2B3F" w:rsidRDefault="006D7FDE" w:rsidP="006D7FDE">
      <w:r w:rsidRPr="003C2B3F">
        <w:t>Check pilot name:</w:t>
      </w:r>
      <w:r w:rsidRPr="003C2B3F">
        <w:tab/>
      </w:r>
      <w:r>
        <w:tab/>
      </w:r>
      <w:r>
        <w:tab/>
      </w:r>
      <w:r>
        <w:tab/>
      </w:r>
      <w:r w:rsidRPr="003C2B3F">
        <w:t>Date of check:</w:t>
      </w:r>
      <w:r>
        <w:t xml:space="preserve"> </w:t>
      </w:r>
    </w:p>
    <w:p w14:paraId="268A6F3B" w14:textId="77777777" w:rsidR="006D7FDE" w:rsidRPr="003C2B3F" w:rsidRDefault="006D7FDE" w:rsidP="006D7FDE">
      <w:r w:rsidRPr="003C2B3F">
        <w:t>Aircraft type:</w:t>
      </w:r>
      <w:r w:rsidRPr="003C2B3F">
        <w:tab/>
      </w:r>
      <w:r>
        <w:tab/>
      </w:r>
      <w:r>
        <w:tab/>
      </w:r>
      <w:r>
        <w:tab/>
      </w:r>
      <w:r>
        <w:tab/>
      </w:r>
      <w:r w:rsidRPr="003C2B3F">
        <w:t>Initial or recurrent:</w:t>
      </w:r>
    </w:p>
    <w:p w14:paraId="27D9EDA5" w14:textId="77777777" w:rsidR="006D7FDE" w:rsidRPr="003C2B3F" w:rsidRDefault="006D7FDE" w:rsidP="006D7FDE">
      <w:r w:rsidRPr="003C2B3F">
        <w:t>Non-command seat</w:t>
      </w:r>
      <w:r>
        <w:t xml:space="preserve">: </w:t>
      </w:r>
      <w:sdt>
        <w:sdtPr>
          <w:id w:val="-52783671"/>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t xml:space="preserve"> </w:t>
      </w:r>
      <w:r w:rsidRPr="003C2B3F">
        <w:t>Yes</w:t>
      </w:r>
      <w:r>
        <w:t xml:space="preserve">  </w:t>
      </w:r>
      <w:r>
        <w:tab/>
      </w:r>
      <w:sdt>
        <w:sdtPr>
          <w:id w:val="1232267719"/>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3C2B3F">
        <w:t xml:space="preserve"> No</w:t>
      </w:r>
      <w:r>
        <w:t xml:space="preserve">  </w:t>
      </w:r>
    </w:p>
    <w:tbl>
      <w:tblPr>
        <w:tblStyle w:val="SD-MOStable"/>
        <w:tblW w:w="9493" w:type="dxa"/>
        <w:tblLayout w:type="fixed"/>
        <w:tblLook w:val="0620" w:firstRow="1" w:lastRow="0" w:firstColumn="0" w:lastColumn="0" w:noHBand="1" w:noVBand="1"/>
        <w:tblCaption w:val="4B5 Instructor Induction Training – Course IT1"/>
        <w:tblDescription w:val="4B5 Instructor Induction Training – Course IT1"/>
      </w:tblPr>
      <w:tblGrid>
        <w:gridCol w:w="2972"/>
        <w:gridCol w:w="4817"/>
        <w:gridCol w:w="1704"/>
      </w:tblGrid>
      <w:tr w:rsidR="006D7FDE" w:rsidRPr="003C2B3F" w14:paraId="4B0EC448" w14:textId="77777777" w:rsidTr="00CA1999">
        <w:trPr>
          <w:cnfStyle w:val="100000000000" w:firstRow="1" w:lastRow="0" w:firstColumn="0" w:lastColumn="0" w:oddVBand="0" w:evenVBand="0" w:oddHBand="0" w:evenHBand="0" w:firstRowFirstColumn="0" w:firstRowLastColumn="0" w:lastRowFirstColumn="0" w:lastRowLastColumn="0"/>
          <w:trHeight w:val="25"/>
          <w:tblHeader/>
        </w:trPr>
        <w:tc>
          <w:tcPr>
            <w:tcW w:w="2972" w:type="dxa"/>
          </w:tcPr>
          <w:p w14:paraId="6E7EAA28" w14:textId="77777777" w:rsidR="006D7FDE" w:rsidRPr="006D7FDE" w:rsidRDefault="006D7FDE" w:rsidP="006D7FDE">
            <w:r w:rsidRPr="003C2B3F">
              <w:t>Check item</w:t>
            </w:r>
          </w:p>
        </w:tc>
        <w:tc>
          <w:tcPr>
            <w:tcW w:w="4817" w:type="dxa"/>
          </w:tcPr>
          <w:p w14:paraId="0C52AADC" w14:textId="77777777" w:rsidR="006D7FDE" w:rsidRPr="006D7FDE" w:rsidRDefault="006D7FDE" w:rsidP="006D7FDE">
            <w:r w:rsidRPr="003C2B3F">
              <w:t>Comments</w:t>
            </w:r>
          </w:p>
        </w:tc>
        <w:tc>
          <w:tcPr>
            <w:tcW w:w="1704" w:type="dxa"/>
          </w:tcPr>
          <w:p w14:paraId="5A7163CE" w14:textId="77777777" w:rsidR="006D7FDE" w:rsidRPr="006D7FDE" w:rsidRDefault="006D7FDE" w:rsidP="006D7FDE">
            <w:r w:rsidRPr="003C2B3F">
              <w:t>C / NYC / NA</w:t>
            </w:r>
          </w:p>
        </w:tc>
      </w:tr>
      <w:tr w:rsidR="006D7FDE" w:rsidRPr="00916430" w14:paraId="72E7B068" w14:textId="77777777" w:rsidTr="00CA1999">
        <w:trPr>
          <w:trHeight w:val="130"/>
        </w:trPr>
        <w:tc>
          <w:tcPr>
            <w:tcW w:w="2972" w:type="dxa"/>
          </w:tcPr>
          <w:p w14:paraId="108CCDF5" w14:textId="77777777" w:rsidR="006D7FDE" w:rsidRPr="006D7FDE" w:rsidRDefault="006D7FDE" w:rsidP="006D7FDE">
            <w:pPr>
              <w:pStyle w:val="Tabletext"/>
            </w:pPr>
            <w:r w:rsidRPr="00916430">
              <w:t>Pre-flight, loading and performance planning</w:t>
            </w:r>
          </w:p>
        </w:tc>
        <w:tc>
          <w:tcPr>
            <w:tcW w:w="4817" w:type="dxa"/>
          </w:tcPr>
          <w:p w14:paraId="04C5F4A4" w14:textId="77777777" w:rsidR="006D7FDE" w:rsidRPr="00916430" w:rsidRDefault="006D7FDE" w:rsidP="006D7FDE">
            <w:pPr>
              <w:pStyle w:val="Tabletext"/>
            </w:pPr>
          </w:p>
        </w:tc>
        <w:tc>
          <w:tcPr>
            <w:tcW w:w="1704" w:type="dxa"/>
          </w:tcPr>
          <w:p w14:paraId="3946F9BE" w14:textId="77777777" w:rsidR="006D7FDE" w:rsidRPr="00916430" w:rsidRDefault="006D7FDE" w:rsidP="006D7FDE">
            <w:pPr>
              <w:pStyle w:val="Tabletext"/>
            </w:pPr>
          </w:p>
        </w:tc>
      </w:tr>
      <w:tr w:rsidR="006D7FDE" w:rsidRPr="00916430" w14:paraId="26B77C85" w14:textId="77777777" w:rsidTr="00CA1999">
        <w:trPr>
          <w:trHeight w:val="25"/>
        </w:trPr>
        <w:tc>
          <w:tcPr>
            <w:tcW w:w="2972" w:type="dxa"/>
          </w:tcPr>
          <w:p w14:paraId="3D678370" w14:textId="77777777" w:rsidR="006D7FDE" w:rsidRPr="006D7FDE" w:rsidRDefault="006D7FDE" w:rsidP="006D7FDE">
            <w:pPr>
              <w:pStyle w:val="Tabletext"/>
            </w:pPr>
            <w:r w:rsidRPr="00916430">
              <w:t xml:space="preserve">Start, lift-off, hover and taxi </w:t>
            </w:r>
          </w:p>
        </w:tc>
        <w:tc>
          <w:tcPr>
            <w:tcW w:w="4817" w:type="dxa"/>
          </w:tcPr>
          <w:p w14:paraId="472A2AB1" w14:textId="77777777" w:rsidR="006D7FDE" w:rsidRPr="00916430" w:rsidRDefault="006D7FDE" w:rsidP="006D7FDE">
            <w:pPr>
              <w:pStyle w:val="Tabletext"/>
            </w:pPr>
          </w:p>
        </w:tc>
        <w:tc>
          <w:tcPr>
            <w:tcW w:w="1704" w:type="dxa"/>
          </w:tcPr>
          <w:p w14:paraId="37B49B52" w14:textId="77777777" w:rsidR="006D7FDE" w:rsidRPr="00916430" w:rsidRDefault="006D7FDE" w:rsidP="006D7FDE">
            <w:pPr>
              <w:pStyle w:val="Tabletext"/>
            </w:pPr>
          </w:p>
        </w:tc>
      </w:tr>
      <w:tr w:rsidR="006D7FDE" w:rsidRPr="00916430" w14:paraId="32C6B7D9" w14:textId="77777777" w:rsidTr="00CA1999">
        <w:trPr>
          <w:trHeight w:val="25"/>
        </w:trPr>
        <w:tc>
          <w:tcPr>
            <w:tcW w:w="2972" w:type="dxa"/>
          </w:tcPr>
          <w:p w14:paraId="6830CB16" w14:textId="77777777" w:rsidR="006D7FDE" w:rsidRPr="006D7FDE" w:rsidRDefault="006D7FDE" w:rsidP="006D7FDE">
            <w:pPr>
              <w:pStyle w:val="Tabletext"/>
            </w:pPr>
            <w:r w:rsidRPr="00916430">
              <w:t>Normal take-off and departure</w:t>
            </w:r>
          </w:p>
        </w:tc>
        <w:tc>
          <w:tcPr>
            <w:tcW w:w="4817" w:type="dxa"/>
          </w:tcPr>
          <w:p w14:paraId="32EC03DA" w14:textId="77777777" w:rsidR="006D7FDE" w:rsidRPr="00916430" w:rsidRDefault="006D7FDE" w:rsidP="006D7FDE">
            <w:pPr>
              <w:pStyle w:val="Tabletext"/>
            </w:pPr>
          </w:p>
        </w:tc>
        <w:tc>
          <w:tcPr>
            <w:tcW w:w="1704" w:type="dxa"/>
          </w:tcPr>
          <w:p w14:paraId="235C9B83" w14:textId="77777777" w:rsidR="006D7FDE" w:rsidRPr="00916430" w:rsidRDefault="006D7FDE" w:rsidP="006D7FDE">
            <w:pPr>
              <w:pStyle w:val="Tabletext"/>
            </w:pPr>
          </w:p>
        </w:tc>
      </w:tr>
      <w:tr w:rsidR="006D7FDE" w:rsidRPr="00916430" w14:paraId="790130FD" w14:textId="77777777" w:rsidTr="00CA1999">
        <w:trPr>
          <w:trHeight w:val="25"/>
        </w:trPr>
        <w:tc>
          <w:tcPr>
            <w:tcW w:w="2972" w:type="dxa"/>
          </w:tcPr>
          <w:p w14:paraId="0C87CFB6" w14:textId="77777777" w:rsidR="006D7FDE" w:rsidRPr="006D7FDE" w:rsidRDefault="006D7FDE" w:rsidP="006D7FDE">
            <w:pPr>
              <w:pStyle w:val="Tabletext"/>
            </w:pPr>
            <w:r w:rsidRPr="00916430">
              <w:t>Steep turns</w:t>
            </w:r>
          </w:p>
        </w:tc>
        <w:tc>
          <w:tcPr>
            <w:tcW w:w="4817" w:type="dxa"/>
          </w:tcPr>
          <w:p w14:paraId="51381E5B" w14:textId="77777777" w:rsidR="006D7FDE" w:rsidRPr="00916430" w:rsidRDefault="006D7FDE" w:rsidP="006D7FDE">
            <w:pPr>
              <w:pStyle w:val="Tabletext"/>
            </w:pPr>
          </w:p>
        </w:tc>
        <w:tc>
          <w:tcPr>
            <w:tcW w:w="1704" w:type="dxa"/>
          </w:tcPr>
          <w:p w14:paraId="70F16D76" w14:textId="77777777" w:rsidR="006D7FDE" w:rsidRPr="00916430" w:rsidRDefault="006D7FDE" w:rsidP="006D7FDE">
            <w:pPr>
              <w:pStyle w:val="Tabletext"/>
            </w:pPr>
          </w:p>
        </w:tc>
      </w:tr>
      <w:tr w:rsidR="006D7FDE" w:rsidRPr="00916430" w14:paraId="21AEFFD7" w14:textId="77777777" w:rsidTr="00CA1999">
        <w:trPr>
          <w:trHeight w:val="383"/>
        </w:trPr>
        <w:tc>
          <w:tcPr>
            <w:tcW w:w="2972" w:type="dxa"/>
          </w:tcPr>
          <w:p w14:paraId="3DC1541E" w14:textId="77777777" w:rsidR="006D7FDE" w:rsidRPr="006D7FDE" w:rsidRDefault="006D7FDE" w:rsidP="006D7FDE">
            <w:pPr>
              <w:pStyle w:val="Tabletext"/>
            </w:pPr>
            <w:r w:rsidRPr="00916430">
              <w:t xml:space="preserve">Low flying below 500 ft AGL </w:t>
            </w:r>
          </w:p>
        </w:tc>
        <w:tc>
          <w:tcPr>
            <w:tcW w:w="4817" w:type="dxa"/>
          </w:tcPr>
          <w:p w14:paraId="3CC4E6A1" w14:textId="77777777" w:rsidR="006D7FDE" w:rsidRPr="00916430" w:rsidRDefault="006D7FDE" w:rsidP="006D7FDE">
            <w:pPr>
              <w:pStyle w:val="Tabletext"/>
            </w:pPr>
          </w:p>
        </w:tc>
        <w:tc>
          <w:tcPr>
            <w:tcW w:w="1704" w:type="dxa"/>
          </w:tcPr>
          <w:p w14:paraId="68D07F42" w14:textId="77777777" w:rsidR="006D7FDE" w:rsidRPr="00916430" w:rsidRDefault="006D7FDE" w:rsidP="006D7FDE">
            <w:pPr>
              <w:pStyle w:val="Tabletext"/>
            </w:pPr>
          </w:p>
        </w:tc>
      </w:tr>
      <w:tr w:rsidR="006D7FDE" w:rsidRPr="00916430" w14:paraId="4F4A3B17" w14:textId="77777777" w:rsidTr="00CA1999">
        <w:trPr>
          <w:trHeight w:val="166"/>
        </w:trPr>
        <w:tc>
          <w:tcPr>
            <w:tcW w:w="2972" w:type="dxa"/>
          </w:tcPr>
          <w:p w14:paraId="51998E0E" w14:textId="77777777" w:rsidR="006D7FDE" w:rsidRPr="006D7FDE" w:rsidRDefault="006D7FDE" w:rsidP="006D7FDE">
            <w:pPr>
              <w:pStyle w:val="Tabletext"/>
            </w:pPr>
            <w:r w:rsidRPr="00916430">
              <w:t xml:space="preserve">Circuit re-join and 1 full circuit </w:t>
            </w:r>
          </w:p>
        </w:tc>
        <w:tc>
          <w:tcPr>
            <w:tcW w:w="4817" w:type="dxa"/>
          </w:tcPr>
          <w:p w14:paraId="0AEB9CB6" w14:textId="77777777" w:rsidR="006D7FDE" w:rsidRPr="00916430" w:rsidRDefault="006D7FDE" w:rsidP="006D7FDE">
            <w:pPr>
              <w:pStyle w:val="Tabletext"/>
            </w:pPr>
          </w:p>
        </w:tc>
        <w:tc>
          <w:tcPr>
            <w:tcW w:w="1704" w:type="dxa"/>
          </w:tcPr>
          <w:p w14:paraId="0BE79BA2" w14:textId="77777777" w:rsidR="006D7FDE" w:rsidRPr="00916430" w:rsidRDefault="006D7FDE" w:rsidP="006D7FDE">
            <w:pPr>
              <w:pStyle w:val="Tabletext"/>
            </w:pPr>
          </w:p>
        </w:tc>
      </w:tr>
      <w:tr w:rsidR="006D7FDE" w:rsidRPr="00916430" w14:paraId="089E001E" w14:textId="77777777" w:rsidTr="00CA1999">
        <w:trPr>
          <w:trHeight w:val="25"/>
        </w:trPr>
        <w:tc>
          <w:tcPr>
            <w:tcW w:w="2972" w:type="dxa"/>
          </w:tcPr>
          <w:p w14:paraId="6DC9C5C2" w14:textId="77777777" w:rsidR="006D7FDE" w:rsidRPr="006D7FDE" w:rsidRDefault="006D7FDE" w:rsidP="006D7FDE">
            <w:pPr>
              <w:pStyle w:val="Tabletext"/>
            </w:pPr>
            <w:r w:rsidRPr="00916430">
              <w:t>Missed approach</w:t>
            </w:r>
          </w:p>
        </w:tc>
        <w:tc>
          <w:tcPr>
            <w:tcW w:w="4817" w:type="dxa"/>
          </w:tcPr>
          <w:p w14:paraId="70B48C99" w14:textId="77777777" w:rsidR="006D7FDE" w:rsidRPr="00916430" w:rsidRDefault="006D7FDE" w:rsidP="006D7FDE">
            <w:pPr>
              <w:pStyle w:val="Tabletext"/>
            </w:pPr>
          </w:p>
        </w:tc>
        <w:tc>
          <w:tcPr>
            <w:tcW w:w="1704" w:type="dxa"/>
          </w:tcPr>
          <w:p w14:paraId="5982C3CA" w14:textId="77777777" w:rsidR="006D7FDE" w:rsidRPr="00916430" w:rsidRDefault="006D7FDE" w:rsidP="006D7FDE">
            <w:pPr>
              <w:pStyle w:val="Tabletext"/>
            </w:pPr>
          </w:p>
        </w:tc>
      </w:tr>
      <w:tr w:rsidR="006D7FDE" w:rsidRPr="00916430" w14:paraId="5DEA4EF0" w14:textId="77777777" w:rsidTr="00CA1999">
        <w:trPr>
          <w:trHeight w:val="25"/>
        </w:trPr>
        <w:tc>
          <w:tcPr>
            <w:tcW w:w="2972" w:type="dxa"/>
          </w:tcPr>
          <w:p w14:paraId="3077294F" w14:textId="77777777" w:rsidR="006D7FDE" w:rsidRPr="006D7FDE" w:rsidRDefault="006D7FDE" w:rsidP="006D7FDE">
            <w:pPr>
              <w:pStyle w:val="Tabletext"/>
            </w:pPr>
            <w:r w:rsidRPr="00916430">
              <w:t>Sloping ground operations</w:t>
            </w:r>
          </w:p>
        </w:tc>
        <w:tc>
          <w:tcPr>
            <w:tcW w:w="4817" w:type="dxa"/>
          </w:tcPr>
          <w:p w14:paraId="66788E31" w14:textId="77777777" w:rsidR="006D7FDE" w:rsidRPr="00916430" w:rsidRDefault="006D7FDE" w:rsidP="006D7FDE">
            <w:pPr>
              <w:pStyle w:val="Tabletext"/>
            </w:pPr>
          </w:p>
        </w:tc>
        <w:tc>
          <w:tcPr>
            <w:tcW w:w="1704" w:type="dxa"/>
          </w:tcPr>
          <w:p w14:paraId="39F3ED7B" w14:textId="77777777" w:rsidR="006D7FDE" w:rsidRPr="00916430" w:rsidRDefault="006D7FDE" w:rsidP="006D7FDE">
            <w:pPr>
              <w:pStyle w:val="Tabletext"/>
            </w:pPr>
          </w:p>
        </w:tc>
      </w:tr>
      <w:tr w:rsidR="006D7FDE" w:rsidRPr="00916430" w14:paraId="31DA3F17" w14:textId="77777777" w:rsidTr="00CA1999">
        <w:trPr>
          <w:trHeight w:val="25"/>
        </w:trPr>
        <w:tc>
          <w:tcPr>
            <w:tcW w:w="2972" w:type="dxa"/>
          </w:tcPr>
          <w:p w14:paraId="00E3436E" w14:textId="77777777" w:rsidR="006D7FDE" w:rsidRPr="006D7FDE" w:rsidRDefault="006D7FDE" w:rsidP="006D7FDE">
            <w:pPr>
              <w:pStyle w:val="Tabletext"/>
            </w:pPr>
            <w:r w:rsidRPr="00916430">
              <w:t>Confined area ops</w:t>
            </w:r>
          </w:p>
        </w:tc>
        <w:tc>
          <w:tcPr>
            <w:tcW w:w="4817" w:type="dxa"/>
          </w:tcPr>
          <w:p w14:paraId="299E7834" w14:textId="77777777" w:rsidR="006D7FDE" w:rsidRPr="00916430" w:rsidRDefault="006D7FDE" w:rsidP="006D7FDE">
            <w:pPr>
              <w:pStyle w:val="Tabletext"/>
            </w:pPr>
          </w:p>
        </w:tc>
        <w:tc>
          <w:tcPr>
            <w:tcW w:w="1704" w:type="dxa"/>
          </w:tcPr>
          <w:p w14:paraId="3F7620EF" w14:textId="77777777" w:rsidR="006D7FDE" w:rsidRPr="00916430" w:rsidRDefault="006D7FDE" w:rsidP="006D7FDE">
            <w:pPr>
              <w:pStyle w:val="Tabletext"/>
            </w:pPr>
          </w:p>
        </w:tc>
      </w:tr>
      <w:tr w:rsidR="006D7FDE" w:rsidRPr="00916430" w14:paraId="0369D715" w14:textId="77777777" w:rsidTr="00CA1999">
        <w:trPr>
          <w:trHeight w:val="397"/>
        </w:trPr>
        <w:tc>
          <w:tcPr>
            <w:tcW w:w="2972" w:type="dxa"/>
          </w:tcPr>
          <w:p w14:paraId="1CB31173" w14:textId="77777777" w:rsidR="006D7FDE" w:rsidRPr="006D7FDE" w:rsidRDefault="006D7FDE" w:rsidP="006D7FDE">
            <w:pPr>
              <w:pStyle w:val="Tabletext"/>
            </w:pPr>
            <w:r w:rsidRPr="00916430">
              <w:t>Manage all other aircraft systems</w:t>
            </w:r>
          </w:p>
        </w:tc>
        <w:tc>
          <w:tcPr>
            <w:tcW w:w="4817" w:type="dxa"/>
          </w:tcPr>
          <w:p w14:paraId="1CB1362E" w14:textId="77777777" w:rsidR="006D7FDE" w:rsidRPr="00916430" w:rsidRDefault="006D7FDE" w:rsidP="006D7FDE">
            <w:pPr>
              <w:pStyle w:val="Tabletext"/>
            </w:pPr>
          </w:p>
        </w:tc>
        <w:tc>
          <w:tcPr>
            <w:tcW w:w="1704" w:type="dxa"/>
          </w:tcPr>
          <w:p w14:paraId="55784E8A" w14:textId="77777777" w:rsidR="006D7FDE" w:rsidRPr="00916430" w:rsidRDefault="006D7FDE" w:rsidP="006D7FDE">
            <w:pPr>
              <w:pStyle w:val="Tabletext"/>
            </w:pPr>
          </w:p>
        </w:tc>
      </w:tr>
      <w:tr w:rsidR="006D7FDE" w:rsidRPr="00916430" w14:paraId="33E45009" w14:textId="77777777" w:rsidTr="00CA1999">
        <w:trPr>
          <w:trHeight w:val="397"/>
        </w:trPr>
        <w:tc>
          <w:tcPr>
            <w:tcW w:w="2972" w:type="dxa"/>
          </w:tcPr>
          <w:p w14:paraId="0E6CF708" w14:textId="77777777" w:rsidR="006D7FDE" w:rsidRPr="006D7FDE" w:rsidRDefault="006D7FDE" w:rsidP="006D7FDE">
            <w:pPr>
              <w:pStyle w:val="Tabletext"/>
            </w:pPr>
            <w:r w:rsidRPr="00916430">
              <w:t xml:space="preserve">Comply with airspace and radio procedures </w:t>
            </w:r>
          </w:p>
        </w:tc>
        <w:tc>
          <w:tcPr>
            <w:tcW w:w="4817" w:type="dxa"/>
          </w:tcPr>
          <w:p w14:paraId="054D9C71" w14:textId="77777777" w:rsidR="006D7FDE" w:rsidRPr="00916430" w:rsidRDefault="006D7FDE" w:rsidP="006D7FDE">
            <w:pPr>
              <w:pStyle w:val="Tabletext"/>
            </w:pPr>
          </w:p>
        </w:tc>
        <w:tc>
          <w:tcPr>
            <w:tcW w:w="1704" w:type="dxa"/>
          </w:tcPr>
          <w:p w14:paraId="0D7746D0" w14:textId="77777777" w:rsidR="006D7FDE" w:rsidRPr="00916430" w:rsidRDefault="006D7FDE" w:rsidP="006D7FDE">
            <w:pPr>
              <w:pStyle w:val="Tabletext"/>
            </w:pPr>
          </w:p>
        </w:tc>
      </w:tr>
      <w:tr w:rsidR="006D7FDE" w:rsidRPr="00916430" w14:paraId="7817E09E" w14:textId="77777777" w:rsidTr="00CA1999">
        <w:trPr>
          <w:trHeight w:val="397"/>
        </w:trPr>
        <w:tc>
          <w:tcPr>
            <w:tcW w:w="2972" w:type="dxa"/>
          </w:tcPr>
          <w:p w14:paraId="58DF4521" w14:textId="77777777" w:rsidR="006D7FDE" w:rsidRPr="006D7FDE" w:rsidRDefault="006D7FDE" w:rsidP="006D7FDE">
            <w:pPr>
              <w:pStyle w:val="Tabletext"/>
            </w:pPr>
            <w:r w:rsidRPr="00916430">
              <w:t>Autorotation to touchdown or power termination</w:t>
            </w:r>
          </w:p>
        </w:tc>
        <w:tc>
          <w:tcPr>
            <w:tcW w:w="4817" w:type="dxa"/>
          </w:tcPr>
          <w:p w14:paraId="086BF75B" w14:textId="77777777" w:rsidR="006D7FDE" w:rsidRPr="00916430" w:rsidRDefault="006D7FDE" w:rsidP="006D7FDE">
            <w:pPr>
              <w:pStyle w:val="Tabletext"/>
            </w:pPr>
          </w:p>
        </w:tc>
        <w:tc>
          <w:tcPr>
            <w:tcW w:w="1704" w:type="dxa"/>
          </w:tcPr>
          <w:p w14:paraId="30FD14E8" w14:textId="77777777" w:rsidR="006D7FDE" w:rsidRPr="00916430" w:rsidRDefault="006D7FDE" w:rsidP="006D7FDE">
            <w:pPr>
              <w:pStyle w:val="Tabletext"/>
            </w:pPr>
          </w:p>
        </w:tc>
      </w:tr>
      <w:tr w:rsidR="006D7FDE" w:rsidRPr="00916430" w14:paraId="5B2A638E" w14:textId="77777777" w:rsidTr="00CA1999">
        <w:trPr>
          <w:trHeight w:val="397"/>
        </w:trPr>
        <w:tc>
          <w:tcPr>
            <w:tcW w:w="2972" w:type="dxa"/>
          </w:tcPr>
          <w:p w14:paraId="47111385" w14:textId="77777777" w:rsidR="006D7FDE" w:rsidRPr="006D7FDE" w:rsidRDefault="006D7FDE" w:rsidP="006D7FDE">
            <w:pPr>
              <w:pStyle w:val="Tabletext"/>
            </w:pPr>
            <w:r w:rsidRPr="00916430">
              <w:t>Simulated engine failure during hover or hover taxi</w:t>
            </w:r>
          </w:p>
        </w:tc>
        <w:tc>
          <w:tcPr>
            <w:tcW w:w="4817" w:type="dxa"/>
          </w:tcPr>
          <w:p w14:paraId="7526B48C" w14:textId="77777777" w:rsidR="006D7FDE" w:rsidRPr="00916430" w:rsidRDefault="006D7FDE" w:rsidP="006D7FDE">
            <w:pPr>
              <w:pStyle w:val="Tabletext"/>
            </w:pPr>
          </w:p>
        </w:tc>
        <w:tc>
          <w:tcPr>
            <w:tcW w:w="1704" w:type="dxa"/>
          </w:tcPr>
          <w:p w14:paraId="68E959E4" w14:textId="77777777" w:rsidR="006D7FDE" w:rsidRPr="00916430" w:rsidRDefault="006D7FDE" w:rsidP="006D7FDE">
            <w:pPr>
              <w:pStyle w:val="Tabletext"/>
            </w:pPr>
          </w:p>
        </w:tc>
      </w:tr>
      <w:tr w:rsidR="006D7FDE" w:rsidRPr="00916430" w14:paraId="15CA5D03" w14:textId="77777777" w:rsidTr="00CA1999">
        <w:trPr>
          <w:trHeight w:val="397"/>
        </w:trPr>
        <w:tc>
          <w:tcPr>
            <w:tcW w:w="2972" w:type="dxa"/>
          </w:tcPr>
          <w:p w14:paraId="043A35BA" w14:textId="77777777" w:rsidR="006D7FDE" w:rsidRPr="006D7FDE" w:rsidRDefault="006D7FDE" w:rsidP="006D7FDE">
            <w:pPr>
              <w:pStyle w:val="Tabletext"/>
            </w:pPr>
            <w:r w:rsidRPr="00916430">
              <w:t>Aircraft system malfunctions other than engine failure</w:t>
            </w:r>
          </w:p>
        </w:tc>
        <w:tc>
          <w:tcPr>
            <w:tcW w:w="4817" w:type="dxa"/>
          </w:tcPr>
          <w:p w14:paraId="482BCCB4" w14:textId="77777777" w:rsidR="006D7FDE" w:rsidRPr="00916430" w:rsidRDefault="006D7FDE" w:rsidP="006D7FDE">
            <w:pPr>
              <w:pStyle w:val="Tabletext"/>
            </w:pPr>
          </w:p>
        </w:tc>
        <w:tc>
          <w:tcPr>
            <w:tcW w:w="1704" w:type="dxa"/>
          </w:tcPr>
          <w:p w14:paraId="5358EEB4" w14:textId="77777777" w:rsidR="006D7FDE" w:rsidRPr="00916430" w:rsidRDefault="006D7FDE" w:rsidP="006D7FDE">
            <w:pPr>
              <w:pStyle w:val="Tabletext"/>
            </w:pPr>
          </w:p>
        </w:tc>
      </w:tr>
      <w:tr w:rsidR="006D7FDE" w:rsidRPr="00916430" w14:paraId="70AEEE47" w14:textId="77777777" w:rsidTr="00CA1999">
        <w:trPr>
          <w:trHeight w:val="35"/>
        </w:trPr>
        <w:tc>
          <w:tcPr>
            <w:tcW w:w="2972" w:type="dxa"/>
          </w:tcPr>
          <w:p w14:paraId="0F5F0BF7" w14:textId="77777777" w:rsidR="006D7FDE" w:rsidRPr="006D7FDE" w:rsidRDefault="006D7FDE" w:rsidP="006D7FDE">
            <w:pPr>
              <w:pStyle w:val="Tabletext"/>
            </w:pPr>
            <w:r w:rsidRPr="00916430">
              <w:t xml:space="preserve">Manage loss of tail rotor control in forward flight and hover </w:t>
            </w:r>
          </w:p>
        </w:tc>
        <w:tc>
          <w:tcPr>
            <w:tcW w:w="4817" w:type="dxa"/>
          </w:tcPr>
          <w:p w14:paraId="4C5ACE55" w14:textId="77777777" w:rsidR="006D7FDE" w:rsidRPr="00916430" w:rsidRDefault="006D7FDE" w:rsidP="006D7FDE">
            <w:pPr>
              <w:pStyle w:val="Tabletext"/>
            </w:pPr>
          </w:p>
        </w:tc>
        <w:tc>
          <w:tcPr>
            <w:tcW w:w="1704" w:type="dxa"/>
          </w:tcPr>
          <w:p w14:paraId="52AA7748" w14:textId="77777777" w:rsidR="006D7FDE" w:rsidRPr="00916430" w:rsidRDefault="006D7FDE" w:rsidP="006D7FDE">
            <w:pPr>
              <w:pStyle w:val="Tabletext"/>
            </w:pPr>
          </w:p>
        </w:tc>
      </w:tr>
      <w:tr w:rsidR="006D7FDE" w:rsidRPr="00916430" w14:paraId="66E97FF0" w14:textId="77777777" w:rsidTr="00CA1999">
        <w:trPr>
          <w:trHeight w:val="35"/>
        </w:trPr>
        <w:tc>
          <w:tcPr>
            <w:tcW w:w="2972" w:type="dxa"/>
          </w:tcPr>
          <w:p w14:paraId="01F813EE" w14:textId="77777777" w:rsidR="006D7FDE" w:rsidRPr="006D7FDE" w:rsidRDefault="006D7FDE" w:rsidP="006D7FDE">
            <w:pPr>
              <w:pStyle w:val="Tabletext"/>
            </w:pPr>
            <w:r w:rsidRPr="00916430">
              <w:t>Recovery from low Rotor RPM</w:t>
            </w:r>
          </w:p>
        </w:tc>
        <w:tc>
          <w:tcPr>
            <w:tcW w:w="4817" w:type="dxa"/>
          </w:tcPr>
          <w:p w14:paraId="252147F0" w14:textId="77777777" w:rsidR="006D7FDE" w:rsidRPr="00916430" w:rsidRDefault="006D7FDE" w:rsidP="006D7FDE">
            <w:pPr>
              <w:pStyle w:val="Tabletext"/>
            </w:pPr>
          </w:p>
        </w:tc>
        <w:tc>
          <w:tcPr>
            <w:tcW w:w="1704" w:type="dxa"/>
          </w:tcPr>
          <w:p w14:paraId="08D177B1" w14:textId="77777777" w:rsidR="006D7FDE" w:rsidRPr="00916430" w:rsidRDefault="006D7FDE" w:rsidP="006D7FDE">
            <w:pPr>
              <w:pStyle w:val="Tabletext"/>
            </w:pPr>
          </w:p>
        </w:tc>
      </w:tr>
      <w:tr w:rsidR="006D7FDE" w:rsidRPr="00916430" w14:paraId="12E61025" w14:textId="77777777" w:rsidTr="00CA1999">
        <w:trPr>
          <w:trHeight w:val="243"/>
        </w:trPr>
        <w:tc>
          <w:tcPr>
            <w:tcW w:w="2972" w:type="dxa"/>
          </w:tcPr>
          <w:p w14:paraId="26DE14B2" w14:textId="77777777" w:rsidR="006D7FDE" w:rsidRPr="006D7FDE" w:rsidRDefault="006D7FDE" w:rsidP="006D7FDE">
            <w:pPr>
              <w:pStyle w:val="Tabletext"/>
            </w:pPr>
            <w:r w:rsidRPr="00916430">
              <w:t>Demonstrate appropriate non</w:t>
            </w:r>
            <w:r w:rsidRPr="00916430">
              <w:noBreakHyphen/>
              <w:t>technical skills</w:t>
            </w:r>
          </w:p>
        </w:tc>
        <w:tc>
          <w:tcPr>
            <w:tcW w:w="4817" w:type="dxa"/>
          </w:tcPr>
          <w:p w14:paraId="30CCC9D4" w14:textId="77777777" w:rsidR="006D7FDE" w:rsidRPr="00916430" w:rsidRDefault="006D7FDE" w:rsidP="006D7FDE">
            <w:pPr>
              <w:pStyle w:val="Tabletext"/>
            </w:pPr>
          </w:p>
        </w:tc>
        <w:tc>
          <w:tcPr>
            <w:tcW w:w="1704" w:type="dxa"/>
          </w:tcPr>
          <w:p w14:paraId="3B67A9B3" w14:textId="77777777" w:rsidR="006D7FDE" w:rsidRPr="00916430" w:rsidRDefault="006D7FDE" w:rsidP="006D7FDE">
            <w:pPr>
              <w:pStyle w:val="Tabletext"/>
            </w:pPr>
          </w:p>
        </w:tc>
      </w:tr>
      <w:tr w:rsidR="006D7FDE" w:rsidRPr="00916430" w14:paraId="01A5DD75" w14:textId="77777777" w:rsidTr="00CA1999">
        <w:trPr>
          <w:trHeight w:val="25"/>
        </w:trPr>
        <w:tc>
          <w:tcPr>
            <w:tcW w:w="2972" w:type="dxa"/>
          </w:tcPr>
          <w:p w14:paraId="1F06264C" w14:textId="77777777" w:rsidR="006D7FDE" w:rsidRPr="006D7FDE" w:rsidRDefault="006D7FDE" w:rsidP="006D7FDE">
            <w:pPr>
              <w:pStyle w:val="Tabletext"/>
            </w:pPr>
            <w:r w:rsidRPr="00916430">
              <w:t>Manage passengers and cargo (Parts 133 and 138)</w:t>
            </w:r>
          </w:p>
        </w:tc>
        <w:tc>
          <w:tcPr>
            <w:tcW w:w="4817" w:type="dxa"/>
          </w:tcPr>
          <w:p w14:paraId="49F7F6B1" w14:textId="77777777" w:rsidR="006D7FDE" w:rsidRPr="00916430" w:rsidRDefault="006D7FDE" w:rsidP="006D7FDE">
            <w:pPr>
              <w:pStyle w:val="Tabletext"/>
            </w:pPr>
          </w:p>
        </w:tc>
        <w:tc>
          <w:tcPr>
            <w:tcW w:w="1704" w:type="dxa"/>
          </w:tcPr>
          <w:p w14:paraId="48BFD046" w14:textId="77777777" w:rsidR="006D7FDE" w:rsidRPr="00916430" w:rsidRDefault="006D7FDE" w:rsidP="006D7FDE">
            <w:pPr>
              <w:pStyle w:val="Tabletext"/>
            </w:pPr>
          </w:p>
        </w:tc>
      </w:tr>
      <w:tr w:rsidR="006D7FDE" w:rsidRPr="00916430" w14:paraId="595C77E7" w14:textId="77777777" w:rsidTr="00CA1999">
        <w:trPr>
          <w:trHeight w:val="397"/>
        </w:trPr>
        <w:tc>
          <w:tcPr>
            <w:tcW w:w="2972" w:type="dxa"/>
          </w:tcPr>
          <w:p w14:paraId="532D84AE" w14:textId="77777777" w:rsidR="006D7FDE" w:rsidRPr="006D7FDE" w:rsidRDefault="006D7FDE" w:rsidP="006D7FDE">
            <w:pPr>
              <w:pStyle w:val="Tabletext"/>
            </w:pPr>
            <w:r w:rsidRPr="00916430">
              <w:t>Understand duties and responsibilities of PIC</w:t>
            </w:r>
          </w:p>
        </w:tc>
        <w:tc>
          <w:tcPr>
            <w:tcW w:w="4817" w:type="dxa"/>
          </w:tcPr>
          <w:p w14:paraId="1447E360" w14:textId="77777777" w:rsidR="006D7FDE" w:rsidRPr="00916430" w:rsidRDefault="006D7FDE" w:rsidP="006D7FDE">
            <w:pPr>
              <w:pStyle w:val="Tabletext"/>
            </w:pPr>
          </w:p>
        </w:tc>
        <w:tc>
          <w:tcPr>
            <w:tcW w:w="1704" w:type="dxa"/>
          </w:tcPr>
          <w:p w14:paraId="24EAA8DA" w14:textId="77777777" w:rsidR="006D7FDE" w:rsidRPr="00916430" w:rsidRDefault="006D7FDE" w:rsidP="006D7FDE">
            <w:pPr>
              <w:pStyle w:val="Tabletext"/>
            </w:pPr>
          </w:p>
        </w:tc>
      </w:tr>
      <w:tr w:rsidR="006D7FDE" w:rsidRPr="00916430" w14:paraId="0214D3FE" w14:textId="77777777" w:rsidTr="00CA1999">
        <w:trPr>
          <w:trHeight w:val="397"/>
        </w:trPr>
        <w:tc>
          <w:tcPr>
            <w:tcW w:w="2972" w:type="dxa"/>
          </w:tcPr>
          <w:p w14:paraId="4B70C869" w14:textId="77777777" w:rsidR="006D7FDE" w:rsidRPr="006D7FDE" w:rsidRDefault="006D7FDE" w:rsidP="006D7FDE">
            <w:pPr>
              <w:pStyle w:val="Tabletext"/>
            </w:pPr>
            <w:r w:rsidRPr="00916430">
              <w:t>Operate IAW operator and AFM procedures</w:t>
            </w:r>
          </w:p>
        </w:tc>
        <w:tc>
          <w:tcPr>
            <w:tcW w:w="4817" w:type="dxa"/>
          </w:tcPr>
          <w:p w14:paraId="40C548C6" w14:textId="77777777" w:rsidR="006D7FDE" w:rsidRPr="00916430" w:rsidRDefault="006D7FDE" w:rsidP="006D7FDE">
            <w:pPr>
              <w:pStyle w:val="Tabletext"/>
            </w:pPr>
          </w:p>
        </w:tc>
        <w:tc>
          <w:tcPr>
            <w:tcW w:w="1704" w:type="dxa"/>
          </w:tcPr>
          <w:p w14:paraId="6B85AB98" w14:textId="77777777" w:rsidR="006D7FDE" w:rsidRPr="00916430" w:rsidRDefault="006D7FDE" w:rsidP="006D7FDE">
            <w:pPr>
              <w:pStyle w:val="Tabletext"/>
            </w:pPr>
          </w:p>
        </w:tc>
      </w:tr>
      <w:tr w:rsidR="006D7FDE" w:rsidRPr="00916430" w14:paraId="07CC948C" w14:textId="77777777" w:rsidTr="00CA1999">
        <w:trPr>
          <w:trHeight w:val="397"/>
        </w:trPr>
        <w:tc>
          <w:tcPr>
            <w:tcW w:w="2972" w:type="dxa"/>
          </w:tcPr>
          <w:p w14:paraId="74156ECB" w14:textId="77777777" w:rsidR="006D7FDE" w:rsidRPr="006D7FDE" w:rsidRDefault="006D7FDE" w:rsidP="006D7FDE">
            <w:pPr>
              <w:pStyle w:val="Tabletext"/>
            </w:pPr>
            <w:r w:rsidRPr="00916430">
              <w:t>Carry out sample aerial work operation (Part 138)</w:t>
            </w:r>
          </w:p>
        </w:tc>
        <w:tc>
          <w:tcPr>
            <w:tcW w:w="4817" w:type="dxa"/>
          </w:tcPr>
          <w:p w14:paraId="75485270" w14:textId="77777777" w:rsidR="006D7FDE" w:rsidRPr="00916430" w:rsidRDefault="006D7FDE" w:rsidP="006D7FDE">
            <w:pPr>
              <w:pStyle w:val="Tabletext"/>
            </w:pPr>
          </w:p>
        </w:tc>
        <w:tc>
          <w:tcPr>
            <w:tcW w:w="1704" w:type="dxa"/>
          </w:tcPr>
          <w:p w14:paraId="728F8ACB" w14:textId="77777777" w:rsidR="006D7FDE" w:rsidRPr="00916430" w:rsidRDefault="006D7FDE" w:rsidP="006D7FDE">
            <w:pPr>
              <w:pStyle w:val="Tabletext"/>
            </w:pPr>
          </w:p>
        </w:tc>
      </w:tr>
      <w:tr w:rsidR="006D7FDE" w:rsidRPr="00916430" w14:paraId="15E74FC3" w14:textId="77777777" w:rsidTr="00CA1999">
        <w:trPr>
          <w:trHeight w:val="25"/>
        </w:trPr>
        <w:tc>
          <w:tcPr>
            <w:tcW w:w="2972" w:type="dxa"/>
            <w:tcBorders>
              <w:bottom w:val="single" w:sz="4" w:space="0" w:color="0080A2"/>
            </w:tcBorders>
          </w:tcPr>
          <w:p w14:paraId="4E6B69A5" w14:textId="77777777" w:rsidR="006D7FDE" w:rsidRPr="006D7FDE" w:rsidRDefault="006D7FDE" w:rsidP="006D7FDE">
            <w:pPr>
              <w:pStyle w:val="Tabletext"/>
            </w:pPr>
            <w:r w:rsidRPr="00916430">
              <w:t>Night operations</w:t>
            </w:r>
          </w:p>
        </w:tc>
        <w:tc>
          <w:tcPr>
            <w:tcW w:w="4817" w:type="dxa"/>
            <w:tcBorders>
              <w:bottom w:val="single" w:sz="4" w:space="0" w:color="0080A2"/>
            </w:tcBorders>
          </w:tcPr>
          <w:p w14:paraId="09C0ADEB" w14:textId="77777777" w:rsidR="006D7FDE" w:rsidRPr="00916430" w:rsidRDefault="006D7FDE" w:rsidP="006D7FDE">
            <w:pPr>
              <w:pStyle w:val="Tabletext"/>
            </w:pPr>
          </w:p>
        </w:tc>
        <w:tc>
          <w:tcPr>
            <w:tcW w:w="1704" w:type="dxa"/>
          </w:tcPr>
          <w:p w14:paraId="3FDCD515" w14:textId="77777777" w:rsidR="006D7FDE" w:rsidRPr="00916430" w:rsidRDefault="006D7FDE" w:rsidP="006D7FDE">
            <w:pPr>
              <w:pStyle w:val="Tabletext"/>
            </w:pPr>
          </w:p>
        </w:tc>
      </w:tr>
      <w:tr w:rsidR="006D7FDE" w:rsidRPr="00916430" w14:paraId="5EEEBD61" w14:textId="77777777" w:rsidTr="00CA1999">
        <w:trPr>
          <w:trHeight w:val="25"/>
        </w:trPr>
        <w:tc>
          <w:tcPr>
            <w:tcW w:w="2972" w:type="dxa"/>
            <w:tcBorders>
              <w:right w:val="nil"/>
            </w:tcBorders>
          </w:tcPr>
          <w:p w14:paraId="65EBAA1A" w14:textId="77777777" w:rsidR="006D7FDE" w:rsidRPr="006D7FDE" w:rsidRDefault="006D7FDE" w:rsidP="006D7FDE">
            <w:pPr>
              <w:pStyle w:val="Tabletext"/>
              <w:rPr>
                <w:rStyle w:val="bold"/>
              </w:rPr>
            </w:pPr>
            <w:r w:rsidRPr="003C2B3F">
              <w:rPr>
                <w:rStyle w:val="bold"/>
              </w:rPr>
              <w:t>For discussion only</w:t>
            </w:r>
          </w:p>
        </w:tc>
        <w:tc>
          <w:tcPr>
            <w:tcW w:w="4817" w:type="dxa"/>
            <w:tcBorders>
              <w:left w:val="nil"/>
              <w:right w:val="nil"/>
            </w:tcBorders>
          </w:tcPr>
          <w:p w14:paraId="1CE9A57A" w14:textId="77777777" w:rsidR="006D7FDE" w:rsidRPr="00916430" w:rsidRDefault="006D7FDE" w:rsidP="006D7FDE">
            <w:pPr>
              <w:pStyle w:val="Tabletext"/>
            </w:pPr>
          </w:p>
        </w:tc>
        <w:tc>
          <w:tcPr>
            <w:tcW w:w="1704" w:type="dxa"/>
            <w:tcBorders>
              <w:left w:val="nil"/>
            </w:tcBorders>
          </w:tcPr>
          <w:p w14:paraId="4A7E00BA" w14:textId="77777777" w:rsidR="006D7FDE" w:rsidRPr="00916430" w:rsidRDefault="006D7FDE" w:rsidP="006D7FDE">
            <w:pPr>
              <w:pStyle w:val="Tabletext"/>
            </w:pPr>
          </w:p>
        </w:tc>
      </w:tr>
      <w:tr w:rsidR="006D7FDE" w:rsidRPr="00916430" w14:paraId="46BF82FA" w14:textId="77777777" w:rsidTr="00CA1999">
        <w:trPr>
          <w:trHeight w:val="25"/>
        </w:trPr>
        <w:tc>
          <w:tcPr>
            <w:tcW w:w="2972" w:type="dxa"/>
          </w:tcPr>
          <w:p w14:paraId="07E41BF7" w14:textId="77777777" w:rsidR="006D7FDE" w:rsidRPr="006D7FDE" w:rsidRDefault="006D7FDE" w:rsidP="006D7FDE">
            <w:pPr>
              <w:pStyle w:val="Tabletext"/>
            </w:pPr>
            <w:r w:rsidRPr="00ED370C">
              <w:t xml:space="preserve">vortex ring state </w:t>
            </w:r>
          </w:p>
        </w:tc>
        <w:tc>
          <w:tcPr>
            <w:tcW w:w="4817" w:type="dxa"/>
          </w:tcPr>
          <w:p w14:paraId="55119185" w14:textId="77777777" w:rsidR="006D7FDE" w:rsidRPr="00916430" w:rsidRDefault="006D7FDE" w:rsidP="006D7FDE">
            <w:pPr>
              <w:pStyle w:val="Tabletext"/>
            </w:pPr>
          </w:p>
        </w:tc>
        <w:tc>
          <w:tcPr>
            <w:tcW w:w="1704" w:type="dxa"/>
          </w:tcPr>
          <w:p w14:paraId="1E087D66" w14:textId="77777777" w:rsidR="006D7FDE" w:rsidRPr="00916430" w:rsidRDefault="006D7FDE" w:rsidP="006D7FDE">
            <w:pPr>
              <w:pStyle w:val="Tabletext"/>
            </w:pPr>
          </w:p>
        </w:tc>
      </w:tr>
      <w:tr w:rsidR="006D7FDE" w:rsidRPr="00916430" w14:paraId="465A8ABF" w14:textId="77777777" w:rsidTr="00CA1999">
        <w:trPr>
          <w:trHeight w:val="25"/>
        </w:trPr>
        <w:tc>
          <w:tcPr>
            <w:tcW w:w="2972" w:type="dxa"/>
          </w:tcPr>
          <w:p w14:paraId="3C109141" w14:textId="77777777" w:rsidR="006D7FDE" w:rsidRPr="006D7FDE" w:rsidRDefault="006D7FDE" w:rsidP="006D7FDE">
            <w:pPr>
              <w:pStyle w:val="Tabletext"/>
            </w:pPr>
            <w:r w:rsidRPr="00ED370C">
              <w:t>loss of tail rotor effectiveness</w:t>
            </w:r>
          </w:p>
        </w:tc>
        <w:tc>
          <w:tcPr>
            <w:tcW w:w="4817" w:type="dxa"/>
          </w:tcPr>
          <w:p w14:paraId="62A13BAF" w14:textId="77777777" w:rsidR="006D7FDE" w:rsidRPr="00916430" w:rsidRDefault="006D7FDE" w:rsidP="006D7FDE">
            <w:pPr>
              <w:pStyle w:val="Tabletext"/>
            </w:pPr>
          </w:p>
        </w:tc>
        <w:tc>
          <w:tcPr>
            <w:tcW w:w="1704" w:type="dxa"/>
          </w:tcPr>
          <w:p w14:paraId="5E7B96F1" w14:textId="77777777" w:rsidR="006D7FDE" w:rsidRPr="00916430" w:rsidRDefault="006D7FDE" w:rsidP="006D7FDE">
            <w:pPr>
              <w:pStyle w:val="Tabletext"/>
            </w:pPr>
          </w:p>
        </w:tc>
      </w:tr>
      <w:tr w:rsidR="006D7FDE" w:rsidRPr="00916430" w14:paraId="14F92581" w14:textId="77777777" w:rsidTr="00CA1999">
        <w:trPr>
          <w:trHeight w:val="25"/>
        </w:trPr>
        <w:tc>
          <w:tcPr>
            <w:tcW w:w="2972" w:type="dxa"/>
          </w:tcPr>
          <w:p w14:paraId="1A898A25" w14:textId="77777777" w:rsidR="006D7FDE" w:rsidRPr="006D7FDE" w:rsidRDefault="006D7FDE" w:rsidP="006D7FDE">
            <w:pPr>
              <w:pStyle w:val="Tabletext"/>
            </w:pPr>
            <w:r w:rsidRPr="00ED370C">
              <w:t>low ‘g’ and mast bumping</w:t>
            </w:r>
          </w:p>
        </w:tc>
        <w:tc>
          <w:tcPr>
            <w:tcW w:w="4817" w:type="dxa"/>
          </w:tcPr>
          <w:p w14:paraId="29856F3B" w14:textId="77777777" w:rsidR="006D7FDE" w:rsidRPr="00916430" w:rsidRDefault="006D7FDE" w:rsidP="006D7FDE">
            <w:pPr>
              <w:pStyle w:val="Tabletext"/>
            </w:pPr>
          </w:p>
        </w:tc>
        <w:tc>
          <w:tcPr>
            <w:tcW w:w="1704" w:type="dxa"/>
          </w:tcPr>
          <w:p w14:paraId="7F08F057" w14:textId="77777777" w:rsidR="006D7FDE" w:rsidRPr="00916430" w:rsidRDefault="006D7FDE" w:rsidP="006D7FDE">
            <w:pPr>
              <w:pStyle w:val="Tabletext"/>
            </w:pPr>
          </w:p>
        </w:tc>
      </w:tr>
      <w:tr w:rsidR="006D7FDE" w:rsidRPr="00916430" w14:paraId="0B2ACCB3" w14:textId="77777777" w:rsidTr="00CA1999">
        <w:trPr>
          <w:trHeight w:val="25"/>
        </w:trPr>
        <w:tc>
          <w:tcPr>
            <w:tcW w:w="2972" w:type="dxa"/>
          </w:tcPr>
          <w:p w14:paraId="35208EEB" w14:textId="77777777" w:rsidR="006D7FDE" w:rsidRPr="006D7FDE" w:rsidRDefault="006D7FDE" w:rsidP="006D7FDE">
            <w:pPr>
              <w:pStyle w:val="Tabletext"/>
            </w:pPr>
            <w:r w:rsidRPr="00ED370C">
              <w:t xml:space="preserve">avoid and recover from </w:t>
            </w:r>
            <w:r w:rsidRPr="006D7FDE">
              <w:t>inadvertent IMC entry</w:t>
            </w:r>
          </w:p>
        </w:tc>
        <w:tc>
          <w:tcPr>
            <w:tcW w:w="4817" w:type="dxa"/>
          </w:tcPr>
          <w:p w14:paraId="3D17AB08" w14:textId="77777777" w:rsidR="006D7FDE" w:rsidRPr="00916430" w:rsidRDefault="006D7FDE" w:rsidP="006D7FDE">
            <w:pPr>
              <w:pStyle w:val="Tabletext"/>
            </w:pPr>
          </w:p>
        </w:tc>
        <w:tc>
          <w:tcPr>
            <w:tcW w:w="1704" w:type="dxa"/>
          </w:tcPr>
          <w:p w14:paraId="50092DB1" w14:textId="77777777" w:rsidR="006D7FDE" w:rsidRPr="00916430" w:rsidRDefault="006D7FDE" w:rsidP="006D7FDE">
            <w:pPr>
              <w:pStyle w:val="Tabletext"/>
            </w:pPr>
          </w:p>
        </w:tc>
      </w:tr>
      <w:tr w:rsidR="006D7FDE" w:rsidRPr="00916430" w14:paraId="472E8465" w14:textId="77777777" w:rsidTr="00CA1999">
        <w:trPr>
          <w:trHeight w:val="25"/>
        </w:trPr>
        <w:tc>
          <w:tcPr>
            <w:tcW w:w="2972" w:type="dxa"/>
          </w:tcPr>
          <w:p w14:paraId="03FBAA00" w14:textId="77777777" w:rsidR="006D7FDE" w:rsidRPr="006D7FDE" w:rsidRDefault="006D7FDE" w:rsidP="006D7FDE">
            <w:pPr>
              <w:pStyle w:val="Tabletext"/>
            </w:pPr>
            <w:r w:rsidRPr="00ED370C">
              <w:t>avoid and recover from last light or reduced visual reference encounter</w:t>
            </w:r>
          </w:p>
        </w:tc>
        <w:tc>
          <w:tcPr>
            <w:tcW w:w="4817" w:type="dxa"/>
          </w:tcPr>
          <w:p w14:paraId="68B5739A" w14:textId="77777777" w:rsidR="006D7FDE" w:rsidRPr="00916430" w:rsidRDefault="006D7FDE" w:rsidP="006D7FDE">
            <w:pPr>
              <w:pStyle w:val="Tabletext"/>
            </w:pPr>
          </w:p>
        </w:tc>
        <w:tc>
          <w:tcPr>
            <w:tcW w:w="1704" w:type="dxa"/>
          </w:tcPr>
          <w:p w14:paraId="1420BE3A" w14:textId="77777777" w:rsidR="006D7FDE" w:rsidRPr="00916430" w:rsidRDefault="006D7FDE" w:rsidP="006D7FDE">
            <w:pPr>
              <w:pStyle w:val="Tabletext"/>
            </w:pPr>
          </w:p>
        </w:tc>
      </w:tr>
    </w:tbl>
    <w:p w14:paraId="5E9A01EA" w14:textId="77777777" w:rsidR="006D7FDE" w:rsidRDefault="006D7FDE" w:rsidP="006D7FDE"/>
    <w:tbl>
      <w:tblPr>
        <w:tblStyle w:val="SD-MOStable"/>
        <w:tblW w:w="9498" w:type="dxa"/>
        <w:tblInd w:w="-5" w:type="dxa"/>
        <w:tblLook w:val="0620" w:firstRow="1" w:lastRow="0" w:firstColumn="0" w:lastColumn="0" w:noHBand="1" w:noVBand="1"/>
      </w:tblPr>
      <w:tblGrid>
        <w:gridCol w:w="9498"/>
      </w:tblGrid>
      <w:tr w:rsidR="006D7FDE" w14:paraId="508EC64A" w14:textId="77777777" w:rsidTr="00CA1999">
        <w:trPr>
          <w:cnfStyle w:val="100000000000" w:firstRow="1" w:lastRow="0" w:firstColumn="0" w:lastColumn="0" w:oddVBand="0" w:evenVBand="0" w:oddHBand="0" w:evenHBand="0" w:firstRowFirstColumn="0" w:firstRowLastColumn="0" w:lastRowFirstColumn="0" w:lastRowLastColumn="0"/>
        </w:trPr>
        <w:tc>
          <w:tcPr>
            <w:tcW w:w="9498" w:type="dxa"/>
          </w:tcPr>
          <w:p w14:paraId="55484513" w14:textId="77777777" w:rsidR="006D7FDE" w:rsidRPr="006D7FDE" w:rsidRDefault="006D7FDE" w:rsidP="006D7FDE">
            <w:r>
              <w:t>Comments</w:t>
            </w:r>
          </w:p>
        </w:tc>
      </w:tr>
      <w:tr w:rsidR="006D7FDE" w14:paraId="628B9356" w14:textId="77777777" w:rsidTr="00CA1999">
        <w:trPr>
          <w:trHeight w:val="2099"/>
        </w:trPr>
        <w:tc>
          <w:tcPr>
            <w:tcW w:w="9498" w:type="dxa"/>
          </w:tcPr>
          <w:p w14:paraId="1059DD4D" w14:textId="77777777" w:rsidR="006D7FDE" w:rsidRDefault="006D7FDE" w:rsidP="006D7FDE"/>
        </w:tc>
      </w:tr>
    </w:tbl>
    <w:p w14:paraId="1FA02535" w14:textId="77777777" w:rsidR="006D7FDE" w:rsidRPr="003C2B3F" w:rsidRDefault="006D7FDE" w:rsidP="006D7FDE">
      <w:pPr>
        <w:rPr>
          <w:rStyle w:val="bold"/>
        </w:rPr>
      </w:pPr>
      <w:r w:rsidRPr="003C2B3F">
        <w:rPr>
          <w:rStyle w:val="bold"/>
        </w:rPr>
        <w:t>Check pilot acknowledgement</w:t>
      </w:r>
    </w:p>
    <w:p w14:paraId="5DC0295C" w14:textId="77777777" w:rsidR="006D7FDE" w:rsidRDefault="00000000" w:rsidP="006D7FDE">
      <w:sdt>
        <w:sdtPr>
          <w:id w:val="-1098242193"/>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916430">
        <w:t xml:space="preserve"> Competent</w:t>
      </w:r>
    </w:p>
    <w:p w14:paraId="2FFF96B9" w14:textId="77777777" w:rsidR="006D7FDE" w:rsidRPr="003C2B3F" w:rsidRDefault="00000000" w:rsidP="006D7FDE">
      <w:sdt>
        <w:sdtPr>
          <w:id w:val="-1521851636"/>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Not yet competent</w:t>
      </w:r>
      <w:r w:rsidR="006D7FDE">
        <w:t xml:space="preserve"> </w:t>
      </w:r>
    </w:p>
    <w:p w14:paraId="7B460B0C" w14:textId="77777777" w:rsidR="006D7FDE" w:rsidRPr="003C2B3F" w:rsidRDefault="006D7FDE" w:rsidP="006D7FDE">
      <w:r w:rsidRPr="003C2B3F">
        <w:t>Completed</w:t>
      </w:r>
      <w:r>
        <w:t xml:space="preserve">: </w:t>
      </w:r>
      <w:sdt>
        <w:sdtPr>
          <w:id w:val="1931310742"/>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916430">
        <w:t xml:space="preserve"> Yes</w:t>
      </w:r>
      <w:r>
        <w:tab/>
      </w:r>
      <w:sdt>
        <w:sdtPr>
          <w:id w:val="1374579101"/>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3C2B3F">
        <w:t xml:space="preserve"> No </w:t>
      </w:r>
    </w:p>
    <w:p w14:paraId="4922D561" w14:textId="77777777" w:rsidR="006D7FDE" w:rsidRPr="00916430" w:rsidRDefault="006D7FDE" w:rsidP="006D7FDE">
      <w:pPr>
        <w:pStyle w:val="normalafterlisttable"/>
      </w:pPr>
      <w:r w:rsidRPr="00916430">
        <w:t xml:space="preserve">Flight crew </w:t>
      </w:r>
      <w:r w:rsidRPr="003C2B3F">
        <w:t>signature:</w:t>
      </w:r>
      <w:r w:rsidRPr="003C2B3F">
        <w:tab/>
      </w:r>
      <w:r>
        <w:tab/>
      </w:r>
      <w:r>
        <w:tab/>
      </w:r>
      <w:r>
        <w:tab/>
      </w:r>
      <w:r w:rsidRPr="00916430">
        <w:t>Date:</w:t>
      </w:r>
      <w:r w:rsidRPr="003C2B3F">
        <w:tab/>
      </w:r>
    </w:p>
    <w:p w14:paraId="5860B431" w14:textId="77777777" w:rsidR="006D7FDE" w:rsidRPr="00916430" w:rsidRDefault="006D7FDE" w:rsidP="006D7FDE">
      <w:pPr>
        <w:pStyle w:val="normalafterlisttable"/>
      </w:pPr>
      <w:r w:rsidRPr="00916430">
        <w:t xml:space="preserve">Check pilot </w:t>
      </w:r>
      <w:r w:rsidRPr="003C2B3F">
        <w:t>signature</w:t>
      </w:r>
      <w:r w:rsidRPr="00916430">
        <w:t>:</w:t>
      </w:r>
      <w:r w:rsidRPr="003C2B3F">
        <w:tab/>
      </w:r>
      <w:r w:rsidRPr="00916430">
        <w:tab/>
      </w:r>
      <w:r>
        <w:tab/>
      </w:r>
      <w:r>
        <w:tab/>
      </w:r>
      <w:r w:rsidRPr="00916430">
        <w:t>Date:</w:t>
      </w:r>
      <w:r w:rsidRPr="003C2B3F">
        <w:tab/>
      </w:r>
    </w:p>
    <w:p w14:paraId="10EDA05C" w14:textId="77777777" w:rsidR="006D7FDE" w:rsidRPr="006D7FDE" w:rsidRDefault="006D7FDE" w:rsidP="006D7FDE">
      <w:r>
        <w:br w:type="page"/>
      </w:r>
    </w:p>
    <w:p w14:paraId="072D93C3" w14:textId="77777777" w:rsidR="006D7FDE" w:rsidRPr="00F91345" w:rsidRDefault="006D7FDE" w:rsidP="00F91345">
      <w:pPr>
        <w:pStyle w:val="unHeading3"/>
        <w:rPr>
          <w:rStyle w:val="Strong"/>
          <w:b/>
          <w:bCs w:val="0"/>
        </w:rPr>
      </w:pPr>
      <w:r w:rsidRPr="00F91345">
        <w:rPr>
          <w:rStyle w:val="Strong"/>
          <w:b/>
          <w:bCs w:val="0"/>
        </w:rPr>
        <w:t>Form 6B – Multi-engine helicopter flight crew member proficiency check report</w:t>
      </w:r>
    </w:p>
    <w:p w14:paraId="7A8A4500" w14:textId="77777777" w:rsidR="006D7FDE" w:rsidRPr="003C2B3F" w:rsidRDefault="006D7FDE" w:rsidP="006D7FDE">
      <w:pPr>
        <w:rPr>
          <w:rStyle w:val="bold"/>
        </w:rPr>
      </w:pPr>
      <w:r w:rsidRPr="003C2B3F">
        <w:rPr>
          <w:rStyle w:val="bold"/>
        </w:rPr>
        <w:t>Details</w:t>
      </w:r>
    </w:p>
    <w:p w14:paraId="258614CD" w14:textId="77777777" w:rsidR="006D7FDE" w:rsidRPr="003C2B3F" w:rsidRDefault="006D7FDE" w:rsidP="006D7FDE">
      <w:r w:rsidRPr="003C2B3F">
        <w:t>Flight crew name:</w:t>
      </w:r>
      <w:r w:rsidRPr="003C2B3F">
        <w:tab/>
      </w:r>
      <w:r>
        <w:tab/>
      </w:r>
      <w:r>
        <w:tab/>
      </w:r>
      <w:r>
        <w:tab/>
      </w:r>
      <w:r w:rsidRPr="003C2B3F">
        <w:t>ARN:</w:t>
      </w:r>
    </w:p>
    <w:p w14:paraId="23D8C36F" w14:textId="77777777" w:rsidR="006D7FDE" w:rsidRPr="003C2B3F" w:rsidRDefault="006D7FDE" w:rsidP="006D7FDE">
      <w:r w:rsidRPr="003C2B3F">
        <w:t>Check pilot name:</w:t>
      </w:r>
      <w:r w:rsidRPr="003C2B3F">
        <w:tab/>
      </w:r>
      <w:r>
        <w:tab/>
      </w:r>
      <w:r>
        <w:tab/>
      </w:r>
      <w:r>
        <w:tab/>
      </w:r>
      <w:r w:rsidRPr="003C2B3F">
        <w:t>Date of check:</w:t>
      </w:r>
      <w:r>
        <w:t xml:space="preserve"> </w:t>
      </w:r>
    </w:p>
    <w:p w14:paraId="4DCE2D53" w14:textId="77777777" w:rsidR="006D7FDE" w:rsidRPr="003C2B3F" w:rsidRDefault="006D7FDE" w:rsidP="006D7FDE">
      <w:r w:rsidRPr="003C2B3F">
        <w:t>Aircraft type:</w:t>
      </w:r>
      <w:r w:rsidRPr="003C2B3F">
        <w:tab/>
      </w:r>
      <w:r>
        <w:tab/>
      </w:r>
      <w:r>
        <w:tab/>
      </w:r>
      <w:r>
        <w:tab/>
      </w:r>
      <w:r>
        <w:tab/>
      </w:r>
      <w:r w:rsidRPr="003C2B3F">
        <w:t>Initial or recurrent:</w:t>
      </w:r>
    </w:p>
    <w:p w14:paraId="79ADA53C" w14:textId="77777777" w:rsidR="006D7FDE" w:rsidRPr="003C2B3F" w:rsidRDefault="006D7FDE" w:rsidP="006D7FDE">
      <w:r w:rsidRPr="003C2B3F">
        <w:t>Non-command seat</w:t>
      </w:r>
      <w:r>
        <w:t xml:space="preserve">: </w:t>
      </w:r>
      <w:sdt>
        <w:sdtPr>
          <w:id w:val="-1247574884"/>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3C2B3F">
        <w:t xml:space="preserve"> </w:t>
      </w:r>
      <w:r>
        <w:t xml:space="preserve"> </w:t>
      </w:r>
      <w:r w:rsidRPr="003C2B3F">
        <w:t>Yes</w:t>
      </w:r>
      <w:r>
        <w:t xml:space="preserve">  </w:t>
      </w:r>
      <w:r>
        <w:tab/>
      </w:r>
      <w:sdt>
        <w:sdtPr>
          <w:id w:val="1527059794"/>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3C2B3F">
        <w:t xml:space="preserve"> </w:t>
      </w:r>
      <w:r>
        <w:t xml:space="preserve"> </w:t>
      </w:r>
      <w:r w:rsidRPr="003C2B3F">
        <w:t>No</w:t>
      </w:r>
      <w:r>
        <w:t xml:space="preserve">  </w:t>
      </w:r>
    </w:p>
    <w:tbl>
      <w:tblPr>
        <w:tblStyle w:val="SD-MOStable"/>
        <w:tblW w:w="9493" w:type="dxa"/>
        <w:tblLayout w:type="fixed"/>
        <w:tblLook w:val="0620" w:firstRow="1" w:lastRow="0" w:firstColumn="0" w:lastColumn="0" w:noHBand="1" w:noVBand="1"/>
        <w:tblCaption w:val="4B5 Instructor Induction Training – Course IT1"/>
        <w:tblDescription w:val="4B5 Instructor Induction Training – Course IT1"/>
      </w:tblPr>
      <w:tblGrid>
        <w:gridCol w:w="3679"/>
        <w:gridCol w:w="4395"/>
        <w:gridCol w:w="1419"/>
      </w:tblGrid>
      <w:tr w:rsidR="006D7FDE" w:rsidRPr="003C2B3F" w14:paraId="4943CF22" w14:textId="77777777" w:rsidTr="00CA1999">
        <w:trPr>
          <w:cnfStyle w:val="100000000000" w:firstRow="1" w:lastRow="0" w:firstColumn="0" w:lastColumn="0" w:oddVBand="0" w:evenVBand="0" w:oddHBand="0" w:evenHBand="0" w:firstRowFirstColumn="0" w:firstRowLastColumn="0" w:lastRowFirstColumn="0" w:lastRowLastColumn="0"/>
          <w:trHeight w:val="25"/>
          <w:tblHeader/>
        </w:trPr>
        <w:tc>
          <w:tcPr>
            <w:tcW w:w="3679" w:type="dxa"/>
          </w:tcPr>
          <w:p w14:paraId="15A8F812" w14:textId="77777777" w:rsidR="006D7FDE" w:rsidRPr="006D7FDE" w:rsidRDefault="006D7FDE" w:rsidP="006D7FDE">
            <w:r w:rsidRPr="003C2B3F">
              <w:t>Check item</w:t>
            </w:r>
          </w:p>
        </w:tc>
        <w:tc>
          <w:tcPr>
            <w:tcW w:w="4395" w:type="dxa"/>
          </w:tcPr>
          <w:p w14:paraId="0E417507" w14:textId="77777777" w:rsidR="006D7FDE" w:rsidRPr="006D7FDE" w:rsidRDefault="006D7FDE" w:rsidP="006D7FDE">
            <w:r w:rsidRPr="003C2B3F">
              <w:t>Comments</w:t>
            </w:r>
          </w:p>
        </w:tc>
        <w:tc>
          <w:tcPr>
            <w:tcW w:w="1419" w:type="dxa"/>
          </w:tcPr>
          <w:p w14:paraId="003340A6" w14:textId="77777777" w:rsidR="006D7FDE" w:rsidRPr="006D7FDE" w:rsidRDefault="006D7FDE" w:rsidP="006D7FDE">
            <w:r w:rsidRPr="003C2B3F">
              <w:t>C / NYC / NA</w:t>
            </w:r>
          </w:p>
        </w:tc>
      </w:tr>
      <w:tr w:rsidR="006D7FDE" w:rsidRPr="00916430" w14:paraId="71C4EF1B" w14:textId="77777777" w:rsidTr="00CA1999">
        <w:trPr>
          <w:trHeight w:val="130"/>
        </w:trPr>
        <w:tc>
          <w:tcPr>
            <w:tcW w:w="3679" w:type="dxa"/>
          </w:tcPr>
          <w:p w14:paraId="496E3959" w14:textId="77777777" w:rsidR="006D7FDE" w:rsidRPr="006D7FDE" w:rsidRDefault="006D7FDE" w:rsidP="006D7FDE">
            <w:pPr>
              <w:pStyle w:val="Tabletext"/>
            </w:pPr>
            <w:r w:rsidRPr="00916430">
              <w:t>Pre-flight, loading and performance planning</w:t>
            </w:r>
          </w:p>
        </w:tc>
        <w:tc>
          <w:tcPr>
            <w:tcW w:w="4395" w:type="dxa"/>
          </w:tcPr>
          <w:p w14:paraId="249AE612" w14:textId="77777777" w:rsidR="006D7FDE" w:rsidRPr="00916430" w:rsidRDefault="006D7FDE" w:rsidP="006D7FDE">
            <w:pPr>
              <w:pStyle w:val="Tabletext"/>
            </w:pPr>
          </w:p>
        </w:tc>
        <w:tc>
          <w:tcPr>
            <w:tcW w:w="1419" w:type="dxa"/>
          </w:tcPr>
          <w:p w14:paraId="6579191A" w14:textId="77777777" w:rsidR="006D7FDE" w:rsidRPr="00916430" w:rsidRDefault="006D7FDE" w:rsidP="006D7FDE">
            <w:pPr>
              <w:pStyle w:val="Tabletext"/>
            </w:pPr>
          </w:p>
        </w:tc>
      </w:tr>
      <w:tr w:rsidR="006D7FDE" w:rsidRPr="00916430" w14:paraId="7DFC2B65" w14:textId="77777777" w:rsidTr="00CA1999">
        <w:trPr>
          <w:trHeight w:val="25"/>
        </w:trPr>
        <w:tc>
          <w:tcPr>
            <w:tcW w:w="3679" w:type="dxa"/>
          </w:tcPr>
          <w:p w14:paraId="2B15D7E5" w14:textId="77777777" w:rsidR="006D7FDE" w:rsidRPr="006D7FDE" w:rsidRDefault="006D7FDE" w:rsidP="006D7FDE">
            <w:pPr>
              <w:pStyle w:val="Tabletext"/>
            </w:pPr>
            <w:r w:rsidRPr="00916430">
              <w:t xml:space="preserve">Start, lift-off, hover and taxi </w:t>
            </w:r>
          </w:p>
        </w:tc>
        <w:tc>
          <w:tcPr>
            <w:tcW w:w="4395" w:type="dxa"/>
          </w:tcPr>
          <w:p w14:paraId="0008340D" w14:textId="77777777" w:rsidR="006D7FDE" w:rsidRPr="00916430" w:rsidRDefault="006D7FDE" w:rsidP="006D7FDE">
            <w:pPr>
              <w:pStyle w:val="Tabletext"/>
            </w:pPr>
          </w:p>
        </w:tc>
        <w:tc>
          <w:tcPr>
            <w:tcW w:w="1419" w:type="dxa"/>
          </w:tcPr>
          <w:p w14:paraId="55C1919E" w14:textId="77777777" w:rsidR="006D7FDE" w:rsidRPr="00916430" w:rsidRDefault="006D7FDE" w:rsidP="006D7FDE">
            <w:pPr>
              <w:pStyle w:val="Tabletext"/>
            </w:pPr>
          </w:p>
        </w:tc>
      </w:tr>
      <w:tr w:rsidR="006D7FDE" w:rsidRPr="00916430" w14:paraId="790A12A4" w14:textId="77777777" w:rsidTr="00CA1999">
        <w:trPr>
          <w:trHeight w:val="25"/>
        </w:trPr>
        <w:tc>
          <w:tcPr>
            <w:tcW w:w="3679" w:type="dxa"/>
          </w:tcPr>
          <w:p w14:paraId="4E19B6BB" w14:textId="77777777" w:rsidR="006D7FDE" w:rsidRPr="006D7FDE" w:rsidRDefault="006D7FDE" w:rsidP="006D7FDE">
            <w:pPr>
              <w:pStyle w:val="Tabletext"/>
            </w:pPr>
            <w:r w:rsidRPr="00916430">
              <w:t>Normal take-off and departure</w:t>
            </w:r>
          </w:p>
        </w:tc>
        <w:tc>
          <w:tcPr>
            <w:tcW w:w="4395" w:type="dxa"/>
          </w:tcPr>
          <w:p w14:paraId="4B83F348" w14:textId="77777777" w:rsidR="006D7FDE" w:rsidRPr="00916430" w:rsidRDefault="006D7FDE" w:rsidP="006D7FDE">
            <w:pPr>
              <w:pStyle w:val="Tabletext"/>
            </w:pPr>
          </w:p>
        </w:tc>
        <w:tc>
          <w:tcPr>
            <w:tcW w:w="1419" w:type="dxa"/>
          </w:tcPr>
          <w:p w14:paraId="2018F8B6" w14:textId="77777777" w:rsidR="006D7FDE" w:rsidRPr="00916430" w:rsidRDefault="006D7FDE" w:rsidP="006D7FDE">
            <w:pPr>
              <w:pStyle w:val="Tabletext"/>
            </w:pPr>
          </w:p>
        </w:tc>
      </w:tr>
      <w:tr w:rsidR="006D7FDE" w:rsidRPr="00916430" w14:paraId="1A6C9B1C" w14:textId="77777777" w:rsidTr="00CA1999">
        <w:trPr>
          <w:trHeight w:val="397"/>
        </w:trPr>
        <w:tc>
          <w:tcPr>
            <w:tcW w:w="3679" w:type="dxa"/>
          </w:tcPr>
          <w:p w14:paraId="127A0415" w14:textId="77777777" w:rsidR="006D7FDE" w:rsidRPr="006D7FDE" w:rsidRDefault="006D7FDE" w:rsidP="006D7FDE">
            <w:pPr>
              <w:pStyle w:val="Tabletext"/>
            </w:pPr>
            <w:r w:rsidRPr="00916430">
              <w:t>Performance Class operations (AEO) as per operator SOPs</w:t>
            </w:r>
          </w:p>
        </w:tc>
        <w:tc>
          <w:tcPr>
            <w:tcW w:w="4395" w:type="dxa"/>
          </w:tcPr>
          <w:p w14:paraId="6DFB5FAF" w14:textId="77777777" w:rsidR="006D7FDE" w:rsidRPr="00916430" w:rsidRDefault="006D7FDE" w:rsidP="006D7FDE">
            <w:pPr>
              <w:pStyle w:val="Tabletext"/>
            </w:pPr>
          </w:p>
        </w:tc>
        <w:tc>
          <w:tcPr>
            <w:tcW w:w="1419" w:type="dxa"/>
          </w:tcPr>
          <w:p w14:paraId="5F92B668" w14:textId="77777777" w:rsidR="006D7FDE" w:rsidRPr="00916430" w:rsidRDefault="006D7FDE" w:rsidP="006D7FDE">
            <w:pPr>
              <w:pStyle w:val="Tabletext"/>
            </w:pPr>
          </w:p>
        </w:tc>
      </w:tr>
      <w:tr w:rsidR="006D7FDE" w:rsidRPr="00916430" w14:paraId="746654EC" w14:textId="77777777" w:rsidTr="00CA1999">
        <w:trPr>
          <w:trHeight w:val="25"/>
        </w:trPr>
        <w:tc>
          <w:tcPr>
            <w:tcW w:w="3679" w:type="dxa"/>
          </w:tcPr>
          <w:p w14:paraId="53874727" w14:textId="77777777" w:rsidR="006D7FDE" w:rsidRPr="006D7FDE" w:rsidRDefault="006D7FDE" w:rsidP="006D7FDE">
            <w:pPr>
              <w:pStyle w:val="Tabletext"/>
            </w:pPr>
            <w:r w:rsidRPr="00916430">
              <w:t>Steep turns</w:t>
            </w:r>
          </w:p>
        </w:tc>
        <w:tc>
          <w:tcPr>
            <w:tcW w:w="4395" w:type="dxa"/>
          </w:tcPr>
          <w:p w14:paraId="07C19609" w14:textId="77777777" w:rsidR="006D7FDE" w:rsidRPr="00916430" w:rsidRDefault="006D7FDE" w:rsidP="006D7FDE">
            <w:pPr>
              <w:pStyle w:val="Tabletext"/>
            </w:pPr>
          </w:p>
        </w:tc>
        <w:tc>
          <w:tcPr>
            <w:tcW w:w="1419" w:type="dxa"/>
          </w:tcPr>
          <w:p w14:paraId="28A59C35" w14:textId="77777777" w:rsidR="006D7FDE" w:rsidRPr="00916430" w:rsidRDefault="006D7FDE" w:rsidP="006D7FDE">
            <w:pPr>
              <w:pStyle w:val="Tabletext"/>
            </w:pPr>
          </w:p>
        </w:tc>
      </w:tr>
      <w:tr w:rsidR="006D7FDE" w:rsidRPr="00916430" w14:paraId="1EF364D0" w14:textId="77777777" w:rsidTr="00CA1999">
        <w:trPr>
          <w:trHeight w:val="166"/>
        </w:trPr>
        <w:tc>
          <w:tcPr>
            <w:tcW w:w="3679" w:type="dxa"/>
          </w:tcPr>
          <w:p w14:paraId="14D4E05E" w14:textId="77777777" w:rsidR="006D7FDE" w:rsidRPr="006D7FDE" w:rsidRDefault="006D7FDE" w:rsidP="006D7FDE">
            <w:pPr>
              <w:pStyle w:val="Tabletext"/>
            </w:pPr>
            <w:r w:rsidRPr="00916430">
              <w:t xml:space="preserve">Low flying below 500 ft AGL  </w:t>
            </w:r>
          </w:p>
        </w:tc>
        <w:tc>
          <w:tcPr>
            <w:tcW w:w="4395" w:type="dxa"/>
          </w:tcPr>
          <w:p w14:paraId="45B028BA" w14:textId="77777777" w:rsidR="006D7FDE" w:rsidRPr="00916430" w:rsidRDefault="006D7FDE" w:rsidP="006D7FDE">
            <w:pPr>
              <w:pStyle w:val="Tabletext"/>
            </w:pPr>
          </w:p>
        </w:tc>
        <w:tc>
          <w:tcPr>
            <w:tcW w:w="1419" w:type="dxa"/>
          </w:tcPr>
          <w:p w14:paraId="1217325A" w14:textId="77777777" w:rsidR="006D7FDE" w:rsidRPr="00916430" w:rsidRDefault="006D7FDE" w:rsidP="006D7FDE">
            <w:pPr>
              <w:pStyle w:val="Tabletext"/>
            </w:pPr>
          </w:p>
        </w:tc>
      </w:tr>
      <w:tr w:rsidR="006D7FDE" w:rsidRPr="00916430" w14:paraId="7702F6E2" w14:textId="77777777" w:rsidTr="00CA1999">
        <w:trPr>
          <w:trHeight w:val="232"/>
        </w:trPr>
        <w:tc>
          <w:tcPr>
            <w:tcW w:w="3679" w:type="dxa"/>
          </w:tcPr>
          <w:p w14:paraId="7A6F494A" w14:textId="77777777" w:rsidR="006D7FDE" w:rsidRPr="006D7FDE" w:rsidRDefault="006D7FDE" w:rsidP="006D7FDE">
            <w:pPr>
              <w:pStyle w:val="Tabletext"/>
            </w:pPr>
            <w:r w:rsidRPr="00916430">
              <w:t xml:space="preserve">Circuit re-join and 1 full circuit </w:t>
            </w:r>
          </w:p>
        </w:tc>
        <w:tc>
          <w:tcPr>
            <w:tcW w:w="4395" w:type="dxa"/>
          </w:tcPr>
          <w:p w14:paraId="1A5B91E6" w14:textId="77777777" w:rsidR="006D7FDE" w:rsidRPr="00916430" w:rsidRDefault="006D7FDE" w:rsidP="006D7FDE">
            <w:pPr>
              <w:pStyle w:val="Tabletext"/>
            </w:pPr>
          </w:p>
        </w:tc>
        <w:tc>
          <w:tcPr>
            <w:tcW w:w="1419" w:type="dxa"/>
          </w:tcPr>
          <w:p w14:paraId="45F8DB54" w14:textId="77777777" w:rsidR="006D7FDE" w:rsidRPr="00916430" w:rsidRDefault="006D7FDE" w:rsidP="006D7FDE">
            <w:pPr>
              <w:pStyle w:val="Tabletext"/>
            </w:pPr>
          </w:p>
        </w:tc>
      </w:tr>
      <w:tr w:rsidR="006D7FDE" w:rsidRPr="00916430" w14:paraId="20ABBE30" w14:textId="77777777" w:rsidTr="00CA1999">
        <w:trPr>
          <w:trHeight w:val="25"/>
        </w:trPr>
        <w:tc>
          <w:tcPr>
            <w:tcW w:w="3679" w:type="dxa"/>
          </w:tcPr>
          <w:p w14:paraId="47C64658" w14:textId="77777777" w:rsidR="006D7FDE" w:rsidRPr="006D7FDE" w:rsidRDefault="006D7FDE" w:rsidP="006D7FDE">
            <w:pPr>
              <w:pStyle w:val="Tabletext"/>
            </w:pPr>
            <w:r w:rsidRPr="00916430">
              <w:t xml:space="preserve">Missed approach </w:t>
            </w:r>
          </w:p>
        </w:tc>
        <w:tc>
          <w:tcPr>
            <w:tcW w:w="4395" w:type="dxa"/>
          </w:tcPr>
          <w:p w14:paraId="1C857CC1" w14:textId="77777777" w:rsidR="006D7FDE" w:rsidRPr="00916430" w:rsidRDefault="006D7FDE" w:rsidP="006D7FDE">
            <w:pPr>
              <w:pStyle w:val="Tabletext"/>
            </w:pPr>
          </w:p>
        </w:tc>
        <w:tc>
          <w:tcPr>
            <w:tcW w:w="1419" w:type="dxa"/>
          </w:tcPr>
          <w:p w14:paraId="480FC956" w14:textId="77777777" w:rsidR="006D7FDE" w:rsidRPr="00916430" w:rsidRDefault="006D7FDE" w:rsidP="006D7FDE">
            <w:pPr>
              <w:pStyle w:val="Tabletext"/>
            </w:pPr>
          </w:p>
        </w:tc>
      </w:tr>
      <w:tr w:rsidR="006D7FDE" w:rsidRPr="00916430" w14:paraId="541B5586" w14:textId="77777777" w:rsidTr="00CA1999">
        <w:trPr>
          <w:trHeight w:val="25"/>
        </w:trPr>
        <w:tc>
          <w:tcPr>
            <w:tcW w:w="3679" w:type="dxa"/>
          </w:tcPr>
          <w:p w14:paraId="77ABF806" w14:textId="77777777" w:rsidR="006D7FDE" w:rsidRPr="006D7FDE" w:rsidRDefault="006D7FDE" w:rsidP="006D7FDE">
            <w:pPr>
              <w:pStyle w:val="Tabletext"/>
            </w:pPr>
            <w:r w:rsidRPr="00916430">
              <w:t>Sloping ground operations</w:t>
            </w:r>
          </w:p>
        </w:tc>
        <w:tc>
          <w:tcPr>
            <w:tcW w:w="4395" w:type="dxa"/>
          </w:tcPr>
          <w:p w14:paraId="1B56EE0D" w14:textId="77777777" w:rsidR="006D7FDE" w:rsidRPr="00916430" w:rsidRDefault="006D7FDE" w:rsidP="006D7FDE">
            <w:pPr>
              <w:pStyle w:val="Tabletext"/>
            </w:pPr>
          </w:p>
        </w:tc>
        <w:tc>
          <w:tcPr>
            <w:tcW w:w="1419" w:type="dxa"/>
          </w:tcPr>
          <w:p w14:paraId="70F7238A" w14:textId="77777777" w:rsidR="006D7FDE" w:rsidRPr="00916430" w:rsidRDefault="006D7FDE" w:rsidP="006D7FDE">
            <w:pPr>
              <w:pStyle w:val="Tabletext"/>
            </w:pPr>
          </w:p>
        </w:tc>
      </w:tr>
      <w:tr w:rsidR="006D7FDE" w:rsidRPr="00916430" w14:paraId="3FA62120" w14:textId="77777777" w:rsidTr="00CA1999">
        <w:trPr>
          <w:trHeight w:val="25"/>
        </w:trPr>
        <w:tc>
          <w:tcPr>
            <w:tcW w:w="3679" w:type="dxa"/>
          </w:tcPr>
          <w:p w14:paraId="37ACE134" w14:textId="77777777" w:rsidR="006D7FDE" w:rsidRPr="006D7FDE" w:rsidRDefault="006D7FDE" w:rsidP="006D7FDE">
            <w:pPr>
              <w:pStyle w:val="Tabletext"/>
            </w:pPr>
            <w:r w:rsidRPr="00916430">
              <w:t>Confined area ops</w:t>
            </w:r>
          </w:p>
        </w:tc>
        <w:tc>
          <w:tcPr>
            <w:tcW w:w="4395" w:type="dxa"/>
          </w:tcPr>
          <w:p w14:paraId="7E485477" w14:textId="77777777" w:rsidR="006D7FDE" w:rsidRPr="00916430" w:rsidRDefault="006D7FDE" w:rsidP="006D7FDE">
            <w:pPr>
              <w:pStyle w:val="Tabletext"/>
            </w:pPr>
          </w:p>
        </w:tc>
        <w:tc>
          <w:tcPr>
            <w:tcW w:w="1419" w:type="dxa"/>
          </w:tcPr>
          <w:p w14:paraId="37DD4B7F" w14:textId="77777777" w:rsidR="006D7FDE" w:rsidRPr="00916430" w:rsidRDefault="006D7FDE" w:rsidP="006D7FDE">
            <w:pPr>
              <w:pStyle w:val="Tabletext"/>
            </w:pPr>
          </w:p>
        </w:tc>
      </w:tr>
      <w:tr w:rsidR="006D7FDE" w:rsidRPr="00916430" w14:paraId="07BB7F8B" w14:textId="77777777" w:rsidTr="00CA1999">
        <w:trPr>
          <w:trHeight w:val="25"/>
        </w:trPr>
        <w:tc>
          <w:tcPr>
            <w:tcW w:w="3679" w:type="dxa"/>
          </w:tcPr>
          <w:p w14:paraId="6351A83B" w14:textId="77777777" w:rsidR="006D7FDE" w:rsidRPr="006D7FDE" w:rsidRDefault="006D7FDE" w:rsidP="006D7FDE">
            <w:pPr>
              <w:pStyle w:val="Tabletext"/>
            </w:pPr>
            <w:r w:rsidRPr="00916430">
              <w:t>Manage all other aircraft systems</w:t>
            </w:r>
          </w:p>
        </w:tc>
        <w:tc>
          <w:tcPr>
            <w:tcW w:w="4395" w:type="dxa"/>
          </w:tcPr>
          <w:p w14:paraId="4EAFD6F2" w14:textId="77777777" w:rsidR="006D7FDE" w:rsidRPr="00916430" w:rsidRDefault="006D7FDE" w:rsidP="006D7FDE">
            <w:pPr>
              <w:pStyle w:val="Tabletext"/>
            </w:pPr>
          </w:p>
        </w:tc>
        <w:tc>
          <w:tcPr>
            <w:tcW w:w="1419" w:type="dxa"/>
          </w:tcPr>
          <w:p w14:paraId="4AD5D0E3" w14:textId="77777777" w:rsidR="006D7FDE" w:rsidRPr="00916430" w:rsidRDefault="006D7FDE" w:rsidP="006D7FDE">
            <w:pPr>
              <w:pStyle w:val="Tabletext"/>
            </w:pPr>
          </w:p>
        </w:tc>
      </w:tr>
      <w:tr w:rsidR="006D7FDE" w:rsidRPr="00916430" w14:paraId="0EFC3D40" w14:textId="77777777" w:rsidTr="00CA1999">
        <w:trPr>
          <w:trHeight w:val="25"/>
        </w:trPr>
        <w:tc>
          <w:tcPr>
            <w:tcW w:w="3679" w:type="dxa"/>
          </w:tcPr>
          <w:p w14:paraId="3F189A43" w14:textId="77777777" w:rsidR="006D7FDE" w:rsidRPr="006D7FDE" w:rsidRDefault="006D7FDE" w:rsidP="006D7FDE">
            <w:pPr>
              <w:pStyle w:val="Tabletext"/>
            </w:pPr>
            <w:r w:rsidRPr="00916430">
              <w:t xml:space="preserve">Comply with airspace and radio procedures </w:t>
            </w:r>
          </w:p>
        </w:tc>
        <w:tc>
          <w:tcPr>
            <w:tcW w:w="4395" w:type="dxa"/>
          </w:tcPr>
          <w:p w14:paraId="2DE2E0F8" w14:textId="77777777" w:rsidR="006D7FDE" w:rsidRPr="00916430" w:rsidRDefault="006D7FDE" w:rsidP="006D7FDE">
            <w:pPr>
              <w:pStyle w:val="Tabletext"/>
            </w:pPr>
          </w:p>
        </w:tc>
        <w:tc>
          <w:tcPr>
            <w:tcW w:w="1419" w:type="dxa"/>
          </w:tcPr>
          <w:p w14:paraId="73DD61C2" w14:textId="77777777" w:rsidR="006D7FDE" w:rsidRPr="00916430" w:rsidRDefault="006D7FDE" w:rsidP="006D7FDE">
            <w:pPr>
              <w:pStyle w:val="Tabletext"/>
            </w:pPr>
          </w:p>
        </w:tc>
      </w:tr>
      <w:tr w:rsidR="006D7FDE" w:rsidRPr="00916430" w14:paraId="21DDB92F" w14:textId="77777777" w:rsidTr="00CA1999">
        <w:trPr>
          <w:trHeight w:val="397"/>
        </w:trPr>
        <w:tc>
          <w:tcPr>
            <w:tcW w:w="3679" w:type="dxa"/>
          </w:tcPr>
          <w:p w14:paraId="7DC677C5" w14:textId="77777777" w:rsidR="006D7FDE" w:rsidRPr="006D7FDE" w:rsidRDefault="006D7FDE" w:rsidP="006D7FDE">
            <w:pPr>
              <w:pStyle w:val="Tabletext"/>
            </w:pPr>
            <w:r w:rsidRPr="00916430">
              <w:t xml:space="preserve">Instrument flying </w:t>
            </w:r>
            <w:r w:rsidRPr="006D7FDE">
              <w:t>– basic flight manoeuvres full panel</w:t>
            </w:r>
          </w:p>
        </w:tc>
        <w:tc>
          <w:tcPr>
            <w:tcW w:w="4395" w:type="dxa"/>
          </w:tcPr>
          <w:p w14:paraId="41EDB142" w14:textId="77777777" w:rsidR="006D7FDE" w:rsidRPr="00916430" w:rsidRDefault="006D7FDE" w:rsidP="006D7FDE">
            <w:pPr>
              <w:pStyle w:val="Tabletext"/>
            </w:pPr>
          </w:p>
        </w:tc>
        <w:tc>
          <w:tcPr>
            <w:tcW w:w="1419" w:type="dxa"/>
          </w:tcPr>
          <w:p w14:paraId="56B61202" w14:textId="77777777" w:rsidR="006D7FDE" w:rsidRPr="00916430" w:rsidRDefault="006D7FDE" w:rsidP="006D7FDE">
            <w:pPr>
              <w:pStyle w:val="Tabletext"/>
            </w:pPr>
          </w:p>
        </w:tc>
      </w:tr>
      <w:tr w:rsidR="006D7FDE" w:rsidRPr="00916430" w14:paraId="653C8B82" w14:textId="77777777" w:rsidTr="00CA1999">
        <w:trPr>
          <w:trHeight w:val="397"/>
        </w:trPr>
        <w:tc>
          <w:tcPr>
            <w:tcW w:w="3679" w:type="dxa"/>
          </w:tcPr>
          <w:p w14:paraId="52160D79" w14:textId="77777777" w:rsidR="006D7FDE" w:rsidRPr="006D7FDE" w:rsidRDefault="006D7FDE" w:rsidP="006D7FDE">
            <w:pPr>
              <w:pStyle w:val="Tabletext"/>
            </w:pPr>
            <w:r w:rsidRPr="00916430">
              <w:t xml:space="preserve">Instrument flying </w:t>
            </w:r>
            <w:r w:rsidRPr="006D7FDE">
              <w:t>– recovery from upset and UA full panel</w:t>
            </w:r>
          </w:p>
        </w:tc>
        <w:tc>
          <w:tcPr>
            <w:tcW w:w="4395" w:type="dxa"/>
          </w:tcPr>
          <w:p w14:paraId="330FCD26" w14:textId="77777777" w:rsidR="006D7FDE" w:rsidRPr="00916430" w:rsidRDefault="006D7FDE" w:rsidP="006D7FDE">
            <w:pPr>
              <w:pStyle w:val="Tabletext"/>
            </w:pPr>
          </w:p>
        </w:tc>
        <w:tc>
          <w:tcPr>
            <w:tcW w:w="1419" w:type="dxa"/>
          </w:tcPr>
          <w:p w14:paraId="003DFDC1" w14:textId="77777777" w:rsidR="006D7FDE" w:rsidRPr="00916430" w:rsidRDefault="006D7FDE" w:rsidP="006D7FDE">
            <w:pPr>
              <w:pStyle w:val="Tabletext"/>
            </w:pPr>
          </w:p>
        </w:tc>
      </w:tr>
      <w:tr w:rsidR="006D7FDE" w:rsidRPr="00916430" w14:paraId="5F64CD5F" w14:textId="77777777" w:rsidTr="00CA1999">
        <w:trPr>
          <w:trHeight w:val="397"/>
        </w:trPr>
        <w:tc>
          <w:tcPr>
            <w:tcW w:w="3679" w:type="dxa"/>
          </w:tcPr>
          <w:p w14:paraId="5EC0F57C" w14:textId="77777777" w:rsidR="006D7FDE" w:rsidRPr="006D7FDE" w:rsidRDefault="006D7FDE" w:rsidP="006D7FDE">
            <w:pPr>
              <w:pStyle w:val="Tabletext"/>
            </w:pPr>
            <w:r w:rsidRPr="00916430">
              <w:t xml:space="preserve">Entry to autorotation and recovery to level flight </w:t>
            </w:r>
          </w:p>
        </w:tc>
        <w:tc>
          <w:tcPr>
            <w:tcW w:w="4395" w:type="dxa"/>
          </w:tcPr>
          <w:p w14:paraId="2B96768E" w14:textId="77777777" w:rsidR="006D7FDE" w:rsidRPr="00916430" w:rsidRDefault="006D7FDE" w:rsidP="006D7FDE">
            <w:pPr>
              <w:pStyle w:val="Tabletext"/>
            </w:pPr>
          </w:p>
        </w:tc>
        <w:tc>
          <w:tcPr>
            <w:tcW w:w="1419" w:type="dxa"/>
          </w:tcPr>
          <w:p w14:paraId="464EFDA0" w14:textId="77777777" w:rsidR="006D7FDE" w:rsidRPr="00916430" w:rsidRDefault="006D7FDE" w:rsidP="006D7FDE">
            <w:pPr>
              <w:pStyle w:val="Tabletext"/>
            </w:pPr>
          </w:p>
        </w:tc>
      </w:tr>
      <w:tr w:rsidR="006D7FDE" w:rsidRPr="00916430" w14:paraId="77923328" w14:textId="77777777" w:rsidTr="00CA1999">
        <w:trPr>
          <w:trHeight w:val="95"/>
        </w:trPr>
        <w:tc>
          <w:tcPr>
            <w:tcW w:w="3679" w:type="dxa"/>
          </w:tcPr>
          <w:p w14:paraId="3927A515" w14:textId="77777777" w:rsidR="006D7FDE" w:rsidRPr="006D7FDE" w:rsidRDefault="006D7FDE" w:rsidP="006D7FDE">
            <w:pPr>
              <w:pStyle w:val="Tabletext"/>
            </w:pPr>
            <w:r w:rsidRPr="00916430">
              <w:t>Simulated engine failure during take</w:t>
            </w:r>
            <w:r w:rsidRPr="00916430">
              <w:noBreakHyphen/>
              <w:t xml:space="preserve">off and initial climb stage </w:t>
            </w:r>
          </w:p>
        </w:tc>
        <w:tc>
          <w:tcPr>
            <w:tcW w:w="4395" w:type="dxa"/>
          </w:tcPr>
          <w:p w14:paraId="40F4DBDD" w14:textId="77777777" w:rsidR="006D7FDE" w:rsidRPr="00916430" w:rsidRDefault="006D7FDE" w:rsidP="006D7FDE">
            <w:pPr>
              <w:pStyle w:val="Tabletext"/>
            </w:pPr>
          </w:p>
        </w:tc>
        <w:tc>
          <w:tcPr>
            <w:tcW w:w="1419" w:type="dxa"/>
          </w:tcPr>
          <w:p w14:paraId="0CA380D5" w14:textId="77777777" w:rsidR="006D7FDE" w:rsidRPr="00916430" w:rsidRDefault="006D7FDE" w:rsidP="006D7FDE">
            <w:pPr>
              <w:pStyle w:val="Tabletext"/>
            </w:pPr>
          </w:p>
        </w:tc>
      </w:tr>
      <w:tr w:rsidR="006D7FDE" w:rsidRPr="00916430" w14:paraId="4C740361" w14:textId="77777777" w:rsidTr="00CA1999">
        <w:trPr>
          <w:trHeight w:val="25"/>
        </w:trPr>
        <w:tc>
          <w:tcPr>
            <w:tcW w:w="3679" w:type="dxa"/>
          </w:tcPr>
          <w:p w14:paraId="3EC1862F" w14:textId="77777777" w:rsidR="006D7FDE" w:rsidRPr="006D7FDE" w:rsidRDefault="006D7FDE" w:rsidP="006D7FDE">
            <w:pPr>
              <w:pStyle w:val="Tabletext"/>
            </w:pPr>
            <w:r w:rsidRPr="00916430">
              <w:t xml:space="preserve">Simulated engine failure during approach and landing and baulked landing stage </w:t>
            </w:r>
          </w:p>
        </w:tc>
        <w:tc>
          <w:tcPr>
            <w:tcW w:w="4395" w:type="dxa"/>
          </w:tcPr>
          <w:p w14:paraId="21458E45" w14:textId="77777777" w:rsidR="006D7FDE" w:rsidRPr="00916430" w:rsidRDefault="006D7FDE" w:rsidP="006D7FDE">
            <w:pPr>
              <w:pStyle w:val="Tabletext"/>
            </w:pPr>
          </w:p>
        </w:tc>
        <w:tc>
          <w:tcPr>
            <w:tcW w:w="1419" w:type="dxa"/>
          </w:tcPr>
          <w:p w14:paraId="046FB4B4" w14:textId="77777777" w:rsidR="006D7FDE" w:rsidRPr="00916430" w:rsidRDefault="006D7FDE" w:rsidP="006D7FDE">
            <w:pPr>
              <w:pStyle w:val="Tabletext"/>
            </w:pPr>
          </w:p>
        </w:tc>
      </w:tr>
      <w:tr w:rsidR="006D7FDE" w:rsidRPr="00916430" w14:paraId="6F87F785" w14:textId="77777777" w:rsidTr="00CA1999">
        <w:trPr>
          <w:trHeight w:val="397"/>
        </w:trPr>
        <w:tc>
          <w:tcPr>
            <w:tcW w:w="3679" w:type="dxa"/>
          </w:tcPr>
          <w:p w14:paraId="19B27D9A" w14:textId="77777777" w:rsidR="006D7FDE" w:rsidRPr="006D7FDE" w:rsidRDefault="006D7FDE" w:rsidP="006D7FDE">
            <w:pPr>
              <w:pStyle w:val="Tabletext"/>
            </w:pPr>
            <w:r w:rsidRPr="00916430">
              <w:t xml:space="preserve">Single engine missed approach </w:t>
            </w:r>
          </w:p>
        </w:tc>
        <w:tc>
          <w:tcPr>
            <w:tcW w:w="4395" w:type="dxa"/>
          </w:tcPr>
          <w:p w14:paraId="6F893CDB" w14:textId="77777777" w:rsidR="006D7FDE" w:rsidRPr="00916430" w:rsidRDefault="006D7FDE" w:rsidP="006D7FDE">
            <w:pPr>
              <w:pStyle w:val="Tabletext"/>
            </w:pPr>
          </w:p>
        </w:tc>
        <w:tc>
          <w:tcPr>
            <w:tcW w:w="1419" w:type="dxa"/>
          </w:tcPr>
          <w:p w14:paraId="7EF09B6F" w14:textId="77777777" w:rsidR="006D7FDE" w:rsidRPr="00916430" w:rsidRDefault="006D7FDE" w:rsidP="006D7FDE">
            <w:pPr>
              <w:pStyle w:val="Tabletext"/>
            </w:pPr>
          </w:p>
        </w:tc>
      </w:tr>
      <w:tr w:rsidR="006D7FDE" w:rsidRPr="00916430" w14:paraId="00B3D688" w14:textId="77777777" w:rsidTr="00CA1999">
        <w:trPr>
          <w:trHeight w:val="25"/>
        </w:trPr>
        <w:tc>
          <w:tcPr>
            <w:tcW w:w="3679" w:type="dxa"/>
          </w:tcPr>
          <w:p w14:paraId="4E2F8F71" w14:textId="77777777" w:rsidR="006D7FDE" w:rsidRPr="006D7FDE" w:rsidRDefault="006D7FDE" w:rsidP="006D7FDE">
            <w:pPr>
              <w:pStyle w:val="Tabletext"/>
            </w:pPr>
            <w:r w:rsidRPr="00916430">
              <w:t xml:space="preserve">OEI landing </w:t>
            </w:r>
          </w:p>
        </w:tc>
        <w:tc>
          <w:tcPr>
            <w:tcW w:w="4395" w:type="dxa"/>
          </w:tcPr>
          <w:p w14:paraId="119ED212" w14:textId="77777777" w:rsidR="006D7FDE" w:rsidRPr="00916430" w:rsidRDefault="006D7FDE" w:rsidP="006D7FDE">
            <w:pPr>
              <w:pStyle w:val="Tabletext"/>
            </w:pPr>
          </w:p>
        </w:tc>
        <w:tc>
          <w:tcPr>
            <w:tcW w:w="1419" w:type="dxa"/>
          </w:tcPr>
          <w:p w14:paraId="14EDC539" w14:textId="77777777" w:rsidR="006D7FDE" w:rsidRPr="00916430" w:rsidRDefault="006D7FDE" w:rsidP="006D7FDE">
            <w:pPr>
              <w:pStyle w:val="Tabletext"/>
            </w:pPr>
          </w:p>
        </w:tc>
      </w:tr>
      <w:tr w:rsidR="006D7FDE" w:rsidRPr="00916430" w14:paraId="7C280B57" w14:textId="77777777" w:rsidTr="00CA1999">
        <w:trPr>
          <w:trHeight w:val="183"/>
        </w:trPr>
        <w:tc>
          <w:tcPr>
            <w:tcW w:w="3679" w:type="dxa"/>
          </w:tcPr>
          <w:p w14:paraId="0E39C313" w14:textId="77777777" w:rsidR="006D7FDE" w:rsidRPr="006D7FDE" w:rsidRDefault="006D7FDE" w:rsidP="006D7FDE">
            <w:pPr>
              <w:pStyle w:val="Tabletext"/>
            </w:pPr>
            <w:r w:rsidRPr="00916430">
              <w:t>Aircraft system malfunctions other than engine failure</w:t>
            </w:r>
          </w:p>
        </w:tc>
        <w:tc>
          <w:tcPr>
            <w:tcW w:w="4395" w:type="dxa"/>
          </w:tcPr>
          <w:p w14:paraId="58FD7510" w14:textId="77777777" w:rsidR="006D7FDE" w:rsidRPr="00916430" w:rsidRDefault="006D7FDE" w:rsidP="006D7FDE">
            <w:pPr>
              <w:pStyle w:val="Tabletext"/>
            </w:pPr>
          </w:p>
        </w:tc>
        <w:tc>
          <w:tcPr>
            <w:tcW w:w="1419" w:type="dxa"/>
          </w:tcPr>
          <w:p w14:paraId="0E80BEE5" w14:textId="77777777" w:rsidR="006D7FDE" w:rsidRPr="00916430" w:rsidRDefault="006D7FDE" w:rsidP="006D7FDE">
            <w:pPr>
              <w:pStyle w:val="Tabletext"/>
            </w:pPr>
          </w:p>
        </w:tc>
      </w:tr>
      <w:tr w:rsidR="006D7FDE" w:rsidRPr="00916430" w14:paraId="761DCD83" w14:textId="77777777" w:rsidTr="00CA1999">
        <w:trPr>
          <w:trHeight w:val="397"/>
        </w:trPr>
        <w:tc>
          <w:tcPr>
            <w:tcW w:w="3679" w:type="dxa"/>
          </w:tcPr>
          <w:p w14:paraId="2747F2A1" w14:textId="77777777" w:rsidR="006D7FDE" w:rsidRPr="006D7FDE" w:rsidRDefault="006D7FDE" w:rsidP="006D7FDE">
            <w:r w:rsidRPr="00916430">
              <w:t xml:space="preserve">Manage loss of tail rotor </w:t>
            </w:r>
            <w:r w:rsidRPr="006D7FDE">
              <w:t>control in forward flight and hover</w:t>
            </w:r>
          </w:p>
        </w:tc>
        <w:tc>
          <w:tcPr>
            <w:tcW w:w="4395" w:type="dxa"/>
          </w:tcPr>
          <w:p w14:paraId="0E33E53B" w14:textId="77777777" w:rsidR="006D7FDE" w:rsidRPr="00916430" w:rsidRDefault="006D7FDE" w:rsidP="006D7FDE"/>
        </w:tc>
        <w:tc>
          <w:tcPr>
            <w:tcW w:w="1419" w:type="dxa"/>
          </w:tcPr>
          <w:p w14:paraId="77EDBAA2" w14:textId="77777777" w:rsidR="006D7FDE" w:rsidRPr="00916430" w:rsidRDefault="006D7FDE" w:rsidP="006D7FDE"/>
        </w:tc>
      </w:tr>
      <w:tr w:rsidR="006D7FDE" w:rsidRPr="00916430" w14:paraId="7E9B3056" w14:textId="77777777" w:rsidTr="00CA1999">
        <w:trPr>
          <w:trHeight w:val="80"/>
        </w:trPr>
        <w:tc>
          <w:tcPr>
            <w:tcW w:w="3679" w:type="dxa"/>
          </w:tcPr>
          <w:p w14:paraId="706213BF" w14:textId="77777777" w:rsidR="006D7FDE" w:rsidRPr="006D7FDE" w:rsidRDefault="006D7FDE" w:rsidP="006D7FDE">
            <w:r w:rsidRPr="00916430">
              <w:t xml:space="preserve">Demonstrate appropriate </w:t>
            </w:r>
            <w:r w:rsidRPr="006D7FDE">
              <w:t>non-technical skills</w:t>
            </w:r>
          </w:p>
        </w:tc>
        <w:tc>
          <w:tcPr>
            <w:tcW w:w="4395" w:type="dxa"/>
          </w:tcPr>
          <w:p w14:paraId="7D9C7BA5" w14:textId="77777777" w:rsidR="006D7FDE" w:rsidRPr="00916430" w:rsidRDefault="006D7FDE" w:rsidP="006D7FDE"/>
        </w:tc>
        <w:tc>
          <w:tcPr>
            <w:tcW w:w="1419" w:type="dxa"/>
          </w:tcPr>
          <w:p w14:paraId="7740737B" w14:textId="77777777" w:rsidR="006D7FDE" w:rsidRPr="00916430" w:rsidRDefault="006D7FDE" w:rsidP="006D7FDE"/>
        </w:tc>
      </w:tr>
      <w:tr w:rsidR="006D7FDE" w:rsidRPr="00916430" w14:paraId="6CAE1ACF" w14:textId="77777777" w:rsidTr="00CA1999">
        <w:trPr>
          <w:trHeight w:val="397"/>
        </w:trPr>
        <w:tc>
          <w:tcPr>
            <w:tcW w:w="3679" w:type="dxa"/>
          </w:tcPr>
          <w:p w14:paraId="229A60C9" w14:textId="77777777" w:rsidR="006D7FDE" w:rsidRPr="006D7FDE" w:rsidRDefault="006D7FDE" w:rsidP="006D7FDE">
            <w:r w:rsidRPr="00916430">
              <w:t>Manage passengers and cargo (Parts 133 and 138)</w:t>
            </w:r>
          </w:p>
        </w:tc>
        <w:tc>
          <w:tcPr>
            <w:tcW w:w="4395" w:type="dxa"/>
          </w:tcPr>
          <w:p w14:paraId="177FB725" w14:textId="77777777" w:rsidR="006D7FDE" w:rsidRPr="00916430" w:rsidRDefault="006D7FDE" w:rsidP="006D7FDE"/>
        </w:tc>
        <w:tc>
          <w:tcPr>
            <w:tcW w:w="1419" w:type="dxa"/>
          </w:tcPr>
          <w:p w14:paraId="19A1BBCB" w14:textId="77777777" w:rsidR="006D7FDE" w:rsidRPr="00916430" w:rsidRDefault="006D7FDE" w:rsidP="006D7FDE"/>
        </w:tc>
      </w:tr>
      <w:tr w:rsidR="006D7FDE" w:rsidRPr="00916430" w14:paraId="53E3E3E0" w14:textId="77777777" w:rsidTr="00CA1999">
        <w:trPr>
          <w:trHeight w:val="397"/>
        </w:trPr>
        <w:tc>
          <w:tcPr>
            <w:tcW w:w="3679" w:type="dxa"/>
          </w:tcPr>
          <w:p w14:paraId="6E475CA6" w14:textId="77777777" w:rsidR="006D7FDE" w:rsidRPr="006D7FDE" w:rsidRDefault="006D7FDE" w:rsidP="006D7FDE">
            <w:r w:rsidRPr="00916430">
              <w:t>Understanding and use of AFM category A and B supplements</w:t>
            </w:r>
          </w:p>
        </w:tc>
        <w:tc>
          <w:tcPr>
            <w:tcW w:w="4395" w:type="dxa"/>
          </w:tcPr>
          <w:p w14:paraId="42BA4A69" w14:textId="77777777" w:rsidR="006D7FDE" w:rsidRPr="00916430" w:rsidRDefault="006D7FDE" w:rsidP="006D7FDE"/>
        </w:tc>
        <w:tc>
          <w:tcPr>
            <w:tcW w:w="1419" w:type="dxa"/>
          </w:tcPr>
          <w:p w14:paraId="7FC56C97" w14:textId="77777777" w:rsidR="006D7FDE" w:rsidRPr="00916430" w:rsidRDefault="006D7FDE" w:rsidP="006D7FDE"/>
        </w:tc>
      </w:tr>
      <w:tr w:rsidR="006D7FDE" w:rsidRPr="00916430" w14:paraId="3E71FFEE" w14:textId="77777777" w:rsidTr="00CA1999">
        <w:trPr>
          <w:trHeight w:val="397"/>
        </w:trPr>
        <w:tc>
          <w:tcPr>
            <w:tcW w:w="3679" w:type="dxa"/>
          </w:tcPr>
          <w:p w14:paraId="68A9EE80" w14:textId="77777777" w:rsidR="006D7FDE" w:rsidRPr="006D7FDE" w:rsidRDefault="006D7FDE" w:rsidP="006D7FDE">
            <w:r w:rsidRPr="00916430">
              <w:t>Understand duties and responsibilities of PIC</w:t>
            </w:r>
          </w:p>
        </w:tc>
        <w:tc>
          <w:tcPr>
            <w:tcW w:w="4395" w:type="dxa"/>
          </w:tcPr>
          <w:p w14:paraId="5A2F9471" w14:textId="77777777" w:rsidR="006D7FDE" w:rsidRPr="00916430" w:rsidRDefault="006D7FDE" w:rsidP="006D7FDE"/>
        </w:tc>
        <w:tc>
          <w:tcPr>
            <w:tcW w:w="1419" w:type="dxa"/>
          </w:tcPr>
          <w:p w14:paraId="6E5E9B20" w14:textId="77777777" w:rsidR="006D7FDE" w:rsidRPr="00916430" w:rsidRDefault="006D7FDE" w:rsidP="006D7FDE"/>
        </w:tc>
      </w:tr>
      <w:tr w:rsidR="006D7FDE" w:rsidRPr="00916430" w14:paraId="5D397C4E" w14:textId="77777777" w:rsidTr="00CA1999">
        <w:trPr>
          <w:trHeight w:val="397"/>
        </w:trPr>
        <w:tc>
          <w:tcPr>
            <w:tcW w:w="3679" w:type="dxa"/>
          </w:tcPr>
          <w:p w14:paraId="3674171E" w14:textId="77777777" w:rsidR="006D7FDE" w:rsidRPr="006D7FDE" w:rsidRDefault="006D7FDE" w:rsidP="006D7FDE">
            <w:r w:rsidRPr="00916430">
              <w:t>Operate IAW operator and AFM procedures</w:t>
            </w:r>
          </w:p>
        </w:tc>
        <w:tc>
          <w:tcPr>
            <w:tcW w:w="4395" w:type="dxa"/>
          </w:tcPr>
          <w:p w14:paraId="1EA7A295" w14:textId="77777777" w:rsidR="006D7FDE" w:rsidRPr="00916430" w:rsidRDefault="006D7FDE" w:rsidP="006D7FDE"/>
        </w:tc>
        <w:tc>
          <w:tcPr>
            <w:tcW w:w="1419" w:type="dxa"/>
          </w:tcPr>
          <w:p w14:paraId="2014E8F3" w14:textId="77777777" w:rsidR="006D7FDE" w:rsidRPr="00916430" w:rsidRDefault="006D7FDE" w:rsidP="006D7FDE"/>
        </w:tc>
      </w:tr>
      <w:tr w:rsidR="006D7FDE" w:rsidRPr="00916430" w14:paraId="4FDE4DCC" w14:textId="77777777" w:rsidTr="00CA1999">
        <w:trPr>
          <w:trHeight w:val="397"/>
        </w:trPr>
        <w:tc>
          <w:tcPr>
            <w:tcW w:w="3679" w:type="dxa"/>
          </w:tcPr>
          <w:p w14:paraId="0162A7DD" w14:textId="77777777" w:rsidR="006D7FDE" w:rsidRPr="006D7FDE" w:rsidRDefault="006D7FDE" w:rsidP="006D7FDE">
            <w:r w:rsidRPr="00916430">
              <w:t xml:space="preserve">Carry out sample </w:t>
            </w:r>
            <w:r w:rsidRPr="006D7FDE">
              <w:t>aerial work operation (Part 138)</w:t>
            </w:r>
          </w:p>
        </w:tc>
        <w:tc>
          <w:tcPr>
            <w:tcW w:w="4395" w:type="dxa"/>
          </w:tcPr>
          <w:p w14:paraId="40CE6F80" w14:textId="77777777" w:rsidR="006D7FDE" w:rsidRPr="00916430" w:rsidRDefault="006D7FDE" w:rsidP="006D7FDE"/>
        </w:tc>
        <w:tc>
          <w:tcPr>
            <w:tcW w:w="1419" w:type="dxa"/>
          </w:tcPr>
          <w:p w14:paraId="4A984D67" w14:textId="77777777" w:rsidR="006D7FDE" w:rsidRPr="00916430" w:rsidRDefault="006D7FDE" w:rsidP="006D7FDE"/>
        </w:tc>
      </w:tr>
      <w:tr w:rsidR="006D7FDE" w:rsidRPr="00916430" w14:paraId="57728368" w14:textId="77777777" w:rsidTr="00CA1999">
        <w:trPr>
          <w:trHeight w:val="25"/>
        </w:trPr>
        <w:tc>
          <w:tcPr>
            <w:tcW w:w="3679" w:type="dxa"/>
            <w:tcBorders>
              <w:bottom w:val="single" w:sz="4" w:space="0" w:color="0080A2"/>
            </w:tcBorders>
          </w:tcPr>
          <w:p w14:paraId="1E5B5BBC" w14:textId="77777777" w:rsidR="006D7FDE" w:rsidRPr="006D7FDE" w:rsidRDefault="006D7FDE" w:rsidP="006D7FDE">
            <w:r w:rsidRPr="00916430">
              <w:t>Night operations</w:t>
            </w:r>
          </w:p>
        </w:tc>
        <w:tc>
          <w:tcPr>
            <w:tcW w:w="4395" w:type="dxa"/>
            <w:tcBorders>
              <w:bottom w:val="single" w:sz="4" w:space="0" w:color="0080A2"/>
            </w:tcBorders>
          </w:tcPr>
          <w:p w14:paraId="31DAFFDC" w14:textId="77777777" w:rsidR="006D7FDE" w:rsidRPr="00916430" w:rsidRDefault="006D7FDE" w:rsidP="006D7FDE"/>
        </w:tc>
        <w:tc>
          <w:tcPr>
            <w:tcW w:w="1419" w:type="dxa"/>
          </w:tcPr>
          <w:p w14:paraId="3996561E" w14:textId="77777777" w:rsidR="006D7FDE" w:rsidRPr="00916430" w:rsidRDefault="006D7FDE" w:rsidP="006D7FDE"/>
        </w:tc>
      </w:tr>
      <w:tr w:rsidR="006D7FDE" w:rsidRPr="00916430" w14:paraId="5F8E5CCC" w14:textId="77777777" w:rsidTr="00CA1999">
        <w:trPr>
          <w:trHeight w:val="84"/>
        </w:trPr>
        <w:tc>
          <w:tcPr>
            <w:tcW w:w="3679" w:type="dxa"/>
            <w:tcBorders>
              <w:right w:val="nil"/>
            </w:tcBorders>
          </w:tcPr>
          <w:p w14:paraId="5F2803B2" w14:textId="77777777" w:rsidR="006D7FDE" w:rsidRPr="006D7FDE" w:rsidRDefault="006D7FDE" w:rsidP="006D7FDE">
            <w:pPr>
              <w:rPr>
                <w:rStyle w:val="bold"/>
              </w:rPr>
            </w:pPr>
            <w:r w:rsidRPr="003C2B3F">
              <w:rPr>
                <w:rStyle w:val="bold"/>
              </w:rPr>
              <w:t>IFR additional manoeuvres – by reference only to the flight deck instruments</w:t>
            </w:r>
          </w:p>
        </w:tc>
        <w:tc>
          <w:tcPr>
            <w:tcW w:w="4395" w:type="dxa"/>
            <w:tcBorders>
              <w:left w:val="nil"/>
              <w:right w:val="nil"/>
            </w:tcBorders>
          </w:tcPr>
          <w:p w14:paraId="1D22B87B" w14:textId="77777777" w:rsidR="006D7FDE" w:rsidRPr="003C2B3F" w:rsidRDefault="006D7FDE" w:rsidP="006D7FDE"/>
        </w:tc>
        <w:tc>
          <w:tcPr>
            <w:tcW w:w="1419" w:type="dxa"/>
            <w:tcBorders>
              <w:left w:val="nil"/>
            </w:tcBorders>
          </w:tcPr>
          <w:p w14:paraId="580C00FA" w14:textId="77777777" w:rsidR="006D7FDE" w:rsidRPr="003C2B3F" w:rsidRDefault="006D7FDE" w:rsidP="006D7FDE"/>
        </w:tc>
      </w:tr>
      <w:tr w:rsidR="006D7FDE" w:rsidRPr="00916430" w14:paraId="59635151" w14:textId="77777777" w:rsidTr="00CA1999">
        <w:trPr>
          <w:trHeight w:val="397"/>
        </w:trPr>
        <w:tc>
          <w:tcPr>
            <w:tcW w:w="3679" w:type="dxa"/>
          </w:tcPr>
          <w:p w14:paraId="738AE01D" w14:textId="77777777" w:rsidR="006D7FDE" w:rsidRPr="006D7FDE" w:rsidRDefault="006D7FDE" w:rsidP="006D7FDE">
            <w:r w:rsidRPr="00916430">
              <w:t xml:space="preserve">Departure and climb after take-off with one engine simulated inoperative </w:t>
            </w:r>
          </w:p>
        </w:tc>
        <w:tc>
          <w:tcPr>
            <w:tcW w:w="4395" w:type="dxa"/>
          </w:tcPr>
          <w:p w14:paraId="31C4A8DB" w14:textId="77777777" w:rsidR="006D7FDE" w:rsidRPr="00916430" w:rsidRDefault="006D7FDE" w:rsidP="006D7FDE"/>
        </w:tc>
        <w:tc>
          <w:tcPr>
            <w:tcW w:w="1419" w:type="dxa"/>
          </w:tcPr>
          <w:p w14:paraId="608E97D3" w14:textId="77777777" w:rsidR="006D7FDE" w:rsidRPr="00916430" w:rsidRDefault="006D7FDE" w:rsidP="006D7FDE"/>
        </w:tc>
      </w:tr>
      <w:tr w:rsidR="006D7FDE" w:rsidRPr="00916430" w14:paraId="4F8AC4DD" w14:textId="77777777" w:rsidTr="00CA1999">
        <w:trPr>
          <w:trHeight w:val="397"/>
        </w:trPr>
        <w:tc>
          <w:tcPr>
            <w:tcW w:w="3679" w:type="dxa"/>
          </w:tcPr>
          <w:p w14:paraId="52337E32" w14:textId="77777777" w:rsidR="006D7FDE" w:rsidRPr="006D7FDE" w:rsidRDefault="006D7FDE" w:rsidP="006D7FDE">
            <w:r w:rsidRPr="00916430">
              <w:t>3D or 2D instrument approach to minima with visual circling</w:t>
            </w:r>
          </w:p>
        </w:tc>
        <w:tc>
          <w:tcPr>
            <w:tcW w:w="4395" w:type="dxa"/>
          </w:tcPr>
          <w:p w14:paraId="1C7D21FA" w14:textId="77777777" w:rsidR="006D7FDE" w:rsidRPr="00916430" w:rsidRDefault="006D7FDE" w:rsidP="006D7FDE"/>
        </w:tc>
        <w:tc>
          <w:tcPr>
            <w:tcW w:w="1419" w:type="dxa"/>
          </w:tcPr>
          <w:p w14:paraId="078D372F" w14:textId="77777777" w:rsidR="006D7FDE" w:rsidRPr="00916430" w:rsidRDefault="006D7FDE" w:rsidP="006D7FDE"/>
        </w:tc>
      </w:tr>
      <w:tr w:rsidR="006D7FDE" w:rsidRPr="00916430" w14:paraId="7A3C8E9A" w14:textId="77777777" w:rsidTr="00CA1999">
        <w:trPr>
          <w:trHeight w:val="397"/>
        </w:trPr>
        <w:tc>
          <w:tcPr>
            <w:tcW w:w="3679" w:type="dxa"/>
          </w:tcPr>
          <w:p w14:paraId="19AF345E" w14:textId="77777777" w:rsidR="006D7FDE" w:rsidRPr="006D7FDE" w:rsidRDefault="006D7FDE" w:rsidP="006D7FDE">
            <w:r w:rsidRPr="00916430">
              <w:t>Use of automation IAW AFM and company SOPs</w:t>
            </w:r>
          </w:p>
        </w:tc>
        <w:tc>
          <w:tcPr>
            <w:tcW w:w="4395" w:type="dxa"/>
          </w:tcPr>
          <w:p w14:paraId="7178CB11" w14:textId="77777777" w:rsidR="006D7FDE" w:rsidRPr="00916430" w:rsidRDefault="006D7FDE" w:rsidP="006D7FDE"/>
        </w:tc>
        <w:tc>
          <w:tcPr>
            <w:tcW w:w="1419" w:type="dxa"/>
          </w:tcPr>
          <w:p w14:paraId="421351F9" w14:textId="77777777" w:rsidR="006D7FDE" w:rsidRPr="00916430" w:rsidRDefault="006D7FDE" w:rsidP="006D7FDE"/>
        </w:tc>
      </w:tr>
      <w:tr w:rsidR="006D7FDE" w:rsidRPr="00916430" w14:paraId="57D6B31C" w14:textId="77777777" w:rsidTr="00CA1999">
        <w:trPr>
          <w:trHeight w:val="397"/>
        </w:trPr>
        <w:tc>
          <w:tcPr>
            <w:tcW w:w="3679" w:type="dxa"/>
          </w:tcPr>
          <w:p w14:paraId="00379F4A" w14:textId="77777777" w:rsidR="006D7FDE" w:rsidRPr="006D7FDE" w:rsidRDefault="006D7FDE" w:rsidP="006D7FDE">
            <w:r w:rsidRPr="00916430">
              <w:t xml:space="preserve">Instrument approach with one engine simulated inoperative </w:t>
            </w:r>
          </w:p>
        </w:tc>
        <w:tc>
          <w:tcPr>
            <w:tcW w:w="4395" w:type="dxa"/>
          </w:tcPr>
          <w:p w14:paraId="70E67860" w14:textId="77777777" w:rsidR="006D7FDE" w:rsidRPr="00916430" w:rsidRDefault="006D7FDE" w:rsidP="006D7FDE"/>
        </w:tc>
        <w:tc>
          <w:tcPr>
            <w:tcW w:w="1419" w:type="dxa"/>
          </w:tcPr>
          <w:p w14:paraId="54A4F84E" w14:textId="77777777" w:rsidR="006D7FDE" w:rsidRPr="00916430" w:rsidRDefault="006D7FDE" w:rsidP="006D7FDE"/>
        </w:tc>
      </w:tr>
      <w:tr w:rsidR="006D7FDE" w:rsidRPr="00916430" w14:paraId="1FECF1FB" w14:textId="77777777" w:rsidTr="00CA1999">
        <w:trPr>
          <w:trHeight w:val="397"/>
        </w:trPr>
        <w:tc>
          <w:tcPr>
            <w:tcW w:w="3679" w:type="dxa"/>
            <w:tcBorders>
              <w:bottom w:val="single" w:sz="4" w:space="0" w:color="0080A2"/>
            </w:tcBorders>
          </w:tcPr>
          <w:p w14:paraId="62A20CCA" w14:textId="77777777" w:rsidR="006D7FDE" w:rsidRPr="006D7FDE" w:rsidRDefault="006D7FDE" w:rsidP="006D7FDE">
            <w:r w:rsidRPr="00916430">
              <w:t xml:space="preserve">Missed approach with one engine simulated inoperative </w:t>
            </w:r>
          </w:p>
        </w:tc>
        <w:tc>
          <w:tcPr>
            <w:tcW w:w="4395" w:type="dxa"/>
            <w:tcBorders>
              <w:bottom w:val="single" w:sz="4" w:space="0" w:color="0080A2"/>
            </w:tcBorders>
          </w:tcPr>
          <w:p w14:paraId="7DD1967E" w14:textId="77777777" w:rsidR="006D7FDE" w:rsidRPr="00916430" w:rsidRDefault="006D7FDE" w:rsidP="006D7FDE"/>
        </w:tc>
        <w:tc>
          <w:tcPr>
            <w:tcW w:w="1419" w:type="dxa"/>
          </w:tcPr>
          <w:p w14:paraId="6C875C4D" w14:textId="77777777" w:rsidR="006D7FDE" w:rsidRPr="00916430" w:rsidRDefault="006D7FDE" w:rsidP="006D7FDE"/>
        </w:tc>
      </w:tr>
      <w:tr w:rsidR="006D7FDE" w:rsidRPr="00916430" w14:paraId="2C1297FA" w14:textId="77777777" w:rsidTr="00CA1999">
        <w:trPr>
          <w:trHeight w:val="351"/>
        </w:trPr>
        <w:tc>
          <w:tcPr>
            <w:tcW w:w="3679" w:type="dxa"/>
            <w:tcBorders>
              <w:right w:val="nil"/>
            </w:tcBorders>
          </w:tcPr>
          <w:p w14:paraId="600BF556" w14:textId="77777777" w:rsidR="006D7FDE" w:rsidRPr="006D7FDE" w:rsidRDefault="006D7FDE" w:rsidP="006D7FDE">
            <w:pPr>
              <w:rPr>
                <w:rStyle w:val="bold"/>
              </w:rPr>
            </w:pPr>
            <w:r w:rsidRPr="003C2B3F">
              <w:rPr>
                <w:rStyle w:val="bold"/>
              </w:rPr>
              <w:t>Simulator activity – otherwise for discussion only</w:t>
            </w:r>
          </w:p>
        </w:tc>
        <w:tc>
          <w:tcPr>
            <w:tcW w:w="4395" w:type="dxa"/>
            <w:tcBorders>
              <w:left w:val="nil"/>
              <w:right w:val="nil"/>
            </w:tcBorders>
          </w:tcPr>
          <w:p w14:paraId="45CFC533" w14:textId="77777777" w:rsidR="006D7FDE" w:rsidRPr="003C2B3F" w:rsidRDefault="006D7FDE" w:rsidP="006D7FDE"/>
        </w:tc>
        <w:tc>
          <w:tcPr>
            <w:tcW w:w="1419" w:type="dxa"/>
            <w:tcBorders>
              <w:left w:val="nil"/>
            </w:tcBorders>
          </w:tcPr>
          <w:p w14:paraId="4ECD1104" w14:textId="77777777" w:rsidR="006D7FDE" w:rsidRPr="003C2B3F" w:rsidRDefault="006D7FDE" w:rsidP="006D7FDE"/>
        </w:tc>
      </w:tr>
      <w:tr w:rsidR="006D7FDE" w:rsidRPr="00916430" w14:paraId="7129F70B" w14:textId="77777777" w:rsidTr="00CA1999">
        <w:trPr>
          <w:trHeight w:val="351"/>
        </w:trPr>
        <w:tc>
          <w:tcPr>
            <w:tcW w:w="3679" w:type="dxa"/>
          </w:tcPr>
          <w:p w14:paraId="605D1D45" w14:textId="77777777" w:rsidR="006D7FDE" w:rsidRPr="006D7FDE" w:rsidRDefault="006D7FDE" w:rsidP="006D7FDE">
            <w:r w:rsidRPr="00916430">
              <w:t>vortex ring condition</w:t>
            </w:r>
          </w:p>
        </w:tc>
        <w:tc>
          <w:tcPr>
            <w:tcW w:w="4395" w:type="dxa"/>
          </w:tcPr>
          <w:p w14:paraId="6F38DCE5" w14:textId="77777777" w:rsidR="006D7FDE" w:rsidRPr="00916430" w:rsidRDefault="006D7FDE" w:rsidP="006D7FDE"/>
        </w:tc>
        <w:tc>
          <w:tcPr>
            <w:tcW w:w="1419" w:type="dxa"/>
          </w:tcPr>
          <w:p w14:paraId="737F2E8E" w14:textId="77777777" w:rsidR="006D7FDE" w:rsidRPr="00916430" w:rsidRDefault="006D7FDE" w:rsidP="006D7FDE"/>
        </w:tc>
      </w:tr>
      <w:tr w:rsidR="006D7FDE" w:rsidRPr="00916430" w14:paraId="1402A95F" w14:textId="77777777" w:rsidTr="00CA1999">
        <w:trPr>
          <w:trHeight w:val="351"/>
        </w:trPr>
        <w:tc>
          <w:tcPr>
            <w:tcW w:w="3679" w:type="dxa"/>
          </w:tcPr>
          <w:p w14:paraId="71F74BC4" w14:textId="77777777" w:rsidR="006D7FDE" w:rsidRPr="006D7FDE" w:rsidRDefault="006D7FDE" w:rsidP="006D7FDE">
            <w:r w:rsidRPr="00916430">
              <w:t>loss of tail rotor effectiveness</w:t>
            </w:r>
          </w:p>
        </w:tc>
        <w:tc>
          <w:tcPr>
            <w:tcW w:w="4395" w:type="dxa"/>
          </w:tcPr>
          <w:p w14:paraId="37229843" w14:textId="77777777" w:rsidR="006D7FDE" w:rsidRPr="00916430" w:rsidRDefault="006D7FDE" w:rsidP="006D7FDE"/>
        </w:tc>
        <w:tc>
          <w:tcPr>
            <w:tcW w:w="1419" w:type="dxa"/>
          </w:tcPr>
          <w:p w14:paraId="45381822" w14:textId="77777777" w:rsidR="006D7FDE" w:rsidRPr="00916430" w:rsidRDefault="006D7FDE" w:rsidP="006D7FDE"/>
        </w:tc>
      </w:tr>
      <w:tr w:rsidR="006D7FDE" w:rsidRPr="00916430" w14:paraId="36B1B6A5" w14:textId="77777777" w:rsidTr="00CA1999">
        <w:trPr>
          <w:trHeight w:val="351"/>
        </w:trPr>
        <w:tc>
          <w:tcPr>
            <w:tcW w:w="3679" w:type="dxa"/>
          </w:tcPr>
          <w:p w14:paraId="45284CE5" w14:textId="77777777" w:rsidR="006D7FDE" w:rsidRPr="006D7FDE" w:rsidRDefault="006D7FDE" w:rsidP="006D7FDE">
            <w:r w:rsidRPr="00916430">
              <w:t xml:space="preserve">low ‘g’ and mast </w:t>
            </w:r>
            <w:r w:rsidRPr="006D7FDE">
              <w:t>bumping</w:t>
            </w:r>
          </w:p>
        </w:tc>
        <w:tc>
          <w:tcPr>
            <w:tcW w:w="4395" w:type="dxa"/>
          </w:tcPr>
          <w:p w14:paraId="361ACD8D" w14:textId="77777777" w:rsidR="006D7FDE" w:rsidRPr="00916430" w:rsidRDefault="006D7FDE" w:rsidP="006D7FDE"/>
        </w:tc>
        <w:tc>
          <w:tcPr>
            <w:tcW w:w="1419" w:type="dxa"/>
          </w:tcPr>
          <w:p w14:paraId="3D4C6454" w14:textId="77777777" w:rsidR="006D7FDE" w:rsidRPr="00916430" w:rsidRDefault="006D7FDE" w:rsidP="006D7FDE"/>
        </w:tc>
      </w:tr>
      <w:tr w:rsidR="006D7FDE" w:rsidRPr="00916430" w14:paraId="515C458A" w14:textId="77777777" w:rsidTr="00CA1999">
        <w:trPr>
          <w:trHeight w:val="351"/>
        </w:trPr>
        <w:tc>
          <w:tcPr>
            <w:tcW w:w="3679" w:type="dxa"/>
          </w:tcPr>
          <w:p w14:paraId="5AB8A065" w14:textId="77777777" w:rsidR="006D7FDE" w:rsidRPr="006D7FDE" w:rsidRDefault="006D7FDE" w:rsidP="006D7FDE">
            <w:r w:rsidRPr="00916430">
              <w:t>avoid and recover from inadvertent IMC entry</w:t>
            </w:r>
          </w:p>
        </w:tc>
        <w:tc>
          <w:tcPr>
            <w:tcW w:w="4395" w:type="dxa"/>
          </w:tcPr>
          <w:p w14:paraId="77EE3554" w14:textId="77777777" w:rsidR="006D7FDE" w:rsidRPr="00916430" w:rsidRDefault="006D7FDE" w:rsidP="006D7FDE"/>
        </w:tc>
        <w:tc>
          <w:tcPr>
            <w:tcW w:w="1419" w:type="dxa"/>
          </w:tcPr>
          <w:p w14:paraId="0880D446" w14:textId="77777777" w:rsidR="006D7FDE" w:rsidRPr="00916430" w:rsidRDefault="006D7FDE" w:rsidP="006D7FDE"/>
        </w:tc>
      </w:tr>
      <w:tr w:rsidR="006D7FDE" w:rsidRPr="00916430" w14:paraId="365F9C2C" w14:textId="77777777" w:rsidTr="00CA1999">
        <w:trPr>
          <w:trHeight w:val="351"/>
        </w:trPr>
        <w:tc>
          <w:tcPr>
            <w:tcW w:w="3679" w:type="dxa"/>
          </w:tcPr>
          <w:p w14:paraId="5BE49D3E" w14:textId="77777777" w:rsidR="006D7FDE" w:rsidRPr="006D7FDE" w:rsidRDefault="006D7FDE" w:rsidP="006D7FDE">
            <w:r w:rsidRPr="00916430">
              <w:t>avoid and recover from last light or reduced visual reference encounter</w:t>
            </w:r>
          </w:p>
        </w:tc>
        <w:tc>
          <w:tcPr>
            <w:tcW w:w="4395" w:type="dxa"/>
          </w:tcPr>
          <w:p w14:paraId="6C7132C1" w14:textId="77777777" w:rsidR="006D7FDE" w:rsidRPr="00916430" w:rsidRDefault="006D7FDE" w:rsidP="006D7FDE"/>
        </w:tc>
        <w:tc>
          <w:tcPr>
            <w:tcW w:w="1419" w:type="dxa"/>
          </w:tcPr>
          <w:p w14:paraId="4DB51125" w14:textId="77777777" w:rsidR="006D7FDE" w:rsidRPr="00916430" w:rsidRDefault="006D7FDE" w:rsidP="006D7FDE"/>
        </w:tc>
      </w:tr>
    </w:tbl>
    <w:p w14:paraId="0CF714C3" w14:textId="77777777" w:rsidR="006D7FDE" w:rsidRDefault="006D7FDE" w:rsidP="006D7FDE"/>
    <w:tbl>
      <w:tblPr>
        <w:tblStyle w:val="SD-MOStable"/>
        <w:tblW w:w="9498" w:type="dxa"/>
        <w:tblInd w:w="-5" w:type="dxa"/>
        <w:tblLook w:val="0620" w:firstRow="1" w:lastRow="0" w:firstColumn="0" w:lastColumn="0" w:noHBand="1" w:noVBand="1"/>
      </w:tblPr>
      <w:tblGrid>
        <w:gridCol w:w="9498"/>
      </w:tblGrid>
      <w:tr w:rsidR="006D7FDE" w14:paraId="3504B1C6" w14:textId="77777777" w:rsidTr="00CA1999">
        <w:trPr>
          <w:cnfStyle w:val="100000000000" w:firstRow="1" w:lastRow="0" w:firstColumn="0" w:lastColumn="0" w:oddVBand="0" w:evenVBand="0" w:oddHBand="0" w:evenHBand="0" w:firstRowFirstColumn="0" w:firstRowLastColumn="0" w:lastRowFirstColumn="0" w:lastRowLastColumn="0"/>
        </w:trPr>
        <w:tc>
          <w:tcPr>
            <w:tcW w:w="9498" w:type="dxa"/>
          </w:tcPr>
          <w:p w14:paraId="7DE428F8" w14:textId="77777777" w:rsidR="006D7FDE" w:rsidRPr="006D7FDE" w:rsidRDefault="006D7FDE" w:rsidP="006D7FDE">
            <w:r>
              <w:t>Comments</w:t>
            </w:r>
          </w:p>
        </w:tc>
      </w:tr>
      <w:tr w:rsidR="006D7FDE" w14:paraId="6CEDC14F" w14:textId="77777777" w:rsidTr="00CA1999">
        <w:trPr>
          <w:trHeight w:val="2099"/>
        </w:trPr>
        <w:tc>
          <w:tcPr>
            <w:tcW w:w="9498" w:type="dxa"/>
          </w:tcPr>
          <w:p w14:paraId="1024C031" w14:textId="77777777" w:rsidR="006D7FDE" w:rsidRDefault="006D7FDE" w:rsidP="006D7FDE"/>
        </w:tc>
      </w:tr>
    </w:tbl>
    <w:p w14:paraId="781DE5A9" w14:textId="77777777" w:rsidR="006D7FDE" w:rsidRPr="003C2B3F" w:rsidRDefault="006D7FDE" w:rsidP="006D7FDE">
      <w:pPr>
        <w:rPr>
          <w:rStyle w:val="bold"/>
        </w:rPr>
      </w:pPr>
      <w:r w:rsidRPr="003C2B3F">
        <w:rPr>
          <w:rStyle w:val="bold"/>
        </w:rPr>
        <w:t>Check pilot acknowledgement</w:t>
      </w:r>
    </w:p>
    <w:p w14:paraId="2E008F3D" w14:textId="77777777" w:rsidR="006D7FDE" w:rsidRDefault="00000000" w:rsidP="006D7FDE">
      <w:sdt>
        <w:sdtPr>
          <w:id w:val="-132186436"/>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916430">
        <w:t xml:space="preserve"> </w:t>
      </w:r>
      <w:r w:rsidR="006D7FDE">
        <w:t xml:space="preserve"> </w:t>
      </w:r>
      <w:r w:rsidR="006D7FDE" w:rsidRPr="00916430">
        <w:t>Competent</w:t>
      </w:r>
    </w:p>
    <w:p w14:paraId="6683E0F6" w14:textId="77777777" w:rsidR="006D7FDE" w:rsidRPr="003C2B3F" w:rsidRDefault="00000000" w:rsidP="006D7FDE">
      <w:sdt>
        <w:sdtPr>
          <w:id w:val="1068459737"/>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Not yet competent</w:t>
      </w:r>
      <w:r w:rsidR="006D7FDE">
        <w:t xml:space="preserve"> </w:t>
      </w:r>
    </w:p>
    <w:p w14:paraId="6C5A3A58" w14:textId="77777777" w:rsidR="006D7FDE" w:rsidRPr="003C2B3F" w:rsidRDefault="006D7FDE" w:rsidP="006D7FDE">
      <w:r w:rsidRPr="003C2B3F">
        <w:t>Completed</w:t>
      </w:r>
      <w:r>
        <w:t xml:space="preserve">: </w:t>
      </w:r>
      <w:sdt>
        <w:sdtPr>
          <w:id w:val="203918734"/>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tab/>
      </w:r>
      <w:r w:rsidRPr="00916430">
        <w:t>Yes</w:t>
      </w:r>
      <w:r>
        <w:tab/>
      </w:r>
      <w:sdt>
        <w:sdtPr>
          <w:id w:val="111791437"/>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3C2B3F">
        <w:t xml:space="preserve"> No </w:t>
      </w:r>
    </w:p>
    <w:p w14:paraId="5C7D4145" w14:textId="77777777" w:rsidR="006D7FDE" w:rsidRPr="00916430" w:rsidRDefault="006D7FDE" w:rsidP="006D7FDE">
      <w:pPr>
        <w:pStyle w:val="normalafterlisttable"/>
      </w:pPr>
      <w:r w:rsidRPr="00916430">
        <w:t xml:space="preserve">Flight crew </w:t>
      </w:r>
      <w:r w:rsidRPr="003C2B3F">
        <w:t>signature:</w:t>
      </w:r>
      <w:r w:rsidRPr="003C2B3F">
        <w:tab/>
      </w:r>
      <w:r>
        <w:tab/>
      </w:r>
      <w:r>
        <w:tab/>
      </w:r>
      <w:r>
        <w:tab/>
      </w:r>
      <w:r w:rsidRPr="00916430">
        <w:t>Date:</w:t>
      </w:r>
      <w:r w:rsidRPr="003C2B3F">
        <w:tab/>
      </w:r>
    </w:p>
    <w:p w14:paraId="4C3DE548" w14:textId="77777777" w:rsidR="006D7FDE" w:rsidRPr="00916430" w:rsidRDefault="006D7FDE" w:rsidP="006D7FDE">
      <w:pPr>
        <w:pStyle w:val="normalafterlisttable"/>
      </w:pPr>
      <w:r w:rsidRPr="00916430">
        <w:t xml:space="preserve">Check pilot </w:t>
      </w:r>
      <w:r w:rsidRPr="003C2B3F">
        <w:t>signature</w:t>
      </w:r>
      <w:r w:rsidRPr="00916430">
        <w:t>:</w:t>
      </w:r>
      <w:r w:rsidRPr="003C2B3F">
        <w:tab/>
      </w:r>
      <w:r w:rsidRPr="00916430">
        <w:tab/>
      </w:r>
      <w:r>
        <w:tab/>
      </w:r>
      <w:r>
        <w:tab/>
      </w:r>
      <w:r w:rsidRPr="00916430">
        <w:t>Date:</w:t>
      </w:r>
      <w:r w:rsidRPr="003C2B3F">
        <w:tab/>
      </w:r>
    </w:p>
    <w:p w14:paraId="7D91E69A" w14:textId="77777777" w:rsidR="006D7FDE" w:rsidRDefault="006D7FDE" w:rsidP="006D7FDE"/>
    <w:p w14:paraId="61488DEA" w14:textId="77777777" w:rsidR="006D7FDE" w:rsidRPr="003C2B3F" w:rsidRDefault="006D7FDE" w:rsidP="006D7FDE">
      <w:r w:rsidRPr="003C2B3F">
        <w:br w:type="page"/>
      </w:r>
    </w:p>
    <w:p w14:paraId="37794078" w14:textId="77777777" w:rsidR="006D7FDE" w:rsidRPr="00F91345" w:rsidRDefault="006D7FDE" w:rsidP="00F91345">
      <w:pPr>
        <w:pStyle w:val="unHeading3"/>
        <w:rPr>
          <w:rStyle w:val="Strong"/>
          <w:b/>
          <w:bCs w:val="0"/>
        </w:rPr>
      </w:pPr>
      <w:r w:rsidRPr="00F91345">
        <w:rPr>
          <w:rStyle w:val="Strong"/>
          <w:rFonts w:hint="eastAsia"/>
          <w:b/>
          <w:bCs w:val="0"/>
        </w:rPr>
        <w:t xml:space="preserve">Form 6C </w:t>
      </w:r>
      <w:r w:rsidRPr="00F91345">
        <w:rPr>
          <w:rStyle w:val="Strong"/>
          <w:b/>
          <w:bCs w:val="0"/>
        </w:rPr>
        <w:t>–</w:t>
      </w:r>
      <w:r w:rsidRPr="00F91345">
        <w:rPr>
          <w:rStyle w:val="Strong"/>
          <w:rFonts w:hint="eastAsia"/>
          <w:b/>
          <w:bCs w:val="0"/>
        </w:rPr>
        <w:t xml:space="preserve"> Single</w:t>
      </w:r>
      <w:r w:rsidRPr="00F91345">
        <w:rPr>
          <w:rStyle w:val="Strong"/>
          <w:b/>
          <w:bCs w:val="0"/>
        </w:rPr>
        <w:t>-</w:t>
      </w:r>
      <w:r w:rsidRPr="00F91345">
        <w:rPr>
          <w:rStyle w:val="Strong"/>
          <w:rFonts w:hint="eastAsia"/>
          <w:b/>
          <w:bCs w:val="0"/>
        </w:rPr>
        <w:t xml:space="preserve">engine aeroplane </w:t>
      </w:r>
      <w:r w:rsidRPr="00F91345">
        <w:rPr>
          <w:rStyle w:val="Strong"/>
          <w:b/>
          <w:bCs w:val="0"/>
        </w:rPr>
        <w:t>flight crew member p</w:t>
      </w:r>
      <w:r w:rsidRPr="00F91345">
        <w:rPr>
          <w:rStyle w:val="Strong"/>
          <w:rFonts w:hint="eastAsia"/>
          <w:b/>
          <w:bCs w:val="0"/>
        </w:rPr>
        <w:t xml:space="preserve">roficiency </w:t>
      </w:r>
      <w:r w:rsidRPr="00F91345">
        <w:rPr>
          <w:rStyle w:val="Strong"/>
          <w:b/>
          <w:bCs w:val="0"/>
        </w:rPr>
        <w:t>c</w:t>
      </w:r>
      <w:r w:rsidRPr="00F91345">
        <w:rPr>
          <w:rStyle w:val="Strong"/>
          <w:rFonts w:hint="eastAsia"/>
          <w:b/>
          <w:bCs w:val="0"/>
        </w:rPr>
        <w:t xml:space="preserve">heck </w:t>
      </w:r>
      <w:r w:rsidRPr="00F91345">
        <w:rPr>
          <w:rStyle w:val="Strong"/>
          <w:b/>
          <w:bCs w:val="0"/>
        </w:rPr>
        <w:t>r</w:t>
      </w:r>
      <w:r w:rsidRPr="00F91345">
        <w:rPr>
          <w:rStyle w:val="Strong"/>
          <w:rFonts w:hint="eastAsia"/>
          <w:b/>
          <w:bCs w:val="0"/>
        </w:rPr>
        <w:t xml:space="preserve">eport </w:t>
      </w:r>
    </w:p>
    <w:p w14:paraId="41AB1C1A" w14:textId="77777777" w:rsidR="006D7FDE" w:rsidRPr="003C2B3F" w:rsidRDefault="006D7FDE" w:rsidP="006D7FDE">
      <w:pPr>
        <w:rPr>
          <w:rStyle w:val="bold"/>
        </w:rPr>
      </w:pPr>
      <w:r w:rsidRPr="003C2B3F">
        <w:rPr>
          <w:rStyle w:val="bold"/>
        </w:rPr>
        <w:t>Details</w:t>
      </w:r>
    </w:p>
    <w:p w14:paraId="5C61E97C" w14:textId="77777777" w:rsidR="006D7FDE" w:rsidRPr="003C2B3F" w:rsidRDefault="006D7FDE" w:rsidP="006D7FDE">
      <w:r w:rsidRPr="003C2B3F">
        <w:t>Flight crew name:</w:t>
      </w:r>
      <w:r w:rsidRPr="003C2B3F">
        <w:tab/>
      </w:r>
      <w:r>
        <w:tab/>
      </w:r>
      <w:r>
        <w:tab/>
      </w:r>
      <w:r>
        <w:tab/>
      </w:r>
      <w:r w:rsidRPr="003C2B3F">
        <w:t>ARN:</w:t>
      </w:r>
    </w:p>
    <w:p w14:paraId="3347244C" w14:textId="77777777" w:rsidR="006D7FDE" w:rsidRPr="003C2B3F" w:rsidRDefault="006D7FDE" w:rsidP="006D7FDE">
      <w:r w:rsidRPr="003C2B3F">
        <w:t>Check pilot name:</w:t>
      </w:r>
      <w:r w:rsidRPr="003C2B3F">
        <w:tab/>
      </w:r>
      <w:r>
        <w:tab/>
      </w:r>
      <w:r>
        <w:tab/>
      </w:r>
      <w:r>
        <w:tab/>
      </w:r>
      <w:r w:rsidRPr="003C2B3F">
        <w:t>Date of check:</w:t>
      </w:r>
      <w:r>
        <w:t xml:space="preserve"> </w:t>
      </w:r>
    </w:p>
    <w:p w14:paraId="4B4840D0" w14:textId="77777777" w:rsidR="006D7FDE" w:rsidRPr="003C2B3F" w:rsidRDefault="006D7FDE" w:rsidP="006D7FDE">
      <w:r w:rsidRPr="003C2B3F">
        <w:t>Aircraft type:</w:t>
      </w:r>
      <w:r w:rsidRPr="003C2B3F">
        <w:tab/>
      </w:r>
      <w:r>
        <w:tab/>
      </w:r>
      <w:r>
        <w:tab/>
      </w:r>
      <w:r>
        <w:tab/>
      </w:r>
      <w:r>
        <w:tab/>
      </w:r>
      <w:r w:rsidRPr="003C2B3F">
        <w:t>Initial or recurrent:</w:t>
      </w:r>
    </w:p>
    <w:p w14:paraId="2DEB5729" w14:textId="77777777" w:rsidR="006D7FDE" w:rsidRPr="003C2B3F" w:rsidRDefault="006D7FDE" w:rsidP="006D7FDE">
      <w:r w:rsidRPr="003C2B3F">
        <w:t>Non-command seat</w:t>
      </w:r>
      <w:r>
        <w:t xml:space="preserve">: </w:t>
      </w:r>
      <w:sdt>
        <w:sdtPr>
          <w:id w:val="1489985414"/>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t xml:space="preserve"> </w:t>
      </w:r>
      <w:r>
        <w:tab/>
      </w:r>
      <w:r w:rsidRPr="003C2B3F">
        <w:t>Yes</w:t>
      </w:r>
      <w:r>
        <w:t xml:space="preserve">  </w:t>
      </w:r>
      <w:r>
        <w:tab/>
      </w:r>
      <w:sdt>
        <w:sdtPr>
          <w:id w:val="-730066704"/>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3C2B3F">
        <w:t xml:space="preserve"> </w:t>
      </w:r>
      <w:r>
        <w:t xml:space="preserve"> </w:t>
      </w:r>
      <w:r w:rsidRPr="003C2B3F">
        <w:t>No</w:t>
      </w:r>
      <w:r>
        <w:t xml:space="preserve">  </w:t>
      </w:r>
    </w:p>
    <w:tbl>
      <w:tblPr>
        <w:tblStyle w:val="SD-MOStable"/>
        <w:tblW w:w="9555" w:type="dxa"/>
        <w:tblLayout w:type="fixed"/>
        <w:tblLook w:val="0620" w:firstRow="1" w:lastRow="0" w:firstColumn="0" w:lastColumn="0" w:noHBand="1" w:noVBand="1"/>
        <w:tblCaption w:val="4B5 Instructor Induction Training – Course IT1"/>
        <w:tblDescription w:val="4B5 Instructor Induction Training – Course IT1"/>
      </w:tblPr>
      <w:tblGrid>
        <w:gridCol w:w="2971"/>
        <w:gridCol w:w="4962"/>
        <w:gridCol w:w="1622"/>
      </w:tblGrid>
      <w:tr w:rsidR="006D7FDE" w:rsidRPr="006F278D" w14:paraId="719BCB50" w14:textId="77777777" w:rsidTr="00CA1999">
        <w:trPr>
          <w:cnfStyle w:val="100000000000" w:firstRow="1" w:lastRow="0" w:firstColumn="0" w:lastColumn="0" w:oddVBand="0" w:evenVBand="0" w:oddHBand="0" w:evenHBand="0" w:firstRowFirstColumn="0" w:firstRowLastColumn="0" w:lastRowFirstColumn="0" w:lastRowLastColumn="0"/>
          <w:trHeight w:val="130"/>
          <w:tblHeader/>
        </w:trPr>
        <w:tc>
          <w:tcPr>
            <w:tcW w:w="2971" w:type="dxa"/>
          </w:tcPr>
          <w:p w14:paraId="387B9371" w14:textId="77777777" w:rsidR="006D7FDE" w:rsidRPr="006D7FDE" w:rsidRDefault="006D7FDE" w:rsidP="006D7FDE">
            <w:r w:rsidRPr="006F278D">
              <w:t>Check item</w:t>
            </w:r>
          </w:p>
        </w:tc>
        <w:tc>
          <w:tcPr>
            <w:tcW w:w="4962" w:type="dxa"/>
          </w:tcPr>
          <w:p w14:paraId="77D41DD4" w14:textId="77777777" w:rsidR="006D7FDE" w:rsidRPr="006D7FDE" w:rsidRDefault="006D7FDE" w:rsidP="006D7FDE">
            <w:r w:rsidRPr="006F278D">
              <w:t>Comments</w:t>
            </w:r>
          </w:p>
        </w:tc>
        <w:tc>
          <w:tcPr>
            <w:tcW w:w="1622" w:type="dxa"/>
          </w:tcPr>
          <w:p w14:paraId="1F894EAB" w14:textId="77777777" w:rsidR="006D7FDE" w:rsidRPr="006D7FDE" w:rsidRDefault="006D7FDE" w:rsidP="006D7FDE">
            <w:r w:rsidRPr="006F278D">
              <w:t>C / NYC / NA</w:t>
            </w:r>
          </w:p>
        </w:tc>
      </w:tr>
      <w:tr w:rsidR="006D7FDE" w:rsidRPr="006F278D" w14:paraId="0000F320" w14:textId="77777777" w:rsidTr="00CA1999">
        <w:trPr>
          <w:trHeight w:val="136"/>
        </w:trPr>
        <w:tc>
          <w:tcPr>
            <w:tcW w:w="2971" w:type="dxa"/>
          </w:tcPr>
          <w:p w14:paraId="00D3AA10" w14:textId="77777777" w:rsidR="006D7FDE" w:rsidRPr="006D7FDE" w:rsidRDefault="006D7FDE" w:rsidP="006D7FDE">
            <w:pPr>
              <w:pStyle w:val="Tabletext"/>
            </w:pPr>
            <w:r w:rsidRPr="006F278D">
              <w:t xml:space="preserve">Start and taxi </w:t>
            </w:r>
          </w:p>
        </w:tc>
        <w:tc>
          <w:tcPr>
            <w:tcW w:w="4962" w:type="dxa"/>
          </w:tcPr>
          <w:p w14:paraId="532FCDCD" w14:textId="77777777" w:rsidR="006D7FDE" w:rsidRPr="006F278D" w:rsidRDefault="006D7FDE" w:rsidP="006D7FDE">
            <w:pPr>
              <w:pStyle w:val="Tabletext"/>
            </w:pPr>
          </w:p>
        </w:tc>
        <w:tc>
          <w:tcPr>
            <w:tcW w:w="1622" w:type="dxa"/>
          </w:tcPr>
          <w:p w14:paraId="6BF70ED5" w14:textId="77777777" w:rsidR="006D7FDE" w:rsidRPr="006F278D" w:rsidRDefault="006D7FDE" w:rsidP="006D7FDE">
            <w:pPr>
              <w:pStyle w:val="Tabletext"/>
            </w:pPr>
          </w:p>
        </w:tc>
      </w:tr>
      <w:tr w:rsidR="006D7FDE" w:rsidRPr="006F278D" w14:paraId="0750B6BD" w14:textId="77777777" w:rsidTr="00CA1999">
        <w:trPr>
          <w:trHeight w:val="397"/>
        </w:trPr>
        <w:tc>
          <w:tcPr>
            <w:tcW w:w="2971" w:type="dxa"/>
          </w:tcPr>
          <w:p w14:paraId="3F7BBBE9" w14:textId="77777777" w:rsidR="006D7FDE" w:rsidRPr="006D7FDE" w:rsidRDefault="006D7FDE" w:rsidP="006D7FDE">
            <w:pPr>
              <w:pStyle w:val="Tabletext"/>
            </w:pPr>
            <w:r w:rsidRPr="006F278D">
              <w:t xml:space="preserve">Normal take-off simulating minimum distance and departure </w:t>
            </w:r>
          </w:p>
        </w:tc>
        <w:tc>
          <w:tcPr>
            <w:tcW w:w="4962" w:type="dxa"/>
          </w:tcPr>
          <w:p w14:paraId="08E4B6B6" w14:textId="77777777" w:rsidR="006D7FDE" w:rsidRPr="006F278D" w:rsidRDefault="006D7FDE" w:rsidP="006D7FDE">
            <w:pPr>
              <w:pStyle w:val="Tabletext"/>
            </w:pPr>
          </w:p>
        </w:tc>
        <w:tc>
          <w:tcPr>
            <w:tcW w:w="1622" w:type="dxa"/>
          </w:tcPr>
          <w:p w14:paraId="494215F2" w14:textId="77777777" w:rsidR="006D7FDE" w:rsidRPr="006F278D" w:rsidRDefault="006D7FDE" w:rsidP="006D7FDE">
            <w:pPr>
              <w:pStyle w:val="Tabletext"/>
            </w:pPr>
          </w:p>
        </w:tc>
      </w:tr>
      <w:tr w:rsidR="006D7FDE" w:rsidRPr="006F278D" w14:paraId="2165ACC9" w14:textId="77777777" w:rsidTr="00CA1999">
        <w:trPr>
          <w:trHeight w:val="25"/>
        </w:trPr>
        <w:tc>
          <w:tcPr>
            <w:tcW w:w="2971" w:type="dxa"/>
          </w:tcPr>
          <w:p w14:paraId="3E7F31A0" w14:textId="77777777" w:rsidR="006D7FDE" w:rsidRPr="006D7FDE" w:rsidRDefault="006D7FDE" w:rsidP="006D7FDE">
            <w:pPr>
              <w:pStyle w:val="Tabletext"/>
            </w:pPr>
            <w:r w:rsidRPr="006F278D">
              <w:t xml:space="preserve">Stalls </w:t>
            </w:r>
          </w:p>
        </w:tc>
        <w:tc>
          <w:tcPr>
            <w:tcW w:w="4962" w:type="dxa"/>
          </w:tcPr>
          <w:p w14:paraId="309F8D1C" w14:textId="77777777" w:rsidR="006D7FDE" w:rsidRPr="006F278D" w:rsidRDefault="006D7FDE" w:rsidP="006D7FDE">
            <w:pPr>
              <w:pStyle w:val="Tabletext"/>
            </w:pPr>
          </w:p>
        </w:tc>
        <w:tc>
          <w:tcPr>
            <w:tcW w:w="1622" w:type="dxa"/>
          </w:tcPr>
          <w:p w14:paraId="73F537AC" w14:textId="77777777" w:rsidR="006D7FDE" w:rsidRPr="006F278D" w:rsidRDefault="006D7FDE" w:rsidP="006D7FDE">
            <w:pPr>
              <w:pStyle w:val="Tabletext"/>
            </w:pPr>
          </w:p>
        </w:tc>
      </w:tr>
      <w:tr w:rsidR="006D7FDE" w:rsidRPr="006F278D" w14:paraId="2A0A8783" w14:textId="77777777" w:rsidTr="00CA1999">
        <w:trPr>
          <w:trHeight w:val="25"/>
        </w:trPr>
        <w:tc>
          <w:tcPr>
            <w:tcW w:w="2971" w:type="dxa"/>
          </w:tcPr>
          <w:p w14:paraId="54A252B1" w14:textId="77777777" w:rsidR="006D7FDE" w:rsidRPr="006D7FDE" w:rsidRDefault="006D7FDE" w:rsidP="006D7FDE">
            <w:pPr>
              <w:pStyle w:val="Tabletext"/>
            </w:pPr>
            <w:r w:rsidRPr="006F278D">
              <w:t>Steep turns</w:t>
            </w:r>
          </w:p>
        </w:tc>
        <w:tc>
          <w:tcPr>
            <w:tcW w:w="4962" w:type="dxa"/>
          </w:tcPr>
          <w:p w14:paraId="724B2890" w14:textId="77777777" w:rsidR="006D7FDE" w:rsidRPr="006F278D" w:rsidRDefault="006D7FDE" w:rsidP="006D7FDE">
            <w:pPr>
              <w:pStyle w:val="Tabletext"/>
            </w:pPr>
          </w:p>
        </w:tc>
        <w:tc>
          <w:tcPr>
            <w:tcW w:w="1622" w:type="dxa"/>
          </w:tcPr>
          <w:p w14:paraId="48601B77" w14:textId="77777777" w:rsidR="006D7FDE" w:rsidRPr="006F278D" w:rsidRDefault="006D7FDE" w:rsidP="006D7FDE">
            <w:pPr>
              <w:pStyle w:val="Tabletext"/>
            </w:pPr>
          </w:p>
        </w:tc>
      </w:tr>
      <w:tr w:rsidR="006D7FDE" w:rsidRPr="006F278D" w14:paraId="6A0B59C1" w14:textId="77777777" w:rsidTr="00CA1999">
        <w:trPr>
          <w:trHeight w:val="166"/>
        </w:trPr>
        <w:tc>
          <w:tcPr>
            <w:tcW w:w="2971" w:type="dxa"/>
          </w:tcPr>
          <w:p w14:paraId="70FD79EA" w14:textId="77777777" w:rsidR="006D7FDE" w:rsidRPr="006D7FDE" w:rsidRDefault="006D7FDE" w:rsidP="006D7FDE">
            <w:pPr>
              <w:pStyle w:val="Tabletext"/>
            </w:pPr>
            <w:r w:rsidRPr="006F278D">
              <w:t>Low flying at 500 ft AGL and reversal turn</w:t>
            </w:r>
          </w:p>
        </w:tc>
        <w:tc>
          <w:tcPr>
            <w:tcW w:w="4962" w:type="dxa"/>
          </w:tcPr>
          <w:p w14:paraId="473AF13B" w14:textId="77777777" w:rsidR="006D7FDE" w:rsidRPr="006F278D" w:rsidRDefault="006D7FDE" w:rsidP="006D7FDE">
            <w:pPr>
              <w:pStyle w:val="Tabletext"/>
            </w:pPr>
          </w:p>
        </w:tc>
        <w:tc>
          <w:tcPr>
            <w:tcW w:w="1622" w:type="dxa"/>
          </w:tcPr>
          <w:p w14:paraId="3B453B93" w14:textId="77777777" w:rsidR="006D7FDE" w:rsidRPr="006F278D" w:rsidRDefault="006D7FDE" w:rsidP="006D7FDE">
            <w:pPr>
              <w:pStyle w:val="Tabletext"/>
            </w:pPr>
          </w:p>
        </w:tc>
      </w:tr>
      <w:tr w:rsidR="006D7FDE" w:rsidRPr="006F278D" w14:paraId="01649B2E" w14:textId="77777777" w:rsidTr="00CA1999">
        <w:trPr>
          <w:trHeight w:val="25"/>
        </w:trPr>
        <w:tc>
          <w:tcPr>
            <w:tcW w:w="2971" w:type="dxa"/>
          </w:tcPr>
          <w:p w14:paraId="507F3BC5" w14:textId="77777777" w:rsidR="006D7FDE" w:rsidRPr="006D7FDE" w:rsidRDefault="006D7FDE" w:rsidP="006D7FDE">
            <w:pPr>
              <w:pStyle w:val="Tabletext"/>
            </w:pPr>
            <w:r w:rsidRPr="006F278D">
              <w:t xml:space="preserve">Circuit re-join and 1 full circuit </w:t>
            </w:r>
          </w:p>
        </w:tc>
        <w:tc>
          <w:tcPr>
            <w:tcW w:w="4962" w:type="dxa"/>
          </w:tcPr>
          <w:p w14:paraId="3C24DBAB" w14:textId="77777777" w:rsidR="006D7FDE" w:rsidRPr="006F278D" w:rsidRDefault="006D7FDE" w:rsidP="006D7FDE">
            <w:pPr>
              <w:pStyle w:val="Tabletext"/>
            </w:pPr>
          </w:p>
        </w:tc>
        <w:tc>
          <w:tcPr>
            <w:tcW w:w="1622" w:type="dxa"/>
          </w:tcPr>
          <w:p w14:paraId="6D0C068F" w14:textId="77777777" w:rsidR="006D7FDE" w:rsidRPr="006F278D" w:rsidRDefault="006D7FDE" w:rsidP="006D7FDE">
            <w:pPr>
              <w:pStyle w:val="Tabletext"/>
            </w:pPr>
          </w:p>
        </w:tc>
      </w:tr>
      <w:tr w:rsidR="006D7FDE" w:rsidRPr="006F278D" w14:paraId="30D26855" w14:textId="77777777" w:rsidTr="00CA1999">
        <w:trPr>
          <w:trHeight w:val="25"/>
        </w:trPr>
        <w:tc>
          <w:tcPr>
            <w:tcW w:w="2971" w:type="dxa"/>
          </w:tcPr>
          <w:p w14:paraId="0BA1F7AD" w14:textId="77777777" w:rsidR="006D7FDE" w:rsidRPr="006D7FDE" w:rsidRDefault="006D7FDE" w:rsidP="006D7FDE">
            <w:pPr>
              <w:pStyle w:val="Tabletext"/>
            </w:pPr>
            <w:r w:rsidRPr="006F278D">
              <w:t xml:space="preserve">Missed approach </w:t>
            </w:r>
          </w:p>
        </w:tc>
        <w:tc>
          <w:tcPr>
            <w:tcW w:w="4962" w:type="dxa"/>
          </w:tcPr>
          <w:p w14:paraId="5FA751A8" w14:textId="77777777" w:rsidR="006D7FDE" w:rsidRPr="006F278D" w:rsidRDefault="006D7FDE" w:rsidP="006D7FDE">
            <w:pPr>
              <w:pStyle w:val="Tabletext"/>
            </w:pPr>
          </w:p>
        </w:tc>
        <w:tc>
          <w:tcPr>
            <w:tcW w:w="1622" w:type="dxa"/>
          </w:tcPr>
          <w:p w14:paraId="30F48D03" w14:textId="77777777" w:rsidR="006D7FDE" w:rsidRPr="006F278D" w:rsidRDefault="006D7FDE" w:rsidP="006D7FDE">
            <w:pPr>
              <w:pStyle w:val="Tabletext"/>
            </w:pPr>
          </w:p>
        </w:tc>
      </w:tr>
      <w:tr w:rsidR="006D7FDE" w:rsidRPr="006F278D" w14:paraId="7AAA193F" w14:textId="77777777" w:rsidTr="00CA1999">
        <w:trPr>
          <w:trHeight w:val="25"/>
        </w:trPr>
        <w:tc>
          <w:tcPr>
            <w:tcW w:w="2971" w:type="dxa"/>
          </w:tcPr>
          <w:p w14:paraId="12F96038" w14:textId="77777777" w:rsidR="006D7FDE" w:rsidRPr="006D7FDE" w:rsidRDefault="006D7FDE" w:rsidP="006D7FDE">
            <w:pPr>
              <w:pStyle w:val="Tabletext"/>
            </w:pPr>
            <w:r w:rsidRPr="006F278D">
              <w:t xml:space="preserve">Flapless approach and landing </w:t>
            </w:r>
          </w:p>
        </w:tc>
        <w:tc>
          <w:tcPr>
            <w:tcW w:w="4962" w:type="dxa"/>
          </w:tcPr>
          <w:p w14:paraId="03ED07EF" w14:textId="77777777" w:rsidR="006D7FDE" w:rsidRPr="006F278D" w:rsidRDefault="006D7FDE" w:rsidP="006D7FDE">
            <w:pPr>
              <w:pStyle w:val="Tabletext"/>
            </w:pPr>
          </w:p>
        </w:tc>
        <w:tc>
          <w:tcPr>
            <w:tcW w:w="1622" w:type="dxa"/>
          </w:tcPr>
          <w:p w14:paraId="37560928" w14:textId="77777777" w:rsidR="006D7FDE" w:rsidRPr="006F278D" w:rsidRDefault="006D7FDE" w:rsidP="006D7FDE">
            <w:pPr>
              <w:pStyle w:val="Tabletext"/>
            </w:pPr>
          </w:p>
        </w:tc>
      </w:tr>
      <w:tr w:rsidR="006D7FDE" w:rsidRPr="006F278D" w14:paraId="7C1FA6D9" w14:textId="77777777" w:rsidTr="00CA1999">
        <w:trPr>
          <w:trHeight w:val="278"/>
        </w:trPr>
        <w:tc>
          <w:tcPr>
            <w:tcW w:w="2971" w:type="dxa"/>
          </w:tcPr>
          <w:p w14:paraId="6A977E4B" w14:textId="77777777" w:rsidR="006D7FDE" w:rsidRPr="006D7FDE" w:rsidRDefault="006D7FDE" w:rsidP="006D7FDE">
            <w:pPr>
              <w:pStyle w:val="Tabletext"/>
            </w:pPr>
            <w:r w:rsidRPr="006F278D">
              <w:t xml:space="preserve">Crosswind take-off and landing (if conditions permit) </w:t>
            </w:r>
          </w:p>
        </w:tc>
        <w:tc>
          <w:tcPr>
            <w:tcW w:w="4962" w:type="dxa"/>
          </w:tcPr>
          <w:p w14:paraId="50D4FF8D" w14:textId="77777777" w:rsidR="006D7FDE" w:rsidRPr="006F278D" w:rsidRDefault="006D7FDE" w:rsidP="006D7FDE">
            <w:pPr>
              <w:pStyle w:val="Tabletext"/>
            </w:pPr>
          </w:p>
        </w:tc>
        <w:tc>
          <w:tcPr>
            <w:tcW w:w="1622" w:type="dxa"/>
          </w:tcPr>
          <w:p w14:paraId="165CAB2D" w14:textId="77777777" w:rsidR="006D7FDE" w:rsidRPr="006F278D" w:rsidRDefault="006D7FDE" w:rsidP="006D7FDE">
            <w:pPr>
              <w:pStyle w:val="Tabletext"/>
            </w:pPr>
          </w:p>
        </w:tc>
      </w:tr>
      <w:tr w:rsidR="006D7FDE" w:rsidRPr="006F278D" w14:paraId="11F5C673" w14:textId="77777777" w:rsidTr="00CA1999">
        <w:trPr>
          <w:trHeight w:val="74"/>
        </w:trPr>
        <w:tc>
          <w:tcPr>
            <w:tcW w:w="2971" w:type="dxa"/>
          </w:tcPr>
          <w:p w14:paraId="6550DA4D" w14:textId="77777777" w:rsidR="006D7FDE" w:rsidRPr="006D7FDE" w:rsidRDefault="006D7FDE" w:rsidP="006D7FDE">
            <w:pPr>
              <w:pStyle w:val="Tabletext"/>
            </w:pPr>
            <w:r w:rsidRPr="006F278D">
              <w:t xml:space="preserve">Normal landing simulating minimum distance </w:t>
            </w:r>
          </w:p>
        </w:tc>
        <w:tc>
          <w:tcPr>
            <w:tcW w:w="4962" w:type="dxa"/>
          </w:tcPr>
          <w:p w14:paraId="69D3A565" w14:textId="77777777" w:rsidR="006D7FDE" w:rsidRPr="006F278D" w:rsidRDefault="006D7FDE" w:rsidP="006D7FDE">
            <w:pPr>
              <w:pStyle w:val="Tabletext"/>
            </w:pPr>
          </w:p>
        </w:tc>
        <w:tc>
          <w:tcPr>
            <w:tcW w:w="1622" w:type="dxa"/>
          </w:tcPr>
          <w:p w14:paraId="777D0355" w14:textId="77777777" w:rsidR="006D7FDE" w:rsidRPr="006F278D" w:rsidRDefault="006D7FDE" w:rsidP="006D7FDE">
            <w:pPr>
              <w:pStyle w:val="Tabletext"/>
            </w:pPr>
          </w:p>
        </w:tc>
      </w:tr>
      <w:tr w:rsidR="006D7FDE" w:rsidRPr="006F278D" w14:paraId="046E19E4" w14:textId="77777777" w:rsidTr="00CA1999">
        <w:trPr>
          <w:trHeight w:val="282"/>
        </w:trPr>
        <w:tc>
          <w:tcPr>
            <w:tcW w:w="2971" w:type="dxa"/>
          </w:tcPr>
          <w:p w14:paraId="1CCAD2EA" w14:textId="77777777" w:rsidR="006D7FDE" w:rsidRPr="006D7FDE" w:rsidRDefault="006D7FDE" w:rsidP="006D7FDE">
            <w:pPr>
              <w:pStyle w:val="Tabletext"/>
            </w:pPr>
            <w:r w:rsidRPr="006F278D">
              <w:t>Manage fuel and all other aircraft systems</w:t>
            </w:r>
          </w:p>
        </w:tc>
        <w:tc>
          <w:tcPr>
            <w:tcW w:w="4962" w:type="dxa"/>
          </w:tcPr>
          <w:p w14:paraId="2C0A2A22" w14:textId="77777777" w:rsidR="006D7FDE" w:rsidRPr="006F278D" w:rsidRDefault="006D7FDE" w:rsidP="006D7FDE">
            <w:pPr>
              <w:pStyle w:val="Tabletext"/>
            </w:pPr>
          </w:p>
        </w:tc>
        <w:tc>
          <w:tcPr>
            <w:tcW w:w="1622" w:type="dxa"/>
          </w:tcPr>
          <w:p w14:paraId="1CFF2D00" w14:textId="77777777" w:rsidR="006D7FDE" w:rsidRPr="006F278D" w:rsidRDefault="006D7FDE" w:rsidP="006D7FDE">
            <w:pPr>
              <w:pStyle w:val="Tabletext"/>
            </w:pPr>
          </w:p>
        </w:tc>
      </w:tr>
      <w:tr w:rsidR="006D7FDE" w:rsidRPr="006F278D" w14:paraId="63E82B59" w14:textId="77777777" w:rsidTr="00CA1999">
        <w:trPr>
          <w:trHeight w:val="348"/>
        </w:trPr>
        <w:tc>
          <w:tcPr>
            <w:tcW w:w="2971" w:type="dxa"/>
          </w:tcPr>
          <w:p w14:paraId="0EE3FED9" w14:textId="77777777" w:rsidR="006D7FDE" w:rsidRPr="006D7FDE" w:rsidRDefault="006D7FDE" w:rsidP="006D7FDE">
            <w:pPr>
              <w:pStyle w:val="Tabletext"/>
            </w:pPr>
            <w:r w:rsidRPr="006F278D">
              <w:t xml:space="preserve">Comply with airspace and radio procedures </w:t>
            </w:r>
          </w:p>
        </w:tc>
        <w:tc>
          <w:tcPr>
            <w:tcW w:w="4962" w:type="dxa"/>
          </w:tcPr>
          <w:p w14:paraId="5BB47517" w14:textId="77777777" w:rsidR="006D7FDE" w:rsidRPr="006F278D" w:rsidRDefault="006D7FDE" w:rsidP="006D7FDE">
            <w:pPr>
              <w:pStyle w:val="Tabletext"/>
            </w:pPr>
          </w:p>
        </w:tc>
        <w:tc>
          <w:tcPr>
            <w:tcW w:w="1622" w:type="dxa"/>
          </w:tcPr>
          <w:p w14:paraId="34FCDE47" w14:textId="77777777" w:rsidR="006D7FDE" w:rsidRPr="006F278D" w:rsidRDefault="006D7FDE" w:rsidP="006D7FDE">
            <w:pPr>
              <w:pStyle w:val="Tabletext"/>
            </w:pPr>
          </w:p>
        </w:tc>
      </w:tr>
      <w:tr w:rsidR="006D7FDE" w:rsidRPr="006F278D" w14:paraId="37263AF7" w14:textId="77777777" w:rsidTr="00CA1999">
        <w:trPr>
          <w:trHeight w:val="397"/>
        </w:trPr>
        <w:tc>
          <w:tcPr>
            <w:tcW w:w="2971" w:type="dxa"/>
          </w:tcPr>
          <w:p w14:paraId="5CD3E234" w14:textId="77777777" w:rsidR="006D7FDE" w:rsidRPr="006D7FDE" w:rsidRDefault="006D7FDE" w:rsidP="006D7FDE">
            <w:pPr>
              <w:pStyle w:val="Tabletext"/>
            </w:pPr>
            <w:r w:rsidRPr="006F278D">
              <w:t>Instrument flying – basic flight manoeuvres full panel</w:t>
            </w:r>
          </w:p>
        </w:tc>
        <w:tc>
          <w:tcPr>
            <w:tcW w:w="4962" w:type="dxa"/>
          </w:tcPr>
          <w:p w14:paraId="4799BBCF" w14:textId="77777777" w:rsidR="006D7FDE" w:rsidRPr="006F278D" w:rsidRDefault="006D7FDE" w:rsidP="006D7FDE">
            <w:pPr>
              <w:pStyle w:val="Tabletext"/>
            </w:pPr>
          </w:p>
        </w:tc>
        <w:tc>
          <w:tcPr>
            <w:tcW w:w="1622" w:type="dxa"/>
          </w:tcPr>
          <w:p w14:paraId="6FC6C2A6" w14:textId="77777777" w:rsidR="006D7FDE" w:rsidRPr="006F278D" w:rsidRDefault="006D7FDE" w:rsidP="006D7FDE">
            <w:pPr>
              <w:pStyle w:val="Tabletext"/>
            </w:pPr>
          </w:p>
        </w:tc>
      </w:tr>
      <w:tr w:rsidR="006D7FDE" w:rsidRPr="006F278D" w14:paraId="7664F2E3" w14:textId="77777777" w:rsidTr="00CA1999">
        <w:trPr>
          <w:trHeight w:val="397"/>
        </w:trPr>
        <w:tc>
          <w:tcPr>
            <w:tcW w:w="2971" w:type="dxa"/>
          </w:tcPr>
          <w:p w14:paraId="50B0D57E" w14:textId="77777777" w:rsidR="006D7FDE" w:rsidRPr="006D7FDE" w:rsidRDefault="006D7FDE" w:rsidP="006D7FDE">
            <w:pPr>
              <w:pStyle w:val="Tabletext"/>
            </w:pPr>
            <w:r w:rsidRPr="006F278D">
              <w:t>Instrument flying – recovery from upset and UA full panel</w:t>
            </w:r>
          </w:p>
        </w:tc>
        <w:tc>
          <w:tcPr>
            <w:tcW w:w="4962" w:type="dxa"/>
          </w:tcPr>
          <w:p w14:paraId="2AFB32B8" w14:textId="77777777" w:rsidR="006D7FDE" w:rsidRPr="006F278D" w:rsidRDefault="006D7FDE" w:rsidP="006D7FDE">
            <w:pPr>
              <w:pStyle w:val="Tabletext"/>
            </w:pPr>
          </w:p>
        </w:tc>
        <w:tc>
          <w:tcPr>
            <w:tcW w:w="1622" w:type="dxa"/>
          </w:tcPr>
          <w:p w14:paraId="01D57E8F" w14:textId="77777777" w:rsidR="006D7FDE" w:rsidRPr="006F278D" w:rsidRDefault="006D7FDE" w:rsidP="006D7FDE">
            <w:pPr>
              <w:pStyle w:val="Tabletext"/>
            </w:pPr>
          </w:p>
        </w:tc>
      </w:tr>
      <w:tr w:rsidR="006D7FDE" w:rsidRPr="006F278D" w14:paraId="7283CD93" w14:textId="77777777" w:rsidTr="00CA1999">
        <w:trPr>
          <w:trHeight w:val="397"/>
        </w:trPr>
        <w:tc>
          <w:tcPr>
            <w:tcW w:w="2971" w:type="dxa"/>
          </w:tcPr>
          <w:p w14:paraId="19C6DE7D" w14:textId="77777777" w:rsidR="006D7FDE" w:rsidRPr="006D7FDE" w:rsidRDefault="006D7FDE" w:rsidP="006D7FDE">
            <w:pPr>
              <w:pStyle w:val="Tabletext"/>
            </w:pPr>
            <w:r w:rsidRPr="006F278D">
              <w:t xml:space="preserve">Simulated inadvertent IMC entry and recovery </w:t>
            </w:r>
          </w:p>
        </w:tc>
        <w:tc>
          <w:tcPr>
            <w:tcW w:w="4962" w:type="dxa"/>
          </w:tcPr>
          <w:p w14:paraId="7D521ABA" w14:textId="77777777" w:rsidR="006D7FDE" w:rsidRPr="006F278D" w:rsidRDefault="006D7FDE" w:rsidP="006D7FDE">
            <w:pPr>
              <w:pStyle w:val="Tabletext"/>
            </w:pPr>
          </w:p>
        </w:tc>
        <w:tc>
          <w:tcPr>
            <w:tcW w:w="1622" w:type="dxa"/>
          </w:tcPr>
          <w:p w14:paraId="51D8500C" w14:textId="77777777" w:rsidR="006D7FDE" w:rsidRPr="006F278D" w:rsidRDefault="006D7FDE" w:rsidP="006D7FDE">
            <w:pPr>
              <w:pStyle w:val="Tabletext"/>
            </w:pPr>
          </w:p>
        </w:tc>
      </w:tr>
      <w:tr w:rsidR="006D7FDE" w:rsidRPr="006F278D" w14:paraId="349DE23E" w14:textId="77777777" w:rsidTr="00CA1999">
        <w:trPr>
          <w:trHeight w:val="397"/>
        </w:trPr>
        <w:tc>
          <w:tcPr>
            <w:tcW w:w="2971" w:type="dxa"/>
          </w:tcPr>
          <w:p w14:paraId="45726BD9" w14:textId="77777777" w:rsidR="006D7FDE" w:rsidRPr="006D7FDE" w:rsidRDefault="006D7FDE" w:rsidP="006D7FDE">
            <w:pPr>
              <w:pStyle w:val="Tabletext"/>
            </w:pPr>
            <w:r w:rsidRPr="006F278D">
              <w:t xml:space="preserve">Simulated engine failure and forced landing </w:t>
            </w:r>
          </w:p>
        </w:tc>
        <w:tc>
          <w:tcPr>
            <w:tcW w:w="4962" w:type="dxa"/>
          </w:tcPr>
          <w:p w14:paraId="51A04FF4" w14:textId="77777777" w:rsidR="006D7FDE" w:rsidRPr="006F278D" w:rsidRDefault="006D7FDE" w:rsidP="006D7FDE">
            <w:pPr>
              <w:pStyle w:val="Tabletext"/>
            </w:pPr>
          </w:p>
        </w:tc>
        <w:tc>
          <w:tcPr>
            <w:tcW w:w="1622" w:type="dxa"/>
          </w:tcPr>
          <w:p w14:paraId="0E28219B" w14:textId="77777777" w:rsidR="006D7FDE" w:rsidRPr="006F278D" w:rsidRDefault="006D7FDE" w:rsidP="006D7FDE">
            <w:pPr>
              <w:pStyle w:val="Tabletext"/>
            </w:pPr>
          </w:p>
        </w:tc>
      </w:tr>
      <w:tr w:rsidR="006D7FDE" w:rsidRPr="006F278D" w14:paraId="40B7F3BB" w14:textId="77777777" w:rsidTr="00CA1999">
        <w:trPr>
          <w:trHeight w:val="397"/>
        </w:trPr>
        <w:tc>
          <w:tcPr>
            <w:tcW w:w="2971" w:type="dxa"/>
          </w:tcPr>
          <w:p w14:paraId="27FD4170" w14:textId="77777777" w:rsidR="006D7FDE" w:rsidRPr="006D7FDE" w:rsidRDefault="006D7FDE" w:rsidP="006D7FDE">
            <w:pPr>
              <w:pStyle w:val="Tabletext"/>
            </w:pPr>
            <w:r w:rsidRPr="006F278D">
              <w:t>Aircraft system malfunctions other than engine failure</w:t>
            </w:r>
          </w:p>
        </w:tc>
        <w:tc>
          <w:tcPr>
            <w:tcW w:w="4962" w:type="dxa"/>
          </w:tcPr>
          <w:p w14:paraId="39C42228" w14:textId="77777777" w:rsidR="006D7FDE" w:rsidRPr="006F278D" w:rsidRDefault="006D7FDE" w:rsidP="006D7FDE">
            <w:pPr>
              <w:pStyle w:val="Tabletext"/>
            </w:pPr>
          </w:p>
        </w:tc>
        <w:tc>
          <w:tcPr>
            <w:tcW w:w="1622" w:type="dxa"/>
          </w:tcPr>
          <w:p w14:paraId="345F2269" w14:textId="77777777" w:rsidR="006D7FDE" w:rsidRPr="006F278D" w:rsidRDefault="006D7FDE" w:rsidP="006D7FDE">
            <w:pPr>
              <w:pStyle w:val="Tabletext"/>
            </w:pPr>
          </w:p>
        </w:tc>
      </w:tr>
      <w:tr w:rsidR="006D7FDE" w:rsidRPr="006F278D" w14:paraId="60FA8FD3" w14:textId="77777777" w:rsidTr="00CA1999">
        <w:trPr>
          <w:trHeight w:val="397"/>
        </w:trPr>
        <w:tc>
          <w:tcPr>
            <w:tcW w:w="2971" w:type="dxa"/>
          </w:tcPr>
          <w:p w14:paraId="6C0E21C0" w14:textId="77777777" w:rsidR="006D7FDE" w:rsidRPr="006D7FDE" w:rsidRDefault="006D7FDE" w:rsidP="006D7FDE">
            <w:pPr>
              <w:pStyle w:val="Tabletext"/>
            </w:pPr>
            <w:r w:rsidRPr="006F278D">
              <w:t>Demonstrate appropriate non</w:t>
            </w:r>
            <w:r w:rsidRPr="006F278D">
              <w:noBreakHyphen/>
              <w:t>technical skills</w:t>
            </w:r>
          </w:p>
        </w:tc>
        <w:tc>
          <w:tcPr>
            <w:tcW w:w="4962" w:type="dxa"/>
          </w:tcPr>
          <w:p w14:paraId="7531B443" w14:textId="77777777" w:rsidR="006D7FDE" w:rsidRPr="006F278D" w:rsidRDefault="006D7FDE" w:rsidP="006D7FDE">
            <w:pPr>
              <w:pStyle w:val="Tabletext"/>
            </w:pPr>
          </w:p>
        </w:tc>
        <w:tc>
          <w:tcPr>
            <w:tcW w:w="1622" w:type="dxa"/>
          </w:tcPr>
          <w:p w14:paraId="0EDD75BD" w14:textId="77777777" w:rsidR="006D7FDE" w:rsidRPr="006F278D" w:rsidRDefault="006D7FDE" w:rsidP="006D7FDE">
            <w:pPr>
              <w:pStyle w:val="Tabletext"/>
            </w:pPr>
          </w:p>
        </w:tc>
      </w:tr>
      <w:tr w:rsidR="006D7FDE" w:rsidRPr="006F278D" w14:paraId="57FD4E13" w14:textId="77777777" w:rsidTr="00CA1999">
        <w:trPr>
          <w:trHeight w:val="397"/>
        </w:trPr>
        <w:tc>
          <w:tcPr>
            <w:tcW w:w="2971" w:type="dxa"/>
          </w:tcPr>
          <w:p w14:paraId="076C8C63" w14:textId="77777777" w:rsidR="006D7FDE" w:rsidRPr="006D7FDE" w:rsidRDefault="006D7FDE" w:rsidP="006D7FDE">
            <w:pPr>
              <w:pStyle w:val="Tabletext"/>
            </w:pPr>
            <w:r w:rsidRPr="006F278D">
              <w:t>Manage passengers and cargo (Part 133 and 135)</w:t>
            </w:r>
          </w:p>
        </w:tc>
        <w:tc>
          <w:tcPr>
            <w:tcW w:w="4962" w:type="dxa"/>
          </w:tcPr>
          <w:p w14:paraId="6A5279AB" w14:textId="77777777" w:rsidR="006D7FDE" w:rsidRPr="006F278D" w:rsidRDefault="006D7FDE" w:rsidP="006D7FDE">
            <w:pPr>
              <w:pStyle w:val="Tabletext"/>
            </w:pPr>
          </w:p>
        </w:tc>
        <w:tc>
          <w:tcPr>
            <w:tcW w:w="1622" w:type="dxa"/>
          </w:tcPr>
          <w:p w14:paraId="79128ECD" w14:textId="77777777" w:rsidR="006D7FDE" w:rsidRPr="006F278D" w:rsidRDefault="006D7FDE" w:rsidP="006D7FDE">
            <w:pPr>
              <w:pStyle w:val="Tabletext"/>
            </w:pPr>
          </w:p>
        </w:tc>
      </w:tr>
      <w:tr w:rsidR="006D7FDE" w:rsidRPr="006F278D" w14:paraId="132EBA31" w14:textId="77777777" w:rsidTr="00CA1999">
        <w:trPr>
          <w:trHeight w:val="397"/>
        </w:trPr>
        <w:tc>
          <w:tcPr>
            <w:tcW w:w="2971" w:type="dxa"/>
          </w:tcPr>
          <w:p w14:paraId="2BA915A1" w14:textId="77777777" w:rsidR="006D7FDE" w:rsidRPr="006D7FDE" w:rsidRDefault="006D7FDE" w:rsidP="006D7FDE">
            <w:pPr>
              <w:pStyle w:val="Tabletext"/>
            </w:pPr>
            <w:r w:rsidRPr="006F278D">
              <w:t>Understand duties and responsibilities of PIC</w:t>
            </w:r>
          </w:p>
        </w:tc>
        <w:tc>
          <w:tcPr>
            <w:tcW w:w="4962" w:type="dxa"/>
          </w:tcPr>
          <w:p w14:paraId="10AF9C74" w14:textId="77777777" w:rsidR="006D7FDE" w:rsidRPr="006F278D" w:rsidRDefault="006D7FDE" w:rsidP="006D7FDE">
            <w:pPr>
              <w:pStyle w:val="Tabletext"/>
            </w:pPr>
          </w:p>
        </w:tc>
        <w:tc>
          <w:tcPr>
            <w:tcW w:w="1622" w:type="dxa"/>
          </w:tcPr>
          <w:p w14:paraId="3C11D540" w14:textId="77777777" w:rsidR="006D7FDE" w:rsidRPr="006F278D" w:rsidRDefault="006D7FDE" w:rsidP="006D7FDE">
            <w:pPr>
              <w:pStyle w:val="Tabletext"/>
            </w:pPr>
          </w:p>
        </w:tc>
      </w:tr>
      <w:tr w:rsidR="006D7FDE" w:rsidRPr="006F278D" w14:paraId="5408CCC5" w14:textId="77777777" w:rsidTr="00CA1999">
        <w:trPr>
          <w:trHeight w:val="308"/>
        </w:trPr>
        <w:tc>
          <w:tcPr>
            <w:tcW w:w="2971" w:type="dxa"/>
          </w:tcPr>
          <w:p w14:paraId="02A99749" w14:textId="77777777" w:rsidR="006D7FDE" w:rsidRPr="006D7FDE" w:rsidRDefault="006D7FDE" w:rsidP="006D7FDE">
            <w:pPr>
              <w:pStyle w:val="Tabletext"/>
            </w:pPr>
            <w:r w:rsidRPr="006F278D">
              <w:t xml:space="preserve">Operate IAW operator and AFM </w:t>
            </w:r>
            <w:r w:rsidRPr="006D7FDE">
              <w:t>procedures</w:t>
            </w:r>
          </w:p>
        </w:tc>
        <w:tc>
          <w:tcPr>
            <w:tcW w:w="4962" w:type="dxa"/>
          </w:tcPr>
          <w:p w14:paraId="3F1D88D0" w14:textId="77777777" w:rsidR="006D7FDE" w:rsidRPr="006F278D" w:rsidRDefault="006D7FDE" w:rsidP="006D7FDE">
            <w:pPr>
              <w:pStyle w:val="Tabletext"/>
            </w:pPr>
          </w:p>
        </w:tc>
        <w:tc>
          <w:tcPr>
            <w:tcW w:w="1622" w:type="dxa"/>
          </w:tcPr>
          <w:p w14:paraId="6B165D5E" w14:textId="77777777" w:rsidR="006D7FDE" w:rsidRPr="006F278D" w:rsidRDefault="006D7FDE" w:rsidP="006D7FDE">
            <w:pPr>
              <w:pStyle w:val="Tabletext"/>
            </w:pPr>
          </w:p>
        </w:tc>
      </w:tr>
      <w:tr w:rsidR="006D7FDE" w:rsidRPr="006F278D" w14:paraId="6D3149AE" w14:textId="77777777" w:rsidTr="00CA1999">
        <w:trPr>
          <w:trHeight w:val="373"/>
        </w:trPr>
        <w:tc>
          <w:tcPr>
            <w:tcW w:w="2971" w:type="dxa"/>
          </w:tcPr>
          <w:p w14:paraId="70A47183" w14:textId="77777777" w:rsidR="006D7FDE" w:rsidRPr="006D7FDE" w:rsidRDefault="006D7FDE" w:rsidP="006D7FDE">
            <w:pPr>
              <w:pStyle w:val="Tabletext"/>
            </w:pPr>
            <w:r w:rsidRPr="006F278D">
              <w:t xml:space="preserve">Carry out sample aerial work operation (Part 138) </w:t>
            </w:r>
          </w:p>
        </w:tc>
        <w:tc>
          <w:tcPr>
            <w:tcW w:w="4962" w:type="dxa"/>
          </w:tcPr>
          <w:p w14:paraId="6FA3A786" w14:textId="77777777" w:rsidR="006D7FDE" w:rsidRPr="006F278D" w:rsidRDefault="006D7FDE" w:rsidP="006D7FDE">
            <w:pPr>
              <w:pStyle w:val="Tabletext"/>
            </w:pPr>
          </w:p>
        </w:tc>
        <w:tc>
          <w:tcPr>
            <w:tcW w:w="1622" w:type="dxa"/>
          </w:tcPr>
          <w:p w14:paraId="745EA01C" w14:textId="77777777" w:rsidR="006D7FDE" w:rsidRPr="006F278D" w:rsidRDefault="006D7FDE" w:rsidP="006D7FDE">
            <w:pPr>
              <w:pStyle w:val="Tabletext"/>
            </w:pPr>
          </w:p>
        </w:tc>
      </w:tr>
      <w:tr w:rsidR="006D7FDE" w:rsidRPr="006F278D" w14:paraId="0A6E525E" w14:textId="77777777" w:rsidTr="00CA1999">
        <w:trPr>
          <w:trHeight w:val="25"/>
        </w:trPr>
        <w:tc>
          <w:tcPr>
            <w:tcW w:w="2971" w:type="dxa"/>
            <w:tcBorders>
              <w:bottom w:val="single" w:sz="4" w:space="0" w:color="0080A2"/>
            </w:tcBorders>
          </w:tcPr>
          <w:p w14:paraId="16E48DA0" w14:textId="77777777" w:rsidR="006D7FDE" w:rsidRPr="006D7FDE" w:rsidRDefault="006D7FDE" w:rsidP="006D7FDE">
            <w:pPr>
              <w:pStyle w:val="Tabletext"/>
            </w:pPr>
            <w:r w:rsidRPr="006F278D">
              <w:t>Night operations</w:t>
            </w:r>
          </w:p>
        </w:tc>
        <w:tc>
          <w:tcPr>
            <w:tcW w:w="4962" w:type="dxa"/>
            <w:tcBorders>
              <w:bottom w:val="single" w:sz="4" w:space="0" w:color="0080A2"/>
            </w:tcBorders>
          </w:tcPr>
          <w:p w14:paraId="5919FEE0" w14:textId="77777777" w:rsidR="006D7FDE" w:rsidRPr="006F278D" w:rsidRDefault="006D7FDE" w:rsidP="006D7FDE">
            <w:pPr>
              <w:pStyle w:val="Tabletext"/>
            </w:pPr>
          </w:p>
        </w:tc>
        <w:tc>
          <w:tcPr>
            <w:tcW w:w="1622" w:type="dxa"/>
          </w:tcPr>
          <w:p w14:paraId="5553C9B7" w14:textId="77777777" w:rsidR="006D7FDE" w:rsidRPr="006F278D" w:rsidRDefault="006D7FDE" w:rsidP="006D7FDE">
            <w:pPr>
              <w:pStyle w:val="Tabletext"/>
            </w:pPr>
          </w:p>
        </w:tc>
      </w:tr>
      <w:tr w:rsidR="006D7FDE" w:rsidRPr="006F278D" w14:paraId="36FCDF54" w14:textId="77777777" w:rsidTr="00CA1999">
        <w:trPr>
          <w:trHeight w:val="176"/>
        </w:trPr>
        <w:tc>
          <w:tcPr>
            <w:tcW w:w="2971" w:type="dxa"/>
            <w:tcBorders>
              <w:right w:val="nil"/>
            </w:tcBorders>
          </w:tcPr>
          <w:p w14:paraId="455A8E4E" w14:textId="77777777" w:rsidR="006D7FDE" w:rsidRPr="006D7FDE" w:rsidRDefault="006D7FDE" w:rsidP="006D7FDE">
            <w:pPr>
              <w:pStyle w:val="Tabletext"/>
              <w:rPr>
                <w:rStyle w:val="bold"/>
              </w:rPr>
            </w:pPr>
            <w:r w:rsidRPr="006F278D">
              <w:rPr>
                <w:rStyle w:val="bold"/>
              </w:rPr>
              <w:t>IFR additional manoeuvres – by reference only to the flight deck instruments</w:t>
            </w:r>
          </w:p>
        </w:tc>
        <w:tc>
          <w:tcPr>
            <w:tcW w:w="4962" w:type="dxa"/>
            <w:tcBorders>
              <w:left w:val="nil"/>
              <w:right w:val="nil"/>
            </w:tcBorders>
          </w:tcPr>
          <w:p w14:paraId="3E121BFB" w14:textId="77777777" w:rsidR="006D7FDE" w:rsidRPr="006F278D" w:rsidRDefault="006D7FDE" w:rsidP="006D7FDE">
            <w:pPr>
              <w:pStyle w:val="Tabletext"/>
              <w:rPr>
                <w:rStyle w:val="bold"/>
              </w:rPr>
            </w:pPr>
          </w:p>
        </w:tc>
        <w:tc>
          <w:tcPr>
            <w:tcW w:w="1622" w:type="dxa"/>
            <w:tcBorders>
              <w:left w:val="nil"/>
            </w:tcBorders>
          </w:tcPr>
          <w:p w14:paraId="57C83743" w14:textId="77777777" w:rsidR="006D7FDE" w:rsidRPr="006F278D" w:rsidRDefault="006D7FDE" w:rsidP="006D7FDE">
            <w:pPr>
              <w:pStyle w:val="Tabletext"/>
              <w:rPr>
                <w:rStyle w:val="bold"/>
              </w:rPr>
            </w:pPr>
          </w:p>
        </w:tc>
      </w:tr>
      <w:tr w:rsidR="006D7FDE" w:rsidRPr="006F278D" w14:paraId="1C93B425" w14:textId="77777777" w:rsidTr="00CA1999">
        <w:trPr>
          <w:trHeight w:val="397"/>
        </w:trPr>
        <w:tc>
          <w:tcPr>
            <w:tcW w:w="2971" w:type="dxa"/>
          </w:tcPr>
          <w:p w14:paraId="1E107920" w14:textId="77777777" w:rsidR="006D7FDE" w:rsidRPr="006D7FDE" w:rsidRDefault="006D7FDE" w:rsidP="006D7FDE">
            <w:pPr>
              <w:pStyle w:val="Tabletext"/>
            </w:pPr>
            <w:r w:rsidRPr="006F278D">
              <w:t>Use of automation IAW AFM and company SOPs</w:t>
            </w:r>
          </w:p>
        </w:tc>
        <w:tc>
          <w:tcPr>
            <w:tcW w:w="4962" w:type="dxa"/>
          </w:tcPr>
          <w:p w14:paraId="790391C5" w14:textId="77777777" w:rsidR="006D7FDE" w:rsidRPr="006F278D" w:rsidRDefault="006D7FDE" w:rsidP="006D7FDE">
            <w:pPr>
              <w:pStyle w:val="Tabletext"/>
            </w:pPr>
          </w:p>
        </w:tc>
        <w:tc>
          <w:tcPr>
            <w:tcW w:w="1622" w:type="dxa"/>
          </w:tcPr>
          <w:p w14:paraId="18FC27E8" w14:textId="77777777" w:rsidR="006D7FDE" w:rsidRPr="006F278D" w:rsidRDefault="006D7FDE" w:rsidP="006D7FDE">
            <w:pPr>
              <w:pStyle w:val="Tabletext"/>
            </w:pPr>
          </w:p>
        </w:tc>
      </w:tr>
      <w:tr w:rsidR="006D7FDE" w:rsidRPr="006F278D" w14:paraId="465B6AB0" w14:textId="77777777" w:rsidTr="00CA1999">
        <w:trPr>
          <w:trHeight w:val="397"/>
        </w:trPr>
        <w:tc>
          <w:tcPr>
            <w:tcW w:w="2971" w:type="dxa"/>
          </w:tcPr>
          <w:p w14:paraId="6972A025" w14:textId="77777777" w:rsidR="006D7FDE" w:rsidRPr="006D7FDE" w:rsidRDefault="006D7FDE" w:rsidP="006D7FDE">
            <w:pPr>
              <w:pStyle w:val="Tabletext"/>
            </w:pPr>
            <w:r w:rsidRPr="006F278D">
              <w:t xml:space="preserve">3D or 2D instrument approach to minima </w:t>
            </w:r>
          </w:p>
        </w:tc>
        <w:tc>
          <w:tcPr>
            <w:tcW w:w="4962" w:type="dxa"/>
          </w:tcPr>
          <w:p w14:paraId="6D7687D3" w14:textId="77777777" w:rsidR="006D7FDE" w:rsidRPr="006F278D" w:rsidRDefault="006D7FDE" w:rsidP="006D7FDE">
            <w:pPr>
              <w:pStyle w:val="Tabletext"/>
            </w:pPr>
          </w:p>
        </w:tc>
        <w:tc>
          <w:tcPr>
            <w:tcW w:w="1622" w:type="dxa"/>
          </w:tcPr>
          <w:p w14:paraId="7745A86E" w14:textId="77777777" w:rsidR="006D7FDE" w:rsidRPr="006F278D" w:rsidRDefault="006D7FDE" w:rsidP="006D7FDE">
            <w:pPr>
              <w:pStyle w:val="Tabletext"/>
            </w:pPr>
          </w:p>
        </w:tc>
      </w:tr>
      <w:tr w:rsidR="006D7FDE" w:rsidRPr="006F278D" w14:paraId="232661BC" w14:textId="77777777" w:rsidTr="00CA1999">
        <w:trPr>
          <w:trHeight w:val="397"/>
        </w:trPr>
        <w:tc>
          <w:tcPr>
            <w:tcW w:w="2971" w:type="dxa"/>
          </w:tcPr>
          <w:p w14:paraId="3C18BCFA" w14:textId="77777777" w:rsidR="006D7FDE" w:rsidRPr="006D7FDE" w:rsidRDefault="006D7FDE" w:rsidP="006D7FDE">
            <w:pPr>
              <w:pStyle w:val="Tabletext"/>
            </w:pPr>
            <w:r w:rsidRPr="006F278D">
              <w:t xml:space="preserve">Visual circling from minima </w:t>
            </w:r>
          </w:p>
        </w:tc>
        <w:tc>
          <w:tcPr>
            <w:tcW w:w="4962" w:type="dxa"/>
          </w:tcPr>
          <w:p w14:paraId="1C1690E6" w14:textId="77777777" w:rsidR="006D7FDE" w:rsidRPr="006F278D" w:rsidRDefault="006D7FDE" w:rsidP="006D7FDE">
            <w:pPr>
              <w:pStyle w:val="Tabletext"/>
            </w:pPr>
          </w:p>
        </w:tc>
        <w:tc>
          <w:tcPr>
            <w:tcW w:w="1622" w:type="dxa"/>
          </w:tcPr>
          <w:p w14:paraId="28C1855F" w14:textId="77777777" w:rsidR="006D7FDE" w:rsidRPr="006F278D" w:rsidRDefault="006D7FDE" w:rsidP="006D7FDE">
            <w:pPr>
              <w:pStyle w:val="Tabletext"/>
            </w:pPr>
          </w:p>
        </w:tc>
      </w:tr>
      <w:tr w:rsidR="006D7FDE" w:rsidRPr="006F278D" w14:paraId="5D64CC80" w14:textId="77777777" w:rsidTr="00CA1999">
        <w:trPr>
          <w:trHeight w:val="397"/>
        </w:trPr>
        <w:tc>
          <w:tcPr>
            <w:tcW w:w="2971" w:type="dxa"/>
          </w:tcPr>
          <w:p w14:paraId="12802312" w14:textId="77777777" w:rsidR="006D7FDE" w:rsidRPr="006D7FDE" w:rsidRDefault="006D7FDE" w:rsidP="006D7FDE">
            <w:pPr>
              <w:pStyle w:val="Tabletext"/>
            </w:pPr>
            <w:r w:rsidRPr="006F278D">
              <w:t>Simulated TAWS alert procedure (if equipped)</w:t>
            </w:r>
          </w:p>
        </w:tc>
        <w:tc>
          <w:tcPr>
            <w:tcW w:w="4962" w:type="dxa"/>
          </w:tcPr>
          <w:p w14:paraId="58CE1EBD" w14:textId="77777777" w:rsidR="006D7FDE" w:rsidRPr="006F278D" w:rsidRDefault="006D7FDE" w:rsidP="006D7FDE">
            <w:pPr>
              <w:pStyle w:val="Tabletext"/>
            </w:pPr>
          </w:p>
        </w:tc>
        <w:tc>
          <w:tcPr>
            <w:tcW w:w="1622" w:type="dxa"/>
          </w:tcPr>
          <w:p w14:paraId="767E1126" w14:textId="77777777" w:rsidR="006D7FDE" w:rsidRPr="006F278D" w:rsidRDefault="006D7FDE" w:rsidP="006D7FDE">
            <w:pPr>
              <w:pStyle w:val="Tabletext"/>
            </w:pPr>
          </w:p>
        </w:tc>
      </w:tr>
    </w:tbl>
    <w:p w14:paraId="7F062157" w14:textId="77777777" w:rsidR="006D7FDE" w:rsidRDefault="006D7FDE" w:rsidP="006D7FDE"/>
    <w:tbl>
      <w:tblPr>
        <w:tblStyle w:val="SD-MOStable"/>
        <w:tblW w:w="9498" w:type="dxa"/>
        <w:tblInd w:w="-5" w:type="dxa"/>
        <w:tblLook w:val="0620" w:firstRow="1" w:lastRow="0" w:firstColumn="0" w:lastColumn="0" w:noHBand="1" w:noVBand="1"/>
      </w:tblPr>
      <w:tblGrid>
        <w:gridCol w:w="9498"/>
      </w:tblGrid>
      <w:tr w:rsidR="006D7FDE" w14:paraId="2F63C4B5" w14:textId="77777777" w:rsidTr="00CA1999">
        <w:trPr>
          <w:cnfStyle w:val="100000000000" w:firstRow="1" w:lastRow="0" w:firstColumn="0" w:lastColumn="0" w:oddVBand="0" w:evenVBand="0" w:oddHBand="0" w:evenHBand="0" w:firstRowFirstColumn="0" w:firstRowLastColumn="0" w:lastRowFirstColumn="0" w:lastRowLastColumn="0"/>
        </w:trPr>
        <w:tc>
          <w:tcPr>
            <w:tcW w:w="9498" w:type="dxa"/>
          </w:tcPr>
          <w:p w14:paraId="2939F474" w14:textId="77777777" w:rsidR="006D7FDE" w:rsidRPr="006D7FDE" w:rsidRDefault="006D7FDE" w:rsidP="006D7FDE">
            <w:r>
              <w:t>Comments</w:t>
            </w:r>
          </w:p>
        </w:tc>
      </w:tr>
      <w:tr w:rsidR="006D7FDE" w14:paraId="7EC227BE" w14:textId="77777777" w:rsidTr="00CA1999">
        <w:trPr>
          <w:trHeight w:val="2099"/>
        </w:trPr>
        <w:tc>
          <w:tcPr>
            <w:tcW w:w="9498" w:type="dxa"/>
          </w:tcPr>
          <w:p w14:paraId="217E20EF" w14:textId="77777777" w:rsidR="006D7FDE" w:rsidRDefault="006D7FDE" w:rsidP="006D7FDE"/>
        </w:tc>
      </w:tr>
    </w:tbl>
    <w:p w14:paraId="797BA9B1" w14:textId="77777777" w:rsidR="006D7FDE" w:rsidRPr="003C2B3F" w:rsidRDefault="006D7FDE" w:rsidP="006D7FDE">
      <w:pPr>
        <w:rPr>
          <w:rStyle w:val="bold"/>
        </w:rPr>
      </w:pPr>
      <w:r w:rsidRPr="003C2B3F">
        <w:rPr>
          <w:rStyle w:val="bold"/>
        </w:rPr>
        <w:t>Check pilot acknowledgement</w:t>
      </w:r>
    </w:p>
    <w:p w14:paraId="1829ED4E" w14:textId="77777777" w:rsidR="006D7FDE" w:rsidRDefault="00000000" w:rsidP="006D7FDE">
      <w:sdt>
        <w:sdtPr>
          <w:id w:val="-1200318578"/>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916430">
        <w:t xml:space="preserve"> Competent</w:t>
      </w:r>
      <w:r w:rsidR="006D7FDE">
        <w:tab/>
      </w:r>
      <w:r w:rsidR="006D7FDE">
        <w:tab/>
      </w:r>
    </w:p>
    <w:p w14:paraId="1B818282" w14:textId="77777777" w:rsidR="006D7FDE" w:rsidRPr="003C2B3F" w:rsidRDefault="00000000" w:rsidP="006D7FDE">
      <w:sdt>
        <w:sdtPr>
          <w:id w:val="1861168268"/>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Not yet competent</w:t>
      </w:r>
      <w:r w:rsidR="006D7FDE">
        <w:t xml:space="preserve"> </w:t>
      </w:r>
    </w:p>
    <w:p w14:paraId="52787F68" w14:textId="77777777" w:rsidR="006D7FDE" w:rsidRPr="003C2B3F" w:rsidRDefault="006D7FDE" w:rsidP="006D7FDE">
      <w:r w:rsidRPr="003C2B3F">
        <w:t>Completed</w:t>
      </w:r>
      <w:r>
        <w:t xml:space="preserve">: </w:t>
      </w:r>
      <w:sdt>
        <w:sdtPr>
          <w:id w:val="608713282"/>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t xml:space="preserve"> </w:t>
      </w:r>
      <w:r w:rsidRPr="00916430">
        <w:t>Yes</w:t>
      </w:r>
      <w:r>
        <w:tab/>
      </w:r>
      <w:sdt>
        <w:sdtPr>
          <w:id w:val="-885484609"/>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3C2B3F">
        <w:t xml:space="preserve"> </w:t>
      </w:r>
      <w:r>
        <w:t xml:space="preserve"> </w:t>
      </w:r>
      <w:r w:rsidRPr="003C2B3F">
        <w:t xml:space="preserve">No </w:t>
      </w:r>
    </w:p>
    <w:p w14:paraId="73BC8BE0" w14:textId="77777777" w:rsidR="006D7FDE" w:rsidRPr="00916430" w:rsidRDefault="006D7FDE" w:rsidP="006D7FDE">
      <w:pPr>
        <w:pStyle w:val="normalafterlisttable"/>
      </w:pPr>
      <w:r w:rsidRPr="00916430">
        <w:t xml:space="preserve">Flight crew </w:t>
      </w:r>
      <w:r w:rsidRPr="003C2B3F">
        <w:t>signature:</w:t>
      </w:r>
      <w:r w:rsidRPr="003C2B3F">
        <w:tab/>
      </w:r>
      <w:r>
        <w:tab/>
      </w:r>
      <w:r>
        <w:tab/>
      </w:r>
      <w:r>
        <w:tab/>
      </w:r>
      <w:r w:rsidRPr="00916430">
        <w:t>Date:</w:t>
      </w:r>
      <w:r w:rsidRPr="003C2B3F">
        <w:tab/>
      </w:r>
    </w:p>
    <w:p w14:paraId="234EFB13" w14:textId="77777777" w:rsidR="006D7FDE" w:rsidRPr="00916430" w:rsidRDefault="006D7FDE" w:rsidP="006D7FDE">
      <w:pPr>
        <w:pStyle w:val="normalafterlisttable"/>
      </w:pPr>
      <w:r w:rsidRPr="00916430">
        <w:t xml:space="preserve">Check pilot </w:t>
      </w:r>
      <w:r w:rsidRPr="003C2B3F">
        <w:t>signature</w:t>
      </w:r>
      <w:r w:rsidRPr="00916430">
        <w:t>:</w:t>
      </w:r>
      <w:r w:rsidRPr="003C2B3F">
        <w:tab/>
      </w:r>
      <w:r w:rsidRPr="00916430">
        <w:tab/>
      </w:r>
      <w:r>
        <w:tab/>
      </w:r>
      <w:r>
        <w:tab/>
      </w:r>
      <w:r w:rsidRPr="00916430">
        <w:t>Date:</w:t>
      </w:r>
      <w:r w:rsidRPr="003C2B3F">
        <w:tab/>
      </w:r>
    </w:p>
    <w:p w14:paraId="4D84E2CA" w14:textId="77777777" w:rsidR="00F91345" w:rsidRDefault="00F91345">
      <w:pPr>
        <w:suppressAutoHyphens w:val="0"/>
        <w:rPr>
          <w:rStyle w:val="Strong"/>
          <w:rFonts w:asciiTheme="majorHAnsi" w:eastAsiaTheme="majorEastAsia" w:hAnsiTheme="majorHAnsi" w:cstheme="majorBidi"/>
          <w:bCs w:val="0"/>
          <w:color w:val="023E5C" w:themeColor="text2"/>
          <w:kern w:val="32"/>
          <w:sz w:val="28"/>
          <w:szCs w:val="24"/>
        </w:rPr>
      </w:pPr>
      <w:r>
        <w:rPr>
          <w:rStyle w:val="Strong"/>
          <w:b w:val="0"/>
          <w:bCs w:val="0"/>
        </w:rPr>
        <w:br w:type="page"/>
      </w:r>
    </w:p>
    <w:p w14:paraId="2802D48E" w14:textId="22B9D09D" w:rsidR="006D7FDE" w:rsidRPr="00F91345" w:rsidRDefault="006D7FDE" w:rsidP="00F91345">
      <w:pPr>
        <w:pStyle w:val="unHeading3"/>
        <w:rPr>
          <w:rStyle w:val="Strong"/>
          <w:b/>
          <w:bCs w:val="0"/>
        </w:rPr>
      </w:pPr>
      <w:r w:rsidRPr="00F91345">
        <w:rPr>
          <w:rStyle w:val="Strong"/>
          <w:rFonts w:hint="eastAsia"/>
          <w:b/>
          <w:bCs w:val="0"/>
        </w:rPr>
        <w:t xml:space="preserve">Form 6D </w:t>
      </w:r>
      <w:r w:rsidRPr="00F91345">
        <w:rPr>
          <w:rStyle w:val="Strong"/>
          <w:b/>
          <w:bCs w:val="0"/>
        </w:rPr>
        <w:t>–</w:t>
      </w:r>
      <w:r w:rsidRPr="00F91345">
        <w:rPr>
          <w:rStyle w:val="Strong"/>
          <w:rFonts w:hint="eastAsia"/>
          <w:b/>
          <w:bCs w:val="0"/>
        </w:rPr>
        <w:t xml:space="preserve"> Multi-engine aeroplane </w:t>
      </w:r>
      <w:r w:rsidRPr="00F91345">
        <w:rPr>
          <w:rStyle w:val="Strong"/>
          <w:b/>
          <w:bCs w:val="0"/>
        </w:rPr>
        <w:t>flight crew member</w:t>
      </w:r>
      <w:r w:rsidRPr="00F91345">
        <w:rPr>
          <w:rStyle w:val="Strong"/>
          <w:rFonts w:hint="eastAsia"/>
          <w:b/>
          <w:bCs w:val="0"/>
        </w:rPr>
        <w:t xml:space="preserve"> </w:t>
      </w:r>
      <w:r w:rsidRPr="00F91345">
        <w:rPr>
          <w:rStyle w:val="Strong"/>
          <w:b/>
          <w:bCs w:val="0"/>
        </w:rPr>
        <w:t>p</w:t>
      </w:r>
      <w:r w:rsidRPr="00F91345">
        <w:rPr>
          <w:rStyle w:val="Strong"/>
          <w:rFonts w:hint="eastAsia"/>
          <w:b/>
          <w:bCs w:val="0"/>
        </w:rPr>
        <w:t xml:space="preserve">roficiency </w:t>
      </w:r>
      <w:r w:rsidRPr="00F91345">
        <w:rPr>
          <w:rStyle w:val="Strong"/>
          <w:b/>
          <w:bCs w:val="0"/>
        </w:rPr>
        <w:t>c</w:t>
      </w:r>
      <w:r w:rsidRPr="00F91345">
        <w:rPr>
          <w:rStyle w:val="Strong"/>
          <w:rFonts w:hint="eastAsia"/>
          <w:b/>
          <w:bCs w:val="0"/>
        </w:rPr>
        <w:t xml:space="preserve">heck </w:t>
      </w:r>
      <w:r w:rsidRPr="00F91345">
        <w:rPr>
          <w:rStyle w:val="Strong"/>
          <w:b/>
          <w:bCs w:val="0"/>
        </w:rPr>
        <w:t>r</w:t>
      </w:r>
      <w:r w:rsidRPr="00F91345">
        <w:rPr>
          <w:rStyle w:val="Strong"/>
          <w:rFonts w:hint="eastAsia"/>
          <w:b/>
          <w:bCs w:val="0"/>
        </w:rPr>
        <w:t>eport</w:t>
      </w:r>
    </w:p>
    <w:p w14:paraId="0FA11E76" w14:textId="77777777" w:rsidR="006D7FDE" w:rsidRPr="003C2B3F" w:rsidRDefault="006D7FDE" w:rsidP="006D7FDE">
      <w:pPr>
        <w:rPr>
          <w:rStyle w:val="bold"/>
        </w:rPr>
      </w:pPr>
      <w:r w:rsidRPr="003C2B3F">
        <w:rPr>
          <w:rStyle w:val="bold"/>
        </w:rPr>
        <w:t>Details</w:t>
      </w:r>
    </w:p>
    <w:p w14:paraId="331A444C" w14:textId="77777777" w:rsidR="006D7FDE" w:rsidRPr="003C2B3F" w:rsidRDefault="006D7FDE" w:rsidP="006D7FDE">
      <w:r w:rsidRPr="003C2B3F">
        <w:t>Flight crew name:</w:t>
      </w:r>
      <w:r w:rsidRPr="003C2B3F">
        <w:tab/>
      </w:r>
      <w:r>
        <w:tab/>
      </w:r>
      <w:r>
        <w:tab/>
      </w:r>
      <w:r>
        <w:tab/>
      </w:r>
      <w:r w:rsidRPr="003C2B3F">
        <w:t>ARN:</w:t>
      </w:r>
    </w:p>
    <w:p w14:paraId="11BAF0A1" w14:textId="77777777" w:rsidR="006D7FDE" w:rsidRPr="003C2B3F" w:rsidRDefault="006D7FDE" w:rsidP="006D7FDE">
      <w:r w:rsidRPr="003C2B3F">
        <w:t>Check pilot name:</w:t>
      </w:r>
      <w:r w:rsidRPr="003C2B3F">
        <w:tab/>
      </w:r>
      <w:r>
        <w:tab/>
      </w:r>
      <w:r>
        <w:tab/>
      </w:r>
      <w:r>
        <w:tab/>
      </w:r>
      <w:r w:rsidRPr="003C2B3F">
        <w:t>Date of check:</w:t>
      </w:r>
      <w:r>
        <w:t xml:space="preserve"> </w:t>
      </w:r>
    </w:p>
    <w:p w14:paraId="4BADFBDF" w14:textId="77777777" w:rsidR="006D7FDE" w:rsidRPr="003C2B3F" w:rsidRDefault="006D7FDE" w:rsidP="006D7FDE">
      <w:r w:rsidRPr="003C2B3F">
        <w:t>Aircraft type:</w:t>
      </w:r>
      <w:r w:rsidRPr="003C2B3F">
        <w:tab/>
      </w:r>
      <w:r>
        <w:tab/>
      </w:r>
      <w:r>
        <w:tab/>
      </w:r>
      <w:r>
        <w:tab/>
      </w:r>
      <w:r>
        <w:tab/>
      </w:r>
      <w:r w:rsidRPr="003C2B3F">
        <w:t>Initial or recurrent:</w:t>
      </w:r>
    </w:p>
    <w:p w14:paraId="6CA47A5E" w14:textId="77777777" w:rsidR="006D7FDE" w:rsidRPr="003C2B3F" w:rsidRDefault="006D7FDE" w:rsidP="006D7FDE">
      <w:r w:rsidRPr="003C2B3F">
        <w:t>Non-command seat</w:t>
      </w:r>
      <w:r>
        <w:t xml:space="preserve">:  </w:t>
      </w:r>
      <w:sdt>
        <w:sdtPr>
          <w:id w:val="-1102647575"/>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t xml:space="preserve"> </w:t>
      </w:r>
      <w:r w:rsidRPr="003C2B3F">
        <w:t>Yes</w:t>
      </w:r>
      <w:r>
        <w:t xml:space="preserve">  </w:t>
      </w:r>
      <w:r>
        <w:tab/>
      </w:r>
      <w:sdt>
        <w:sdtPr>
          <w:id w:val="1326626606"/>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3C2B3F">
        <w:t xml:space="preserve"> No</w:t>
      </w:r>
      <w:r>
        <w:t xml:space="preserve">  </w:t>
      </w:r>
    </w:p>
    <w:tbl>
      <w:tblPr>
        <w:tblStyle w:val="SD-MOStable"/>
        <w:tblW w:w="9413" w:type="dxa"/>
        <w:tblLayout w:type="fixed"/>
        <w:tblLook w:val="0620" w:firstRow="1" w:lastRow="0" w:firstColumn="0" w:lastColumn="0" w:noHBand="1" w:noVBand="1"/>
        <w:tblCaption w:val="4B5 Instructor Induction Training – Course IT1"/>
        <w:tblDescription w:val="4B5 Instructor Induction Training – Course IT1"/>
      </w:tblPr>
      <w:tblGrid>
        <w:gridCol w:w="3254"/>
        <w:gridCol w:w="4538"/>
        <w:gridCol w:w="1621"/>
      </w:tblGrid>
      <w:tr w:rsidR="006D7FDE" w:rsidRPr="00DB6B68" w14:paraId="0466148B" w14:textId="77777777" w:rsidTr="00CA1999">
        <w:trPr>
          <w:cnfStyle w:val="100000000000" w:firstRow="1" w:lastRow="0" w:firstColumn="0" w:lastColumn="0" w:oddVBand="0" w:evenVBand="0" w:oddHBand="0" w:evenHBand="0" w:firstRowFirstColumn="0" w:firstRowLastColumn="0" w:lastRowFirstColumn="0" w:lastRowLastColumn="0"/>
          <w:trHeight w:val="25"/>
          <w:tblHeader/>
        </w:trPr>
        <w:tc>
          <w:tcPr>
            <w:tcW w:w="3254" w:type="dxa"/>
          </w:tcPr>
          <w:p w14:paraId="7CF7589D" w14:textId="77777777" w:rsidR="006D7FDE" w:rsidRPr="006D7FDE" w:rsidRDefault="006D7FDE" w:rsidP="006D7FDE">
            <w:r w:rsidRPr="00DB6B68">
              <w:t>Check item</w:t>
            </w:r>
          </w:p>
        </w:tc>
        <w:tc>
          <w:tcPr>
            <w:tcW w:w="4538" w:type="dxa"/>
          </w:tcPr>
          <w:p w14:paraId="380F719A" w14:textId="77777777" w:rsidR="006D7FDE" w:rsidRPr="006D7FDE" w:rsidRDefault="006D7FDE" w:rsidP="006D7FDE">
            <w:r w:rsidRPr="00DB6B68">
              <w:t>Comments</w:t>
            </w:r>
          </w:p>
        </w:tc>
        <w:tc>
          <w:tcPr>
            <w:tcW w:w="1621" w:type="dxa"/>
          </w:tcPr>
          <w:p w14:paraId="4385F072" w14:textId="77777777" w:rsidR="006D7FDE" w:rsidRPr="006D7FDE" w:rsidRDefault="006D7FDE" w:rsidP="006D7FDE">
            <w:r w:rsidRPr="00DB6B68">
              <w:t>C / NYC / NA</w:t>
            </w:r>
          </w:p>
        </w:tc>
      </w:tr>
      <w:tr w:rsidR="006D7FDE" w:rsidRPr="00916430" w14:paraId="3B0EAC00" w14:textId="77777777" w:rsidTr="00CA1999">
        <w:trPr>
          <w:trHeight w:val="25"/>
        </w:trPr>
        <w:tc>
          <w:tcPr>
            <w:tcW w:w="3254" w:type="dxa"/>
          </w:tcPr>
          <w:p w14:paraId="5B2EC4C7" w14:textId="77777777" w:rsidR="006D7FDE" w:rsidRPr="006D7FDE" w:rsidRDefault="006D7FDE" w:rsidP="006D7FDE">
            <w:pPr>
              <w:pStyle w:val="Tabletext"/>
            </w:pPr>
            <w:r w:rsidRPr="00916430">
              <w:t xml:space="preserve">Start and taxi </w:t>
            </w:r>
          </w:p>
        </w:tc>
        <w:tc>
          <w:tcPr>
            <w:tcW w:w="4538" w:type="dxa"/>
          </w:tcPr>
          <w:p w14:paraId="2C3FED8C" w14:textId="77777777" w:rsidR="006D7FDE" w:rsidRPr="00916430" w:rsidRDefault="006D7FDE" w:rsidP="006D7FDE">
            <w:pPr>
              <w:pStyle w:val="Tabletext"/>
            </w:pPr>
          </w:p>
        </w:tc>
        <w:tc>
          <w:tcPr>
            <w:tcW w:w="1621" w:type="dxa"/>
          </w:tcPr>
          <w:p w14:paraId="2B88D2E0" w14:textId="77777777" w:rsidR="006D7FDE" w:rsidRPr="00916430" w:rsidRDefault="006D7FDE" w:rsidP="006D7FDE">
            <w:pPr>
              <w:pStyle w:val="Tabletext"/>
            </w:pPr>
          </w:p>
        </w:tc>
      </w:tr>
      <w:tr w:rsidR="006D7FDE" w:rsidRPr="00916430" w14:paraId="7D57E736" w14:textId="77777777" w:rsidTr="00CA1999">
        <w:trPr>
          <w:trHeight w:val="397"/>
        </w:trPr>
        <w:tc>
          <w:tcPr>
            <w:tcW w:w="3254" w:type="dxa"/>
          </w:tcPr>
          <w:p w14:paraId="3CE9408F" w14:textId="77777777" w:rsidR="006D7FDE" w:rsidRPr="006D7FDE" w:rsidRDefault="006D7FDE" w:rsidP="006D7FDE">
            <w:pPr>
              <w:pStyle w:val="Tabletext"/>
            </w:pPr>
            <w:r w:rsidRPr="00916430">
              <w:t xml:space="preserve">Normal take-off simulating minimum distance and </w:t>
            </w:r>
            <w:r w:rsidRPr="006D7FDE">
              <w:t>departure</w:t>
            </w:r>
          </w:p>
        </w:tc>
        <w:tc>
          <w:tcPr>
            <w:tcW w:w="4538" w:type="dxa"/>
          </w:tcPr>
          <w:p w14:paraId="5B5E8F81" w14:textId="77777777" w:rsidR="006D7FDE" w:rsidRPr="00916430" w:rsidRDefault="006D7FDE" w:rsidP="006D7FDE">
            <w:pPr>
              <w:pStyle w:val="Tabletext"/>
            </w:pPr>
          </w:p>
        </w:tc>
        <w:tc>
          <w:tcPr>
            <w:tcW w:w="1621" w:type="dxa"/>
          </w:tcPr>
          <w:p w14:paraId="55B434BC" w14:textId="77777777" w:rsidR="006D7FDE" w:rsidRPr="00916430" w:rsidRDefault="006D7FDE" w:rsidP="006D7FDE">
            <w:pPr>
              <w:pStyle w:val="Tabletext"/>
            </w:pPr>
          </w:p>
        </w:tc>
      </w:tr>
      <w:tr w:rsidR="006D7FDE" w:rsidRPr="00916430" w14:paraId="5DF424C5" w14:textId="77777777" w:rsidTr="00CA1999">
        <w:trPr>
          <w:trHeight w:val="25"/>
        </w:trPr>
        <w:tc>
          <w:tcPr>
            <w:tcW w:w="3254" w:type="dxa"/>
          </w:tcPr>
          <w:p w14:paraId="304DF76F" w14:textId="77777777" w:rsidR="006D7FDE" w:rsidRPr="006D7FDE" w:rsidRDefault="006D7FDE" w:rsidP="006D7FDE">
            <w:pPr>
              <w:pStyle w:val="Tabletext"/>
            </w:pPr>
            <w:r w:rsidRPr="00916430">
              <w:t>Stalls</w:t>
            </w:r>
          </w:p>
        </w:tc>
        <w:tc>
          <w:tcPr>
            <w:tcW w:w="4538" w:type="dxa"/>
          </w:tcPr>
          <w:p w14:paraId="3A1A17B2" w14:textId="77777777" w:rsidR="006D7FDE" w:rsidRPr="00916430" w:rsidRDefault="006D7FDE" w:rsidP="006D7FDE">
            <w:pPr>
              <w:pStyle w:val="Tabletext"/>
            </w:pPr>
          </w:p>
        </w:tc>
        <w:tc>
          <w:tcPr>
            <w:tcW w:w="1621" w:type="dxa"/>
          </w:tcPr>
          <w:p w14:paraId="160BCE40" w14:textId="77777777" w:rsidR="006D7FDE" w:rsidRPr="00916430" w:rsidRDefault="006D7FDE" w:rsidP="006D7FDE">
            <w:pPr>
              <w:pStyle w:val="Tabletext"/>
            </w:pPr>
          </w:p>
        </w:tc>
      </w:tr>
      <w:tr w:rsidR="006D7FDE" w:rsidRPr="00916430" w14:paraId="57FE2A58" w14:textId="77777777" w:rsidTr="00CA1999">
        <w:trPr>
          <w:trHeight w:val="25"/>
        </w:trPr>
        <w:tc>
          <w:tcPr>
            <w:tcW w:w="3254" w:type="dxa"/>
          </w:tcPr>
          <w:p w14:paraId="7A338A41" w14:textId="77777777" w:rsidR="006D7FDE" w:rsidRPr="006D7FDE" w:rsidRDefault="006D7FDE" w:rsidP="006D7FDE">
            <w:pPr>
              <w:pStyle w:val="Tabletext"/>
            </w:pPr>
            <w:r w:rsidRPr="00916430">
              <w:t>Steep turns</w:t>
            </w:r>
          </w:p>
        </w:tc>
        <w:tc>
          <w:tcPr>
            <w:tcW w:w="4538" w:type="dxa"/>
          </w:tcPr>
          <w:p w14:paraId="264BE703" w14:textId="77777777" w:rsidR="006D7FDE" w:rsidRPr="00916430" w:rsidRDefault="006D7FDE" w:rsidP="006D7FDE">
            <w:pPr>
              <w:pStyle w:val="Tabletext"/>
            </w:pPr>
          </w:p>
        </w:tc>
        <w:tc>
          <w:tcPr>
            <w:tcW w:w="1621" w:type="dxa"/>
          </w:tcPr>
          <w:p w14:paraId="48EA1A42" w14:textId="77777777" w:rsidR="006D7FDE" w:rsidRPr="00916430" w:rsidRDefault="006D7FDE" w:rsidP="006D7FDE">
            <w:pPr>
              <w:pStyle w:val="Tabletext"/>
            </w:pPr>
          </w:p>
        </w:tc>
      </w:tr>
      <w:tr w:rsidR="006D7FDE" w:rsidRPr="00916430" w14:paraId="52D90564" w14:textId="77777777" w:rsidTr="00CA1999">
        <w:trPr>
          <w:trHeight w:val="25"/>
        </w:trPr>
        <w:tc>
          <w:tcPr>
            <w:tcW w:w="3254" w:type="dxa"/>
          </w:tcPr>
          <w:p w14:paraId="4CAB600A" w14:textId="77777777" w:rsidR="006D7FDE" w:rsidRPr="006D7FDE" w:rsidRDefault="006D7FDE" w:rsidP="006D7FDE">
            <w:pPr>
              <w:pStyle w:val="Tabletext"/>
            </w:pPr>
            <w:r w:rsidRPr="00916430">
              <w:t>Low flying at 500 ft AGL and reversal turn</w:t>
            </w:r>
          </w:p>
        </w:tc>
        <w:tc>
          <w:tcPr>
            <w:tcW w:w="4538" w:type="dxa"/>
          </w:tcPr>
          <w:p w14:paraId="659032F3" w14:textId="77777777" w:rsidR="006D7FDE" w:rsidRPr="00916430" w:rsidRDefault="006D7FDE" w:rsidP="006D7FDE">
            <w:pPr>
              <w:pStyle w:val="Tabletext"/>
            </w:pPr>
          </w:p>
        </w:tc>
        <w:tc>
          <w:tcPr>
            <w:tcW w:w="1621" w:type="dxa"/>
          </w:tcPr>
          <w:p w14:paraId="67FF93E1" w14:textId="77777777" w:rsidR="006D7FDE" w:rsidRPr="00916430" w:rsidRDefault="006D7FDE" w:rsidP="006D7FDE">
            <w:pPr>
              <w:pStyle w:val="Tabletext"/>
            </w:pPr>
          </w:p>
        </w:tc>
      </w:tr>
      <w:tr w:rsidR="006D7FDE" w:rsidRPr="00916430" w14:paraId="396AA7A0" w14:textId="77777777" w:rsidTr="00CA1999">
        <w:trPr>
          <w:trHeight w:val="25"/>
        </w:trPr>
        <w:tc>
          <w:tcPr>
            <w:tcW w:w="3254" w:type="dxa"/>
          </w:tcPr>
          <w:p w14:paraId="6AB0A152" w14:textId="77777777" w:rsidR="006D7FDE" w:rsidRPr="006D7FDE" w:rsidRDefault="006D7FDE" w:rsidP="006D7FDE">
            <w:pPr>
              <w:pStyle w:val="Tabletext"/>
            </w:pPr>
            <w:r w:rsidRPr="00916430">
              <w:t xml:space="preserve">Circuit re-join and 1 full circuit </w:t>
            </w:r>
          </w:p>
        </w:tc>
        <w:tc>
          <w:tcPr>
            <w:tcW w:w="4538" w:type="dxa"/>
          </w:tcPr>
          <w:p w14:paraId="1529B862" w14:textId="77777777" w:rsidR="006D7FDE" w:rsidRPr="00916430" w:rsidRDefault="006D7FDE" w:rsidP="006D7FDE">
            <w:pPr>
              <w:pStyle w:val="Tabletext"/>
            </w:pPr>
          </w:p>
        </w:tc>
        <w:tc>
          <w:tcPr>
            <w:tcW w:w="1621" w:type="dxa"/>
          </w:tcPr>
          <w:p w14:paraId="7C934929" w14:textId="77777777" w:rsidR="006D7FDE" w:rsidRPr="00916430" w:rsidRDefault="006D7FDE" w:rsidP="006D7FDE">
            <w:pPr>
              <w:pStyle w:val="Tabletext"/>
            </w:pPr>
          </w:p>
        </w:tc>
      </w:tr>
      <w:tr w:rsidR="006D7FDE" w:rsidRPr="00916430" w14:paraId="3E561956" w14:textId="77777777" w:rsidTr="00CA1999">
        <w:trPr>
          <w:trHeight w:val="25"/>
        </w:trPr>
        <w:tc>
          <w:tcPr>
            <w:tcW w:w="3254" w:type="dxa"/>
          </w:tcPr>
          <w:p w14:paraId="4BAD772C" w14:textId="77777777" w:rsidR="006D7FDE" w:rsidRPr="006D7FDE" w:rsidRDefault="006D7FDE" w:rsidP="006D7FDE">
            <w:pPr>
              <w:pStyle w:val="Tabletext"/>
            </w:pPr>
            <w:r w:rsidRPr="00916430">
              <w:t>Missed approach</w:t>
            </w:r>
          </w:p>
        </w:tc>
        <w:tc>
          <w:tcPr>
            <w:tcW w:w="4538" w:type="dxa"/>
          </w:tcPr>
          <w:p w14:paraId="58C1A8DA" w14:textId="77777777" w:rsidR="006D7FDE" w:rsidRPr="00916430" w:rsidRDefault="006D7FDE" w:rsidP="006D7FDE">
            <w:pPr>
              <w:pStyle w:val="Tabletext"/>
            </w:pPr>
          </w:p>
        </w:tc>
        <w:tc>
          <w:tcPr>
            <w:tcW w:w="1621" w:type="dxa"/>
          </w:tcPr>
          <w:p w14:paraId="1877932E" w14:textId="77777777" w:rsidR="006D7FDE" w:rsidRPr="00916430" w:rsidRDefault="006D7FDE" w:rsidP="006D7FDE">
            <w:pPr>
              <w:pStyle w:val="Tabletext"/>
            </w:pPr>
          </w:p>
        </w:tc>
      </w:tr>
      <w:tr w:rsidR="006D7FDE" w:rsidRPr="00916430" w14:paraId="257B90BE" w14:textId="77777777" w:rsidTr="00CA1999">
        <w:trPr>
          <w:trHeight w:val="25"/>
        </w:trPr>
        <w:tc>
          <w:tcPr>
            <w:tcW w:w="3254" w:type="dxa"/>
          </w:tcPr>
          <w:p w14:paraId="0816D8FA" w14:textId="77777777" w:rsidR="006D7FDE" w:rsidRPr="006D7FDE" w:rsidRDefault="006D7FDE" w:rsidP="006D7FDE">
            <w:pPr>
              <w:pStyle w:val="Tabletext"/>
            </w:pPr>
            <w:r w:rsidRPr="00916430">
              <w:t xml:space="preserve">Flapless approach and landing </w:t>
            </w:r>
          </w:p>
        </w:tc>
        <w:tc>
          <w:tcPr>
            <w:tcW w:w="4538" w:type="dxa"/>
          </w:tcPr>
          <w:p w14:paraId="6F8EB566" w14:textId="77777777" w:rsidR="006D7FDE" w:rsidRPr="00916430" w:rsidRDefault="006D7FDE" w:rsidP="006D7FDE">
            <w:pPr>
              <w:pStyle w:val="Tabletext"/>
            </w:pPr>
          </w:p>
        </w:tc>
        <w:tc>
          <w:tcPr>
            <w:tcW w:w="1621" w:type="dxa"/>
          </w:tcPr>
          <w:p w14:paraId="50D20E4D" w14:textId="77777777" w:rsidR="006D7FDE" w:rsidRPr="00916430" w:rsidRDefault="006D7FDE" w:rsidP="006D7FDE">
            <w:pPr>
              <w:pStyle w:val="Tabletext"/>
            </w:pPr>
          </w:p>
        </w:tc>
      </w:tr>
      <w:tr w:rsidR="006D7FDE" w:rsidRPr="00916430" w14:paraId="7666E06C" w14:textId="77777777" w:rsidTr="00CA1999">
        <w:trPr>
          <w:trHeight w:val="397"/>
        </w:trPr>
        <w:tc>
          <w:tcPr>
            <w:tcW w:w="3254" w:type="dxa"/>
          </w:tcPr>
          <w:p w14:paraId="106C8AAA" w14:textId="77777777" w:rsidR="006D7FDE" w:rsidRPr="006D7FDE" w:rsidRDefault="006D7FDE" w:rsidP="006D7FDE">
            <w:pPr>
              <w:pStyle w:val="Tabletext"/>
            </w:pPr>
            <w:r w:rsidRPr="00916430">
              <w:t xml:space="preserve">Crosswind take-off and landing (if conditions permit) </w:t>
            </w:r>
          </w:p>
        </w:tc>
        <w:tc>
          <w:tcPr>
            <w:tcW w:w="4538" w:type="dxa"/>
          </w:tcPr>
          <w:p w14:paraId="2F1053BB" w14:textId="77777777" w:rsidR="006D7FDE" w:rsidRPr="00916430" w:rsidRDefault="006D7FDE" w:rsidP="006D7FDE">
            <w:pPr>
              <w:pStyle w:val="Tabletext"/>
            </w:pPr>
          </w:p>
        </w:tc>
        <w:tc>
          <w:tcPr>
            <w:tcW w:w="1621" w:type="dxa"/>
          </w:tcPr>
          <w:p w14:paraId="2068FAB6" w14:textId="77777777" w:rsidR="006D7FDE" w:rsidRPr="00916430" w:rsidRDefault="006D7FDE" w:rsidP="006D7FDE">
            <w:pPr>
              <w:pStyle w:val="Tabletext"/>
            </w:pPr>
          </w:p>
        </w:tc>
      </w:tr>
      <w:tr w:rsidR="006D7FDE" w:rsidRPr="00916430" w14:paraId="57D48E5F" w14:textId="77777777" w:rsidTr="00CA1999">
        <w:trPr>
          <w:trHeight w:val="397"/>
        </w:trPr>
        <w:tc>
          <w:tcPr>
            <w:tcW w:w="3254" w:type="dxa"/>
          </w:tcPr>
          <w:p w14:paraId="63BC73F0" w14:textId="77777777" w:rsidR="006D7FDE" w:rsidRPr="006D7FDE" w:rsidRDefault="006D7FDE" w:rsidP="006D7FDE">
            <w:pPr>
              <w:pStyle w:val="Tabletext"/>
            </w:pPr>
            <w:r w:rsidRPr="00916430">
              <w:t xml:space="preserve">Normal landing simulating minimum distance </w:t>
            </w:r>
          </w:p>
        </w:tc>
        <w:tc>
          <w:tcPr>
            <w:tcW w:w="4538" w:type="dxa"/>
          </w:tcPr>
          <w:p w14:paraId="4FB89CD2" w14:textId="77777777" w:rsidR="006D7FDE" w:rsidRPr="00916430" w:rsidRDefault="006D7FDE" w:rsidP="006D7FDE">
            <w:pPr>
              <w:pStyle w:val="Tabletext"/>
            </w:pPr>
          </w:p>
        </w:tc>
        <w:tc>
          <w:tcPr>
            <w:tcW w:w="1621" w:type="dxa"/>
          </w:tcPr>
          <w:p w14:paraId="78650DEF" w14:textId="77777777" w:rsidR="006D7FDE" w:rsidRPr="00916430" w:rsidRDefault="006D7FDE" w:rsidP="006D7FDE">
            <w:pPr>
              <w:pStyle w:val="Tabletext"/>
            </w:pPr>
          </w:p>
        </w:tc>
      </w:tr>
      <w:tr w:rsidR="006D7FDE" w:rsidRPr="00916430" w14:paraId="487EEB04" w14:textId="77777777" w:rsidTr="00CA1999">
        <w:trPr>
          <w:trHeight w:val="397"/>
        </w:trPr>
        <w:tc>
          <w:tcPr>
            <w:tcW w:w="3254" w:type="dxa"/>
          </w:tcPr>
          <w:p w14:paraId="1066B8CB" w14:textId="77777777" w:rsidR="006D7FDE" w:rsidRPr="006D7FDE" w:rsidRDefault="006D7FDE" w:rsidP="006D7FDE">
            <w:pPr>
              <w:pStyle w:val="Tabletext"/>
            </w:pPr>
            <w:r w:rsidRPr="00916430">
              <w:t>Manage fuel and all other aircraft systems</w:t>
            </w:r>
          </w:p>
        </w:tc>
        <w:tc>
          <w:tcPr>
            <w:tcW w:w="4538" w:type="dxa"/>
          </w:tcPr>
          <w:p w14:paraId="4FCBF4E6" w14:textId="77777777" w:rsidR="006D7FDE" w:rsidRPr="00916430" w:rsidRDefault="006D7FDE" w:rsidP="006D7FDE">
            <w:pPr>
              <w:pStyle w:val="Tabletext"/>
            </w:pPr>
          </w:p>
        </w:tc>
        <w:tc>
          <w:tcPr>
            <w:tcW w:w="1621" w:type="dxa"/>
          </w:tcPr>
          <w:p w14:paraId="5E7EFB63" w14:textId="77777777" w:rsidR="006D7FDE" w:rsidRPr="00916430" w:rsidRDefault="006D7FDE" w:rsidP="006D7FDE">
            <w:pPr>
              <w:pStyle w:val="Tabletext"/>
            </w:pPr>
          </w:p>
        </w:tc>
      </w:tr>
      <w:tr w:rsidR="006D7FDE" w:rsidRPr="00916430" w14:paraId="24B63807" w14:textId="77777777" w:rsidTr="00CA1999">
        <w:trPr>
          <w:trHeight w:val="397"/>
        </w:trPr>
        <w:tc>
          <w:tcPr>
            <w:tcW w:w="3254" w:type="dxa"/>
          </w:tcPr>
          <w:p w14:paraId="480AE16D" w14:textId="77777777" w:rsidR="006D7FDE" w:rsidRPr="006D7FDE" w:rsidRDefault="006D7FDE" w:rsidP="006D7FDE">
            <w:pPr>
              <w:pStyle w:val="Tabletext"/>
            </w:pPr>
            <w:r w:rsidRPr="00916430">
              <w:t xml:space="preserve">Comply with airspace and radio procedures </w:t>
            </w:r>
          </w:p>
        </w:tc>
        <w:tc>
          <w:tcPr>
            <w:tcW w:w="4538" w:type="dxa"/>
          </w:tcPr>
          <w:p w14:paraId="6476FECB" w14:textId="77777777" w:rsidR="006D7FDE" w:rsidRPr="00916430" w:rsidRDefault="006D7FDE" w:rsidP="006D7FDE">
            <w:pPr>
              <w:pStyle w:val="Tabletext"/>
            </w:pPr>
          </w:p>
        </w:tc>
        <w:tc>
          <w:tcPr>
            <w:tcW w:w="1621" w:type="dxa"/>
          </w:tcPr>
          <w:p w14:paraId="441996AD" w14:textId="77777777" w:rsidR="006D7FDE" w:rsidRPr="00916430" w:rsidRDefault="006D7FDE" w:rsidP="006D7FDE">
            <w:pPr>
              <w:pStyle w:val="Tabletext"/>
            </w:pPr>
          </w:p>
        </w:tc>
      </w:tr>
      <w:tr w:rsidR="006D7FDE" w:rsidRPr="00916430" w14:paraId="7C970506" w14:textId="77777777" w:rsidTr="00CA1999">
        <w:trPr>
          <w:trHeight w:val="397"/>
        </w:trPr>
        <w:tc>
          <w:tcPr>
            <w:tcW w:w="3254" w:type="dxa"/>
          </w:tcPr>
          <w:p w14:paraId="7D901B76" w14:textId="77777777" w:rsidR="006D7FDE" w:rsidRPr="006D7FDE" w:rsidRDefault="006D7FDE" w:rsidP="006D7FDE">
            <w:pPr>
              <w:pStyle w:val="Tabletext"/>
            </w:pPr>
            <w:r w:rsidRPr="00916430">
              <w:t xml:space="preserve">Instrument flying </w:t>
            </w:r>
            <w:r w:rsidRPr="006D7FDE">
              <w:t>– basic flight manoeuvres full panel</w:t>
            </w:r>
          </w:p>
        </w:tc>
        <w:tc>
          <w:tcPr>
            <w:tcW w:w="4538" w:type="dxa"/>
          </w:tcPr>
          <w:p w14:paraId="1C7A838B" w14:textId="77777777" w:rsidR="006D7FDE" w:rsidRPr="00916430" w:rsidRDefault="006D7FDE" w:rsidP="006D7FDE">
            <w:pPr>
              <w:pStyle w:val="Tabletext"/>
            </w:pPr>
          </w:p>
        </w:tc>
        <w:tc>
          <w:tcPr>
            <w:tcW w:w="1621" w:type="dxa"/>
          </w:tcPr>
          <w:p w14:paraId="231520C6" w14:textId="77777777" w:rsidR="006D7FDE" w:rsidRPr="00916430" w:rsidRDefault="006D7FDE" w:rsidP="006D7FDE">
            <w:pPr>
              <w:pStyle w:val="Tabletext"/>
            </w:pPr>
          </w:p>
        </w:tc>
      </w:tr>
      <w:tr w:rsidR="006D7FDE" w:rsidRPr="00916430" w14:paraId="58C32D2B" w14:textId="77777777" w:rsidTr="00CA1999">
        <w:trPr>
          <w:trHeight w:val="397"/>
        </w:trPr>
        <w:tc>
          <w:tcPr>
            <w:tcW w:w="3254" w:type="dxa"/>
          </w:tcPr>
          <w:p w14:paraId="48A8A0C1" w14:textId="77777777" w:rsidR="006D7FDE" w:rsidRPr="006D7FDE" w:rsidRDefault="006D7FDE" w:rsidP="006D7FDE">
            <w:pPr>
              <w:pStyle w:val="Tabletext"/>
            </w:pPr>
            <w:r w:rsidRPr="00916430">
              <w:t xml:space="preserve">Instrument flying </w:t>
            </w:r>
            <w:r w:rsidRPr="006D7FDE">
              <w:t>– recovery from upset and UA full panel</w:t>
            </w:r>
          </w:p>
        </w:tc>
        <w:tc>
          <w:tcPr>
            <w:tcW w:w="4538" w:type="dxa"/>
          </w:tcPr>
          <w:p w14:paraId="082BE369" w14:textId="77777777" w:rsidR="006D7FDE" w:rsidRPr="00916430" w:rsidRDefault="006D7FDE" w:rsidP="006D7FDE">
            <w:pPr>
              <w:pStyle w:val="Tabletext"/>
            </w:pPr>
          </w:p>
        </w:tc>
        <w:tc>
          <w:tcPr>
            <w:tcW w:w="1621" w:type="dxa"/>
          </w:tcPr>
          <w:p w14:paraId="16BFD7B6" w14:textId="77777777" w:rsidR="006D7FDE" w:rsidRPr="00916430" w:rsidRDefault="006D7FDE" w:rsidP="006D7FDE">
            <w:pPr>
              <w:pStyle w:val="Tabletext"/>
            </w:pPr>
          </w:p>
        </w:tc>
      </w:tr>
      <w:tr w:rsidR="006D7FDE" w:rsidRPr="00916430" w14:paraId="31F537D3" w14:textId="77777777" w:rsidTr="00CA1999">
        <w:trPr>
          <w:trHeight w:val="397"/>
        </w:trPr>
        <w:tc>
          <w:tcPr>
            <w:tcW w:w="3254" w:type="dxa"/>
          </w:tcPr>
          <w:p w14:paraId="52A8B279" w14:textId="77777777" w:rsidR="006D7FDE" w:rsidRPr="006D7FDE" w:rsidRDefault="006D7FDE" w:rsidP="006D7FDE">
            <w:pPr>
              <w:pStyle w:val="Tabletext"/>
            </w:pPr>
            <w:r w:rsidRPr="00916430">
              <w:t>Simulated inadvertent IMC entry and recovery</w:t>
            </w:r>
          </w:p>
        </w:tc>
        <w:tc>
          <w:tcPr>
            <w:tcW w:w="4538" w:type="dxa"/>
          </w:tcPr>
          <w:p w14:paraId="2CD39C5B" w14:textId="77777777" w:rsidR="006D7FDE" w:rsidRPr="00916430" w:rsidRDefault="006D7FDE" w:rsidP="006D7FDE">
            <w:pPr>
              <w:pStyle w:val="Tabletext"/>
            </w:pPr>
          </w:p>
        </w:tc>
        <w:tc>
          <w:tcPr>
            <w:tcW w:w="1621" w:type="dxa"/>
          </w:tcPr>
          <w:p w14:paraId="4D222513" w14:textId="77777777" w:rsidR="006D7FDE" w:rsidRPr="00916430" w:rsidRDefault="006D7FDE" w:rsidP="006D7FDE">
            <w:pPr>
              <w:pStyle w:val="Tabletext"/>
            </w:pPr>
          </w:p>
        </w:tc>
      </w:tr>
      <w:tr w:rsidR="006D7FDE" w:rsidRPr="00916430" w14:paraId="21F965B5" w14:textId="77777777" w:rsidTr="00CA1999">
        <w:trPr>
          <w:trHeight w:val="397"/>
        </w:trPr>
        <w:tc>
          <w:tcPr>
            <w:tcW w:w="3254" w:type="dxa"/>
          </w:tcPr>
          <w:p w14:paraId="276B5F0A" w14:textId="77777777" w:rsidR="006D7FDE" w:rsidRPr="006D7FDE" w:rsidRDefault="006D7FDE" w:rsidP="006D7FDE">
            <w:pPr>
              <w:pStyle w:val="Tabletext"/>
            </w:pPr>
            <w:r w:rsidRPr="00916430">
              <w:t xml:space="preserve">Rejected take off (touch drills in </w:t>
            </w:r>
            <w:r w:rsidRPr="006D7FDE">
              <w:t>aeroplane)</w:t>
            </w:r>
          </w:p>
        </w:tc>
        <w:tc>
          <w:tcPr>
            <w:tcW w:w="4538" w:type="dxa"/>
          </w:tcPr>
          <w:p w14:paraId="5D29BDC0" w14:textId="77777777" w:rsidR="006D7FDE" w:rsidRPr="00916430" w:rsidRDefault="006D7FDE" w:rsidP="006D7FDE">
            <w:pPr>
              <w:pStyle w:val="Tabletext"/>
            </w:pPr>
          </w:p>
        </w:tc>
        <w:tc>
          <w:tcPr>
            <w:tcW w:w="1621" w:type="dxa"/>
          </w:tcPr>
          <w:p w14:paraId="256154A8" w14:textId="77777777" w:rsidR="006D7FDE" w:rsidRPr="00916430" w:rsidRDefault="006D7FDE" w:rsidP="006D7FDE">
            <w:pPr>
              <w:pStyle w:val="Tabletext"/>
            </w:pPr>
          </w:p>
        </w:tc>
      </w:tr>
      <w:tr w:rsidR="006D7FDE" w:rsidRPr="00916430" w14:paraId="1FB0009C" w14:textId="77777777" w:rsidTr="00CA1999">
        <w:trPr>
          <w:trHeight w:val="397"/>
        </w:trPr>
        <w:tc>
          <w:tcPr>
            <w:tcW w:w="3254" w:type="dxa"/>
          </w:tcPr>
          <w:p w14:paraId="77BF9ED3" w14:textId="77777777" w:rsidR="006D7FDE" w:rsidRPr="006D7FDE" w:rsidRDefault="006D7FDE" w:rsidP="006D7FDE">
            <w:pPr>
              <w:pStyle w:val="Tabletext"/>
            </w:pPr>
            <w:r w:rsidRPr="00916430">
              <w:t>Simulated engine failure after take</w:t>
            </w:r>
            <w:r w:rsidRPr="00916430">
              <w:noBreakHyphen/>
              <w:t xml:space="preserve">off </w:t>
            </w:r>
          </w:p>
        </w:tc>
        <w:tc>
          <w:tcPr>
            <w:tcW w:w="4538" w:type="dxa"/>
          </w:tcPr>
          <w:p w14:paraId="0D3D0F33" w14:textId="77777777" w:rsidR="006D7FDE" w:rsidRPr="00916430" w:rsidRDefault="006D7FDE" w:rsidP="006D7FDE">
            <w:pPr>
              <w:pStyle w:val="Tabletext"/>
            </w:pPr>
          </w:p>
        </w:tc>
        <w:tc>
          <w:tcPr>
            <w:tcW w:w="1621" w:type="dxa"/>
          </w:tcPr>
          <w:p w14:paraId="7A7CC575" w14:textId="77777777" w:rsidR="006D7FDE" w:rsidRPr="00916430" w:rsidRDefault="006D7FDE" w:rsidP="006D7FDE">
            <w:pPr>
              <w:pStyle w:val="Tabletext"/>
            </w:pPr>
          </w:p>
        </w:tc>
      </w:tr>
      <w:tr w:rsidR="006D7FDE" w:rsidRPr="00916430" w14:paraId="361749DB" w14:textId="77777777" w:rsidTr="00CA1999">
        <w:trPr>
          <w:trHeight w:val="25"/>
        </w:trPr>
        <w:tc>
          <w:tcPr>
            <w:tcW w:w="3254" w:type="dxa"/>
          </w:tcPr>
          <w:p w14:paraId="3E1411C0" w14:textId="77777777" w:rsidR="006D7FDE" w:rsidRPr="006D7FDE" w:rsidRDefault="006D7FDE" w:rsidP="006D7FDE">
            <w:pPr>
              <w:pStyle w:val="Tabletext"/>
            </w:pPr>
            <w:r w:rsidRPr="00916430">
              <w:t>Simulated partial engine failure</w:t>
            </w:r>
          </w:p>
        </w:tc>
        <w:tc>
          <w:tcPr>
            <w:tcW w:w="4538" w:type="dxa"/>
          </w:tcPr>
          <w:p w14:paraId="22F9CB9E" w14:textId="77777777" w:rsidR="006D7FDE" w:rsidRPr="00916430" w:rsidRDefault="006D7FDE" w:rsidP="006D7FDE">
            <w:pPr>
              <w:pStyle w:val="Tabletext"/>
            </w:pPr>
          </w:p>
        </w:tc>
        <w:tc>
          <w:tcPr>
            <w:tcW w:w="1621" w:type="dxa"/>
          </w:tcPr>
          <w:p w14:paraId="64053035" w14:textId="77777777" w:rsidR="006D7FDE" w:rsidRPr="00916430" w:rsidRDefault="006D7FDE" w:rsidP="006D7FDE">
            <w:pPr>
              <w:pStyle w:val="Tabletext"/>
            </w:pPr>
          </w:p>
        </w:tc>
      </w:tr>
      <w:tr w:rsidR="006D7FDE" w:rsidRPr="00916430" w14:paraId="6AD7F0FB" w14:textId="77777777" w:rsidTr="00CA1999">
        <w:trPr>
          <w:trHeight w:val="397"/>
        </w:trPr>
        <w:tc>
          <w:tcPr>
            <w:tcW w:w="3254" w:type="dxa"/>
          </w:tcPr>
          <w:p w14:paraId="36791FEA" w14:textId="77777777" w:rsidR="006D7FDE" w:rsidRPr="006D7FDE" w:rsidRDefault="006D7FDE" w:rsidP="006D7FDE">
            <w:pPr>
              <w:pStyle w:val="Tabletext"/>
            </w:pPr>
            <w:r w:rsidRPr="00916430">
              <w:t xml:space="preserve">Simulated engine failure with asymmetric approach and landing </w:t>
            </w:r>
          </w:p>
        </w:tc>
        <w:tc>
          <w:tcPr>
            <w:tcW w:w="4538" w:type="dxa"/>
          </w:tcPr>
          <w:p w14:paraId="5FCA272D" w14:textId="77777777" w:rsidR="006D7FDE" w:rsidRPr="00916430" w:rsidRDefault="006D7FDE" w:rsidP="006D7FDE">
            <w:pPr>
              <w:pStyle w:val="Tabletext"/>
            </w:pPr>
          </w:p>
        </w:tc>
        <w:tc>
          <w:tcPr>
            <w:tcW w:w="1621" w:type="dxa"/>
          </w:tcPr>
          <w:p w14:paraId="694DDB03" w14:textId="77777777" w:rsidR="006D7FDE" w:rsidRPr="00916430" w:rsidRDefault="006D7FDE" w:rsidP="006D7FDE">
            <w:pPr>
              <w:pStyle w:val="Tabletext"/>
            </w:pPr>
          </w:p>
        </w:tc>
      </w:tr>
      <w:tr w:rsidR="006D7FDE" w:rsidRPr="00916430" w14:paraId="2DA14E74" w14:textId="77777777" w:rsidTr="00CA1999">
        <w:trPr>
          <w:trHeight w:val="397"/>
        </w:trPr>
        <w:tc>
          <w:tcPr>
            <w:tcW w:w="3254" w:type="dxa"/>
          </w:tcPr>
          <w:p w14:paraId="7944C6CA" w14:textId="77777777" w:rsidR="006D7FDE" w:rsidRPr="006D7FDE" w:rsidRDefault="006D7FDE" w:rsidP="006D7FDE">
            <w:pPr>
              <w:pStyle w:val="Tabletext"/>
            </w:pPr>
            <w:r w:rsidRPr="00916430">
              <w:t>Aircraft system malfunctions other than engine failure</w:t>
            </w:r>
          </w:p>
        </w:tc>
        <w:tc>
          <w:tcPr>
            <w:tcW w:w="4538" w:type="dxa"/>
          </w:tcPr>
          <w:p w14:paraId="5E8B2C17" w14:textId="77777777" w:rsidR="006D7FDE" w:rsidRPr="00916430" w:rsidRDefault="006D7FDE" w:rsidP="006D7FDE">
            <w:pPr>
              <w:pStyle w:val="Tabletext"/>
            </w:pPr>
          </w:p>
        </w:tc>
        <w:tc>
          <w:tcPr>
            <w:tcW w:w="1621" w:type="dxa"/>
          </w:tcPr>
          <w:p w14:paraId="1C27602D" w14:textId="77777777" w:rsidR="006D7FDE" w:rsidRPr="00916430" w:rsidRDefault="006D7FDE" w:rsidP="006D7FDE">
            <w:pPr>
              <w:pStyle w:val="Tabletext"/>
            </w:pPr>
          </w:p>
        </w:tc>
      </w:tr>
      <w:tr w:rsidR="006D7FDE" w:rsidRPr="00916430" w14:paraId="0A8E255C" w14:textId="77777777" w:rsidTr="00CA1999">
        <w:trPr>
          <w:trHeight w:val="397"/>
        </w:trPr>
        <w:tc>
          <w:tcPr>
            <w:tcW w:w="3254" w:type="dxa"/>
          </w:tcPr>
          <w:p w14:paraId="204B8325" w14:textId="77777777" w:rsidR="006D7FDE" w:rsidRPr="006D7FDE" w:rsidRDefault="006D7FDE" w:rsidP="006D7FDE">
            <w:pPr>
              <w:pStyle w:val="Tabletext"/>
            </w:pPr>
            <w:r w:rsidRPr="00916430">
              <w:t>Demonstrate appropriate non</w:t>
            </w:r>
            <w:r w:rsidRPr="00916430">
              <w:noBreakHyphen/>
            </w:r>
            <w:r w:rsidRPr="006D7FDE">
              <w:t>technical skills</w:t>
            </w:r>
          </w:p>
        </w:tc>
        <w:tc>
          <w:tcPr>
            <w:tcW w:w="4538" w:type="dxa"/>
          </w:tcPr>
          <w:p w14:paraId="0BF2F577" w14:textId="77777777" w:rsidR="006D7FDE" w:rsidRPr="00916430" w:rsidRDefault="006D7FDE" w:rsidP="006D7FDE">
            <w:pPr>
              <w:pStyle w:val="Tabletext"/>
            </w:pPr>
          </w:p>
        </w:tc>
        <w:tc>
          <w:tcPr>
            <w:tcW w:w="1621" w:type="dxa"/>
          </w:tcPr>
          <w:p w14:paraId="02BF939A" w14:textId="77777777" w:rsidR="006D7FDE" w:rsidRPr="00916430" w:rsidRDefault="006D7FDE" w:rsidP="006D7FDE">
            <w:pPr>
              <w:pStyle w:val="Tabletext"/>
            </w:pPr>
          </w:p>
        </w:tc>
      </w:tr>
      <w:tr w:rsidR="006D7FDE" w:rsidRPr="00916430" w14:paraId="25380C6E" w14:textId="77777777" w:rsidTr="00CA1999">
        <w:trPr>
          <w:trHeight w:val="397"/>
        </w:trPr>
        <w:tc>
          <w:tcPr>
            <w:tcW w:w="3254" w:type="dxa"/>
          </w:tcPr>
          <w:p w14:paraId="0A3BE690" w14:textId="77777777" w:rsidR="006D7FDE" w:rsidRPr="006D7FDE" w:rsidRDefault="006D7FDE" w:rsidP="006D7FDE">
            <w:pPr>
              <w:pStyle w:val="Tabletext"/>
            </w:pPr>
            <w:r w:rsidRPr="00916430">
              <w:t xml:space="preserve">Manage passengers and cargo (Part 133 and </w:t>
            </w:r>
            <w:r w:rsidRPr="006D7FDE">
              <w:t>135)</w:t>
            </w:r>
          </w:p>
        </w:tc>
        <w:tc>
          <w:tcPr>
            <w:tcW w:w="4538" w:type="dxa"/>
          </w:tcPr>
          <w:p w14:paraId="3708C5E5" w14:textId="77777777" w:rsidR="006D7FDE" w:rsidRPr="00916430" w:rsidRDefault="006D7FDE" w:rsidP="006D7FDE">
            <w:pPr>
              <w:pStyle w:val="Tabletext"/>
            </w:pPr>
          </w:p>
        </w:tc>
        <w:tc>
          <w:tcPr>
            <w:tcW w:w="1621" w:type="dxa"/>
          </w:tcPr>
          <w:p w14:paraId="669CB77C" w14:textId="77777777" w:rsidR="006D7FDE" w:rsidRPr="00916430" w:rsidRDefault="006D7FDE" w:rsidP="006D7FDE">
            <w:pPr>
              <w:pStyle w:val="Tabletext"/>
            </w:pPr>
          </w:p>
        </w:tc>
      </w:tr>
      <w:tr w:rsidR="006D7FDE" w:rsidRPr="00916430" w14:paraId="679E2ADE" w14:textId="77777777" w:rsidTr="00CA1999">
        <w:trPr>
          <w:trHeight w:val="397"/>
        </w:trPr>
        <w:tc>
          <w:tcPr>
            <w:tcW w:w="3254" w:type="dxa"/>
          </w:tcPr>
          <w:p w14:paraId="72419F84" w14:textId="77777777" w:rsidR="006D7FDE" w:rsidRPr="006D7FDE" w:rsidRDefault="006D7FDE" w:rsidP="006D7FDE">
            <w:pPr>
              <w:pStyle w:val="Tabletext"/>
            </w:pPr>
            <w:r w:rsidRPr="00916430">
              <w:t>Understand duties and responsibilities of PIC</w:t>
            </w:r>
          </w:p>
        </w:tc>
        <w:tc>
          <w:tcPr>
            <w:tcW w:w="4538" w:type="dxa"/>
          </w:tcPr>
          <w:p w14:paraId="5A9176B3" w14:textId="77777777" w:rsidR="006D7FDE" w:rsidRPr="00916430" w:rsidRDefault="006D7FDE" w:rsidP="006D7FDE">
            <w:pPr>
              <w:pStyle w:val="Tabletext"/>
            </w:pPr>
          </w:p>
        </w:tc>
        <w:tc>
          <w:tcPr>
            <w:tcW w:w="1621" w:type="dxa"/>
          </w:tcPr>
          <w:p w14:paraId="198392A9" w14:textId="77777777" w:rsidR="006D7FDE" w:rsidRPr="00916430" w:rsidRDefault="006D7FDE" w:rsidP="006D7FDE">
            <w:pPr>
              <w:pStyle w:val="Tabletext"/>
            </w:pPr>
          </w:p>
        </w:tc>
      </w:tr>
      <w:tr w:rsidR="006D7FDE" w:rsidRPr="00916430" w14:paraId="408DBACC" w14:textId="77777777" w:rsidTr="00CA1999">
        <w:trPr>
          <w:trHeight w:val="130"/>
        </w:trPr>
        <w:tc>
          <w:tcPr>
            <w:tcW w:w="3254" w:type="dxa"/>
          </w:tcPr>
          <w:p w14:paraId="39DF7FCF" w14:textId="77777777" w:rsidR="006D7FDE" w:rsidRPr="006D7FDE" w:rsidRDefault="006D7FDE" w:rsidP="006D7FDE">
            <w:pPr>
              <w:pStyle w:val="Tabletext"/>
            </w:pPr>
            <w:r w:rsidRPr="00916430">
              <w:t>Operate IAW operator and AFM procedures</w:t>
            </w:r>
          </w:p>
        </w:tc>
        <w:tc>
          <w:tcPr>
            <w:tcW w:w="4538" w:type="dxa"/>
          </w:tcPr>
          <w:p w14:paraId="4E36F706" w14:textId="77777777" w:rsidR="006D7FDE" w:rsidRPr="00916430" w:rsidRDefault="006D7FDE" w:rsidP="006D7FDE">
            <w:pPr>
              <w:pStyle w:val="Tabletext"/>
            </w:pPr>
          </w:p>
        </w:tc>
        <w:tc>
          <w:tcPr>
            <w:tcW w:w="1621" w:type="dxa"/>
          </w:tcPr>
          <w:p w14:paraId="2DAF7E51" w14:textId="77777777" w:rsidR="006D7FDE" w:rsidRPr="00916430" w:rsidRDefault="006D7FDE" w:rsidP="006D7FDE">
            <w:pPr>
              <w:pStyle w:val="Tabletext"/>
            </w:pPr>
          </w:p>
        </w:tc>
      </w:tr>
      <w:tr w:rsidR="006D7FDE" w:rsidRPr="00916430" w14:paraId="5B220484" w14:textId="77777777" w:rsidTr="00CA1999">
        <w:trPr>
          <w:trHeight w:val="397"/>
        </w:trPr>
        <w:tc>
          <w:tcPr>
            <w:tcW w:w="3254" w:type="dxa"/>
          </w:tcPr>
          <w:p w14:paraId="184407FE" w14:textId="77777777" w:rsidR="006D7FDE" w:rsidRPr="006D7FDE" w:rsidRDefault="006D7FDE" w:rsidP="006D7FDE">
            <w:pPr>
              <w:pStyle w:val="Tabletext"/>
            </w:pPr>
            <w:r w:rsidRPr="00916430">
              <w:t xml:space="preserve">Carry out sample aerial work operation (Part 138) </w:t>
            </w:r>
          </w:p>
        </w:tc>
        <w:tc>
          <w:tcPr>
            <w:tcW w:w="4538" w:type="dxa"/>
          </w:tcPr>
          <w:p w14:paraId="04F353A0" w14:textId="77777777" w:rsidR="006D7FDE" w:rsidRPr="00916430" w:rsidRDefault="006D7FDE" w:rsidP="006D7FDE">
            <w:pPr>
              <w:pStyle w:val="Tabletext"/>
            </w:pPr>
          </w:p>
        </w:tc>
        <w:tc>
          <w:tcPr>
            <w:tcW w:w="1621" w:type="dxa"/>
          </w:tcPr>
          <w:p w14:paraId="05DBC505" w14:textId="77777777" w:rsidR="006D7FDE" w:rsidRPr="00916430" w:rsidRDefault="006D7FDE" w:rsidP="006D7FDE">
            <w:pPr>
              <w:pStyle w:val="Tabletext"/>
            </w:pPr>
          </w:p>
        </w:tc>
      </w:tr>
      <w:tr w:rsidR="006D7FDE" w:rsidRPr="00916430" w14:paraId="0196831D" w14:textId="77777777" w:rsidTr="00CA1999">
        <w:trPr>
          <w:trHeight w:val="25"/>
        </w:trPr>
        <w:tc>
          <w:tcPr>
            <w:tcW w:w="3254" w:type="dxa"/>
            <w:tcBorders>
              <w:bottom w:val="single" w:sz="4" w:space="0" w:color="0080A2"/>
            </w:tcBorders>
          </w:tcPr>
          <w:p w14:paraId="43142288" w14:textId="77777777" w:rsidR="006D7FDE" w:rsidRPr="006D7FDE" w:rsidRDefault="006D7FDE" w:rsidP="006D7FDE">
            <w:pPr>
              <w:pStyle w:val="Tabletext"/>
            </w:pPr>
            <w:r w:rsidRPr="00916430">
              <w:t>Night operations</w:t>
            </w:r>
          </w:p>
        </w:tc>
        <w:tc>
          <w:tcPr>
            <w:tcW w:w="4538" w:type="dxa"/>
            <w:tcBorders>
              <w:bottom w:val="single" w:sz="4" w:space="0" w:color="0080A2"/>
            </w:tcBorders>
          </w:tcPr>
          <w:p w14:paraId="767D886E" w14:textId="77777777" w:rsidR="006D7FDE" w:rsidRPr="00916430" w:rsidRDefault="006D7FDE" w:rsidP="006D7FDE">
            <w:pPr>
              <w:pStyle w:val="Tabletext"/>
            </w:pPr>
          </w:p>
        </w:tc>
        <w:tc>
          <w:tcPr>
            <w:tcW w:w="1621" w:type="dxa"/>
          </w:tcPr>
          <w:p w14:paraId="48E7D9AC" w14:textId="77777777" w:rsidR="006D7FDE" w:rsidRPr="00916430" w:rsidRDefault="006D7FDE" w:rsidP="006D7FDE">
            <w:pPr>
              <w:pStyle w:val="Tabletext"/>
            </w:pPr>
          </w:p>
        </w:tc>
      </w:tr>
      <w:tr w:rsidR="006D7FDE" w:rsidRPr="00916430" w14:paraId="56925684" w14:textId="77777777" w:rsidTr="00CA1999">
        <w:trPr>
          <w:trHeight w:val="140"/>
        </w:trPr>
        <w:tc>
          <w:tcPr>
            <w:tcW w:w="3254" w:type="dxa"/>
            <w:tcBorders>
              <w:right w:val="nil"/>
            </w:tcBorders>
          </w:tcPr>
          <w:p w14:paraId="0630AB08" w14:textId="77777777" w:rsidR="006D7FDE" w:rsidRPr="006D7FDE" w:rsidRDefault="006D7FDE" w:rsidP="006D7FDE">
            <w:pPr>
              <w:pStyle w:val="Tabletext"/>
              <w:rPr>
                <w:rStyle w:val="bold"/>
              </w:rPr>
            </w:pPr>
            <w:r w:rsidRPr="00DB6B68">
              <w:rPr>
                <w:rStyle w:val="bold"/>
              </w:rPr>
              <w:t>IFR additional manoeuvres – by reference only to the flight deck instruments</w:t>
            </w:r>
          </w:p>
        </w:tc>
        <w:tc>
          <w:tcPr>
            <w:tcW w:w="4538" w:type="dxa"/>
            <w:tcBorders>
              <w:left w:val="nil"/>
              <w:right w:val="nil"/>
            </w:tcBorders>
          </w:tcPr>
          <w:p w14:paraId="141E0DEE" w14:textId="77777777" w:rsidR="006D7FDE" w:rsidRPr="003C2B3F" w:rsidRDefault="006D7FDE" w:rsidP="006D7FDE">
            <w:pPr>
              <w:pStyle w:val="Tabletext"/>
            </w:pPr>
          </w:p>
        </w:tc>
        <w:tc>
          <w:tcPr>
            <w:tcW w:w="1621" w:type="dxa"/>
            <w:tcBorders>
              <w:left w:val="nil"/>
            </w:tcBorders>
          </w:tcPr>
          <w:p w14:paraId="60090F07" w14:textId="77777777" w:rsidR="006D7FDE" w:rsidRPr="003C2B3F" w:rsidRDefault="006D7FDE" w:rsidP="006D7FDE">
            <w:pPr>
              <w:pStyle w:val="Tabletext"/>
            </w:pPr>
          </w:p>
        </w:tc>
      </w:tr>
      <w:tr w:rsidR="006D7FDE" w:rsidRPr="00916430" w14:paraId="20509BF8" w14:textId="77777777" w:rsidTr="00CA1999">
        <w:trPr>
          <w:trHeight w:val="397"/>
        </w:trPr>
        <w:tc>
          <w:tcPr>
            <w:tcW w:w="3254" w:type="dxa"/>
          </w:tcPr>
          <w:p w14:paraId="470DE33D" w14:textId="77777777" w:rsidR="006D7FDE" w:rsidRPr="006D7FDE" w:rsidRDefault="006D7FDE" w:rsidP="006D7FDE">
            <w:pPr>
              <w:pStyle w:val="Tabletext"/>
            </w:pPr>
            <w:r w:rsidRPr="00916430">
              <w:t>Departure and climb after take-off with one engine simulated inoperative</w:t>
            </w:r>
          </w:p>
        </w:tc>
        <w:tc>
          <w:tcPr>
            <w:tcW w:w="4538" w:type="dxa"/>
          </w:tcPr>
          <w:p w14:paraId="7AD37A77" w14:textId="77777777" w:rsidR="006D7FDE" w:rsidRPr="00916430" w:rsidRDefault="006D7FDE" w:rsidP="006D7FDE">
            <w:pPr>
              <w:pStyle w:val="Tabletext"/>
            </w:pPr>
          </w:p>
        </w:tc>
        <w:tc>
          <w:tcPr>
            <w:tcW w:w="1621" w:type="dxa"/>
          </w:tcPr>
          <w:p w14:paraId="1E0E293C" w14:textId="77777777" w:rsidR="006D7FDE" w:rsidRPr="00916430" w:rsidRDefault="006D7FDE" w:rsidP="006D7FDE">
            <w:pPr>
              <w:pStyle w:val="Tabletext"/>
            </w:pPr>
          </w:p>
        </w:tc>
      </w:tr>
      <w:tr w:rsidR="006D7FDE" w:rsidRPr="00916430" w14:paraId="621517E3" w14:textId="77777777" w:rsidTr="00CA1999">
        <w:trPr>
          <w:trHeight w:val="397"/>
        </w:trPr>
        <w:tc>
          <w:tcPr>
            <w:tcW w:w="3254" w:type="dxa"/>
          </w:tcPr>
          <w:p w14:paraId="4F7C4346" w14:textId="77777777" w:rsidR="006D7FDE" w:rsidRPr="006D7FDE" w:rsidRDefault="006D7FDE" w:rsidP="006D7FDE">
            <w:pPr>
              <w:pStyle w:val="Tabletext"/>
            </w:pPr>
            <w:r w:rsidRPr="00916430">
              <w:t xml:space="preserve">Use of </w:t>
            </w:r>
            <w:r w:rsidRPr="006D7FDE">
              <w:t>automation IAW AFM and company SOPs</w:t>
            </w:r>
          </w:p>
        </w:tc>
        <w:tc>
          <w:tcPr>
            <w:tcW w:w="4538" w:type="dxa"/>
          </w:tcPr>
          <w:p w14:paraId="6D2DA786" w14:textId="77777777" w:rsidR="006D7FDE" w:rsidRPr="00916430" w:rsidRDefault="006D7FDE" w:rsidP="006D7FDE">
            <w:pPr>
              <w:pStyle w:val="Tabletext"/>
            </w:pPr>
          </w:p>
        </w:tc>
        <w:tc>
          <w:tcPr>
            <w:tcW w:w="1621" w:type="dxa"/>
          </w:tcPr>
          <w:p w14:paraId="0B80AA62" w14:textId="77777777" w:rsidR="006D7FDE" w:rsidRPr="00916430" w:rsidRDefault="006D7FDE" w:rsidP="006D7FDE">
            <w:pPr>
              <w:pStyle w:val="Tabletext"/>
            </w:pPr>
          </w:p>
        </w:tc>
      </w:tr>
      <w:tr w:rsidR="006D7FDE" w:rsidRPr="00916430" w14:paraId="336E8F15" w14:textId="77777777" w:rsidTr="00CA1999">
        <w:trPr>
          <w:trHeight w:val="397"/>
        </w:trPr>
        <w:tc>
          <w:tcPr>
            <w:tcW w:w="3254" w:type="dxa"/>
          </w:tcPr>
          <w:p w14:paraId="5E4258B3" w14:textId="77777777" w:rsidR="006D7FDE" w:rsidRPr="006D7FDE" w:rsidRDefault="006D7FDE" w:rsidP="006D7FDE">
            <w:pPr>
              <w:pStyle w:val="Tabletext"/>
            </w:pPr>
            <w:r w:rsidRPr="00916430">
              <w:t xml:space="preserve">3D or 2D instrument approach to minima </w:t>
            </w:r>
          </w:p>
        </w:tc>
        <w:tc>
          <w:tcPr>
            <w:tcW w:w="4538" w:type="dxa"/>
          </w:tcPr>
          <w:p w14:paraId="3251A0D2" w14:textId="77777777" w:rsidR="006D7FDE" w:rsidRPr="00916430" w:rsidRDefault="006D7FDE" w:rsidP="006D7FDE">
            <w:pPr>
              <w:pStyle w:val="Tabletext"/>
            </w:pPr>
          </w:p>
        </w:tc>
        <w:tc>
          <w:tcPr>
            <w:tcW w:w="1621" w:type="dxa"/>
          </w:tcPr>
          <w:p w14:paraId="0093714F" w14:textId="77777777" w:rsidR="006D7FDE" w:rsidRPr="00916430" w:rsidRDefault="006D7FDE" w:rsidP="006D7FDE">
            <w:pPr>
              <w:pStyle w:val="Tabletext"/>
            </w:pPr>
          </w:p>
        </w:tc>
      </w:tr>
      <w:tr w:rsidR="006D7FDE" w:rsidRPr="00916430" w14:paraId="23EE77CE" w14:textId="77777777" w:rsidTr="00CA1999">
        <w:trPr>
          <w:trHeight w:val="397"/>
        </w:trPr>
        <w:tc>
          <w:tcPr>
            <w:tcW w:w="3254" w:type="dxa"/>
          </w:tcPr>
          <w:p w14:paraId="3373F8FD" w14:textId="77777777" w:rsidR="006D7FDE" w:rsidRPr="006D7FDE" w:rsidRDefault="006D7FDE" w:rsidP="006D7FDE">
            <w:pPr>
              <w:pStyle w:val="Tabletext"/>
            </w:pPr>
            <w:r w:rsidRPr="00916430">
              <w:t xml:space="preserve">Visual circling from minima </w:t>
            </w:r>
          </w:p>
        </w:tc>
        <w:tc>
          <w:tcPr>
            <w:tcW w:w="4538" w:type="dxa"/>
          </w:tcPr>
          <w:p w14:paraId="0323D785" w14:textId="77777777" w:rsidR="006D7FDE" w:rsidRPr="00916430" w:rsidRDefault="006D7FDE" w:rsidP="006D7FDE">
            <w:pPr>
              <w:pStyle w:val="Tabletext"/>
            </w:pPr>
          </w:p>
        </w:tc>
        <w:tc>
          <w:tcPr>
            <w:tcW w:w="1621" w:type="dxa"/>
          </w:tcPr>
          <w:p w14:paraId="110FBDBB" w14:textId="77777777" w:rsidR="006D7FDE" w:rsidRPr="00916430" w:rsidRDefault="006D7FDE" w:rsidP="006D7FDE">
            <w:pPr>
              <w:pStyle w:val="Tabletext"/>
            </w:pPr>
          </w:p>
        </w:tc>
      </w:tr>
      <w:tr w:rsidR="006D7FDE" w:rsidRPr="00916430" w14:paraId="120F4386" w14:textId="77777777" w:rsidTr="00CA1999">
        <w:trPr>
          <w:trHeight w:val="397"/>
        </w:trPr>
        <w:tc>
          <w:tcPr>
            <w:tcW w:w="3254" w:type="dxa"/>
          </w:tcPr>
          <w:p w14:paraId="0E76E9E6" w14:textId="77777777" w:rsidR="006D7FDE" w:rsidRPr="006D7FDE" w:rsidRDefault="006D7FDE" w:rsidP="006D7FDE">
            <w:pPr>
              <w:pStyle w:val="Tabletext"/>
            </w:pPr>
            <w:r w:rsidRPr="00916430">
              <w:t xml:space="preserve">Instrument approach with one engine simulated inoperative </w:t>
            </w:r>
          </w:p>
        </w:tc>
        <w:tc>
          <w:tcPr>
            <w:tcW w:w="4538" w:type="dxa"/>
          </w:tcPr>
          <w:p w14:paraId="02F7E667" w14:textId="77777777" w:rsidR="006D7FDE" w:rsidRPr="00916430" w:rsidRDefault="006D7FDE" w:rsidP="006D7FDE">
            <w:pPr>
              <w:pStyle w:val="Tabletext"/>
            </w:pPr>
          </w:p>
        </w:tc>
        <w:tc>
          <w:tcPr>
            <w:tcW w:w="1621" w:type="dxa"/>
          </w:tcPr>
          <w:p w14:paraId="7B4E9DF9" w14:textId="77777777" w:rsidR="006D7FDE" w:rsidRPr="00916430" w:rsidRDefault="006D7FDE" w:rsidP="006D7FDE">
            <w:pPr>
              <w:pStyle w:val="Tabletext"/>
            </w:pPr>
          </w:p>
        </w:tc>
      </w:tr>
      <w:tr w:rsidR="006D7FDE" w:rsidRPr="00916430" w14:paraId="005D8DB1" w14:textId="77777777" w:rsidTr="00CA1999">
        <w:trPr>
          <w:trHeight w:val="397"/>
        </w:trPr>
        <w:tc>
          <w:tcPr>
            <w:tcW w:w="3254" w:type="dxa"/>
          </w:tcPr>
          <w:p w14:paraId="6E9E2765" w14:textId="77777777" w:rsidR="006D7FDE" w:rsidRPr="006D7FDE" w:rsidRDefault="006D7FDE" w:rsidP="006D7FDE">
            <w:pPr>
              <w:pStyle w:val="Tabletext"/>
            </w:pPr>
            <w:r w:rsidRPr="00916430">
              <w:t xml:space="preserve">Missed approach with one engine simulated inoperative </w:t>
            </w:r>
          </w:p>
        </w:tc>
        <w:tc>
          <w:tcPr>
            <w:tcW w:w="4538" w:type="dxa"/>
          </w:tcPr>
          <w:p w14:paraId="445A44FA" w14:textId="77777777" w:rsidR="006D7FDE" w:rsidRPr="00916430" w:rsidRDefault="006D7FDE" w:rsidP="006D7FDE">
            <w:pPr>
              <w:pStyle w:val="Tabletext"/>
            </w:pPr>
          </w:p>
        </w:tc>
        <w:tc>
          <w:tcPr>
            <w:tcW w:w="1621" w:type="dxa"/>
          </w:tcPr>
          <w:p w14:paraId="56150B41" w14:textId="77777777" w:rsidR="006D7FDE" w:rsidRPr="00916430" w:rsidRDefault="006D7FDE" w:rsidP="006D7FDE">
            <w:pPr>
              <w:pStyle w:val="Tabletext"/>
            </w:pPr>
          </w:p>
        </w:tc>
      </w:tr>
      <w:tr w:rsidR="006D7FDE" w:rsidRPr="00916430" w14:paraId="776A4865" w14:textId="77777777" w:rsidTr="00CA1999">
        <w:trPr>
          <w:trHeight w:val="397"/>
        </w:trPr>
        <w:tc>
          <w:tcPr>
            <w:tcW w:w="3254" w:type="dxa"/>
          </w:tcPr>
          <w:p w14:paraId="201160F2" w14:textId="77777777" w:rsidR="006D7FDE" w:rsidRPr="006D7FDE" w:rsidRDefault="006D7FDE" w:rsidP="006D7FDE">
            <w:pPr>
              <w:pStyle w:val="Tabletext"/>
            </w:pPr>
            <w:r w:rsidRPr="00916430">
              <w:t>Simulated TAWS alert procedure (if equipped)</w:t>
            </w:r>
          </w:p>
        </w:tc>
        <w:tc>
          <w:tcPr>
            <w:tcW w:w="4538" w:type="dxa"/>
          </w:tcPr>
          <w:p w14:paraId="55C0ECBF" w14:textId="77777777" w:rsidR="006D7FDE" w:rsidRPr="00916430" w:rsidRDefault="006D7FDE" w:rsidP="006D7FDE">
            <w:pPr>
              <w:pStyle w:val="Tabletext"/>
            </w:pPr>
          </w:p>
        </w:tc>
        <w:tc>
          <w:tcPr>
            <w:tcW w:w="1621" w:type="dxa"/>
          </w:tcPr>
          <w:p w14:paraId="65473287" w14:textId="77777777" w:rsidR="006D7FDE" w:rsidRPr="00916430" w:rsidRDefault="006D7FDE" w:rsidP="006D7FDE">
            <w:pPr>
              <w:pStyle w:val="Tabletext"/>
            </w:pPr>
          </w:p>
        </w:tc>
      </w:tr>
    </w:tbl>
    <w:p w14:paraId="43684559" w14:textId="77777777" w:rsidR="006D7FDE" w:rsidRPr="006D7FDE" w:rsidRDefault="006D7FDE" w:rsidP="006D7FDE">
      <w:r>
        <w:br w:type="page"/>
      </w:r>
    </w:p>
    <w:tbl>
      <w:tblPr>
        <w:tblStyle w:val="SD-MOStable"/>
        <w:tblW w:w="9498" w:type="dxa"/>
        <w:tblInd w:w="-5" w:type="dxa"/>
        <w:tblLook w:val="0620" w:firstRow="1" w:lastRow="0" w:firstColumn="0" w:lastColumn="0" w:noHBand="1" w:noVBand="1"/>
      </w:tblPr>
      <w:tblGrid>
        <w:gridCol w:w="9498"/>
      </w:tblGrid>
      <w:tr w:rsidR="006D7FDE" w14:paraId="3B85AFA3" w14:textId="77777777" w:rsidTr="00CA1999">
        <w:trPr>
          <w:cnfStyle w:val="100000000000" w:firstRow="1" w:lastRow="0" w:firstColumn="0" w:lastColumn="0" w:oddVBand="0" w:evenVBand="0" w:oddHBand="0" w:evenHBand="0" w:firstRowFirstColumn="0" w:firstRowLastColumn="0" w:lastRowFirstColumn="0" w:lastRowLastColumn="0"/>
        </w:trPr>
        <w:tc>
          <w:tcPr>
            <w:tcW w:w="9498" w:type="dxa"/>
          </w:tcPr>
          <w:p w14:paraId="12394E83" w14:textId="77777777" w:rsidR="006D7FDE" w:rsidRPr="006D7FDE" w:rsidRDefault="006D7FDE" w:rsidP="006D7FDE">
            <w:r>
              <w:t>Comments</w:t>
            </w:r>
          </w:p>
        </w:tc>
      </w:tr>
      <w:tr w:rsidR="006D7FDE" w14:paraId="7E89A58C" w14:textId="77777777" w:rsidTr="00CA1999">
        <w:trPr>
          <w:trHeight w:val="2099"/>
        </w:trPr>
        <w:tc>
          <w:tcPr>
            <w:tcW w:w="9498" w:type="dxa"/>
          </w:tcPr>
          <w:p w14:paraId="12AFD4F6" w14:textId="77777777" w:rsidR="006D7FDE" w:rsidRDefault="006D7FDE" w:rsidP="006D7FDE"/>
        </w:tc>
      </w:tr>
    </w:tbl>
    <w:p w14:paraId="01A0F74E" w14:textId="77777777" w:rsidR="006D7FDE" w:rsidRPr="003C2B3F" w:rsidRDefault="006D7FDE" w:rsidP="006D7FDE">
      <w:pPr>
        <w:rPr>
          <w:rStyle w:val="bold"/>
        </w:rPr>
      </w:pPr>
      <w:r w:rsidRPr="003C2B3F">
        <w:rPr>
          <w:rStyle w:val="bold"/>
        </w:rPr>
        <w:t>Check pilot acknowledgement</w:t>
      </w:r>
    </w:p>
    <w:p w14:paraId="173C202A" w14:textId="77777777" w:rsidR="006D7FDE" w:rsidRDefault="00000000" w:rsidP="006D7FDE">
      <w:sdt>
        <w:sdtPr>
          <w:id w:val="349456484"/>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916430">
        <w:t xml:space="preserve"> </w:t>
      </w:r>
      <w:r w:rsidR="006D7FDE">
        <w:t xml:space="preserve"> </w:t>
      </w:r>
      <w:r w:rsidR="006D7FDE" w:rsidRPr="00916430">
        <w:t>Competent</w:t>
      </w:r>
    </w:p>
    <w:p w14:paraId="78AAA0E8" w14:textId="77777777" w:rsidR="006D7FDE" w:rsidRPr="003C2B3F" w:rsidRDefault="00000000" w:rsidP="006D7FDE">
      <w:sdt>
        <w:sdtPr>
          <w:id w:val="647018331"/>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t xml:space="preserve">  </w:t>
      </w:r>
      <w:r w:rsidR="006D7FDE" w:rsidRPr="003C2B3F">
        <w:t>Not yet competent</w:t>
      </w:r>
      <w:r w:rsidR="006D7FDE">
        <w:t xml:space="preserve"> </w:t>
      </w:r>
    </w:p>
    <w:p w14:paraId="44EBCBB8" w14:textId="77777777" w:rsidR="006D7FDE" w:rsidRPr="003C2B3F" w:rsidRDefault="006D7FDE" w:rsidP="006D7FDE">
      <w:r w:rsidRPr="003C2B3F">
        <w:t>Completed</w:t>
      </w:r>
      <w:r>
        <w:t xml:space="preserve">:  </w:t>
      </w:r>
      <w:sdt>
        <w:sdtPr>
          <w:id w:val="528532021"/>
          <w14:checkbox>
            <w14:checked w14:val="0"/>
            <w14:checkedState w14:val="2612" w14:font="MS Gothic"/>
            <w14:uncheckedState w14:val="2610" w14:font="MS Gothic"/>
          </w14:checkbox>
        </w:sdtPr>
        <w:sdtEndPr>
          <w:rPr>
            <w:rFonts w:hint="eastAsia"/>
          </w:rPr>
        </w:sdtEndPr>
        <w:sdtContent>
          <w:r w:rsidRPr="006D7FDE">
            <w:rPr>
              <w:rFonts w:ascii="Segoe UI Symbol" w:hAnsi="Segoe UI Symbol" w:cs="Segoe UI Symbol"/>
            </w:rPr>
            <w:t>☐</w:t>
          </w:r>
        </w:sdtContent>
      </w:sdt>
      <w:r>
        <w:t xml:space="preserve"> </w:t>
      </w:r>
      <w:r w:rsidRPr="00916430">
        <w:t>Yes</w:t>
      </w:r>
      <w:r>
        <w:tab/>
      </w:r>
      <w:r w:rsidRPr="00916430">
        <w:t xml:space="preserve"> </w:t>
      </w:r>
      <w:sdt>
        <w:sdtPr>
          <w:id w:val="1497772381"/>
          <w14:checkbox>
            <w14:checked w14:val="0"/>
            <w14:checkedState w14:val="2612" w14:font="MS Gothic"/>
            <w14:uncheckedState w14:val="2610" w14:font="MS Gothic"/>
          </w14:checkbox>
        </w:sdtPr>
        <w:sdtEndPr>
          <w:rPr>
            <w:rFonts w:hint="eastAsia"/>
          </w:rPr>
        </w:sdtEndPr>
        <w:sdtContent>
          <w:r w:rsidRPr="006D7FDE">
            <w:rPr>
              <w:rFonts w:ascii="Segoe UI Symbol" w:hAnsi="Segoe UI Symbol" w:cs="Segoe UI Symbol"/>
            </w:rPr>
            <w:t>☐</w:t>
          </w:r>
        </w:sdtContent>
      </w:sdt>
      <w:r>
        <w:t xml:space="preserve"> No</w:t>
      </w:r>
      <w:r w:rsidRPr="003C2B3F">
        <w:t xml:space="preserve"> </w:t>
      </w:r>
    </w:p>
    <w:p w14:paraId="24F33593" w14:textId="77777777" w:rsidR="006D7FDE" w:rsidRPr="00916430" w:rsidRDefault="006D7FDE" w:rsidP="006D7FDE">
      <w:pPr>
        <w:pStyle w:val="normalafterlisttable"/>
      </w:pPr>
      <w:r w:rsidRPr="00916430">
        <w:t xml:space="preserve">Flight crew </w:t>
      </w:r>
      <w:r w:rsidRPr="003C2B3F">
        <w:t>signature:</w:t>
      </w:r>
      <w:r w:rsidRPr="003C2B3F">
        <w:tab/>
      </w:r>
      <w:r>
        <w:tab/>
      </w:r>
      <w:r>
        <w:tab/>
      </w:r>
      <w:r>
        <w:tab/>
      </w:r>
      <w:r w:rsidRPr="00916430">
        <w:t>Date:</w:t>
      </w:r>
      <w:r w:rsidRPr="003C2B3F">
        <w:tab/>
      </w:r>
    </w:p>
    <w:p w14:paraId="215B192D" w14:textId="77777777" w:rsidR="006D7FDE" w:rsidRPr="00916430" w:rsidRDefault="006D7FDE" w:rsidP="006D7FDE">
      <w:pPr>
        <w:pStyle w:val="normalafterlisttable"/>
      </w:pPr>
      <w:r w:rsidRPr="00916430">
        <w:t xml:space="preserve">Check pilot </w:t>
      </w:r>
      <w:r w:rsidRPr="003C2B3F">
        <w:t>signature</w:t>
      </w:r>
      <w:r w:rsidRPr="00916430">
        <w:t>:</w:t>
      </w:r>
      <w:r w:rsidRPr="003C2B3F">
        <w:tab/>
      </w:r>
      <w:r w:rsidRPr="00916430">
        <w:tab/>
      </w:r>
      <w:r>
        <w:tab/>
      </w:r>
      <w:r>
        <w:tab/>
      </w:r>
      <w:r w:rsidRPr="00916430">
        <w:t>Date:</w:t>
      </w:r>
      <w:r w:rsidRPr="003C2B3F">
        <w:tab/>
      </w:r>
    </w:p>
    <w:p w14:paraId="3EE1A5D8" w14:textId="77777777" w:rsidR="006D7FDE" w:rsidRPr="003C2B3F" w:rsidRDefault="006D7FDE" w:rsidP="006D7FDE"/>
    <w:p w14:paraId="71A428C8" w14:textId="77777777" w:rsidR="006D7FDE" w:rsidRDefault="006D7FDE" w:rsidP="006D7FDE">
      <w:pPr>
        <w:rPr>
          <w:rStyle w:val="Strong"/>
        </w:rPr>
        <w:sectPr w:rsidR="006D7FDE" w:rsidSect="00F91345">
          <w:headerReference w:type="even" r:id="rId20"/>
          <w:headerReference w:type="default" r:id="rId21"/>
          <w:footerReference w:type="default" r:id="rId22"/>
          <w:headerReference w:type="first" r:id="rId23"/>
          <w:pgSz w:w="11906" w:h="16838" w:code="9"/>
          <w:pgMar w:top="1247" w:right="1247" w:bottom="1247" w:left="1247" w:header="709" w:footer="709" w:gutter="0"/>
          <w:cols w:space="708"/>
          <w:docGrid w:linePitch="360"/>
        </w:sectPr>
      </w:pPr>
    </w:p>
    <w:p w14:paraId="41BD6E47" w14:textId="7C26137D" w:rsidR="006D7FDE" w:rsidRPr="00F91345" w:rsidRDefault="006D7FDE" w:rsidP="00F91345">
      <w:pPr>
        <w:pStyle w:val="unHeading3"/>
      </w:pPr>
      <w:bookmarkStart w:id="883" w:name="_Toc442170493"/>
      <w:bookmarkStart w:id="884" w:name="_Ref442172576"/>
      <w:bookmarkStart w:id="885" w:name="_Ref442179417"/>
      <w:bookmarkStart w:id="886" w:name="_Ref442179531"/>
      <w:bookmarkStart w:id="887" w:name="_Ref442179547"/>
      <w:bookmarkStart w:id="888" w:name="_Ref442179552"/>
      <w:bookmarkStart w:id="889" w:name="_Toc446512703"/>
      <w:r w:rsidRPr="00F91345">
        <w:t xml:space="preserve">Form A15 – </w:t>
      </w:r>
      <w:bookmarkEnd w:id="883"/>
      <w:bookmarkEnd w:id="884"/>
      <w:bookmarkEnd w:id="885"/>
      <w:bookmarkEnd w:id="886"/>
      <w:bookmarkEnd w:id="887"/>
      <w:bookmarkEnd w:id="888"/>
      <w:bookmarkEnd w:id="889"/>
      <w:r w:rsidRPr="00F91345">
        <w:t xml:space="preserve">Personnel </w:t>
      </w:r>
      <w:r w:rsidR="00F91345">
        <w:t>t</w:t>
      </w:r>
      <w:r w:rsidRPr="00F91345">
        <w:t xml:space="preserve">raining and </w:t>
      </w:r>
      <w:r w:rsidR="00F91345">
        <w:t>c</w:t>
      </w:r>
      <w:r w:rsidRPr="00F91345">
        <w:t xml:space="preserve">hecking </w:t>
      </w:r>
      <w:r w:rsidR="00F91345">
        <w:t>r</w:t>
      </w:r>
      <w:r w:rsidRPr="00F91345">
        <w:t>ecord</w:t>
      </w:r>
    </w:p>
    <w:tbl>
      <w:tblPr>
        <w:tblStyle w:val="SD-MOStable"/>
        <w:tblW w:w="14317" w:type="dxa"/>
        <w:tblInd w:w="-5" w:type="dxa"/>
        <w:tblLook w:val="0620" w:firstRow="1" w:lastRow="0" w:firstColumn="0" w:lastColumn="0" w:noHBand="1" w:noVBand="1"/>
        <w:tblCaption w:val="4B8 Student Personal Details &amp; Flight Training Record"/>
        <w:tblDescription w:val="4B8 Student Personal Details &amp; Flight Training Record"/>
      </w:tblPr>
      <w:tblGrid>
        <w:gridCol w:w="1276"/>
        <w:gridCol w:w="2268"/>
        <w:gridCol w:w="4055"/>
        <w:gridCol w:w="1365"/>
        <w:gridCol w:w="2676"/>
        <w:gridCol w:w="2677"/>
      </w:tblGrid>
      <w:tr w:rsidR="006D7FDE" w:rsidRPr="003C2B3F" w14:paraId="18B798C6" w14:textId="77777777" w:rsidTr="001062C1">
        <w:trPr>
          <w:cnfStyle w:val="100000000000" w:firstRow="1" w:lastRow="0" w:firstColumn="0" w:lastColumn="0" w:oddVBand="0" w:evenVBand="0" w:oddHBand="0" w:evenHBand="0" w:firstRowFirstColumn="0" w:firstRowLastColumn="0" w:lastRowFirstColumn="0" w:lastRowLastColumn="0"/>
          <w:trHeight w:val="510"/>
        </w:trPr>
        <w:tc>
          <w:tcPr>
            <w:tcW w:w="1276" w:type="dxa"/>
          </w:tcPr>
          <w:p w14:paraId="1B3C69BE" w14:textId="77777777" w:rsidR="006D7FDE" w:rsidRPr="006D7FDE" w:rsidRDefault="006D7FDE" w:rsidP="006D7FDE">
            <w:r w:rsidRPr="003C2B3F">
              <w:t>Date</w:t>
            </w:r>
          </w:p>
        </w:tc>
        <w:tc>
          <w:tcPr>
            <w:tcW w:w="2268" w:type="dxa"/>
          </w:tcPr>
          <w:p w14:paraId="77B17097" w14:textId="77777777" w:rsidR="006D7FDE" w:rsidRPr="006D7FDE" w:rsidRDefault="006D7FDE" w:rsidP="006D7FDE">
            <w:r w:rsidRPr="003C2B3F">
              <w:t>Trainee</w:t>
            </w:r>
          </w:p>
        </w:tc>
        <w:tc>
          <w:tcPr>
            <w:tcW w:w="4055" w:type="dxa"/>
          </w:tcPr>
          <w:p w14:paraId="6D395780" w14:textId="77777777" w:rsidR="006D7FDE" w:rsidRPr="006D7FDE" w:rsidRDefault="006D7FDE" w:rsidP="006D7FDE">
            <w:r w:rsidRPr="003C2B3F">
              <w:t>Training / check details</w:t>
            </w:r>
          </w:p>
        </w:tc>
        <w:tc>
          <w:tcPr>
            <w:tcW w:w="1365" w:type="dxa"/>
          </w:tcPr>
          <w:p w14:paraId="4BDEB313" w14:textId="77777777" w:rsidR="006D7FDE" w:rsidRPr="006D7FDE" w:rsidRDefault="006D7FDE" w:rsidP="006D7FDE">
            <w:r w:rsidRPr="003C2B3F">
              <w:t xml:space="preserve">Complete / competent </w:t>
            </w:r>
          </w:p>
        </w:tc>
        <w:tc>
          <w:tcPr>
            <w:tcW w:w="2676" w:type="dxa"/>
          </w:tcPr>
          <w:p w14:paraId="3988B732" w14:textId="77777777" w:rsidR="006D7FDE" w:rsidRPr="006D7FDE" w:rsidRDefault="006D7FDE" w:rsidP="006D7FDE">
            <w:r w:rsidRPr="003C2B3F">
              <w:t>Trainee signature</w:t>
            </w:r>
          </w:p>
        </w:tc>
        <w:tc>
          <w:tcPr>
            <w:tcW w:w="2677" w:type="dxa"/>
          </w:tcPr>
          <w:p w14:paraId="4CE8C418" w14:textId="77777777" w:rsidR="006D7FDE" w:rsidRPr="006D7FDE" w:rsidRDefault="006D7FDE" w:rsidP="006D7FDE">
            <w:r w:rsidRPr="003C2B3F">
              <w:t>Trainer signature</w:t>
            </w:r>
          </w:p>
        </w:tc>
      </w:tr>
      <w:tr w:rsidR="006D7FDE" w:rsidRPr="00916430" w14:paraId="48A86E07" w14:textId="77777777" w:rsidTr="001062C1">
        <w:trPr>
          <w:trHeight w:val="24"/>
        </w:trPr>
        <w:tc>
          <w:tcPr>
            <w:tcW w:w="1276" w:type="dxa"/>
          </w:tcPr>
          <w:p w14:paraId="566CA56A" w14:textId="77777777" w:rsidR="006D7FDE" w:rsidRPr="003C2B3F" w:rsidRDefault="006D7FDE" w:rsidP="006D7FDE">
            <w:pPr>
              <w:pStyle w:val="Tabletext"/>
            </w:pPr>
          </w:p>
        </w:tc>
        <w:tc>
          <w:tcPr>
            <w:tcW w:w="2268" w:type="dxa"/>
          </w:tcPr>
          <w:p w14:paraId="2112CA45" w14:textId="77777777" w:rsidR="006D7FDE" w:rsidRPr="003C2B3F" w:rsidRDefault="006D7FDE" w:rsidP="006D7FDE">
            <w:pPr>
              <w:pStyle w:val="Tabletext"/>
            </w:pPr>
          </w:p>
        </w:tc>
        <w:tc>
          <w:tcPr>
            <w:tcW w:w="4055" w:type="dxa"/>
          </w:tcPr>
          <w:p w14:paraId="68E68F15" w14:textId="77777777" w:rsidR="006D7FDE" w:rsidRPr="003C2B3F" w:rsidRDefault="006D7FDE" w:rsidP="006D7FDE">
            <w:pPr>
              <w:pStyle w:val="Tabletext"/>
            </w:pPr>
          </w:p>
        </w:tc>
        <w:tc>
          <w:tcPr>
            <w:tcW w:w="1365" w:type="dxa"/>
          </w:tcPr>
          <w:p w14:paraId="700C068C" w14:textId="77777777" w:rsidR="006D7FDE" w:rsidRPr="003C2B3F" w:rsidRDefault="006D7FDE" w:rsidP="006D7FDE">
            <w:pPr>
              <w:pStyle w:val="Tabletext"/>
            </w:pPr>
          </w:p>
        </w:tc>
        <w:tc>
          <w:tcPr>
            <w:tcW w:w="2676" w:type="dxa"/>
          </w:tcPr>
          <w:p w14:paraId="1864149C" w14:textId="77777777" w:rsidR="006D7FDE" w:rsidRPr="003C2B3F" w:rsidRDefault="006D7FDE" w:rsidP="006D7FDE">
            <w:pPr>
              <w:pStyle w:val="Tabletext"/>
            </w:pPr>
          </w:p>
        </w:tc>
        <w:tc>
          <w:tcPr>
            <w:tcW w:w="2677" w:type="dxa"/>
          </w:tcPr>
          <w:p w14:paraId="52775FF0" w14:textId="77777777" w:rsidR="006D7FDE" w:rsidRPr="003C2B3F" w:rsidRDefault="006D7FDE" w:rsidP="006D7FDE">
            <w:pPr>
              <w:pStyle w:val="Tabletext"/>
            </w:pPr>
          </w:p>
        </w:tc>
      </w:tr>
      <w:tr w:rsidR="006D7FDE" w:rsidRPr="00916430" w14:paraId="21A12EBA" w14:textId="77777777" w:rsidTr="001062C1">
        <w:trPr>
          <w:trHeight w:val="24"/>
        </w:trPr>
        <w:tc>
          <w:tcPr>
            <w:tcW w:w="1276" w:type="dxa"/>
          </w:tcPr>
          <w:p w14:paraId="0091D558" w14:textId="77777777" w:rsidR="006D7FDE" w:rsidRPr="003C2B3F" w:rsidRDefault="006D7FDE" w:rsidP="006D7FDE">
            <w:pPr>
              <w:pStyle w:val="Tabletext"/>
            </w:pPr>
          </w:p>
        </w:tc>
        <w:tc>
          <w:tcPr>
            <w:tcW w:w="2268" w:type="dxa"/>
          </w:tcPr>
          <w:p w14:paraId="75B2396D" w14:textId="77777777" w:rsidR="006D7FDE" w:rsidRPr="003C2B3F" w:rsidRDefault="006D7FDE" w:rsidP="006D7FDE">
            <w:pPr>
              <w:pStyle w:val="Tabletext"/>
            </w:pPr>
          </w:p>
        </w:tc>
        <w:tc>
          <w:tcPr>
            <w:tcW w:w="4055" w:type="dxa"/>
          </w:tcPr>
          <w:p w14:paraId="51520E19" w14:textId="77777777" w:rsidR="006D7FDE" w:rsidRPr="003C2B3F" w:rsidRDefault="006D7FDE" w:rsidP="006D7FDE">
            <w:pPr>
              <w:pStyle w:val="Tabletext"/>
            </w:pPr>
          </w:p>
        </w:tc>
        <w:tc>
          <w:tcPr>
            <w:tcW w:w="1365" w:type="dxa"/>
          </w:tcPr>
          <w:p w14:paraId="53F3B211" w14:textId="77777777" w:rsidR="006D7FDE" w:rsidRPr="003C2B3F" w:rsidRDefault="006D7FDE" w:rsidP="006D7FDE">
            <w:pPr>
              <w:pStyle w:val="Tabletext"/>
            </w:pPr>
          </w:p>
        </w:tc>
        <w:tc>
          <w:tcPr>
            <w:tcW w:w="2676" w:type="dxa"/>
          </w:tcPr>
          <w:p w14:paraId="47031FF9" w14:textId="77777777" w:rsidR="006D7FDE" w:rsidRPr="003C2B3F" w:rsidRDefault="006D7FDE" w:rsidP="006D7FDE">
            <w:pPr>
              <w:pStyle w:val="Tabletext"/>
            </w:pPr>
          </w:p>
        </w:tc>
        <w:tc>
          <w:tcPr>
            <w:tcW w:w="2677" w:type="dxa"/>
          </w:tcPr>
          <w:p w14:paraId="5DEE7F94" w14:textId="77777777" w:rsidR="006D7FDE" w:rsidRPr="003C2B3F" w:rsidRDefault="006D7FDE" w:rsidP="006D7FDE">
            <w:pPr>
              <w:pStyle w:val="Tabletext"/>
            </w:pPr>
          </w:p>
        </w:tc>
      </w:tr>
      <w:tr w:rsidR="006D7FDE" w:rsidRPr="00916430" w14:paraId="75B992AC" w14:textId="77777777" w:rsidTr="001062C1">
        <w:trPr>
          <w:trHeight w:val="75"/>
        </w:trPr>
        <w:tc>
          <w:tcPr>
            <w:tcW w:w="1276" w:type="dxa"/>
          </w:tcPr>
          <w:p w14:paraId="3F8A66DE" w14:textId="77777777" w:rsidR="006D7FDE" w:rsidRPr="003C2B3F" w:rsidRDefault="006D7FDE" w:rsidP="006D7FDE">
            <w:pPr>
              <w:pStyle w:val="Tabletext"/>
            </w:pPr>
          </w:p>
        </w:tc>
        <w:tc>
          <w:tcPr>
            <w:tcW w:w="2268" w:type="dxa"/>
          </w:tcPr>
          <w:p w14:paraId="3B992F8F" w14:textId="77777777" w:rsidR="006D7FDE" w:rsidRPr="003C2B3F" w:rsidRDefault="006D7FDE" w:rsidP="006D7FDE">
            <w:pPr>
              <w:pStyle w:val="Tabletext"/>
            </w:pPr>
          </w:p>
        </w:tc>
        <w:tc>
          <w:tcPr>
            <w:tcW w:w="4055" w:type="dxa"/>
          </w:tcPr>
          <w:p w14:paraId="7EC263C7" w14:textId="77777777" w:rsidR="006D7FDE" w:rsidRPr="003C2B3F" w:rsidRDefault="006D7FDE" w:rsidP="006D7FDE">
            <w:pPr>
              <w:pStyle w:val="Tabletext"/>
            </w:pPr>
          </w:p>
        </w:tc>
        <w:tc>
          <w:tcPr>
            <w:tcW w:w="1365" w:type="dxa"/>
          </w:tcPr>
          <w:p w14:paraId="027AB98A" w14:textId="77777777" w:rsidR="006D7FDE" w:rsidRPr="003C2B3F" w:rsidRDefault="006D7FDE" w:rsidP="006D7FDE">
            <w:pPr>
              <w:pStyle w:val="Tabletext"/>
            </w:pPr>
          </w:p>
        </w:tc>
        <w:tc>
          <w:tcPr>
            <w:tcW w:w="2676" w:type="dxa"/>
          </w:tcPr>
          <w:p w14:paraId="392C9A81" w14:textId="77777777" w:rsidR="006D7FDE" w:rsidRPr="003C2B3F" w:rsidRDefault="006D7FDE" w:rsidP="006D7FDE">
            <w:pPr>
              <w:pStyle w:val="Tabletext"/>
            </w:pPr>
          </w:p>
        </w:tc>
        <w:tc>
          <w:tcPr>
            <w:tcW w:w="2677" w:type="dxa"/>
          </w:tcPr>
          <w:p w14:paraId="7F30299E" w14:textId="77777777" w:rsidR="006D7FDE" w:rsidRPr="003C2B3F" w:rsidRDefault="006D7FDE" w:rsidP="006D7FDE">
            <w:pPr>
              <w:pStyle w:val="Tabletext"/>
            </w:pPr>
          </w:p>
        </w:tc>
      </w:tr>
      <w:tr w:rsidR="006D7FDE" w:rsidRPr="00916430" w14:paraId="5780611B" w14:textId="77777777" w:rsidTr="001062C1">
        <w:trPr>
          <w:trHeight w:val="40"/>
        </w:trPr>
        <w:tc>
          <w:tcPr>
            <w:tcW w:w="1276" w:type="dxa"/>
          </w:tcPr>
          <w:p w14:paraId="6B3CCF7C" w14:textId="77777777" w:rsidR="006D7FDE" w:rsidRPr="003C2B3F" w:rsidRDefault="006D7FDE" w:rsidP="006D7FDE">
            <w:pPr>
              <w:pStyle w:val="Tabletext"/>
            </w:pPr>
          </w:p>
        </w:tc>
        <w:tc>
          <w:tcPr>
            <w:tcW w:w="2268" w:type="dxa"/>
          </w:tcPr>
          <w:p w14:paraId="16F0C3C2" w14:textId="77777777" w:rsidR="006D7FDE" w:rsidRPr="003C2B3F" w:rsidRDefault="006D7FDE" w:rsidP="006D7FDE">
            <w:pPr>
              <w:pStyle w:val="Tabletext"/>
            </w:pPr>
          </w:p>
        </w:tc>
        <w:tc>
          <w:tcPr>
            <w:tcW w:w="4055" w:type="dxa"/>
          </w:tcPr>
          <w:p w14:paraId="2D9298C2" w14:textId="77777777" w:rsidR="006D7FDE" w:rsidRPr="003C2B3F" w:rsidRDefault="006D7FDE" w:rsidP="006D7FDE">
            <w:pPr>
              <w:pStyle w:val="Tabletext"/>
            </w:pPr>
          </w:p>
        </w:tc>
        <w:tc>
          <w:tcPr>
            <w:tcW w:w="1365" w:type="dxa"/>
          </w:tcPr>
          <w:p w14:paraId="6BFB158D" w14:textId="77777777" w:rsidR="006D7FDE" w:rsidRPr="003C2B3F" w:rsidRDefault="006D7FDE" w:rsidP="006D7FDE">
            <w:pPr>
              <w:pStyle w:val="Tabletext"/>
            </w:pPr>
          </w:p>
        </w:tc>
        <w:tc>
          <w:tcPr>
            <w:tcW w:w="2676" w:type="dxa"/>
          </w:tcPr>
          <w:p w14:paraId="1A76C294" w14:textId="77777777" w:rsidR="006D7FDE" w:rsidRPr="003C2B3F" w:rsidRDefault="006D7FDE" w:rsidP="006D7FDE">
            <w:pPr>
              <w:pStyle w:val="Tabletext"/>
            </w:pPr>
          </w:p>
        </w:tc>
        <w:tc>
          <w:tcPr>
            <w:tcW w:w="2677" w:type="dxa"/>
          </w:tcPr>
          <w:p w14:paraId="59136116" w14:textId="77777777" w:rsidR="006D7FDE" w:rsidRPr="003C2B3F" w:rsidRDefault="006D7FDE" w:rsidP="006D7FDE">
            <w:pPr>
              <w:pStyle w:val="Tabletext"/>
            </w:pPr>
          </w:p>
        </w:tc>
      </w:tr>
      <w:tr w:rsidR="006D7FDE" w:rsidRPr="00916430" w14:paraId="58DDFD2A" w14:textId="77777777" w:rsidTr="001062C1">
        <w:trPr>
          <w:trHeight w:val="24"/>
        </w:trPr>
        <w:tc>
          <w:tcPr>
            <w:tcW w:w="1276" w:type="dxa"/>
          </w:tcPr>
          <w:p w14:paraId="731A3A06" w14:textId="77777777" w:rsidR="006D7FDE" w:rsidRPr="003C2B3F" w:rsidRDefault="006D7FDE" w:rsidP="006D7FDE">
            <w:pPr>
              <w:pStyle w:val="Tabletext"/>
            </w:pPr>
          </w:p>
        </w:tc>
        <w:tc>
          <w:tcPr>
            <w:tcW w:w="2268" w:type="dxa"/>
          </w:tcPr>
          <w:p w14:paraId="5030E3A0" w14:textId="77777777" w:rsidR="006D7FDE" w:rsidRPr="003C2B3F" w:rsidRDefault="006D7FDE" w:rsidP="006D7FDE">
            <w:pPr>
              <w:pStyle w:val="Tabletext"/>
            </w:pPr>
          </w:p>
        </w:tc>
        <w:tc>
          <w:tcPr>
            <w:tcW w:w="4055" w:type="dxa"/>
          </w:tcPr>
          <w:p w14:paraId="7E995D3E" w14:textId="77777777" w:rsidR="006D7FDE" w:rsidRPr="003C2B3F" w:rsidRDefault="006D7FDE" w:rsidP="006D7FDE">
            <w:pPr>
              <w:pStyle w:val="Tabletext"/>
            </w:pPr>
          </w:p>
        </w:tc>
        <w:tc>
          <w:tcPr>
            <w:tcW w:w="1365" w:type="dxa"/>
          </w:tcPr>
          <w:p w14:paraId="5C9B17D8" w14:textId="77777777" w:rsidR="006D7FDE" w:rsidRPr="003C2B3F" w:rsidRDefault="006D7FDE" w:rsidP="006D7FDE">
            <w:pPr>
              <w:pStyle w:val="Tabletext"/>
            </w:pPr>
          </w:p>
        </w:tc>
        <w:tc>
          <w:tcPr>
            <w:tcW w:w="2676" w:type="dxa"/>
          </w:tcPr>
          <w:p w14:paraId="44EEB147" w14:textId="77777777" w:rsidR="006D7FDE" w:rsidRPr="003C2B3F" w:rsidRDefault="006D7FDE" w:rsidP="006D7FDE">
            <w:pPr>
              <w:pStyle w:val="Tabletext"/>
            </w:pPr>
          </w:p>
        </w:tc>
        <w:tc>
          <w:tcPr>
            <w:tcW w:w="2677" w:type="dxa"/>
          </w:tcPr>
          <w:p w14:paraId="1413DBA5" w14:textId="77777777" w:rsidR="006D7FDE" w:rsidRPr="003C2B3F" w:rsidRDefault="006D7FDE" w:rsidP="006D7FDE">
            <w:pPr>
              <w:pStyle w:val="Tabletext"/>
            </w:pPr>
          </w:p>
        </w:tc>
      </w:tr>
      <w:tr w:rsidR="006D7FDE" w:rsidRPr="00916430" w14:paraId="6C27A869" w14:textId="77777777" w:rsidTr="001062C1">
        <w:trPr>
          <w:trHeight w:val="24"/>
        </w:trPr>
        <w:tc>
          <w:tcPr>
            <w:tcW w:w="1276" w:type="dxa"/>
          </w:tcPr>
          <w:p w14:paraId="57462540" w14:textId="77777777" w:rsidR="006D7FDE" w:rsidRPr="003C2B3F" w:rsidRDefault="006D7FDE" w:rsidP="006D7FDE">
            <w:pPr>
              <w:pStyle w:val="Tabletext"/>
            </w:pPr>
          </w:p>
        </w:tc>
        <w:tc>
          <w:tcPr>
            <w:tcW w:w="2268" w:type="dxa"/>
          </w:tcPr>
          <w:p w14:paraId="390FDECB" w14:textId="77777777" w:rsidR="006D7FDE" w:rsidRPr="003C2B3F" w:rsidRDefault="006D7FDE" w:rsidP="006D7FDE">
            <w:pPr>
              <w:pStyle w:val="Tabletext"/>
            </w:pPr>
          </w:p>
        </w:tc>
        <w:tc>
          <w:tcPr>
            <w:tcW w:w="4055" w:type="dxa"/>
          </w:tcPr>
          <w:p w14:paraId="30E2E3B8" w14:textId="77777777" w:rsidR="006D7FDE" w:rsidRPr="003C2B3F" w:rsidRDefault="006D7FDE" w:rsidP="006D7FDE">
            <w:pPr>
              <w:pStyle w:val="Tabletext"/>
            </w:pPr>
          </w:p>
        </w:tc>
        <w:tc>
          <w:tcPr>
            <w:tcW w:w="1365" w:type="dxa"/>
          </w:tcPr>
          <w:p w14:paraId="0B46D8BF" w14:textId="77777777" w:rsidR="006D7FDE" w:rsidRPr="003C2B3F" w:rsidRDefault="006D7FDE" w:rsidP="006D7FDE">
            <w:pPr>
              <w:pStyle w:val="Tabletext"/>
            </w:pPr>
          </w:p>
        </w:tc>
        <w:tc>
          <w:tcPr>
            <w:tcW w:w="2676" w:type="dxa"/>
          </w:tcPr>
          <w:p w14:paraId="37F5D521" w14:textId="77777777" w:rsidR="006D7FDE" w:rsidRPr="003C2B3F" w:rsidRDefault="006D7FDE" w:rsidP="006D7FDE">
            <w:pPr>
              <w:pStyle w:val="Tabletext"/>
            </w:pPr>
          </w:p>
        </w:tc>
        <w:tc>
          <w:tcPr>
            <w:tcW w:w="2677" w:type="dxa"/>
          </w:tcPr>
          <w:p w14:paraId="6CFE203D" w14:textId="77777777" w:rsidR="006D7FDE" w:rsidRPr="003C2B3F" w:rsidRDefault="006D7FDE" w:rsidP="006D7FDE">
            <w:pPr>
              <w:pStyle w:val="Tabletext"/>
            </w:pPr>
          </w:p>
        </w:tc>
      </w:tr>
      <w:tr w:rsidR="006D7FDE" w:rsidRPr="00916430" w14:paraId="7304CAEE" w14:textId="77777777" w:rsidTr="001062C1">
        <w:trPr>
          <w:trHeight w:val="24"/>
        </w:trPr>
        <w:tc>
          <w:tcPr>
            <w:tcW w:w="1276" w:type="dxa"/>
          </w:tcPr>
          <w:p w14:paraId="4874C5D8" w14:textId="77777777" w:rsidR="006D7FDE" w:rsidRPr="003C2B3F" w:rsidRDefault="006D7FDE" w:rsidP="006D7FDE">
            <w:pPr>
              <w:pStyle w:val="Tabletext"/>
            </w:pPr>
          </w:p>
        </w:tc>
        <w:tc>
          <w:tcPr>
            <w:tcW w:w="2268" w:type="dxa"/>
          </w:tcPr>
          <w:p w14:paraId="42D6D97E" w14:textId="77777777" w:rsidR="006D7FDE" w:rsidRPr="003C2B3F" w:rsidRDefault="006D7FDE" w:rsidP="006D7FDE">
            <w:pPr>
              <w:pStyle w:val="Tabletext"/>
            </w:pPr>
          </w:p>
        </w:tc>
        <w:tc>
          <w:tcPr>
            <w:tcW w:w="4055" w:type="dxa"/>
          </w:tcPr>
          <w:p w14:paraId="47629170" w14:textId="77777777" w:rsidR="006D7FDE" w:rsidRPr="003C2B3F" w:rsidRDefault="006D7FDE" w:rsidP="006D7FDE">
            <w:pPr>
              <w:pStyle w:val="Tabletext"/>
            </w:pPr>
          </w:p>
        </w:tc>
        <w:tc>
          <w:tcPr>
            <w:tcW w:w="1365" w:type="dxa"/>
          </w:tcPr>
          <w:p w14:paraId="2B724749" w14:textId="77777777" w:rsidR="006D7FDE" w:rsidRPr="003C2B3F" w:rsidRDefault="006D7FDE" w:rsidP="006D7FDE">
            <w:pPr>
              <w:pStyle w:val="Tabletext"/>
            </w:pPr>
          </w:p>
        </w:tc>
        <w:tc>
          <w:tcPr>
            <w:tcW w:w="2676" w:type="dxa"/>
          </w:tcPr>
          <w:p w14:paraId="5A258DF0" w14:textId="77777777" w:rsidR="006D7FDE" w:rsidRPr="003C2B3F" w:rsidRDefault="006D7FDE" w:rsidP="006D7FDE">
            <w:pPr>
              <w:pStyle w:val="Tabletext"/>
            </w:pPr>
          </w:p>
        </w:tc>
        <w:tc>
          <w:tcPr>
            <w:tcW w:w="2677" w:type="dxa"/>
          </w:tcPr>
          <w:p w14:paraId="6DC328E5" w14:textId="77777777" w:rsidR="006D7FDE" w:rsidRPr="003C2B3F" w:rsidRDefault="006D7FDE" w:rsidP="006D7FDE">
            <w:pPr>
              <w:pStyle w:val="Tabletext"/>
            </w:pPr>
          </w:p>
        </w:tc>
      </w:tr>
      <w:tr w:rsidR="006D7FDE" w:rsidRPr="00916430" w14:paraId="4FAA92BF" w14:textId="77777777" w:rsidTr="001062C1">
        <w:trPr>
          <w:trHeight w:val="24"/>
        </w:trPr>
        <w:tc>
          <w:tcPr>
            <w:tcW w:w="1276" w:type="dxa"/>
          </w:tcPr>
          <w:p w14:paraId="19EA027A" w14:textId="77777777" w:rsidR="006D7FDE" w:rsidRPr="003C2B3F" w:rsidRDefault="006D7FDE" w:rsidP="006D7FDE">
            <w:pPr>
              <w:pStyle w:val="Tabletext"/>
            </w:pPr>
          </w:p>
        </w:tc>
        <w:tc>
          <w:tcPr>
            <w:tcW w:w="2268" w:type="dxa"/>
          </w:tcPr>
          <w:p w14:paraId="416DB918" w14:textId="77777777" w:rsidR="006D7FDE" w:rsidRPr="003C2B3F" w:rsidRDefault="006D7FDE" w:rsidP="006D7FDE">
            <w:pPr>
              <w:pStyle w:val="Tabletext"/>
            </w:pPr>
          </w:p>
        </w:tc>
        <w:tc>
          <w:tcPr>
            <w:tcW w:w="4055" w:type="dxa"/>
          </w:tcPr>
          <w:p w14:paraId="29629F18" w14:textId="77777777" w:rsidR="006D7FDE" w:rsidRPr="003C2B3F" w:rsidRDefault="006D7FDE" w:rsidP="006D7FDE">
            <w:pPr>
              <w:pStyle w:val="Tabletext"/>
            </w:pPr>
          </w:p>
        </w:tc>
        <w:tc>
          <w:tcPr>
            <w:tcW w:w="1365" w:type="dxa"/>
          </w:tcPr>
          <w:p w14:paraId="477E193C" w14:textId="77777777" w:rsidR="006D7FDE" w:rsidRPr="003C2B3F" w:rsidRDefault="006D7FDE" w:rsidP="006D7FDE">
            <w:pPr>
              <w:pStyle w:val="Tabletext"/>
            </w:pPr>
          </w:p>
        </w:tc>
        <w:tc>
          <w:tcPr>
            <w:tcW w:w="2676" w:type="dxa"/>
          </w:tcPr>
          <w:p w14:paraId="4B9AF181" w14:textId="77777777" w:rsidR="006D7FDE" w:rsidRPr="003C2B3F" w:rsidRDefault="006D7FDE" w:rsidP="006D7FDE">
            <w:pPr>
              <w:pStyle w:val="Tabletext"/>
            </w:pPr>
          </w:p>
        </w:tc>
        <w:tc>
          <w:tcPr>
            <w:tcW w:w="2677" w:type="dxa"/>
          </w:tcPr>
          <w:p w14:paraId="122FD27C" w14:textId="77777777" w:rsidR="006D7FDE" w:rsidRPr="003C2B3F" w:rsidRDefault="006D7FDE" w:rsidP="006D7FDE">
            <w:pPr>
              <w:pStyle w:val="Tabletext"/>
            </w:pPr>
          </w:p>
        </w:tc>
      </w:tr>
      <w:tr w:rsidR="006D7FDE" w:rsidRPr="00916430" w14:paraId="2054AA2C" w14:textId="77777777" w:rsidTr="001062C1">
        <w:trPr>
          <w:trHeight w:val="24"/>
        </w:trPr>
        <w:tc>
          <w:tcPr>
            <w:tcW w:w="1276" w:type="dxa"/>
          </w:tcPr>
          <w:p w14:paraId="5DCC8FF6" w14:textId="77777777" w:rsidR="006D7FDE" w:rsidRPr="003C2B3F" w:rsidRDefault="006D7FDE" w:rsidP="006D7FDE">
            <w:pPr>
              <w:pStyle w:val="Tabletext"/>
            </w:pPr>
          </w:p>
        </w:tc>
        <w:tc>
          <w:tcPr>
            <w:tcW w:w="2268" w:type="dxa"/>
          </w:tcPr>
          <w:p w14:paraId="0BBBC3C3" w14:textId="77777777" w:rsidR="006D7FDE" w:rsidRPr="003C2B3F" w:rsidRDefault="006D7FDE" w:rsidP="006D7FDE">
            <w:pPr>
              <w:pStyle w:val="Tabletext"/>
            </w:pPr>
          </w:p>
        </w:tc>
        <w:tc>
          <w:tcPr>
            <w:tcW w:w="4055" w:type="dxa"/>
          </w:tcPr>
          <w:p w14:paraId="3D51B8D3" w14:textId="77777777" w:rsidR="006D7FDE" w:rsidRPr="003C2B3F" w:rsidRDefault="006D7FDE" w:rsidP="006D7FDE">
            <w:pPr>
              <w:pStyle w:val="Tabletext"/>
            </w:pPr>
          </w:p>
        </w:tc>
        <w:tc>
          <w:tcPr>
            <w:tcW w:w="1365" w:type="dxa"/>
          </w:tcPr>
          <w:p w14:paraId="032C5E35" w14:textId="77777777" w:rsidR="006D7FDE" w:rsidRPr="003C2B3F" w:rsidRDefault="006D7FDE" w:rsidP="006D7FDE">
            <w:pPr>
              <w:pStyle w:val="Tabletext"/>
            </w:pPr>
          </w:p>
        </w:tc>
        <w:tc>
          <w:tcPr>
            <w:tcW w:w="2676" w:type="dxa"/>
          </w:tcPr>
          <w:p w14:paraId="5826CBC7" w14:textId="77777777" w:rsidR="006D7FDE" w:rsidRPr="003C2B3F" w:rsidRDefault="006D7FDE" w:rsidP="006D7FDE">
            <w:pPr>
              <w:pStyle w:val="Tabletext"/>
            </w:pPr>
          </w:p>
        </w:tc>
        <w:tc>
          <w:tcPr>
            <w:tcW w:w="2677" w:type="dxa"/>
          </w:tcPr>
          <w:p w14:paraId="636477CC" w14:textId="77777777" w:rsidR="006D7FDE" w:rsidRPr="003C2B3F" w:rsidRDefault="006D7FDE" w:rsidP="006D7FDE">
            <w:pPr>
              <w:pStyle w:val="Tabletext"/>
            </w:pPr>
          </w:p>
        </w:tc>
      </w:tr>
      <w:tr w:rsidR="006D7FDE" w:rsidRPr="00916430" w14:paraId="2088E809" w14:textId="77777777" w:rsidTr="001062C1">
        <w:trPr>
          <w:trHeight w:val="24"/>
        </w:trPr>
        <w:tc>
          <w:tcPr>
            <w:tcW w:w="1276" w:type="dxa"/>
          </w:tcPr>
          <w:p w14:paraId="6B112463" w14:textId="77777777" w:rsidR="006D7FDE" w:rsidRPr="003C2B3F" w:rsidRDefault="006D7FDE" w:rsidP="006D7FDE">
            <w:pPr>
              <w:pStyle w:val="Tabletext"/>
            </w:pPr>
          </w:p>
        </w:tc>
        <w:tc>
          <w:tcPr>
            <w:tcW w:w="2268" w:type="dxa"/>
          </w:tcPr>
          <w:p w14:paraId="0BADD1F8" w14:textId="77777777" w:rsidR="006D7FDE" w:rsidRPr="003C2B3F" w:rsidRDefault="006D7FDE" w:rsidP="006D7FDE">
            <w:pPr>
              <w:pStyle w:val="Tabletext"/>
            </w:pPr>
          </w:p>
        </w:tc>
        <w:tc>
          <w:tcPr>
            <w:tcW w:w="4055" w:type="dxa"/>
          </w:tcPr>
          <w:p w14:paraId="265CCF11" w14:textId="77777777" w:rsidR="006D7FDE" w:rsidRPr="003C2B3F" w:rsidRDefault="006D7FDE" w:rsidP="006D7FDE">
            <w:pPr>
              <w:pStyle w:val="Tabletext"/>
            </w:pPr>
          </w:p>
        </w:tc>
        <w:tc>
          <w:tcPr>
            <w:tcW w:w="1365" w:type="dxa"/>
          </w:tcPr>
          <w:p w14:paraId="51808CF3" w14:textId="77777777" w:rsidR="006D7FDE" w:rsidRPr="003C2B3F" w:rsidRDefault="006D7FDE" w:rsidP="006D7FDE">
            <w:pPr>
              <w:pStyle w:val="Tabletext"/>
            </w:pPr>
          </w:p>
        </w:tc>
        <w:tc>
          <w:tcPr>
            <w:tcW w:w="2676" w:type="dxa"/>
          </w:tcPr>
          <w:p w14:paraId="4BAC34F2" w14:textId="77777777" w:rsidR="006D7FDE" w:rsidRPr="003C2B3F" w:rsidRDefault="006D7FDE" w:rsidP="006D7FDE">
            <w:pPr>
              <w:pStyle w:val="Tabletext"/>
            </w:pPr>
          </w:p>
        </w:tc>
        <w:tc>
          <w:tcPr>
            <w:tcW w:w="2677" w:type="dxa"/>
          </w:tcPr>
          <w:p w14:paraId="28780C9F" w14:textId="77777777" w:rsidR="006D7FDE" w:rsidRPr="003C2B3F" w:rsidRDefault="006D7FDE" w:rsidP="006D7FDE">
            <w:pPr>
              <w:pStyle w:val="Tabletext"/>
            </w:pPr>
          </w:p>
        </w:tc>
      </w:tr>
      <w:tr w:rsidR="006D7FDE" w:rsidRPr="00916430" w14:paraId="6AB5DF7C" w14:textId="77777777" w:rsidTr="001062C1">
        <w:trPr>
          <w:trHeight w:val="24"/>
        </w:trPr>
        <w:tc>
          <w:tcPr>
            <w:tcW w:w="1276" w:type="dxa"/>
          </w:tcPr>
          <w:p w14:paraId="3F3A648E" w14:textId="77777777" w:rsidR="006D7FDE" w:rsidRPr="003C2B3F" w:rsidRDefault="006D7FDE" w:rsidP="006D7FDE">
            <w:pPr>
              <w:pStyle w:val="Tabletext"/>
            </w:pPr>
          </w:p>
        </w:tc>
        <w:tc>
          <w:tcPr>
            <w:tcW w:w="2268" w:type="dxa"/>
          </w:tcPr>
          <w:p w14:paraId="3E3079C5" w14:textId="77777777" w:rsidR="006D7FDE" w:rsidRPr="003C2B3F" w:rsidRDefault="006D7FDE" w:rsidP="006D7FDE">
            <w:pPr>
              <w:pStyle w:val="Tabletext"/>
            </w:pPr>
          </w:p>
        </w:tc>
        <w:tc>
          <w:tcPr>
            <w:tcW w:w="4055" w:type="dxa"/>
          </w:tcPr>
          <w:p w14:paraId="64BC60C4" w14:textId="77777777" w:rsidR="006D7FDE" w:rsidRPr="003C2B3F" w:rsidRDefault="006D7FDE" w:rsidP="006D7FDE">
            <w:pPr>
              <w:pStyle w:val="Tabletext"/>
            </w:pPr>
          </w:p>
        </w:tc>
        <w:tc>
          <w:tcPr>
            <w:tcW w:w="1365" w:type="dxa"/>
          </w:tcPr>
          <w:p w14:paraId="29D9361E" w14:textId="77777777" w:rsidR="006D7FDE" w:rsidRPr="003C2B3F" w:rsidRDefault="006D7FDE" w:rsidP="006D7FDE">
            <w:pPr>
              <w:pStyle w:val="Tabletext"/>
            </w:pPr>
          </w:p>
        </w:tc>
        <w:tc>
          <w:tcPr>
            <w:tcW w:w="2676" w:type="dxa"/>
          </w:tcPr>
          <w:p w14:paraId="0CFDDA7E" w14:textId="77777777" w:rsidR="006D7FDE" w:rsidRPr="003C2B3F" w:rsidRDefault="006D7FDE" w:rsidP="006D7FDE">
            <w:pPr>
              <w:pStyle w:val="Tabletext"/>
            </w:pPr>
          </w:p>
        </w:tc>
        <w:tc>
          <w:tcPr>
            <w:tcW w:w="2677" w:type="dxa"/>
          </w:tcPr>
          <w:p w14:paraId="01B3D318" w14:textId="77777777" w:rsidR="006D7FDE" w:rsidRPr="003C2B3F" w:rsidRDefault="006D7FDE" w:rsidP="006D7FDE">
            <w:pPr>
              <w:pStyle w:val="Tabletext"/>
            </w:pPr>
          </w:p>
        </w:tc>
      </w:tr>
      <w:tr w:rsidR="006D7FDE" w:rsidRPr="00916430" w14:paraId="7FB78DE5" w14:textId="77777777" w:rsidTr="001062C1">
        <w:trPr>
          <w:trHeight w:val="24"/>
        </w:trPr>
        <w:tc>
          <w:tcPr>
            <w:tcW w:w="1276" w:type="dxa"/>
          </w:tcPr>
          <w:p w14:paraId="5E4B98D9" w14:textId="77777777" w:rsidR="006D7FDE" w:rsidRPr="003C2B3F" w:rsidRDefault="006D7FDE" w:rsidP="006D7FDE">
            <w:pPr>
              <w:pStyle w:val="Tabletext"/>
            </w:pPr>
          </w:p>
        </w:tc>
        <w:tc>
          <w:tcPr>
            <w:tcW w:w="2268" w:type="dxa"/>
          </w:tcPr>
          <w:p w14:paraId="1533B6E5" w14:textId="77777777" w:rsidR="006D7FDE" w:rsidRPr="003C2B3F" w:rsidRDefault="006D7FDE" w:rsidP="006D7FDE">
            <w:pPr>
              <w:pStyle w:val="Tabletext"/>
            </w:pPr>
          </w:p>
        </w:tc>
        <w:tc>
          <w:tcPr>
            <w:tcW w:w="4055" w:type="dxa"/>
          </w:tcPr>
          <w:p w14:paraId="7BFC1E8B" w14:textId="77777777" w:rsidR="006D7FDE" w:rsidRPr="003C2B3F" w:rsidRDefault="006D7FDE" w:rsidP="006D7FDE">
            <w:pPr>
              <w:pStyle w:val="Tabletext"/>
            </w:pPr>
          </w:p>
        </w:tc>
        <w:tc>
          <w:tcPr>
            <w:tcW w:w="1365" w:type="dxa"/>
          </w:tcPr>
          <w:p w14:paraId="122CB2E9" w14:textId="77777777" w:rsidR="006D7FDE" w:rsidRPr="003C2B3F" w:rsidRDefault="006D7FDE" w:rsidP="006D7FDE">
            <w:pPr>
              <w:pStyle w:val="Tabletext"/>
            </w:pPr>
          </w:p>
        </w:tc>
        <w:tc>
          <w:tcPr>
            <w:tcW w:w="2676" w:type="dxa"/>
          </w:tcPr>
          <w:p w14:paraId="57D84439" w14:textId="77777777" w:rsidR="006D7FDE" w:rsidRPr="003C2B3F" w:rsidRDefault="006D7FDE" w:rsidP="006D7FDE">
            <w:pPr>
              <w:pStyle w:val="Tabletext"/>
            </w:pPr>
          </w:p>
        </w:tc>
        <w:tc>
          <w:tcPr>
            <w:tcW w:w="2677" w:type="dxa"/>
          </w:tcPr>
          <w:p w14:paraId="1EBE25A9" w14:textId="77777777" w:rsidR="006D7FDE" w:rsidRPr="003C2B3F" w:rsidRDefault="006D7FDE" w:rsidP="006D7FDE">
            <w:pPr>
              <w:pStyle w:val="Tabletext"/>
            </w:pPr>
          </w:p>
        </w:tc>
      </w:tr>
      <w:tr w:rsidR="006D7FDE" w:rsidRPr="00916430" w14:paraId="53140B7F" w14:textId="77777777" w:rsidTr="001062C1">
        <w:trPr>
          <w:trHeight w:val="24"/>
        </w:trPr>
        <w:tc>
          <w:tcPr>
            <w:tcW w:w="1276" w:type="dxa"/>
          </w:tcPr>
          <w:p w14:paraId="3FCB91A9" w14:textId="77777777" w:rsidR="006D7FDE" w:rsidRPr="003C2B3F" w:rsidRDefault="006D7FDE" w:rsidP="006D7FDE">
            <w:pPr>
              <w:pStyle w:val="Tabletext"/>
            </w:pPr>
          </w:p>
        </w:tc>
        <w:tc>
          <w:tcPr>
            <w:tcW w:w="2268" w:type="dxa"/>
          </w:tcPr>
          <w:p w14:paraId="7F9FE9D1" w14:textId="77777777" w:rsidR="006D7FDE" w:rsidRPr="003C2B3F" w:rsidRDefault="006D7FDE" w:rsidP="006D7FDE">
            <w:pPr>
              <w:pStyle w:val="Tabletext"/>
            </w:pPr>
          </w:p>
        </w:tc>
        <w:tc>
          <w:tcPr>
            <w:tcW w:w="4055" w:type="dxa"/>
          </w:tcPr>
          <w:p w14:paraId="34D9E692" w14:textId="77777777" w:rsidR="006D7FDE" w:rsidRPr="003C2B3F" w:rsidRDefault="006D7FDE" w:rsidP="006D7FDE">
            <w:pPr>
              <w:pStyle w:val="Tabletext"/>
            </w:pPr>
          </w:p>
        </w:tc>
        <w:tc>
          <w:tcPr>
            <w:tcW w:w="1365" w:type="dxa"/>
          </w:tcPr>
          <w:p w14:paraId="266F3B65" w14:textId="77777777" w:rsidR="006D7FDE" w:rsidRPr="003C2B3F" w:rsidRDefault="006D7FDE" w:rsidP="006D7FDE">
            <w:pPr>
              <w:pStyle w:val="Tabletext"/>
            </w:pPr>
          </w:p>
        </w:tc>
        <w:tc>
          <w:tcPr>
            <w:tcW w:w="2676" w:type="dxa"/>
          </w:tcPr>
          <w:p w14:paraId="144648B1" w14:textId="77777777" w:rsidR="006D7FDE" w:rsidRPr="003C2B3F" w:rsidRDefault="006D7FDE" w:rsidP="006D7FDE">
            <w:pPr>
              <w:pStyle w:val="Tabletext"/>
            </w:pPr>
          </w:p>
        </w:tc>
        <w:tc>
          <w:tcPr>
            <w:tcW w:w="2677" w:type="dxa"/>
          </w:tcPr>
          <w:p w14:paraId="675F6E36" w14:textId="77777777" w:rsidR="006D7FDE" w:rsidRPr="003C2B3F" w:rsidRDefault="006D7FDE" w:rsidP="006D7FDE">
            <w:pPr>
              <w:pStyle w:val="Tabletext"/>
            </w:pPr>
          </w:p>
        </w:tc>
      </w:tr>
      <w:tr w:rsidR="006D7FDE" w:rsidRPr="00916430" w14:paraId="4085E71C" w14:textId="77777777" w:rsidTr="001062C1">
        <w:trPr>
          <w:trHeight w:val="24"/>
        </w:trPr>
        <w:tc>
          <w:tcPr>
            <w:tcW w:w="1276" w:type="dxa"/>
          </w:tcPr>
          <w:p w14:paraId="4309E6F8" w14:textId="77777777" w:rsidR="006D7FDE" w:rsidRPr="003C2B3F" w:rsidRDefault="006D7FDE" w:rsidP="006D7FDE">
            <w:pPr>
              <w:pStyle w:val="Tabletext"/>
            </w:pPr>
          </w:p>
        </w:tc>
        <w:tc>
          <w:tcPr>
            <w:tcW w:w="2268" w:type="dxa"/>
          </w:tcPr>
          <w:p w14:paraId="6DEE9E25" w14:textId="77777777" w:rsidR="006D7FDE" w:rsidRPr="003C2B3F" w:rsidRDefault="006D7FDE" w:rsidP="006D7FDE">
            <w:pPr>
              <w:pStyle w:val="Tabletext"/>
            </w:pPr>
          </w:p>
        </w:tc>
        <w:tc>
          <w:tcPr>
            <w:tcW w:w="4055" w:type="dxa"/>
          </w:tcPr>
          <w:p w14:paraId="7635DA6A" w14:textId="77777777" w:rsidR="006D7FDE" w:rsidRPr="003C2B3F" w:rsidRDefault="006D7FDE" w:rsidP="006D7FDE">
            <w:pPr>
              <w:pStyle w:val="Tabletext"/>
            </w:pPr>
          </w:p>
        </w:tc>
        <w:tc>
          <w:tcPr>
            <w:tcW w:w="1365" w:type="dxa"/>
          </w:tcPr>
          <w:p w14:paraId="0B0900C8" w14:textId="77777777" w:rsidR="006D7FDE" w:rsidRPr="003C2B3F" w:rsidRDefault="006D7FDE" w:rsidP="006D7FDE">
            <w:pPr>
              <w:pStyle w:val="Tabletext"/>
            </w:pPr>
          </w:p>
        </w:tc>
        <w:tc>
          <w:tcPr>
            <w:tcW w:w="2676" w:type="dxa"/>
          </w:tcPr>
          <w:p w14:paraId="736FBE43" w14:textId="77777777" w:rsidR="006D7FDE" w:rsidRPr="003C2B3F" w:rsidRDefault="006D7FDE" w:rsidP="006D7FDE">
            <w:pPr>
              <w:pStyle w:val="Tabletext"/>
            </w:pPr>
          </w:p>
        </w:tc>
        <w:tc>
          <w:tcPr>
            <w:tcW w:w="2677" w:type="dxa"/>
          </w:tcPr>
          <w:p w14:paraId="20E306BB" w14:textId="77777777" w:rsidR="006D7FDE" w:rsidRPr="003C2B3F" w:rsidRDefault="006D7FDE" w:rsidP="006D7FDE">
            <w:pPr>
              <w:pStyle w:val="Tabletext"/>
            </w:pPr>
          </w:p>
        </w:tc>
      </w:tr>
    </w:tbl>
    <w:p w14:paraId="7DCF3932" w14:textId="77777777" w:rsidR="006D7FDE" w:rsidRPr="002307A6" w:rsidRDefault="006D7FDE" w:rsidP="006D7FDE"/>
    <w:p w14:paraId="11D228CE" w14:textId="77777777" w:rsidR="006D7FDE" w:rsidRDefault="006D7FDE" w:rsidP="006D7FDE">
      <w:pPr>
        <w:rPr>
          <w:rStyle w:val="Strong"/>
        </w:rPr>
        <w:sectPr w:rsidR="006D7FDE" w:rsidSect="00F91345">
          <w:headerReference w:type="even" r:id="rId24"/>
          <w:headerReference w:type="default" r:id="rId25"/>
          <w:footerReference w:type="default" r:id="rId26"/>
          <w:headerReference w:type="first" r:id="rId27"/>
          <w:pgSz w:w="16838" w:h="11906" w:orient="landscape" w:code="9"/>
          <w:pgMar w:top="1247" w:right="1247" w:bottom="1247" w:left="1247" w:header="709" w:footer="709" w:gutter="0"/>
          <w:cols w:space="708"/>
          <w:docGrid w:linePitch="360"/>
        </w:sectPr>
      </w:pPr>
    </w:p>
    <w:p w14:paraId="46742134" w14:textId="77777777" w:rsidR="006D7FDE" w:rsidRPr="00F91345" w:rsidRDefault="006D7FDE" w:rsidP="00F91345">
      <w:pPr>
        <w:pStyle w:val="unHeading3"/>
        <w:rPr>
          <w:rStyle w:val="Strong"/>
          <w:b/>
          <w:bCs w:val="0"/>
        </w:rPr>
      </w:pPr>
      <w:r w:rsidRPr="00F91345">
        <w:rPr>
          <w:rStyle w:val="Strong"/>
          <w:b/>
          <w:bCs w:val="0"/>
        </w:rPr>
        <w:t>Form A21 – HOTC audit</w:t>
      </w:r>
      <w:bookmarkEnd w:id="882"/>
      <w:r w:rsidRPr="00F91345">
        <w:rPr>
          <w:rStyle w:val="Strong"/>
          <w:b/>
          <w:bCs w:val="0"/>
        </w:rPr>
        <w:t xml:space="preserve"> report</w:t>
      </w:r>
    </w:p>
    <w:p w14:paraId="702AB4D5" w14:textId="77777777" w:rsidR="006D7FDE" w:rsidRPr="003C2B3F" w:rsidRDefault="006D7FDE" w:rsidP="006D7FDE">
      <w:pPr>
        <w:rPr>
          <w:rStyle w:val="bold"/>
        </w:rPr>
      </w:pPr>
      <w:r w:rsidRPr="003C2B3F">
        <w:rPr>
          <w:rStyle w:val="bold"/>
        </w:rPr>
        <w:t>Details</w:t>
      </w:r>
    </w:p>
    <w:p w14:paraId="316853A1" w14:textId="77777777" w:rsidR="006D7FDE" w:rsidRDefault="006D7FDE" w:rsidP="006D7FDE">
      <w:r>
        <w:t xml:space="preserve">Date of audit: </w:t>
      </w:r>
    </w:p>
    <w:p w14:paraId="0A5D11E5" w14:textId="77777777" w:rsidR="006D7FDE" w:rsidRPr="003C2B3F" w:rsidRDefault="006D7FDE" w:rsidP="006D7FDE">
      <w:r>
        <w:t>Audit period - From:</w:t>
      </w:r>
      <w:r>
        <w:tab/>
      </w:r>
      <w:r>
        <w:tab/>
      </w:r>
      <w:r>
        <w:tab/>
        <w:t>To:</w:t>
      </w:r>
    </w:p>
    <w:p w14:paraId="2F843FD4" w14:textId="77777777" w:rsidR="006D7FDE" w:rsidRPr="003C2B3F" w:rsidRDefault="006D7FDE" w:rsidP="006D7FDE">
      <w:r>
        <w:t>Conducted by</w:t>
      </w:r>
      <w:r w:rsidRPr="003C2B3F">
        <w:t>:</w:t>
      </w:r>
    </w:p>
    <w:tbl>
      <w:tblPr>
        <w:tblStyle w:val="SD-MOStable"/>
        <w:tblW w:w="9356" w:type="dxa"/>
        <w:tblInd w:w="-5" w:type="dxa"/>
        <w:tblLook w:val="0620" w:firstRow="1" w:lastRow="0" w:firstColumn="0" w:lastColumn="0" w:noHBand="1" w:noVBand="1"/>
      </w:tblPr>
      <w:tblGrid>
        <w:gridCol w:w="3212"/>
        <w:gridCol w:w="4726"/>
        <w:gridCol w:w="1418"/>
      </w:tblGrid>
      <w:tr w:rsidR="006D7FDE" w14:paraId="6C7DBD8F" w14:textId="77777777" w:rsidTr="001062C1">
        <w:trPr>
          <w:cnfStyle w:val="100000000000" w:firstRow="1" w:lastRow="0" w:firstColumn="0" w:lastColumn="0" w:oddVBand="0" w:evenVBand="0" w:oddHBand="0" w:evenHBand="0" w:firstRowFirstColumn="0" w:firstRowLastColumn="0" w:lastRowFirstColumn="0" w:lastRowLastColumn="0"/>
        </w:trPr>
        <w:tc>
          <w:tcPr>
            <w:tcW w:w="3212" w:type="dxa"/>
          </w:tcPr>
          <w:p w14:paraId="7F918659" w14:textId="77777777" w:rsidR="006D7FDE" w:rsidRPr="006D7FDE" w:rsidRDefault="006D7FDE" w:rsidP="006D7FDE">
            <w:r w:rsidRPr="00DB6B68">
              <w:t>Item</w:t>
            </w:r>
          </w:p>
        </w:tc>
        <w:tc>
          <w:tcPr>
            <w:tcW w:w="4726" w:type="dxa"/>
          </w:tcPr>
          <w:p w14:paraId="0CDBF879" w14:textId="77777777" w:rsidR="006D7FDE" w:rsidRPr="006D7FDE" w:rsidRDefault="006D7FDE" w:rsidP="006D7FDE">
            <w:r w:rsidRPr="00DB6B68">
              <w:t>Comments</w:t>
            </w:r>
          </w:p>
        </w:tc>
        <w:tc>
          <w:tcPr>
            <w:tcW w:w="1418" w:type="dxa"/>
          </w:tcPr>
          <w:p w14:paraId="6DD80269" w14:textId="77777777" w:rsidR="006D7FDE" w:rsidRPr="006D7FDE" w:rsidRDefault="006D7FDE" w:rsidP="006D7FDE">
            <w:r w:rsidRPr="00DB6B68">
              <w:t>Compliant</w:t>
            </w:r>
          </w:p>
          <w:p w14:paraId="12E168CA" w14:textId="77777777" w:rsidR="006D7FDE" w:rsidRPr="006D7FDE" w:rsidRDefault="006D7FDE" w:rsidP="006D7FDE">
            <w:r>
              <w:t>Yes / No</w:t>
            </w:r>
          </w:p>
        </w:tc>
      </w:tr>
      <w:tr w:rsidR="006D7FDE" w14:paraId="2DFF15DB" w14:textId="77777777" w:rsidTr="001062C1">
        <w:tc>
          <w:tcPr>
            <w:tcW w:w="3212" w:type="dxa"/>
          </w:tcPr>
          <w:p w14:paraId="2EDE0F49" w14:textId="77777777" w:rsidR="006D7FDE" w:rsidRPr="006D7FDE" w:rsidRDefault="006D7FDE" w:rsidP="006D7FDE">
            <w:r w:rsidRPr="00DB6B68">
              <w:t>Legislative compliance</w:t>
            </w:r>
          </w:p>
        </w:tc>
        <w:tc>
          <w:tcPr>
            <w:tcW w:w="4726" w:type="dxa"/>
          </w:tcPr>
          <w:p w14:paraId="17FD3292" w14:textId="77777777" w:rsidR="006D7FDE" w:rsidRPr="00DB6B68" w:rsidRDefault="006D7FDE" w:rsidP="006D7FDE"/>
        </w:tc>
        <w:tc>
          <w:tcPr>
            <w:tcW w:w="1418" w:type="dxa"/>
          </w:tcPr>
          <w:p w14:paraId="6789D6B7" w14:textId="77777777" w:rsidR="006D7FDE" w:rsidRPr="00DB6B68" w:rsidRDefault="006D7FDE" w:rsidP="006D7FDE"/>
        </w:tc>
      </w:tr>
      <w:tr w:rsidR="006D7FDE" w14:paraId="3A88AFFD" w14:textId="77777777" w:rsidTr="001062C1">
        <w:tc>
          <w:tcPr>
            <w:tcW w:w="3212" w:type="dxa"/>
          </w:tcPr>
          <w:p w14:paraId="2DF63133" w14:textId="77777777" w:rsidR="006D7FDE" w:rsidRPr="006D7FDE" w:rsidRDefault="006D7FDE" w:rsidP="006D7FDE">
            <w:r w:rsidRPr="00DB6B68">
              <w:t>Exposition/operations manual compliance</w:t>
            </w:r>
          </w:p>
        </w:tc>
        <w:tc>
          <w:tcPr>
            <w:tcW w:w="4726" w:type="dxa"/>
          </w:tcPr>
          <w:p w14:paraId="58CA45AC" w14:textId="77777777" w:rsidR="006D7FDE" w:rsidRPr="00DB6B68" w:rsidRDefault="006D7FDE" w:rsidP="006D7FDE"/>
        </w:tc>
        <w:tc>
          <w:tcPr>
            <w:tcW w:w="1418" w:type="dxa"/>
          </w:tcPr>
          <w:p w14:paraId="62DFB0A6" w14:textId="77777777" w:rsidR="006D7FDE" w:rsidRPr="00DB6B68" w:rsidRDefault="006D7FDE" w:rsidP="006D7FDE"/>
        </w:tc>
      </w:tr>
      <w:tr w:rsidR="006D7FDE" w14:paraId="3A7DB8D6" w14:textId="77777777" w:rsidTr="001062C1">
        <w:tc>
          <w:tcPr>
            <w:tcW w:w="3212" w:type="dxa"/>
          </w:tcPr>
          <w:p w14:paraId="28D45507" w14:textId="77777777" w:rsidR="006D7FDE" w:rsidRPr="006D7FDE" w:rsidRDefault="006D7FDE" w:rsidP="006D7FDE">
            <w:r w:rsidRPr="00DB6B68">
              <w:t>Pilot training and checking records</w:t>
            </w:r>
          </w:p>
        </w:tc>
        <w:tc>
          <w:tcPr>
            <w:tcW w:w="4726" w:type="dxa"/>
          </w:tcPr>
          <w:p w14:paraId="74CEB865" w14:textId="77777777" w:rsidR="006D7FDE" w:rsidRPr="00DB6B68" w:rsidRDefault="006D7FDE" w:rsidP="006D7FDE"/>
        </w:tc>
        <w:tc>
          <w:tcPr>
            <w:tcW w:w="1418" w:type="dxa"/>
          </w:tcPr>
          <w:p w14:paraId="3984E624" w14:textId="77777777" w:rsidR="006D7FDE" w:rsidRPr="00DB6B68" w:rsidRDefault="006D7FDE" w:rsidP="006D7FDE"/>
        </w:tc>
      </w:tr>
    </w:tbl>
    <w:p w14:paraId="0428C7B5" w14:textId="77777777" w:rsidR="006D7FDE" w:rsidRDefault="006D7FDE" w:rsidP="006D7FDE"/>
    <w:tbl>
      <w:tblPr>
        <w:tblStyle w:val="SD-MOStable"/>
        <w:tblW w:w="9356" w:type="dxa"/>
        <w:tblInd w:w="-5" w:type="dxa"/>
        <w:tblLook w:val="0620" w:firstRow="1" w:lastRow="0" w:firstColumn="0" w:lastColumn="0" w:noHBand="1" w:noVBand="1"/>
      </w:tblPr>
      <w:tblGrid>
        <w:gridCol w:w="3212"/>
        <w:gridCol w:w="4726"/>
        <w:gridCol w:w="1418"/>
      </w:tblGrid>
      <w:tr w:rsidR="006D7FDE" w14:paraId="78F8D1CC" w14:textId="77777777" w:rsidTr="001062C1">
        <w:trPr>
          <w:cnfStyle w:val="100000000000" w:firstRow="1" w:lastRow="0" w:firstColumn="0" w:lastColumn="0" w:oddVBand="0" w:evenVBand="0" w:oddHBand="0" w:evenHBand="0" w:firstRowFirstColumn="0" w:firstRowLastColumn="0" w:lastRowFirstColumn="0" w:lastRowLastColumn="0"/>
        </w:trPr>
        <w:tc>
          <w:tcPr>
            <w:tcW w:w="3212" w:type="dxa"/>
          </w:tcPr>
          <w:p w14:paraId="2B8215B0" w14:textId="77777777" w:rsidR="006D7FDE" w:rsidRPr="006D7FDE" w:rsidRDefault="006D7FDE" w:rsidP="006D7FDE">
            <w:r w:rsidRPr="00DB6B68">
              <w:t>Part 142 operator</w:t>
            </w:r>
          </w:p>
        </w:tc>
        <w:tc>
          <w:tcPr>
            <w:tcW w:w="4726" w:type="dxa"/>
          </w:tcPr>
          <w:p w14:paraId="3886DDD9" w14:textId="77777777" w:rsidR="006D7FDE" w:rsidRPr="006D7FDE" w:rsidRDefault="006D7FDE" w:rsidP="006D7FDE">
            <w:r w:rsidRPr="00DB6B68">
              <w:t>Operator name</w:t>
            </w:r>
          </w:p>
        </w:tc>
        <w:tc>
          <w:tcPr>
            <w:tcW w:w="1418" w:type="dxa"/>
          </w:tcPr>
          <w:p w14:paraId="28F9B0AA" w14:textId="77777777" w:rsidR="006D7FDE" w:rsidRPr="006D7FDE" w:rsidRDefault="006D7FDE" w:rsidP="006D7FDE">
            <w:r w:rsidRPr="00DB6B68">
              <w:t xml:space="preserve">Compliant </w:t>
            </w:r>
          </w:p>
          <w:p w14:paraId="0DFB33A4" w14:textId="77777777" w:rsidR="006D7FDE" w:rsidRPr="006D7FDE" w:rsidRDefault="006D7FDE" w:rsidP="006D7FDE">
            <w:r>
              <w:t>Yes / No</w:t>
            </w:r>
          </w:p>
        </w:tc>
      </w:tr>
      <w:tr w:rsidR="006D7FDE" w14:paraId="62891A72" w14:textId="77777777" w:rsidTr="001062C1">
        <w:tc>
          <w:tcPr>
            <w:tcW w:w="3212" w:type="dxa"/>
          </w:tcPr>
          <w:p w14:paraId="7C957A4A" w14:textId="77777777" w:rsidR="006D7FDE" w:rsidRPr="006D7FDE" w:rsidRDefault="006D7FDE" w:rsidP="006D7FDE">
            <w:r w:rsidRPr="00DB6B68">
              <w:t>Personnel Part 61 authorisations</w:t>
            </w:r>
          </w:p>
        </w:tc>
        <w:tc>
          <w:tcPr>
            <w:tcW w:w="4726" w:type="dxa"/>
          </w:tcPr>
          <w:p w14:paraId="0D815A67" w14:textId="77777777" w:rsidR="006D7FDE" w:rsidRPr="00DB6B68" w:rsidRDefault="006D7FDE" w:rsidP="006D7FDE"/>
        </w:tc>
        <w:tc>
          <w:tcPr>
            <w:tcW w:w="1418" w:type="dxa"/>
          </w:tcPr>
          <w:p w14:paraId="3675DC16" w14:textId="77777777" w:rsidR="006D7FDE" w:rsidRPr="00DB6B68" w:rsidRDefault="006D7FDE" w:rsidP="006D7FDE"/>
        </w:tc>
      </w:tr>
      <w:tr w:rsidR="006D7FDE" w14:paraId="4FC95007" w14:textId="77777777" w:rsidTr="001062C1">
        <w:tc>
          <w:tcPr>
            <w:tcW w:w="3212" w:type="dxa"/>
          </w:tcPr>
          <w:p w14:paraId="40C87B2E" w14:textId="77777777" w:rsidR="006D7FDE" w:rsidRPr="006D7FDE" w:rsidRDefault="006D7FDE" w:rsidP="006D7FDE">
            <w:r w:rsidRPr="00DB6B68">
              <w:t>Exposition/operations manual receipt</w:t>
            </w:r>
          </w:p>
        </w:tc>
        <w:tc>
          <w:tcPr>
            <w:tcW w:w="4726" w:type="dxa"/>
          </w:tcPr>
          <w:p w14:paraId="662A5F89" w14:textId="77777777" w:rsidR="006D7FDE" w:rsidRPr="00DB6B68" w:rsidRDefault="006D7FDE" w:rsidP="006D7FDE"/>
        </w:tc>
        <w:tc>
          <w:tcPr>
            <w:tcW w:w="1418" w:type="dxa"/>
          </w:tcPr>
          <w:p w14:paraId="02A00415" w14:textId="77777777" w:rsidR="006D7FDE" w:rsidRPr="00DB6B68" w:rsidRDefault="006D7FDE" w:rsidP="006D7FDE"/>
        </w:tc>
      </w:tr>
      <w:tr w:rsidR="006D7FDE" w14:paraId="3B86CA83" w14:textId="77777777" w:rsidTr="001062C1">
        <w:tc>
          <w:tcPr>
            <w:tcW w:w="3212" w:type="dxa"/>
          </w:tcPr>
          <w:p w14:paraId="790FF170" w14:textId="77777777" w:rsidR="006D7FDE" w:rsidRPr="006D7FDE" w:rsidRDefault="006D7FDE" w:rsidP="006D7FDE">
            <w:r w:rsidRPr="00DB6B68">
              <w:t>What, if any, improvements can be made?</w:t>
            </w:r>
          </w:p>
        </w:tc>
        <w:tc>
          <w:tcPr>
            <w:tcW w:w="4726" w:type="dxa"/>
          </w:tcPr>
          <w:p w14:paraId="73AE3ECF" w14:textId="77777777" w:rsidR="006D7FDE" w:rsidRPr="00DB6B68" w:rsidRDefault="006D7FDE" w:rsidP="006D7FDE"/>
        </w:tc>
        <w:tc>
          <w:tcPr>
            <w:tcW w:w="1418" w:type="dxa"/>
          </w:tcPr>
          <w:p w14:paraId="7EAC8567" w14:textId="77777777" w:rsidR="006D7FDE" w:rsidRPr="00DB6B68" w:rsidRDefault="006D7FDE" w:rsidP="006D7FDE"/>
        </w:tc>
      </w:tr>
    </w:tbl>
    <w:p w14:paraId="3D13D470" w14:textId="77777777" w:rsidR="006D7FDE" w:rsidRPr="00DB6B68" w:rsidRDefault="006D7FDE" w:rsidP="006D7FDE">
      <w:pPr>
        <w:pStyle w:val="normalafterlisttable"/>
        <w:rPr>
          <w:rStyle w:val="bold"/>
        </w:rPr>
      </w:pPr>
      <w:r w:rsidRPr="00DB6B68">
        <w:rPr>
          <w:rStyle w:val="bold"/>
        </w:rPr>
        <w:t>HOFO acknowledgement</w:t>
      </w:r>
    </w:p>
    <w:p w14:paraId="3CC9A627" w14:textId="77777777" w:rsidR="006D7FDE" w:rsidRPr="00CC5866" w:rsidRDefault="006D7FDE" w:rsidP="006D7FDE">
      <w:pPr>
        <w:pStyle w:val="Tabletext"/>
        <w:rPr>
          <w:rStyle w:val="bold"/>
        </w:rPr>
      </w:pPr>
      <w:r w:rsidRPr="00CC5866">
        <w:rPr>
          <w:rStyle w:val="bold"/>
        </w:rPr>
        <w:t>Action (select all that apply)</w:t>
      </w:r>
    </w:p>
    <w:p w14:paraId="1EF7FB5D" w14:textId="77777777" w:rsidR="006D7FDE" w:rsidRPr="003C2B3F" w:rsidRDefault="00000000" w:rsidP="006D7FDE">
      <w:sdt>
        <w:sdtPr>
          <w:id w:val="974948977"/>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916430">
        <w:t xml:space="preserve"> No further action</w:t>
      </w:r>
      <w:r w:rsidR="006D7FDE">
        <w:t xml:space="preserve">  </w:t>
      </w:r>
    </w:p>
    <w:p w14:paraId="2A72E66B" w14:textId="77777777" w:rsidR="006D7FDE" w:rsidRPr="003C2B3F" w:rsidRDefault="00000000" w:rsidP="006D7FDE">
      <w:sdt>
        <w:sdtPr>
          <w:id w:val="1378204743"/>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916430">
        <w:t xml:space="preserve"> Discussed with CEO</w:t>
      </w:r>
      <w:r w:rsidR="006D7FDE">
        <w:t xml:space="preserve"> </w:t>
      </w:r>
      <w:r w:rsidR="006D7FDE" w:rsidRPr="00916430">
        <w:t xml:space="preserve"> </w:t>
      </w:r>
    </w:p>
    <w:p w14:paraId="14FE633A" w14:textId="77777777" w:rsidR="006D7FDE" w:rsidRPr="003C2B3F" w:rsidRDefault="006D7FDE" w:rsidP="006D7FDE">
      <w:pPr>
        <w:pStyle w:val="normalafterlisttable"/>
      </w:pPr>
      <w:r w:rsidRPr="00916430">
        <w:t>HOFO signature:</w:t>
      </w:r>
      <w:r>
        <w:t xml:space="preserve"> </w:t>
      </w:r>
      <w:r>
        <w:tab/>
      </w:r>
      <w:r>
        <w:tab/>
      </w:r>
      <w:r>
        <w:tab/>
      </w:r>
      <w:r>
        <w:tab/>
      </w:r>
      <w:r w:rsidRPr="00916430">
        <w:t>Date:</w:t>
      </w:r>
      <w:r>
        <w:t xml:space="preserve"> </w:t>
      </w:r>
    </w:p>
    <w:p w14:paraId="7E315F10" w14:textId="77777777" w:rsidR="006D7FDE" w:rsidRPr="00916430" w:rsidRDefault="006D7FDE" w:rsidP="006D7FDE">
      <w:r w:rsidRPr="00916430">
        <w:br w:type="page"/>
      </w:r>
    </w:p>
    <w:p w14:paraId="4718F574" w14:textId="77777777" w:rsidR="006D7FDE" w:rsidRPr="00F91345" w:rsidRDefault="006D7FDE" w:rsidP="00F91345">
      <w:pPr>
        <w:pStyle w:val="unHeading3"/>
        <w:rPr>
          <w:rStyle w:val="Strong"/>
          <w:b/>
          <w:bCs w:val="0"/>
        </w:rPr>
      </w:pPr>
      <w:bookmarkStart w:id="890" w:name="_Toc139028102"/>
      <w:bookmarkStart w:id="891" w:name="_Toc131591617"/>
      <w:r w:rsidRPr="00F91345">
        <w:rPr>
          <w:rStyle w:val="Strong"/>
          <w:rFonts w:hint="eastAsia"/>
          <w:b/>
          <w:bCs w:val="0"/>
        </w:rPr>
        <w:t xml:space="preserve">Form AC/MT1 </w:t>
      </w:r>
      <w:r w:rsidRPr="00F91345">
        <w:rPr>
          <w:rStyle w:val="Strong"/>
          <w:b/>
          <w:bCs w:val="0"/>
        </w:rPr>
        <w:t>–</w:t>
      </w:r>
      <w:r w:rsidRPr="00F91345">
        <w:rPr>
          <w:rStyle w:val="Strong"/>
          <w:rFonts w:hint="eastAsia"/>
          <w:b/>
          <w:bCs w:val="0"/>
        </w:rPr>
        <w:t xml:space="preserve"> ACM/MTS trainer training re</w:t>
      </w:r>
      <w:r w:rsidRPr="00F91345">
        <w:rPr>
          <w:rStyle w:val="Strong"/>
          <w:b/>
          <w:bCs w:val="0"/>
        </w:rPr>
        <w:t>cord</w:t>
      </w:r>
    </w:p>
    <w:p w14:paraId="238D3ABC" w14:textId="77777777" w:rsidR="006D7FDE" w:rsidRPr="003C2B3F" w:rsidRDefault="006D7FDE" w:rsidP="006D7FDE">
      <w:pPr>
        <w:rPr>
          <w:rStyle w:val="bold"/>
        </w:rPr>
      </w:pPr>
      <w:r w:rsidRPr="003C2B3F">
        <w:rPr>
          <w:rStyle w:val="bold"/>
        </w:rPr>
        <w:t>Details</w:t>
      </w:r>
    </w:p>
    <w:p w14:paraId="7C12FEBB" w14:textId="77777777" w:rsidR="006D7FDE" w:rsidRDefault="006D7FDE" w:rsidP="006D7FDE">
      <w:r>
        <w:t xml:space="preserve">Candidate </w:t>
      </w:r>
      <w:r w:rsidRPr="003C2B3F">
        <w:t>name:</w:t>
      </w:r>
      <w:r w:rsidRPr="003C2B3F">
        <w:tab/>
      </w:r>
      <w:r>
        <w:tab/>
      </w:r>
      <w:r>
        <w:tab/>
      </w:r>
      <w:r>
        <w:tab/>
        <w:t>ARN:</w:t>
      </w:r>
    </w:p>
    <w:p w14:paraId="7FC35439" w14:textId="77777777" w:rsidR="006D7FDE" w:rsidRPr="003C2B3F" w:rsidRDefault="006D7FDE" w:rsidP="006D7FDE">
      <w:r>
        <w:t>Trainer name:</w:t>
      </w:r>
      <w:r>
        <w:tab/>
      </w:r>
      <w:r>
        <w:tab/>
      </w:r>
      <w:r>
        <w:tab/>
      </w:r>
      <w:r>
        <w:tab/>
      </w:r>
      <w:r>
        <w:tab/>
      </w:r>
      <w:r w:rsidRPr="003C2B3F">
        <w:t xml:space="preserve">Date of </w:t>
      </w:r>
      <w:r>
        <w:t>completion</w:t>
      </w:r>
      <w:r w:rsidRPr="003C2B3F">
        <w:t>:</w:t>
      </w:r>
      <w:r>
        <w:t xml:space="preserve"> </w:t>
      </w:r>
    </w:p>
    <w:tbl>
      <w:tblPr>
        <w:tblStyle w:val="SD-MOStable"/>
        <w:tblW w:w="9493" w:type="dxa"/>
        <w:tblLayout w:type="fixed"/>
        <w:tblLook w:val="0620" w:firstRow="1" w:lastRow="0" w:firstColumn="0" w:lastColumn="0" w:noHBand="1" w:noVBand="1"/>
        <w:tblCaption w:val="4B5 Instructor Induction Training – Course IT1"/>
        <w:tblDescription w:val="4B5 Instructor Induction Training – Course IT1"/>
      </w:tblPr>
      <w:tblGrid>
        <w:gridCol w:w="1841"/>
        <w:gridCol w:w="3032"/>
        <w:gridCol w:w="3344"/>
        <w:gridCol w:w="1276"/>
      </w:tblGrid>
      <w:tr w:rsidR="006D7FDE" w:rsidRPr="00DB6B68" w14:paraId="48EE86E0" w14:textId="77777777" w:rsidTr="001062C1">
        <w:trPr>
          <w:cnfStyle w:val="100000000000" w:firstRow="1" w:lastRow="0" w:firstColumn="0" w:lastColumn="0" w:oddVBand="0" w:evenVBand="0" w:oddHBand="0" w:evenHBand="0" w:firstRowFirstColumn="0" w:firstRowLastColumn="0" w:lastRowFirstColumn="0" w:lastRowLastColumn="0"/>
          <w:trHeight w:val="25"/>
          <w:tblHeader/>
        </w:trPr>
        <w:tc>
          <w:tcPr>
            <w:tcW w:w="1841" w:type="dxa"/>
            <w:tcBorders>
              <w:bottom w:val="single" w:sz="4" w:space="0" w:color="0080A2"/>
            </w:tcBorders>
          </w:tcPr>
          <w:p w14:paraId="03831E80" w14:textId="77777777" w:rsidR="006D7FDE" w:rsidRPr="006D7FDE" w:rsidRDefault="006D7FDE" w:rsidP="006D7FDE">
            <w:r w:rsidRPr="00DB6B68">
              <w:t>Topic</w:t>
            </w:r>
          </w:p>
        </w:tc>
        <w:tc>
          <w:tcPr>
            <w:tcW w:w="3032" w:type="dxa"/>
          </w:tcPr>
          <w:p w14:paraId="5835B77E" w14:textId="77777777" w:rsidR="006D7FDE" w:rsidRPr="006D7FDE" w:rsidRDefault="006D7FDE" w:rsidP="006D7FDE">
            <w:r w:rsidRPr="00DB6B68">
              <w:t>Item</w:t>
            </w:r>
          </w:p>
        </w:tc>
        <w:tc>
          <w:tcPr>
            <w:tcW w:w="3344" w:type="dxa"/>
          </w:tcPr>
          <w:p w14:paraId="1FCD2FF2" w14:textId="77777777" w:rsidR="006D7FDE" w:rsidRPr="006D7FDE" w:rsidRDefault="006D7FDE" w:rsidP="006D7FDE">
            <w:r w:rsidRPr="00DB6B68">
              <w:t>Comments</w:t>
            </w:r>
          </w:p>
        </w:tc>
        <w:tc>
          <w:tcPr>
            <w:tcW w:w="1276" w:type="dxa"/>
          </w:tcPr>
          <w:p w14:paraId="1DB52238" w14:textId="77777777" w:rsidR="006D7FDE" w:rsidRPr="006D7FDE" w:rsidRDefault="006D7FDE" w:rsidP="006D7FDE">
            <w:r w:rsidRPr="00DB6B68">
              <w:t>Complete</w:t>
            </w:r>
            <w:r w:rsidRPr="00DB6B68">
              <w:br/>
            </w:r>
            <w:r w:rsidRPr="006D7FDE">
              <w:t>Yes / No</w:t>
            </w:r>
          </w:p>
        </w:tc>
      </w:tr>
      <w:tr w:rsidR="006D7FDE" w:rsidRPr="00916430" w14:paraId="281F756D" w14:textId="77777777" w:rsidTr="001062C1">
        <w:trPr>
          <w:trHeight w:val="302"/>
        </w:trPr>
        <w:tc>
          <w:tcPr>
            <w:tcW w:w="1841" w:type="dxa"/>
            <w:tcBorders>
              <w:bottom w:val="nil"/>
            </w:tcBorders>
          </w:tcPr>
          <w:p w14:paraId="01B912A0" w14:textId="77777777" w:rsidR="006D7FDE" w:rsidRPr="006D7FDE" w:rsidRDefault="006D7FDE" w:rsidP="006D7FDE">
            <w:pPr>
              <w:pStyle w:val="Tabletext"/>
              <w:rPr>
                <w:rStyle w:val="bold"/>
              </w:rPr>
            </w:pPr>
            <w:r w:rsidRPr="00DB6B68">
              <w:rPr>
                <w:rStyle w:val="bold"/>
              </w:rPr>
              <w:t>Principles and methods of instruction</w:t>
            </w:r>
          </w:p>
        </w:tc>
        <w:tc>
          <w:tcPr>
            <w:tcW w:w="3032" w:type="dxa"/>
          </w:tcPr>
          <w:p w14:paraId="340C3009" w14:textId="77777777" w:rsidR="006D7FDE" w:rsidRPr="006D7FDE" w:rsidRDefault="006D7FDE" w:rsidP="006D7FDE">
            <w:pPr>
              <w:pStyle w:val="Tabletext"/>
            </w:pPr>
            <w:r w:rsidRPr="00916430">
              <w:t>Effective communication techniques</w:t>
            </w:r>
          </w:p>
        </w:tc>
        <w:tc>
          <w:tcPr>
            <w:tcW w:w="3344" w:type="dxa"/>
          </w:tcPr>
          <w:p w14:paraId="529B8DAE" w14:textId="77777777" w:rsidR="006D7FDE" w:rsidRPr="00916430" w:rsidRDefault="006D7FDE" w:rsidP="006D7FDE">
            <w:pPr>
              <w:pStyle w:val="Tabletext"/>
            </w:pPr>
          </w:p>
        </w:tc>
        <w:tc>
          <w:tcPr>
            <w:tcW w:w="1276" w:type="dxa"/>
          </w:tcPr>
          <w:p w14:paraId="349736D6" w14:textId="77777777" w:rsidR="006D7FDE" w:rsidRPr="00916430" w:rsidRDefault="006D7FDE" w:rsidP="006D7FDE">
            <w:pPr>
              <w:pStyle w:val="Tabletext"/>
            </w:pPr>
          </w:p>
        </w:tc>
      </w:tr>
      <w:tr w:rsidR="006D7FDE" w:rsidRPr="00916430" w14:paraId="7069721C" w14:textId="77777777" w:rsidTr="001062C1">
        <w:trPr>
          <w:trHeight w:val="20"/>
        </w:trPr>
        <w:tc>
          <w:tcPr>
            <w:tcW w:w="1841" w:type="dxa"/>
            <w:tcBorders>
              <w:top w:val="nil"/>
              <w:bottom w:val="nil"/>
            </w:tcBorders>
          </w:tcPr>
          <w:p w14:paraId="59E8AD97" w14:textId="77777777" w:rsidR="006D7FDE" w:rsidRPr="00916430" w:rsidRDefault="006D7FDE" w:rsidP="006D7FDE">
            <w:pPr>
              <w:pStyle w:val="Tabletext"/>
            </w:pPr>
          </w:p>
        </w:tc>
        <w:tc>
          <w:tcPr>
            <w:tcW w:w="3032" w:type="dxa"/>
          </w:tcPr>
          <w:p w14:paraId="4E584F46" w14:textId="77777777" w:rsidR="006D7FDE" w:rsidRPr="006D7FDE" w:rsidRDefault="006D7FDE" w:rsidP="006D7FDE">
            <w:pPr>
              <w:pStyle w:val="Tabletext"/>
            </w:pPr>
            <w:r w:rsidRPr="00916430">
              <w:t>Training session planning</w:t>
            </w:r>
          </w:p>
        </w:tc>
        <w:tc>
          <w:tcPr>
            <w:tcW w:w="3344" w:type="dxa"/>
          </w:tcPr>
          <w:p w14:paraId="2CE60CF8" w14:textId="77777777" w:rsidR="006D7FDE" w:rsidRPr="00916430" w:rsidRDefault="006D7FDE" w:rsidP="006D7FDE">
            <w:pPr>
              <w:pStyle w:val="Tabletext"/>
            </w:pPr>
          </w:p>
        </w:tc>
        <w:tc>
          <w:tcPr>
            <w:tcW w:w="1276" w:type="dxa"/>
          </w:tcPr>
          <w:p w14:paraId="108C4616" w14:textId="77777777" w:rsidR="006D7FDE" w:rsidRPr="00916430" w:rsidRDefault="006D7FDE" w:rsidP="006D7FDE">
            <w:pPr>
              <w:pStyle w:val="Tabletext"/>
            </w:pPr>
          </w:p>
        </w:tc>
      </w:tr>
      <w:tr w:rsidR="006D7FDE" w:rsidRPr="00916430" w14:paraId="43AEA14C" w14:textId="77777777" w:rsidTr="001062C1">
        <w:trPr>
          <w:trHeight w:val="20"/>
        </w:trPr>
        <w:tc>
          <w:tcPr>
            <w:tcW w:w="1841" w:type="dxa"/>
            <w:tcBorders>
              <w:top w:val="nil"/>
              <w:bottom w:val="nil"/>
            </w:tcBorders>
          </w:tcPr>
          <w:p w14:paraId="184B9E40" w14:textId="77777777" w:rsidR="006D7FDE" w:rsidRPr="00916430" w:rsidRDefault="006D7FDE" w:rsidP="006D7FDE">
            <w:pPr>
              <w:pStyle w:val="Tabletext"/>
            </w:pPr>
          </w:p>
        </w:tc>
        <w:tc>
          <w:tcPr>
            <w:tcW w:w="3032" w:type="dxa"/>
          </w:tcPr>
          <w:p w14:paraId="2802BD51" w14:textId="77777777" w:rsidR="006D7FDE" w:rsidRPr="006D7FDE" w:rsidRDefault="006D7FDE" w:rsidP="006D7FDE">
            <w:pPr>
              <w:pStyle w:val="Tabletext"/>
            </w:pPr>
            <w:r w:rsidRPr="00916430">
              <w:t>Evaluating progress</w:t>
            </w:r>
          </w:p>
        </w:tc>
        <w:tc>
          <w:tcPr>
            <w:tcW w:w="3344" w:type="dxa"/>
          </w:tcPr>
          <w:p w14:paraId="0C258B85" w14:textId="77777777" w:rsidR="006D7FDE" w:rsidRPr="00916430" w:rsidRDefault="006D7FDE" w:rsidP="006D7FDE">
            <w:pPr>
              <w:pStyle w:val="Tabletext"/>
            </w:pPr>
          </w:p>
        </w:tc>
        <w:tc>
          <w:tcPr>
            <w:tcW w:w="1276" w:type="dxa"/>
          </w:tcPr>
          <w:p w14:paraId="17661E8C" w14:textId="77777777" w:rsidR="006D7FDE" w:rsidRPr="00916430" w:rsidRDefault="006D7FDE" w:rsidP="006D7FDE">
            <w:pPr>
              <w:pStyle w:val="Tabletext"/>
            </w:pPr>
          </w:p>
        </w:tc>
      </w:tr>
      <w:tr w:rsidR="006D7FDE" w:rsidRPr="00916430" w14:paraId="5079A76F" w14:textId="77777777" w:rsidTr="001062C1">
        <w:trPr>
          <w:trHeight w:val="20"/>
        </w:trPr>
        <w:tc>
          <w:tcPr>
            <w:tcW w:w="1841" w:type="dxa"/>
            <w:tcBorders>
              <w:top w:val="nil"/>
              <w:bottom w:val="nil"/>
            </w:tcBorders>
          </w:tcPr>
          <w:p w14:paraId="1D6EC28B" w14:textId="77777777" w:rsidR="006D7FDE" w:rsidRPr="00916430" w:rsidRDefault="006D7FDE" w:rsidP="006D7FDE">
            <w:pPr>
              <w:pStyle w:val="Tabletext"/>
            </w:pPr>
          </w:p>
        </w:tc>
        <w:tc>
          <w:tcPr>
            <w:tcW w:w="3032" w:type="dxa"/>
          </w:tcPr>
          <w:p w14:paraId="3D2A117C" w14:textId="77777777" w:rsidR="006D7FDE" w:rsidRPr="006D7FDE" w:rsidRDefault="006D7FDE" w:rsidP="006D7FDE">
            <w:pPr>
              <w:pStyle w:val="Tabletext"/>
            </w:pPr>
            <w:r w:rsidRPr="00916430">
              <w:t>Assessment methods</w:t>
            </w:r>
          </w:p>
        </w:tc>
        <w:tc>
          <w:tcPr>
            <w:tcW w:w="3344" w:type="dxa"/>
          </w:tcPr>
          <w:p w14:paraId="11ED845D" w14:textId="77777777" w:rsidR="006D7FDE" w:rsidRPr="00916430" w:rsidRDefault="006D7FDE" w:rsidP="006D7FDE">
            <w:pPr>
              <w:pStyle w:val="Tabletext"/>
            </w:pPr>
          </w:p>
        </w:tc>
        <w:tc>
          <w:tcPr>
            <w:tcW w:w="1276" w:type="dxa"/>
          </w:tcPr>
          <w:p w14:paraId="5FFB8DBE" w14:textId="77777777" w:rsidR="006D7FDE" w:rsidRPr="00916430" w:rsidRDefault="006D7FDE" w:rsidP="006D7FDE">
            <w:pPr>
              <w:pStyle w:val="Tabletext"/>
            </w:pPr>
          </w:p>
        </w:tc>
      </w:tr>
      <w:tr w:rsidR="006D7FDE" w:rsidRPr="00916430" w14:paraId="60CEEA2C" w14:textId="77777777" w:rsidTr="001062C1">
        <w:trPr>
          <w:trHeight w:val="20"/>
        </w:trPr>
        <w:tc>
          <w:tcPr>
            <w:tcW w:w="1841" w:type="dxa"/>
            <w:tcBorders>
              <w:top w:val="nil"/>
              <w:bottom w:val="single" w:sz="4" w:space="0" w:color="0080A2"/>
            </w:tcBorders>
          </w:tcPr>
          <w:p w14:paraId="66193F5D" w14:textId="77777777" w:rsidR="006D7FDE" w:rsidRPr="00916430" w:rsidRDefault="006D7FDE" w:rsidP="006D7FDE">
            <w:pPr>
              <w:pStyle w:val="Tabletext"/>
            </w:pPr>
          </w:p>
        </w:tc>
        <w:tc>
          <w:tcPr>
            <w:tcW w:w="3032" w:type="dxa"/>
          </w:tcPr>
          <w:p w14:paraId="71A0BE28" w14:textId="77777777" w:rsidR="006D7FDE" w:rsidRPr="006D7FDE" w:rsidRDefault="006D7FDE" w:rsidP="006D7FDE">
            <w:pPr>
              <w:pStyle w:val="Tabletext"/>
            </w:pPr>
            <w:r w:rsidRPr="00916430">
              <w:t>Training records management</w:t>
            </w:r>
          </w:p>
        </w:tc>
        <w:tc>
          <w:tcPr>
            <w:tcW w:w="3344" w:type="dxa"/>
          </w:tcPr>
          <w:p w14:paraId="3EABE989" w14:textId="77777777" w:rsidR="006D7FDE" w:rsidRPr="00916430" w:rsidRDefault="006D7FDE" w:rsidP="006D7FDE">
            <w:pPr>
              <w:pStyle w:val="Tabletext"/>
            </w:pPr>
          </w:p>
        </w:tc>
        <w:tc>
          <w:tcPr>
            <w:tcW w:w="1276" w:type="dxa"/>
          </w:tcPr>
          <w:p w14:paraId="642B00EA" w14:textId="77777777" w:rsidR="006D7FDE" w:rsidRPr="00916430" w:rsidRDefault="006D7FDE" w:rsidP="006D7FDE">
            <w:pPr>
              <w:pStyle w:val="Tabletext"/>
            </w:pPr>
          </w:p>
        </w:tc>
      </w:tr>
      <w:tr w:rsidR="006D7FDE" w:rsidRPr="00916430" w14:paraId="1E4861BF" w14:textId="77777777" w:rsidTr="001062C1">
        <w:trPr>
          <w:trHeight w:val="150"/>
        </w:trPr>
        <w:tc>
          <w:tcPr>
            <w:tcW w:w="1841" w:type="dxa"/>
            <w:tcBorders>
              <w:bottom w:val="nil"/>
            </w:tcBorders>
          </w:tcPr>
          <w:p w14:paraId="7CFA79AA" w14:textId="77777777" w:rsidR="006D7FDE" w:rsidRPr="006D7FDE" w:rsidRDefault="006D7FDE" w:rsidP="006D7FDE">
            <w:pPr>
              <w:pStyle w:val="Tabletext"/>
              <w:rPr>
                <w:rStyle w:val="bold"/>
              </w:rPr>
            </w:pPr>
            <w:r w:rsidRPr="00DB6B68">
              <w:rPr>
                <w:rStyle w:val="bold"/>
              </w:rPr>
              <w:t xml:space="preserve">Practical component and </w:t>
            </w:r>
            <w:r w:rsidRPr="006D7FDE">
              <w:rPr>
                <w:rStyle w:val="bold"/>
              </w:rPr>
              <w:t>delivery of training</w:t>
            </w:r>
          </w:p>
        </w:tc>
        <w:tc>
          <w:tcPr>
            <w:tcW w:w="3032" w:type="dxa"/>
          </w:tcPr>
          <w:p w14:paraId="301A6D3D" w14:textId="77777777" w:rsidR="006D7FDE" w:rsidRPr="006D7FDE" w:rsidRDefault="006D7FDE" w:rsidP="006D7FDE">
            <w:pPr>
              <w:pStyle w:val="Tabletext"/>
            </w:pPr>
            <w:r w:rsidRPr="00916430">
              <w:t>Knowledge of training syllabi</w:t>
            </w:r>
          </w:p>
        </w:tc>
        <w:tc>
          <w:tcPr>
            <w:tcW w:w="3344" w:type="dxa"/>
          </w:tcPr>
          <w:p w14:paraId="00DD8805" w14:textId="77777777" w:rsidR="006D7FDE" w:rsidRPr="00916430" w:rsidRDefault="006D7FDE" w:rsidP="006D7FDE">
            <w:pPr>
              <w:pStyle w:val="Tabletext"/>
            </w:pPr>
          </w:p>
        </w:tc>
        <w:tc>
          <w:tcPr>
            <w:tcW w:w="1276" w:type="dxa"/>
          </w:tcPr>
          <w:p w14:paraId="4DB7C689" w14:textId="77777777" w:rsidR="006D7FDE" w:rsidRPr="00916430" w:rsidRDefault="006D7FDE" w:rsidP="006D7FDE">
            <w:pPr>
              <w:pStyle w:val="Tabletext"/>
            </w:pPr>
          </w:p>
        </w:tc>
      </w:tr>
      <w:tr w:rsidR="006D7FDE" w:rsidRPr="00916430" w14:paraId="1F982F3E" w14:textId="77777777" w:rsidTr="001062C1">
        <w:trPr>
          <w:trHeight w:val="28"/>
        </w:trPr>
        <w:tc>
          <w:tcPr>
            <w:tcW w:w="1841" w:type="dxa"/>
            <w:tcBorders>
              <w:top w:val="nil"/>
              <w:bottom w:val="nil"/>
            </w:tcBorders>
          </w:tcPr>
          <w:p w14:paraId="59DA9182" w14:textId="77777777" w:rsidR="006D7FDE" w:rsidRPr="00916430" w:rsidRDefault="006D7FDE" w:rsidP="006D7FDE">
            <w:pPr>
              <w:pStyle w:val="Tabletext"/>
            </w:pPr>
          </w:p>
        </w:tc>
        <w:tc>
          <w:tcPr>
            <w:tcW w:w="3032" w:type="dxa"/>
          </w:tcPr>
          <w:p w14:paraId="310D201D" w14:textId="77777777" w:rsidR="006D7FDE" w:rsidRPr="006D7FDE" w:rsidRDefault="006D7FDE" w:rsidP="006D7FDE">
            <w:pPr>
              <w:pStyle w:val="Tabletext"/>
            </w:pPr>
            <w:r w:rsidRPr="00916430">
              <w:t>Planning of sessions</w:t>
            </w:r>
          </w:p>
        </w:tc>
        <w:tc>
          <w:tcPr>
            <w:tcW w:w="3344" w:type="dxa"/>
          </w:tcPr>
          <w:p w14:paraId="5F95C3FD" w14:textId="77777777" w:rsidR="006D7FDE" w:rsidRPr="00916430" w:rsidRDefault="006D7FDE" w:rsidP="006D7FDE">
            <w:pPr>
              <w:pStyle w:val="Tabletext"/>
            </w:pPr>
          </w:p>
        </w:tc>
        <w:tc>
          <w:tcPr>
            <w:tcW w:w="1276" w:type="dxa"/>
          </w:tcPr>
          <w:p w14:paraId="0F8C9761" w14:textId="77777777" w:rsidR="006D7FDE" w:rsidRPr="00916430" w:rsidRDefault="006D7FDE" w:rsidP="006D7FDE">
            <w:pPr>
              <w:pStyle w:val="Tabletext"/>
            </w:pPr>
          </w:p>
        </w:tc>
      </w:tr>
      <w:tr w:rsidR="006D7FDE" w:rsidRPr="00916430" w14:paraId="316A1DDD" w14:textId="77777777" w:rsidTr="001062C1">
        <w:trPr>
          <w:trHeight w:val="49"/>
        </w:trPr>
        <w:tc>
          <w:tcPr>
            <w:tcW w:w="1841" w:type="dxa"/>
            <w:tcBorders>
              <w:top w:val="nil"/>
              <w:bottom w:val="nil"/>
            </w:tcBorders>
          </w:tcPr>
          <w:p w14:paraId="2C59308C" w14:textId="77777777" w:rsidR="006D7FDE" w:rsidRPr="00916430" w:rsidRDefault="006D7FDE" w:rsidP="006D7FDE">
            <w:pPr>
              <w:pStyle w:val="Tabletext"/>
            </w:pPr>
          </w:p>
        </w:tc>
        <w:tc>
          <w:tcPr>
            <w:tcW w:w="3032" w:type="dxa"/>
          </w:tcPr>
          <w:p w14:paraId="74A82839" w14:textId="77777777" w:rsidR="006D7FDE" w:rsidRPr="006D7FDE" w:rsidRDefault="006D7FDE" w:rsidP="006D7FDE">
            <w:pPr>
              <w:pStyle w:val="Tabletext"/>
            </w:pPr>
            <w:r w:rsidRPr="00916430">
              <w:t>Briefing and preparation</w:t>
            </w:r>
          </w:p>
        </w:tc>
        <w:tc>
          <w:tcPr>
            <w:tcW w:w="3344" w:type="dxa"/>
          </w:tcPr>
          <w:p w14:paraId="721C09D7" w14:textId="77777777" w:rsidR="006D7FDE" w:rsidRPr="00916430" w:rsidRDefault="006D7FDE" w:rsidP="006D7FDE">
            <w:pPr>
              <w:pStyle w:val="Tabletext"/>
            </w:pPr>
          </w:p>
        </w:tc>
        <w:tc>
          <w:tcPr>
            <w:tcW w:w="1276" w:type="dxa"/>
          </w:tcPr>
          <w:p w14:paraId="38B2761E" w14:textId="77777777" w:rsidR="006D7FDE" w:rsidRPr="00916430" w:rsidRDefault="006D7FDE" w:rsidP="006D7FDE">
            <w:pPr>
              <w:pStyle w:val="Tabletext"/>
            </w:pPr>
          </w:p>
        </w:tc>
      </w:tr>
      <w:tr w:rsidR="006D7FDE" w:rsidRPr="00916430" w14:paraId="69BAA91D" w14:textId="77777777" w:rsidTr="001062C1">
        <w:trPr>
          <w:trHeight w:val="20"/>
        </w:trPr>
        <w:tc>
          <w:tcPr>
            <w:tcW w:w="1841" w:type="dxa"/>
            <w:tcBorders>
              <w:top w:val="nil"/>
              <w:bottom w:val="nil"/>
            </w:tcBorders>
          </w:tcPr>
          <w:p w14:paraId="4F086D45" w14:textId="77777777" w:rsidR="006D7FDE" w:rsidRPr="00916430" w:rsidRDefault="006D7FDE" w:rsidP="006D7FDE">
            <w:pPr>
              <w:pStyle w:val="Tabletext"/>
            </w:pPr>
          </w:p>
        </w:tc>
        <w:tc>
          <w:tcPr>
            <w:tcW w:w="3032" w:type="dxa"/>
          </w:tcPr>
          <w:p w14:paraId="1154BC92" w14:textId="77777777" w:rsidR="006D7FDE" w:rsidRPr="006D7FDE" w:rsidRDefault="006D7FDE" w:rsidP="006D7FDE">
            <w:pPr>
              <w:pStyle w:val="Tabletext"/>
            </w:pPr>
            <w:r w:rsidRPr="00916430">
              <w:t>Threat and error management</w:t>
            </w:r>
          </w:p>
        </w:tc>
        <w:tc>
          <w:tcPr>
            <w:tcW w:w="3344" w:type="dxa"/>
          </w:tcPr>
          <w:p w14:paraId="7AD2F1F8" w14:textId="77777777" w:rsidR="006D7FDE" w:rsidRPr="00916430" w:rsidRDefault="006D7FDE" w:rsidP="006D7FDE">
            <w:pPr>
              <w:pStyle w:val="Tabletext"/>
            </w:pPr>
          </w:p>
        </w:tc>
        <w:tc>
          <w:tcPr>
            <w:tcW w:w="1276" w:type="dxa"/>
          </w:tcPr>
          <w:p w14:paraId="0999BB7F" w14:textId="77777777" w:rsidR="006D7FDE" w:rsidRPr="00916430" w:rsidRDefault="006D7FDE" w:rsidP="006D7FDE">
            <w:pPr>
              <w:pStyle w:val="Tabletext"/>
            </w:pPr>
          </w:p>
        </w:tc>
      </w:tr>
      <w:tr w:rsidR="006D7FDE" w:rsidRPr="00916430" w14:paraId="002FFA4D" w14:textId="77777777" w:rsidTr="001062C1">
        <w:trPr>
          <w:trHeight w:val="397"/>
        </w:trPr>
        <w:tc>
          <w:tcPr>
            <w:tcW w:w="1841" w:type="dxa"/>
            <w:tcBorders>
              <w:top w:val="nil"/>
              <w:bottom w:val="nil"/>
            </w:tcBorders>
          </w:tcPr>
          <w:p w14:paraId="38F69D4B" w14:textId="77777777" w:rsidR="006D7FDE" w:rsidRPr="00916430" w:rsidRDefault="006D7FDE" w:rsidP="006D7FDE">
            <w:pPr>
              <w:pStyle w:val="Tabletext"/>
            </w:pPr>
          </w:p>
        </w:tc>
        <w:tc>
          <w:tcPr>
            <w:tcW w:w="3032" w:type="dxa"/>
          </w:tcPr>
          <w:p w14:paraId="67FD2554" w14:textId="77777777" w:rsidR="006D7FDE" w:rsidRPr="006D7FDE" w:rsidRDefault="006D7FDE" w:rsidP="006D7FDE">
            <w:pPr>
              <w:pStyle w:val="Tabletext"/>
            </w:pPr>
            <w:r w:rsidRPr="00916430">
              <w:t>Demonstration, direction, assistance, observe cycle</w:t>
            </w:r>
          </w:p>
        </w:tc>
        <w:tc>
          <w:tcPr>
            <w:tcW w:w="3344" w:type="dxa"/>
          </w:tcPr>
          <w:p w14:paraId="758DF49C" w14:textId="77777777" w:rsidR="006D7FDE" w:rsidRPr="00916430" w:rsidRDefault="006D7FDE" w:rsidP="006D7FDE">
            <w:pPr>
              <w:pStyle w:val="Tabletext"/>
            </w:pPr>
          </w:p>
        </w:tc>
        <w:tc>
          <w:tcPr>
            <w:tcW w:w="1276" w:type="dxa"/>
          </w:tcPr>
          <w:p w14:paraId="61EDF07E" w14:textId="77777777" w:rsidR="006D7FDE" w:rsidRPr="00916430" w:rsidRDefault="006D7FDE" w:rsidP="006D7FDE">
            <w:pPr>
              <w:pStyle w:val="Tabletext"/>
            </w:pPr>
          </w:p>
        </w:tc>
      </w:tr>
      <w:tr w:rsidR="006D7FDE" w:rsidRPr="00916430" w14:paraId="5F910605" w14:textId="77777777" w:rsidTr="001062C1">
        <w:trPr>
          <w:trHeight w:val="20"/>
        </w:trPr>
        <w:tc>
          <w:tcPr>
            <w:tcW w:w="1841" w:type="dxa"/>
            <w:tcBorders>
              <w:top w:val="nil"/>
              <w:bottom w:val="nil"/>
            </w:tcBorders>
          </w:tcPr>
          <w:p w14:paraId="4BA21E5C" w14:textId="77777777" w:rsidR="006D7FDE" w:rsidRPr="00916430" w:rsidRDefault="006D7FDE" w:rsidP="006D7FDE">
            <w:pPr>
              <w:pStyle w:val="Tabletext"/>
            </w:pPr>
          </w:p>
        </w:tc>
        <w:tc>
          <w:tcPr>
            <w:tcW w:w="3032" w:type="dxa"/>
          </w:tcPr>
          <w:p w14:paraId="257386B7" w14:textId="77777777" w:rsidR="006D7FDE" w:rsidRPr="006D7FDE" w:rsidRDefault="006D7FDE" w:rsidP="006D7FDE">
            <w:pPr>
              <w:pStyle w:val="Tabletext"/>
            </w:pPr>
            <w:r w:rsidRPr="00916430">
              <w:t>Assessment methods</w:t>
            </w:r>
          </w:p>
        </w:tc>
        <w:tc>
          <w:tcPr>
            <w:tcW w:w="3344" w:type="dxa"/>
          </w:tcPr>
          <w:p w14:paraId="5C03F3CB" w14:textId="77777777" w:rsidR="006D7FDE" w:rsidRPr="00916430" w:rsidRDefault="006D7FDE" w:rsidP="006D7FDE">
            <w:pPr>
              <w:pStyle w:val="Tabletext"/>
            </w:pPr>
          </w:p>
        </w:tc>
        <w:tc>
          <w:tcPr>
            <w:tcW w:w="1276" w:type="dxa"/>
          </w:tcPr>
          <w:p w14:paraId="1EACA05E" w14:textId="77777777" w:rsidR="006D7FDE" w:rsidRPr="00916430" w:rsidRDefault="006D7FDE" w:rsidP="006D7FDE">
            <w:pPr>
              <w:pStyle w:val="Tabletext"/>
            </w:pPr>
          </w:p>
        </w:tc>
      </w:tr>
      <w:tr w:rsidR="006D7FDE" w:rsidRPr="00916430" w14:paraId="5C3ACBAB" w14:textId="77777777" w:rsidTr="001062C1">
        <w:trPr>
          <w:trHeight w:val="20"/>
        </w:trPr>
        <w:tc>
          <w:tcPr>
            <w:tcW w:w="1841" w:type="dxa"/>
            <w:tcBorders>
              <w:top w:val="nil"/>
            </w:tcBorders>
          </w:tcPr>
          <w:p w14:paraId="59A0DFC8" w14:textId="77777777" w:rsidR="006D7FDE" w:rsidRPr="00916430" w:rsidRDefault="006D7FDE" w:rsidP="006D7FDE">
            <w:pPr>
              <w:pStyle w:val="Tabletext"/>
            </w:pPr>
          </w:p>
        </w:tc>
        <w:tc>
          <w:tcPr>
            <w:tcW w:w="3032" w:type="dxa"/>
          </w:tcPr>
          <w:p w14:paraId="0BB5E010" w14:textId="77777777" w:rsidR="006D7FDE" w:rsidRPr="006D7FDE" w:rsidRDefault="006D7FDE" w:rsidP="006D7FDE">
            <w:pPr>
              <w:pStyle w:val="Tabletext"/>
            </w:pPr>
            <w:r w:rsidRPr="00916430">
              <w:t>Debriefing</w:t>
            </w:r>
          </w:p>
        </w:tc>
        <w:tc>
          <w:tcPr>
            <w:tcW w:w="3344" w:type="dxa"/>
          </w:tcPr>
          <w:p w14:paraId="5B618892" w14:textId="77777777" w:rsidR="006D7FDE" w:rsidRPr="00916430" w:rsidRDefault="006D7FDE" w:rsidP="006D7FDE">
            <w:pPr>
              <w:pStyle w:val="Tabletext"/>
            </w:pPr>
          </w:p>
        </w:tc>
        <w:tc>
          <w:tcPr>
            <w:tcW w:w="1276" w:type="dxa"/>
          </w:tcPr>
          <w:p w14:paraId="47C1432C" w14:textId="77777777" w:rsidR="006D7FDE" w:rsidRPr="00916430" w:rsidRDefault="006D7FDE" w:rsidP="006D7FDE">
            <w:pPr>
              <w:pStyle w:val="Tabletext"/>
            </w:pPr>
          </w:p>
        </w:tc>
      </w:tr>
    </w:tbl>
    <w:p w14:paraId="56A45369" w14:textId="77777777" w:rsidR="006D7FDE" w:rsidRPr="00DB6B68" w:rsidRDefault="006D7FDE" w:rsidP="006D7FDE">
      <w:pPr>
        <w:pStyle w:val="normalafterlisttable"/>
      </w:pPr>
      <w:r w:rsidRPr="00DB6B68">
        <w:t>Trainer recommendation:</w:t>
      </w:r>
    </w:p>
    <w:p w14:paraId="7920B962" w14:textId="77777777" w:rsidR="006D7FDE" w:rsidRPr="00DB6B68" w:rsidRDefault="006D7FDE" w:rsidP="006D7FDE">
      <w:r w:rsidRPr="00DB6B68">
        <w:t>HOTC approval:</w:t>
      </w:r>
    </w:p>
    <w:p w14:paraId="7774E76C" w14:textId="77777777" w:rsidR="006D7FDE" w:rsidRPr="00916430" w:rsidRDefault="006D7FDE" w:rsidP="006D7FDE">
      <w:r w:rsidRPr="00916430">
        <w:br w:type="page"/>
      </w:r>
    </w:p>
    <w:p w14:paraId="5ADF2021" w14:textId="77777777" w:rsidR="006D7FDE" w:rsidRPr="00F91345" w:rsidRDefault="006D7FDE" w:rsidP="00F91345">
      <w:pPr>
        <w:pStyle w:val="unHeading3"/>
        <w:rPr>
          <w:rStyle w:val="Strong"/>
          <w:b/>
          <w:bCs w:val="0"/>
        </w:rPr>
      </w:pPr>
      <w:r w:rsidRPr="00F91345">
        <w:rPr>
          <w:rStyle w:val="Strong"/>
          <w:rFonts w:hint="eastAsia"/>
          <w:b/>
          <w:bCs w:val="0"/>
        </w:rPr>
        <w:t xml:space="preserve">Form AC/MT2 </w:t>
      </w:r>
      <w:r w:rsidRPr="00F91345">
        <w:rPr>
          <w:rStyle w:val="Strong"/>
          <w:b/>
          <w:bCs w:val="0"/>
        </w:rPr>
        <w:t>–</w:t>
      </w:r>
      <w:r w:rsidRPr="00F91345">
        <w:rPr>
          <w:rStyle w:val="Strong"/>
          <w:rFonts w:hint="eastAsia"/>
          <w:b/>
          <w:bCs w:val="0"/>
        </w:rPr>
        <w:t xml:space="preserve"> ACM/MTS </w:t>
      </w:r>
      <w:r w:rsidRPr="00F91345">
        <w:rPr>
          <w:rStyle w:val="Strong"/>
          <w:b/>
          <w:bCs w:val="0"/>
        </w:rPr>
        <w:t>c</w:t>
      </w:r>
      <w:r w:rsidRPr="00F91345">
        <w:rPr>
          <w:rStyle w:val="Strong"/>
          <w:rFonts w:hint="eastAsia"/>
          <w:b/>
          <w:bCs w:val="0"/>
        </w:rPr>
        <w:t>hecker</w:t>
      </w:r>
      <w:r w:rsidRPr="00F91345" w:rsidDel="00BE5837">
        <w:rPr>
          <w:rStyle w:val="Strong"/>
          <w:rFonts w:hint="eastAsia"/>
          <w:b/>
          <w:bCs w:val="0"/>
        </w:rPr>
        <w:t xml:space="preserve"> </w:t>
      </w:r>
      <w:r w:rsidRPr="00F91345">
        <w:rPr>
          <w:rStyle w:val="Strong"/>
          <w:rFonts w:hint="eastAsia"/>
          <w:b/>
          <w:bCs w:val="0"/>
        </w:rPr>
        <w:t>training re</w:t>
      </w:r>
      <w:r w:rsidRPr="00F91345">
        <w:rPr>
          <w:rStyle w:val="Strong"/>
          <w:b/>
          <w:bCs w:val="0"/>
        </w:rPr>
        <w:t>c</w:t>
      </w:r>
      <w:r w:rsidRPr="00F91345">
        <w:rPr>
          <w:rStyle w:val="Strong"/>
          <w:rFonts w:hint="eastAsia"/>
          <w:b/>
          <w:bCs w:val="0"/>
        </w:rPr>
        <w:t>or</w:t>
      </w:r>
      <w:r w:rsidRPr="00F91345">
        <w:rPr>
          <w:rStyle w:val="Strong"/>
          <w:b/>
          <w:bCs w:val="0"/>
        </w:rPr>
        <w:t>d</w:t>
      </w:r>
    </w:p>
    <w:p w14:paraId="3CE0829B" w14:textId="77777777" w:rsidR="006D7FDE" w:rsidRPr="003C2B3F" w:rsidRDefault="006D7FDE" w:rsidP="006D7FDE">
      <w:pPr>
        <w:rPr>
          <w:rStyle w:val="bold"/>
        </w:rPr>
      </w:pPr>
      <w:r w:rsidRPr="003C2B3F">
        <w:rPr>
          <w:rStyle w:val="bold"/>
        </w:rPr>
        <w:t>Details</w:t>
      </w:r>
    </w:p>
    <w:p w14:paraId="0BFF4E60" w14:textId="77777777" w:rsidR="006D7FDE" w:rsidRDefault="006D7FDE" w:rsidP="006D7FDE">
      <w:r>
        <w:t xml:space="preserve">Candidate </w:t>
      </w:r>
      <w:r w:rsidRPr="003C2B3F">
        <w:t>name:</w:t>
      </w:r>
      <w:r w:rsidRPr="003C2B3F">
        <w:tab/>
      </w:r>
      <w:r>
        <w:tab/>
      </w:r>
      <w:r>
        <w:tab/>
      </w:r>
      <w:r>
        <w:tab/>
        <w:t>ARN:</w:t>
      </w:r>
    </w:p>
    <w:p w14:paraId="5C6E7916" w14:textId="77777777" w:rsidR="006D7FDE" w:rsidRPr="003C2B3F" w:rsidRDefault="006D7FDE" w:rsidP="006D7FDE">
      <w:r>
        <w:t>Trainer name:</w:t>
      </w:r>
      <w:r>
        <w:tab/>
      </w:r>
      <w:r>
        <w:tab/>
      </w:r>
      <w:r>
        <w:tab/>
      </w:r>
      <w:r>
        <w:tab/>
      </w:r>
      <w:r>
        <w:tab/>
      </w:r>
      <w:r w:rsidRPr="003C2B3F">
        <w:t xml:space="preserve">Date of </w:t>
      </w:r>
      <w:r>
        <w:t>completion</w:t>
      </w:r>
      <w:r w:rsidRPr="003C2B3F">
        <w:t>:</w:t>
      </w:r>
      <w:r>
        <w:t xml:space="preserve"> </w:t>
      </w:r>
    </w:p>
    <w:p w14:paraId="15283462" w14:textId="77777777" w:rsidR="006D7FDE" w:rsidRDefault="006D7FDE" w:rsidP="006D7FDE">
      <w:r>
        <w:t>Aircraft type:</w:t>
      </w:r>
    </w:p>
    <w:tbl>
      <w:tblPr>
        <w:tblStyle w:val="SD-MOStable"/>
        <w:tblW w:w="9493" w:type="dxa"/>
        <w:tblLayout w:type="fixed"/>
        <w:tblLook w:val="0620" w:firstRow="1" w:lastRow="0" w:firstColumn="0" w:lastColumn="0" w:noHBand="1" w:noVBand="1"/>
        <w:tblCaption w:val="4B5 Instructor Induction Training – Course IT1"/>
        <w:tblDescription w:val="4B5 Instructor Induction Training – Course IT1"/>
      </w:tblPr>
      <w:tblGrid>
        <w:gridCol w:w="2406"/>
        <w:gridCol w:w="2465"/>
        <w:gridCol w:w="3346"/>
        <w:gridCol w:w="1276"/>
      </w:tblGrid>
      <w:tr w:rsidR="006D7FDE" w:rsidRPr="00DB6B68" w14:paraId="292E574B" w14:textId="77777777" w:rsidTr="001062C1">
        <w:trPr>
          <w:cnfStyle w:val="100000000000" w:firstRow="1" w:lastRow="0" w:firstColumn="0" w:lastColumn="0" w:oddVBand="0" w:evenVBand="0" w:oddHBand="0" w:evenHBand="0" w:firstRowFirstColumn="0" w:firstRowLastColumn="0" w:lastRowFirstColumn="0" w:lastRowLastColumn="0"/>
          <w:trHeight w:val="25"/>
        </w:trPr>
        <w:tc>
          <w:tcPr>
            <w:tcW w:w="2406" w:type="dxa"/>
            <w:tcBorders>
              <w:bottom w:val="single" w:sz="4" w:space="0" w:color="0080A2"/>
            </w:tcBorders>
          </w:tcPr>
          <w:p w14:paraId="426E62F3" w14:textId="77777777" w:rsidR="006D7FDE" w:rsidRPr="006D7FDE" w:rsidRDefault="006D7FDE" w:rsidP="006D7FDE">
            <w:r w:rsidRPr="00DB6B68">
              <w:t>Topic</w:t>
            </w:r>
          </w:p>
        </w:tc>
        <w:tc>
          <w:tcPr>
            <w:tcW w:w="2465" w:type="dxa"/>
          </w:tcPr>
          <w:p w14:paraId="1FD6EBD5" w14:textId="77777777" w:rsidR="006D7FDE" w:rsidRPr="006D7FDE" w:rsidRDefault="006D7FDE" w:rsidP="006D7FDE">
            <w:r w:rsidRPr="00DB6B68">
              <w:t>Item</w:t>
            </w:r>
          </w:p>
        </w:tc>
        <w:tc>
          <w:tcPr>
            <w:tcW w:w="3346" w:type="dxa"/>
          </w:tcPr>
          <w:p w14:paraId="1321FEE8" w14:textId="77777777" w:rsidR="006D7FDE" w:rsidRPr="006D7FDE" w:rsidRDefault="006D7FDE" w:rsidP="006D7FDE">
            <w:r w:rsidRPr="00DB6B68">
              <w:t>Comments</w:t>
            </w:r>
          </w:p>
        </w:tc>
        <w:tc>
          <w:tcPr>
            <w:tcW w:w="1276" w:type="dxa"/>
          </w:tcPr>
          <w:p w14:paraId="1A3CCA6C" w14:textId="77777777" w:rsidR="006D7FDE" w:rsidRPr="006D7FDE" w:rsidRDefault="006D7FDE" w:rsidP="006D7FDE">
            <w:r w:rsidRPr="00DB6B68">
              <w:t>Complete</w:t>
            </w:r>
            <w:r w:rsidRPr="00DB6B68">
              <w:br/>
            </w:r>
            <w:r w:rsidRPr="006D7FDE">
              <w:t>Yes / No</w:t>
            </w:r>
          </w:p>
        </w:tc>
      </w:tr>
      <w:tr w:rsidR="006D7FDE" w:rsidRPr="00DB6B68" w14:paraId="72B5540D" w14:textId="77777777" w:rsidTr="001062C1">
        <w:trPr>
          <w:trHeight w:val="20"/>
        </w:trPr>
        <w:tc>
          <w:tcPr>
            <w:tcW w:w="2406" w:type="dxa"/>
            <w:tcBorders>
              <w:bottom w:val="nil"/>
            </w:tcBorders>
          </w:tcPr>
          <w:p w14:paraId="71D7ABB7" w14:textId="77777777" w:rsidR="006D7FDE" w:rsidRPr="006D7FDE" w:rsidRDefault="006D7FDE" w:rsidP="006D7FDE">
            <w:pPr>
              <w:pStyle w:val="Tabletext"/>
              <w:rPr>
                <w:rStyle w:val="bold"/>
              </w:rPr>
            </w:pPr>
            <w:r w:rsidRPr="00DB6B68">
              <w:rPr>
                <w:rStyle w:val="bold"/>
              </w:rPr>
              <w:t xml:space="preserve">Principles and methods of assessment </w:t>
            </w:r>
          </w:p>
        </w:tc>
        <w:tc>
          <w:tcPr>
            <w:tcW w:w="2465" w:type="dxa"/>
          </w:tcPr>
          <w:p w14:paraId="79E372A7" w14:textId="77777777" w:rsidR="006D7FDE" w:rsidRPr="006D7FDE" w:rsidRDefault="006D7FDE" w:rsidP="006D7FDE">
            <w:pPr>
              <w:pStyle w:val="Tabletext"/>
            </w:pPr>
            <w:r w:rsidRPr="00DB6B68">
              <w:t>Preparing candidate</w:t>
            </w:r>
          </w:p>
        </w:tc>
        <w:tc>
          <w:tcPr>
            <w:tcW w:w="3346" w:type="dxa"/>
          </w:tcPr>
          <w:p w14:paraId="25B27585" w14:textId="77777777" w:rsidR="006D7FDE" w:rsidRPr="00DB6B68" w:rsidRDefault="006D7FDE" w:rsidP="006D7FDE">
            <w:pPr>
              <w:pStyle w:val="Tabletext"/>
            </w:pPr>
          </w:p>
        </w:tc>
        <w:tc>
          <w:tcPr>
            <w:tcW w:w="1276" w:type="dxa"/>
          </w:tcPr>
          <w:p w14:paraId="4A5324BD" w14:textId="77777777" w:rsidR="006D7FDE" w:rsidRPr="00DB6B68" w:rsidRDefault="006D7FDE" w:rsidP="006D7FDE">
            <w:pPr>
              <w:pStyle w:val="Tabletext"/>
            </w:pPr>
          </w:p>
        </w:tc>
      </w:tr>
      <w:tr w:rsidR="006D7FDE" w:rsidRPr="00DB6B68" w14:paraId="5515324A" w14:textId="77777777" w:rsidTr="001062C1">
        <w:trPr>
          <w:trHeight w:val="20"/>
        </w:trPr>
        <w:tc>
          <w:tcPr>
            <w:tcW w:w="2406" w:type="dxa"/>
            <w:tcBorders>
              <w:top w:val="nil"/>
              <w:bottom w:val="nil"/>
            </w:tcBorders>
          </w:tcPr>
          <w:p w14:paraId="31667E6B" w14:textId="77777777" w:rsidR="006D7FDE" w:rsidRPr="00DB6B68" w:rsidRDefault="006D7FDE" w:rsidP="006D7FDE">
            <w:pPr>
              <w:pStyle w:val="Tabletext"/>
            </w:pPr>
          </w:p>
        </w:tc>
        <w:tc>
          <w:tcPr>
            <w:tcW w:w="2465" w:type="dxa"/>
          </w:tcPr>
          <w:p w14:paraId="440CA6E9" w14:textId="77777777" w:rsidR="006D7FDE" w:rsidRPr="006D7FDE" w:rsidRDefault="006D7FDE" w:rsidP="006D7FDE">
            <w:pPr>
              <w:pStyle w:val="Tabletext"/>
            </w:pPr>
            <w:r w:rsidRPr="00DB6B68">
              <w:t>Assessment methods</w:t>
            </w:r>
          </w:p>
        </w:tc>
        <w:tc>
          <w:tcPr>
            <w:tcW w:w="3346" w:type="dxa"/>
          </w:tcPr>
          <w:p w14:paraId="346C22E5" w14:textId="77777777" w:rsidR="006D7FDE" w:rsidRPr="00DB6B68" w:rsidRDefault="006D7FDE" w:rsidP="006D7FDE">
            <w:pPr>
              <w:pStyle w:val="Tabletext"/>
            </w:pPr>
          </w:p>
        </w:tc>
        <w:tc>
          <w:tcPr>
            <w:tcW w:w="1276" w:type="dxa"/>
          </w:tcPr>
          <w:p w14:paraId="33837466" w14:textId="77777777" w:rsidR="006D7FDE" w:rsidRPr="00DB6B68" w:rsidRDefault="006D7FDE" w:rsidP="006D7FDE">
            <w:pPr>
              <w:pStyle w:val="Tabletext"/>
            </w:pPr>
          </w:p>
        </w:tc>
      </w:tr>
      <w:tr w:rsidR="006D7FDE" w:rsidRPr="00DB6B68" w14:paraId="50EAE3BD" w14:textId="77777777" w:rsidTr="001062C1">
        <w:trPr>
          <w:trHeight w:val="20"/>
        </w:trPr>
        <w:tc>
          <w:tcPr>
            <w:tcW w:w="2406" w:type="dxa"/>
            <w:tcBorders>
              <w:top w:val="nil"/>
              <w:bottom w:val="nil"/>
            </w:tcBorders>
          </w:tcPr>
          <w:p w14:paraId="2937146E" w14:textId="77777777" w:rsidR="006D7FDE" w:rsidRPr="00DB6B68" w:rsidRDefault="006D7FDE" w:rsidP="006D7FDE">
            <w:pPr>
              <w:pStyle w:val="Tabletext"/>
            </w:pPr>
          </w:p>
        </w:tc>
        <w:tc>
          <w:tcPr>
            <w:tcW w:w="2465" w:type="dxa"/>
          </w:tcPr>
          <w:p w14:paraId="411787BE" w14:textId="77777777" w:rsidR="006D7FDE" w:rsidRPr="006D7FDE" w:rsidRDefault="006D7FDE" w:rsidP="006D7FDE">
            <w:pPr>
              <w:pStyle w:val="Tabletext"/>
            </w:pPr>
            <w:r w:rsidRPr="00DB6B68">
              <w:t xml:space="preserve">Evaluating performance against standards </w:t>
            </w:r>
          </w:p>
        </w:tc>
        <w:tc>
          <w:tcPr>
            <w:tcW w:w="3346" w:type="dxa"/>
          </w:tcPr>
          <w:p w14:paraId="3EBF5E50" w14:textId="77777777" w:rsidR="006D7FDE" w:rsidRPr="00DB6B68" w:rsidRDefault="006D7FDE" w:rsidP="006D7FDE">
            <w:pPr>
              <w:pStyle w:val="Tabletext"/>
            </w:pPr>
          </w:p>
        </w:tc>
        <w:tc>
          <w:tcPr>
            <w:tcW w:w="1276" w:type="dxa"/>
          </w:tcPr>
          <w:p w14:paraId="4E91F82E" w14:textId="77777777" w:rsidR="006D7FDE" w:rsidRPr="00DB6B68" w:rsidRDefault="006D7FDE" w:rsidP="006D7FDE">
            <w:pPr>
              <w:pStyle w:val="Tabletext"/>
            </w:pPr>
          </w:p>
        </w:tc>
      </w:tr>
      <w:tr w:rsidR="006D7FDE" w:rsidRPr="00DB6B68" w14:paraId="23782113" w14:textId="77777777" w:rsidTr="001062C1">
        <w:trPr>
          <w:trHeight w:val="20"/>
        </w:trPr>
        <w:tc>
          <w:tcPr>
            <w:tcW w:w="2406" w:type="dxa"/>
            <w:tcBorders>
              <w:top w:val="nil"/>
              <w:bottom w:val="nil"/>
            </w:tcBorders>
          </w:tcPr>
          <w:p w14:paraId="5E2F9A22" w14:textId="77777777" w:rsidR="006D7FDE" w:rsidRPr="00DB6B68" w:rsidRDefault="006D7FDE" w:rsidP="006D7FDE">
            <w:pPr>
              <w:pStyle w:val="Tabletext"/>
            </w:pPr>
          </w:p>
        </w:tc>
        <w:tc>
          <w:tcPr>
            <w:tcW w:w="2465" w:type="dxa"/>
          </w:tcPr>
          <w:p w14:paraId="6338E756" w14:textId="77777777" w:rsidR="006D7FDE" w:rsidRPr="006D7FDE" w:rsidRDefault="006D7FDE" w:rsidP="006D7FDE">
            <w:pPr>
              <w:pStyle w:val="Tabletext"/>
            </w:pPr>
            <w:r w:rsidRPr="00DB6B68">
              <w:t>Debriefing techniques</w:t>
            </w:r>
          </w:p>
        </w:tc>
        <w:tc>
          <w:tcPr>
            <w:tcW w:w="3346" w:type="dxa"/>
          </w:tcPr>
          <w:p w14:paraId="190FB80B" w14:textId="77777777" w:rsidR="006D7FDE" w:rsidRPr="00DB6B68" w:rsidRDefault="006D7FDE" w:rsidP="006D7FDE">
            <w:pPr>
              <w:pStyle w:val="Tabletext"/>
            </w:pPr>
          </w:p>
        </w:tc>
        <w:tc>
          <w:tcPr>
            <w:tcW w:w="1276" w:type="dxa"/>
          </w:tcPr>
          <w:p w14:paraId="0B1443C2" w14:textId="77777777" w:rsidR="006D7FDE" w:rsidRPr="00DB6B68" w:rsidRDefault="006D7FDE" w:rsidP="006D7FDE">
            <w:pPr>
              <w:pStyle w:val="Tabletext"/>
            </w:pPr>
          </w:p>
        </w:tc>
      </w:tr>
      <w:tr w:rsidR="006D7FDE" w:rsidRPr="00DB6B68" w14:paraId="18A5329F" w14:textId="77777777" w:rsidTr="001062C1">
        <w:trPr>
          <w:trHeight w:val="20"/>
        </w:trPr>
        <w:tc>
          <w:tcPr>
            <w:tcW w:w="2406" w:type="dxa"/>
            <w:tcBorders>
              <w:top w:val="nil"/>
              <w:bottom w:val="single" w:sz="4" w:space="0" w:color="0080A2"/>
            </w:tcBorders>
          </w:tcPr>
          <w:p w14:paraId="5299A733" w14:textId="77777777" w:rsidR="006D7FDE" w:rsidRPr="00DB6B68" w:rsidRDefault="006D7FDE" w:rsidP="006D7FDE">
            <w:pPr>
              <w:pStyle w:val="Tabletext"/>
            </w:pPr>
          </w:p>
        </w:tc>
        <w:tc>
          <w:tcPr>
            <w:tcW w:w="2465" w:type="dxa"/>
          </w:tcPr>
          <w:p w14:paraId="6BB02C70" w14:textId="77777777" w:rsidR="006D7FDE" w:rsidRPr="006D7FDE" w:rsidRDefault="006D7FDE" w:rsidP="006D7FDE">
            <w:pPr>
              <w:pStyle w:val="Tabletext"/>
            </w:pPr>
            <w:r w:rsidRPr="00DB6B68">
              <w:t>Learning methods</w:t>
            </w:r>
          </w:p>
        </w:tc>
        <w:tc>
          <w:tcPr>
            <w:tcW w:w="3346" w:type="dxa"/>
          </w:tcPr>
          <w:p w14:paraId="60A5A784" w14:textId="77777777" w:rsidR="006D7FDE" w:rsidRPr="00DB6B68" w:rsidRDefault="006D7FDE" w:rsidP="006D7FDE">
            <w:pPr>
              <w:pStyle w:val="Tabletext"/>
            </w:pPr>
          </w:p>
        </w:tc>
        <w:tc>
          <w:tcPr>
            <w:tcW w:w="1276" w:type="dxa"/>
          </w:tcPr>
          <w:p w14:paraId="4E186345" w14:textId="77777777" w:rsidR="006D7FDE" w:rsidRPr="00DB6B68" w:rsidRDefault="006D7FDE" w:rsidP="006D7FDE">
            <w:pPr>
              <w:pStyle w:val="Tabletext"/>
            </w:pPr>
          </w:p>
        </w:tc>
      </w:tr>
      <w:tr w:rsidR="006D7FDE" w:rsidRPr="00DB6B68" w14:paraId="705FA68E" w14:textId="77777777" w:rsidTr="001062C1">
        <w:trPr>
          <w:trHeight w:val="20"/>
        </w:trPr>
        <w:tc>
          <w:tcPr>
            <w:tcW w:w="2406" w:type="dxa"/>
            <w:tcBorders>
              <w:bottom w:val="nil"/>
            </w:tcBorders>
          </w:tcPr>
          <w:p w14:paraId="1493CE76" w14:textId="77777777" w:rsidR="006D7FDE" w:rsidRPr="006D7FDE" w:rsidRDefault="006D7FDE" w:rsidP="006D7FDE">
            <w:pPr>
              <w:pStyle w:val="Tabletext"/>
              <w:rPr>
                <w:rStyle w:val="bold"/>
              </w:rPr>
            </w:pPr>
            <w:r w:rsidRPr="00DB6B68">
              <w:rPr>
                <w:rStyle w:val="bold"/>
              </w:rPr>
              <w:t xml:space="preserve">Practical component and conduct of </w:t>
            </w:r>
            <w:r w:rsidRPr="006D7FDE" w:rsidDel="00CD5A7B">
              <w:rPr>
                <w:rStyle w:val="bold"/>
              </w:rPr>
              <w:t>checking</w:t>
            </w:r>
          </w:p>
        </w:tc>
        <w:tc>
          <w:tcPr>
            <w:tcW w:w="2465" w:type="dxa"/>
          </w:tcPr>
          <w:p w14:paraId="05645066" w14:textId="77777777" w:rsidR="006D7FDE" w:rsidRPr="006D7FDE" w:rsidRDefault="006D7FDE" w:rsidP="006D7FDE">
            <w:pPr>
              <w:pStyle w:val="Tabletext"/>
            </w:pPr>
            <w:r w:rsidRPr="00DB6B68">
              <w:t>Knowledge of check forms</w:t>
            </w:r>
          </w:p>
        </w:tc>
        <w:tc>
          <w:tcPr>
            <w:tcW w:w="3346" w:type="dxa"/>
          </w:tcPr>
          <w:p w14:paraId="746D1020" w14:textId="77777777" w:rsidR="006D7FDE" w:rsidRPr="00DB6B68" w:rsidRDefault="006D7FDE" w:rsidP="006D7FDE">
            <w:pPr>
              <w:pStyle w:val="Tabletext"/>
            </w:pPr>
          </w:p>
        </w:tc>
        <w:tc>
          <w:tcPr>
            <w:tcW w:w="1276" w:type="dxa"/>
          </w:tcPr>
          <w:p w14:paraId="171088E0" w14:textId="77777777" w:rsidR="006D7FDE" w:rsidRPr="00DB6B68" w:rsidRDefault="006D7FDE" w:rsidP="006D7FDE">
            <w:pPr>
              <w:pStyle w:val="Tabletext"/>
            </w:pPr>
          </w:p>
        </w:tc>
      </w:tr>
      <w:tr w:rsidR="006D7FDE" w:rsidRPr="00DB6B68" w14:paraId="4415BF17" w14:textId="77777777" w:rsidTr="001062C1">
        <w:trPr>
          <w:trHeight w:val="20"/>
        </w:trPr>
        <w:tc>
          <w:tcPr>
            <w:tcW w:w="2406" w:type="dxa"/>
            <w:tcBorders>
              <w:top w:val="nil"/>
              <w:bottom w:val="nil"/>
            </w:tcBorders>
          </w:tcPr>
          <w:p w14:paraId="208583BC" w14:textId="77777777" w:rsidR="006D7FDE" w:rsidRPr="00DB6B68" w:rsidRDefault="006D7FDE" w:rsidP="006D7FDE">
            <w:pPr>
              <w:pStyle w:val="Tabletext"/>
            </w:pPr>
          </w:p>
        </w:tc>
        <w:tc>
          <w:tcPr>
            <w:tcW w:w="2465" w:type="dxa"/>
          </w:tcPr>
          <w:p w14:paraId="3D1B775F" w14:textId="77777777" w:rsidR="006D7FDE" w:rsidRPr="006D7FDE" w:rsidRDefault="006D7FDE" w:rsidP="006D7FDE">
            <w:pPr>
              <w:pStyle w:val="Tabletext"/>
            </w:pPr>
            <w:r w:rsidRPr="00DB6B68">
              <w:t>Planning of sessions</w:t>
            </w:r>
          </w:p>
        </w:tc>
        <w:tc>
          <w:tcPr>
            <w:tcW w:w="3346" w:type="dxa"/>
          </w:tcPr>
          <w:p w14:paraId="61BF5A91" w14:textId="77777777" w:rsidR="006D7FDE" w:rsidRPr="00DB6B68" w:rsidRDefault="006D7FDE" w:rsidP="006D7FDE">
            <w:pPr>
              <w:pStyle w:val="Tabletext"/>
            </w:pPr>
          </w:p>
        </w:tc>
        <w:tc>
          <w:tcPr>
            <w:tcW w:w="1276" w:type="dxa"/>
          </w:tcPr>
          <w:p w14:paraId="05024B77" w14:textId="77777777" w:rsidR="006D7FDE" w:rsidRPr="00DB6B68" w:rsidRDefault="006D7FDE" w:rsidP="006D7FDE">
            <w:pPr>
              <w:pStyle w:val="Tabletext"/>
            </w:pPr>
          </w:p>
        </w:tc>
      </w:tr>
      <w:tr w:rsidR="006D7FDE" w:rsidRPr="00DB6B68" w14:paraId="1044B555" w14:textId="77777777" w:rsidTr="001062C1">
        <w:trPr>
          <w:trHeight w:val="20"/>
        </w:trPr>
        <w:tc>
          <w:tcPr>
            <w:tcW w:w="2406" w:type="dxa"/>
            <w:tcBorders>
              <w:top w:val="nil"/>
              <w:bottom w:val="nil"/>
            </w:tcBorders>
          </w:tcPr>
          <w:p w14:paraId="1150AB4D" w14:textId="77777777" w:rsidR="006D7FDE" w:rsidRPr="00DB6B68" w:rsidRDefault="006D7FDE" w:rsidP="006D7FDE">
            <w:pPr>
              <w:pStyle w:val="Tabletext"/>
            </w:pPr>
          </w:p>
        </w:tc>
        <w:tc>
          <w:tcPr>
            <w:tcW w:w="2465" w:type="dxa"/>
          </w:tcPr>
          <w:p w14:paraId="5EC8698F" w14:textId="77777777" w:rsidR="006D7FDE" w:rsidRPr="006D7FDE" w:rsidRDefault="006D7FDE" w:rsidP="006D7FDE">
            <w:pPr>
              <w:pStyle w:val="Tabletext"/>
            </w:pPr>
            <w:r w:rsidRPr="00DB6B68">
              <w:t>Briefing and preparation</w:t>
            </w:r>
          </w:p>
        </w:tc>
        <w:tc>
          <w:tcPr>
            <w:tcW w:w="3346" w:type="dxa"/>
          </w:tcPr>
          <w:p w14:paraId="498682D1" w14:textId="77777777" w:rsidR="006D7FDE" w:rsidRPr="00DB6B68" w:rsidRDefault="006D7FDE" w:rsidP="006D7FDE">
            <w:pPr>
              <w:pStyle w:val="Tabletext"/>
            </w:pPr>
          </w:p>
        </w:tc>
        <w:tc>
          <w:tcPr>
            <w:tcW w:w="1276" w:type="dxa"/>
          </w:tcPr>
          <w:p w14:paraId="48556D08" w14:textId="77777777" w:rsidR="006D7FDE" w:rsidRPr="00DB6B68" w:rsidRDefault="006D7FDE" w:rsidP="006D7FDE">
            <w:pPr>
              <w:pStyle w:val="Tabletext"/>
            </w:pPr>
          </w:p>
        </w:tc>
      </w:tr>
      <w:tr w:rsidR="006D7FDE" w:rsidRPr="00DB6B68" w14:paraId="508A075E" w14:textId="77777777" w:rsidTr="001062C1">
        <w:trPr>
          <w:trHeight w:val="20"/>
        </w:trPr>
        <w:tc>
          <w:tcPr>
            <w:tcW w:w="2406" w:type="dxa"/>
            <w:tcBorders>
              <w:top w:val="nil"/>
              <w:bottom w:val="nil"/>
            </w:tcBorders>
          </w:tcPr>
          <w:p w14:paraId="36ED4729" w14:textId="77777777" w:rsidR="006D7FDE" w:rsidRPr="00DB6B68" w:rsidRDefault="006D7FDE" w:rsidP="006D7FDE">
            <w:pPr>
              <w:pStyle w:val="Tabletext"/>
            </w:pPr>
          </w:p>
        </w:tc>
        <w:tc>
          <w:tcPr>
            <w:tcW w:w="2465" w:type="dxa"/>
          </w:tcPr>
          <w:p w14:paraId="47CFBC19" w14:textId="77777777" w:rsidR="006D7FDE" w:rsidRPr="006D7FDE" w:rsidRDefault="006D7FDE" w:rsidP="006D7FDE">
            <w:pPr>
              <w:pStyle w:val="Tabletext"/>
            </w:pPr>
            <w:r w:rsidRPr="00DB6B68">
              <w:t>Threat and error management</w:t>
            </w:r>
          </w:p>
        </w:tc>
        <w:tc>
          <w:tcPr>
            <w:tcW w:w="3346" w:type="dxa"/>
          </w:tcPr>
          <w:p w14:paraId="076FDA83" w14:textId="77777777" w:rsidR="006D7FDE" w:rsidRPr="00DB6B68" w:rsidRDefault="006D7FDE" w:rsidP="006D7FDE">
            <w:pPr>
              <w:pStyle w:val="Tabletext"/>
            </w:pPr>
          </w:p>
        </w:tc>
        <w:tc>
          <w:tcPr>
            <w:tcW w:w="1276" w:type="dxa"/>
          </w:tcPr>
          <w:p w14:paraId="691E7561" w14:textId="77777777" w:rsidR="006D7FDE" w:rsidRPr="00DB6B68" w:rsidRDefault="006D7FDE" w:rsidP="006D7FDE">
            <w:pPr>
              <w:pStyle w:val="Tabletext"/>
            </w:pPr>
          </w:p>
        </w:tc>
      </w:tr>
      <w:tr w:rsidR="006D7FDE" w:rsidRPr="00DB6B68" w14:paraId="7E3FE473" w14:textId="77777777" w:rsidTr="001062C1">
        <w:trPr>
          <w:trHeight w:val="20"/>
        </w:trPr>
        <w:tc>
          <w:tcPr>
            <w:tcW w:w="2406" w:type="dxa"/>
            <w:tcBorders>
              <w:top w:val="nil"/>
              <w:bottom w:val="nil"/>
            </w:tcBorders>
          </w:tcPr>
          <w:p w14:paraId="5A498806" w14:textId="77777777" w:rsidR="006D7FDE" w:rsidRPr="00DB6B68" w:rsidRDefault="006D7FDE" w:rsidP="006D7FDE">
            <w:pPr>
              <w:pStyle w:val="Tabletext"/>
            </w:pPr>
          </w:p>
        </w:tc>
        <w:tc>
          <w:tcPr>
            <w:tcW w:w="2465" w:type="dxa"/>
          </w:tcPr>
          <w:p w14:paraId="51F43714" w14:textId="77777777" w:rsidR="006D7FDE" w:rsidRPr="006D7FDE" w:rsidRDefault="006D7FDE" w:rsidP="006D7FDE">
            <w:pPr>
              <w:pStyle w:val="Tabletext"/>
            </w:pPr>
            <w:r w:rsidRPr="00DB6B68">
              <w:t>Assessment methods</w:t>
            </w:r>
          </w:p>
        </w:tc>
        <w:tc>
          <w:tcPr>
            <w:tcW w:w="3346" w:type="dxa"/>
          </w:tcPr>
          <w:p w14:paraId="20F1DF7F" w14:textId="77777777" w:rsidR="006D7FDE" w:rsidRPr="00DB6B68" w:rsidRDefault="006D7FDE" w:rsidP="006D7FDE">
            <w:pPr>
              <w:pStyle w:val="Tabletext"/>
            </w:pPr>
          </w:p>
        </w:tc>
        <w:tc>
          <w:tcPr>
            <w:tcW w:w="1276" w:type="dxa"/>
          </w:tcPr>
          <w:p w14:paraId="7A17CDD2" w14:textId="77777777" w:rsidR="006D7FDE" w:rsidRPr="00DB6B68" w:rsidRDefault="006D7FDE" w:rsidP="006D7FDE">
            <w:pPr>
              <w:pStyle w:val="Tabletext"/>
            </w:pPr>
          </w:p>
        </w:tc>
      </w:tr>
      <w:tr w:rsidR="006D7FDE" w:rsidRPr="00DB6B68" w14:paraId="183D2666" w14:textId="77777777" w:rsidTr="001062C1">
        <w:trPr>
          <w:trHeight w:val="20"/>
        </w:trPr>
        <w:tc>
          <w:tcPr>
            <w:tcW w:w="2406" w:type="dxa"/>
            <w:tcBorders>
              <w:top w:val="nil"/>
            </w:tcBorders>
          </w:tcPr>
          <w:p w14:paraId="742C1705" w14:textId="77777777" w:rsidR="006D7FDE" w:rsidRPr="00DB6B68" w:rsidRDefault="006D7FDE" w:rsidP="006D7FDE">
            <w:pPr>
              <w:pStyle w:val="Tabletext"/>
            </w:pPr>
          </w:p>
        </w:tc>
        <w:tc>
          <w:tcPr>
            <w:tcW w:w="2465" w:type="dxa"/>
          </w:tcPr>
          <w:p w14:paraId="5A7C15C6" w14:textId="77777777" w:rsidR="006D7FDE" w:rsidRPr="006D7FDE" w:rsidRDefault="006D7FDE" w:rsidP="006D7FDE">
            <w:pPr>
              <w:pStyle w:val="Tabletext"/>
            </w:pPr>
            <w:r w:rsidRPr="00DB6B68">
              <w:t>Debriefing</w:t>
            </w:r>
          </w:p>
        </w:tc>
        <w:tc>
          <w:tcPr>
            <w:tcW w:w="3346" w:type="dxa"/>
          </w:tcPr>
          <w:p w14:paraId="655C299D" w14:textId="77777777" w:rsidR="006D7FDE" w:rsidRPr="00DB6B68" w:rsidRDefault="006D7FDE" w:rsidP="006D7FDE">
            <w:pPr>
              <w:pStyle w:val="Tabletext"/>
            </w:pPr>
          </w:p>
        </w:tc>
        <w:tc>
          <w:tcPr>
            <w:tcW w:w="1276" w:type="dxa"/>
          </w:tcPr>
          <w:p w14:paraId="1BB56054" w14:textId="77777777" w:rsidR="006D7FDE" w:rsidRPr="00DB6B68" w:rsidRDefault="006D7FDE" w:rsidP="006D7FDE">
            <w:pPr>
              <w:pStyle w:val="Tabletext"/>
            </w:pPr>
          </w:p>
        </w:tc>
      </w:tr>
    </w:tbl>
    <w:p w14:paraId="7CF6CD26" w14:textId="77777777" w:rsidR="006D7FDE" w:rsidRPr="00DB6B68" w:rsidRDefault="006D7FDE" w:rsidP="006D7FDE">
      <w:pPr>
        <w:pStyle w:val="normalafterlisttable"/>
      </w:pPr>
      <w:r w:rsidRPr="00DB6B68">
        <w:t>Trainer recommendation:</w:t>
      </w:r>
    </w:p>
    <w:p w14:paraId="1C903B89" w14:textId="74F06655" w:rsidR="006D7FDE" w:rsidRDefault="006D7FDE" w:rsidP="006D7FDE">
      <w:r w:rsidRPr="00DB6B68">
        <w:t>HOTC approval:</w:t>
      </w:r>
    </w:p>
    <w:p w14:paraId="6448CAD6" w14:textId="77777777" w:rsidR="006D7FDE" w:rsidRDefault="006D7FDE" w:rsidP="006D7FDE">
      <w:pPr>
        <w:rPr>
          <w:rStyle w:val="Strong"/>
        </w:rPr>
      </w:pPr>
      <w:r>
        <w:rPr>
          <w:rStyle w:val="Strong"/>
        </w:rPr>
        <w:br w:type="page"/>
      </w:r>
    </w:p>
    <w:p w14:paraId="579A6C4D" w14:textId="77777777" w:rsidR="006D7FDE" w:rsidRPr="00F91345" w:rsidRDefault="006D7FDE" w:rsidP="00F91345">
      <w:pPr>
        <w:pStyle w:val="unHeading3"/>
        <w:rPr>
          <w:rStyle w:val="Strong"/>
          <w:b/>
          <w:bCs w:val="0"/>
        </w:rPr>
      </w:pPr>
      <w:r w:rsidRPr="00F91345">
        <w:rPr>
          <w:rStyle w:val="Strong"/>
          <w:rFonts w:hint="eastAsia"/>
          <w:b/>
          <w:bCs w:val="0"/>
        </w:rPr>
        <w:t xml:space="preserve">Form GC1 </w:t>
      </w:r>
      <w:r w:rsidRPr="00F91345">
        <w:rPr>
          <w:rStyle w:val="Strong"/>
          <w:b/>
          <w:bCs w:val="0"/>
        </w:rPr>
        <w:t>–</w:t>
      </w:r>
      <w:r w:rsidRPr="00F91345">
        <w:rPr>
          <w:rStyle w:val="Strong"/>
          <w:rFonts w:hint="eastAsia"/>
          <w:b/>
          <w:bCs w:val="0"/>
        </w:rPr>
        <w:t xml:space="preserve"> General emergency trainer/checker check report</w:t>
      </w:r>
    </w:p>
    <w:p w14:paraId="5A39A9C7" w14:textId="77777777" w:rsidR="006D7FDE" w:rsidRPr="003C2B3F" w:rsidRDefault="006D7FDE" w:rsidP="006D7FDE">
      <w:pPr>
        <w:rPr>
          <w:rStyle w:val="bold"/>
        </w:rPr>
      </w:pPr>
      <w:r w:rsidRPr="003C2B3F">
        <w:rPr>
          <w:rStyle w:val="bold"/>
        </w:rPr>
        <w:t>Details</w:t>
      </w:r>
    </w:p>
    <w:p w14:paraId="71330F08" w14:textId="77777777" w:rsidR="006D7FDE" w:rsidRDefault="006D7FDE" w:rsidP="006D7FDE">
      <w:r>
        <w:t xml:space="preserve">Candidate </w:t>
      </w:r>
      <w:r w:rsidRPr="003C2B3F">
        <w:t>name:</w:t>
      </w:r>
      <w:r w:rsidRPr="003C2B3F">
        <w:tab/>
      </w:r>
      <w:r>
        <w:tab/>
      </w:r>
      <w:r>
        <w:tab/>
      </w:r>
      <w:r>
        <w:tab/>
        <w:t>ARN:</w:t>
      </w:r>
    </w:p>
    <w:p w14:paraId="4ED49AA5" w14:textId="77777777" w:rsidR="006D7FDE" w:rsidRPr="003C2B3F" w:rsidRDefault="006D7FDE" w:rsidP="006D7FDE">
      <w:r>
        <w:t>Trainer name:</w:t>
      </w:r>
      <w:r>
        <w:tab/>
      </w:r>
      <w:r>
        <w:tab/>
      </w:r>
      <w:r>
        <w:tab/>
      </w:r>
      <w:r>
        <w:tab/>
      </w:r>
      <w:r>
        <w:tab/>
      </w:r>
      <w:r w:rsidRPr="003C2B3F">
        <w:t xml:space="preserve">Date of </w:t>
      </w:r>
      <w:r>
        <w:t>completion</w:t>
      </w:r>
      <w:r w:rsidRPr="003C2B3F">
        <w:t>:</w:t>
      </w:r>
      <w:r>
        <w:t xml:space="preserve"> </w:t>
      </w:r>
    </w:p>
    <w:p w14:paraId="4D3D85C8" w14:textId="77777777" w:rsidR="006D7FDE" w:rsidRDefault="006D7FDE" w:rsidP="006D7FDE">
      <w:r>
        <w:t>Aircraft type:</w:t>
      </w:r>
    </w:p>
    <w:tbl>
      <w:tblPr>
        <w:tblStyle w:val="SD-MOStable"/>
        <w:tblW w:w="9493" w:type="dxa"/>
        <w:tblLayout w:type="fixed"/>
        <w:tblLook w:val="06A0" w:firstRow="1" w:lastRow="0" w:firstColumn="1" w:lastColumn="0" w:noHBand="1" w:noVBand="1"/>
        <w:tblCaption w:val="4B5 Instructor Induction Training – Course IT1"/>
        <w:tblDescription w:val="4B5 Instructor Induction Training – Course IT1"/>
      </w:tblPr>
      <w:tblGrid>
        <w:gridCol w:w="1843"/>
        <w:gridCol w:w="3034"/>
        <w:gridCol w:w="3058"/>
        <w:gridCol w:w="1558"/>
      </w:tblGrid>
      <w:tr w:rsidR="006D7FDE" w:rsidRPr="00916430" w14:paraId="437FAF29" w14:textId="77777777" w:rsidTr="001062C1">
        <w:trPr>
          <w:cnfStyle w:val="100000000000" w:firstRow="1" w:lastRow="0" w:firstColumn="0" w:lastColumn="0" w:oddVBand="0" w:evenVBand="0" w:oddHBand="0"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0080A2"/>
            </w:tcBorders>
          </w:tcPr>
          <w:p w14:paraId="4C421B54" w14:textId="77777777" w:rsidR="006D7FDE" w:rsidRPr="006D7FDE" w:rsidRDefault="006D7FDE" w:rsidP="006D7FDE">
            <w:r w:rsidRPr="003C2B3F">
              <w:t>Topic</w:t>
            </w:r>
          </w:p>
        </w:tc>
        <w:tc>
          <w:tcPr>
            <w:tcW w:w="3034" w:type="dxa"/>
          </w:tcPr>
          <w:p w14:paraId="1F1F3EE8" w14:textId="77777777" w:rsidR="006D7FDE" w:rsidRPr="006D7FDE" w:rsidRDefault="006D7FDE" w:rsidP="006D7FDE">
            <w:pPr>
              <w:cnfStyle w:val="100000000000" w:firstRow="1" w:lastRow="0" w:firstColumn="0" w:lastColumn="0" w:oddVBand="0" w:evenVBand="0" w:oddHBand="0" w:evenHBand="0" w:firstRowFirstColumn="0" w:firstRowLastColumn="0" w:lastRowFirstColumn="0" w:lastRowLastColumn="0"/>
            </w:pPr>
            <w:r w:rsidRPr="003C2B3F">
              <w:t>Item</w:t>
            </w:r>
          </w:p>
        </w:tc>
        <w:tc>
          <w:tcPr>
            <w:tcW w:w="3058" w:type="dxa"/>
          </w:tcPr>
          <w:p w14:paraId="0CBD1883" w14:textId="77777777" w:rsidR="006D7FDE" w:rsidRPr="006D7FDE" w:rsidRDefault="006D7FDE" w:rsidP="006D7FDE">
            <w:pPr>
              <w:cnfStyle w:val="100000000000" w:firstRow="1" w:lastRow="0" w:firstColumn="0" w:lastColumn="0" w:oddVBand="0" w:evenVBand="0" w:oddHBand="0" w:evenHBand="0" w:firstRowFirstColumn="0" w:firstRowLastColumn="0" w:lastRowFirstColumn="0" w:lastRowLastColumn="0"/>
            </w:pPr>
            <w:r w:rsidRPr="003C2B3F">
              <w:t>Comments</w:t>
            </w:r>
          </w:p>
        </w:tc>
        <w:tc>
          <w:tcPr>
            <w:tcW w:w="1558" w:type="dxa"/>
          </w:tcPr>
          <w:p w14:paraId="4D61FEFB" w14:textId="77777777" w:rsidR="006D7FDE" w:rsidRPr="006D7FDE" w:rsidRDefault="006D7FDE" w:rsidP="006D7FDE">
            <w:pPr>
              <w:cnfStyle w:val="100000000000" w:firstRow="1" w:lastRow="0" w:firstColumn="0" w:lastColumn="0" w:oddVBand="0" w:evenVBand="0" w:oddHBand="0" w:evenHBand="0" w:firstRowFirstColumn="0" w:firstRowLastColumn="0" w:lastRowFirstColumn="0" w:lastRowLastColumn="0"/>
            </w:pPr>
            <w:r w:rsidRPr="003C2B3F">
              <w:t>Complete</w:t>
            </w:r>
            <w:r w:rsidRPr="003C2B3F">
              <w:br/>
            </w:r>
            <w:r w:rsidRPr="006D7FDE">
              <w:t>Yes / No</w:t>
            </w:r>
          </w:p>
        </w:tc>
      </w:tr>
      <w:tr w:rsidR="006D7FDE" w:rsidRPr="00916430" w14:paraId="579C01DE" w14:textId="77777777" w:rsidTr="001062C1">
        <w:trPr>
          <w:trHeight w:val="301"/>
        </w:trPr>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14:paraId="146F98C8" w14:textId="77777777" w:rsidR="006D7FDE" w:rsidRPr="006D7FDE" w:rsidRDefault="006D7FDE" w:rsidP="006D7FDE">
            <w:r w:rsidRPr="00916430">
              <w:t xml:space="preserve">Training course topics </w:t>
            </w:r>
          </w:p>
        </w:tc>
        <w:tc>
          <w:tcPr>
            <w:tcW w:w="3034" w:type="dxa"/>
          </w:tcPr>
          <w:p w14:paraId="1844DED1"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General emergency and survival procedures</w:t>
            </w:r>
          </w:p>
        </w:tc>
        <w:tc>
          <w:tcPr>
            <w:tcW w:w="3058" w:type="dxa"/>
          </w:tcPr>
          <w:p w14:paraId="2524A735"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558" w:type="dxa"/>
          </w:tcPr>
          <w:p w14:paraId="0A2F6756"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7DE9323C" w14:textId="77777777" w:rsidTr="001062C1">
        <w:trPr>
          <w:trHeight w:val="98"/>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17008142" w14:textId="77777777" w:rsidR="006D7FDE" w:rsidRPr="00916430" w:rsidRDefault="006D7FDE" w:rsidP="006D7FDE"/>
        </w:tc>
        <w:tc>
          <w:tcPr>
            <w:tcW w:w="3034" w:type="dxa"/>
          </w:tcPr>
          <w:p w14:paraId="096B9221"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Aerodrome and aircraft security procedures</w:t>
            </w:r>
          </w:p>
        </w:tc>
        <w:tc>
          <w:tcPr>
            <w:tcW w:w="3058" w:type="dxa"/>
          </w:tcPr>
          <w:p w14:paraId="7ED1A499"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558" w:type="dxa"/>
          </w:tcPr>
          <w:p w14:paraId="4BA46CA7"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7395061D" w14:textId="77777777" w:rsidTr="001062C1">
        <w:trPr>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76391364" w14:textId="77777777" w:rsidR="006D7FDE" w:rsidRPr="00916430" w:rsidRDefault="006D7FDE" w:rsidP="006D7FDE"/>
        </w:tc>
        <w:tc>
          <w:tcPr>
            <w:tcW w:w="3034" w:type="dxa"/>
          </w:tcPr>
          <w:p w14:paraId="06A9DD3E"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Location and use of emergency and safety equipment</w:t>
            </w:r>
          </w:p>
        </w:tc>
        <w:tc>
          <w:tcPr>
            <w:tcW w:w="3058" w:type="dxa"/>
          </w:tcPr>
          <w:p w14:paraId="3D993504"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558" w:type="dxa"/>
          </w:tcPr>
          <w:p w14:paraId="3993BBB6"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55B9E2DC"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37186DF0" w14:textId="77777777" w:rsidR="006D7FDE" w:rsidRPr="00916430" w:rsidRDefault="006D7FDE" w:rsidP="006D7FDE"/>
        </w:tc>
        <w:tc>
          <w:tcPr>
            <w:tcW w:w="3034" w:type="dxa"/>
          </w:tcPr>
          <w:p w14:paraId="3F3E5D24"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Ditching procedures</w:t>
            </w:r>
          </w:p>
        </w:tc>
        <w:tc>
          <w:tcPr>
            <w:tcW w:w="3058" w:type="dxa"/>
          </w:tcPr>
          <w:p w14:paraId="5687F675"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558" w:type="dxa"/>
          </w:tcPr>
          <w:p w14:paraId="3906D22D"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34C8D579"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5740FBF2" w14:textId="77777777" w:rsidR="006D7FDE" w:rsidRPr="00916430" w:rsidRDefault="006D7FDE" w:rsidP="006D7FDE"/>
        </w:tc>
        <w:tc>
          <w:tcPr>
            <w:tcW w:w="3034" w:type="dxa"/>
          </w:tcPr>
          <w:p w14:paraId="730E4D93"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Use of life jackets</w:t>
            </w:r>
          </w:p>
        </w:tc>
        <w:tc>
          <w:tcPr>
            <w:tcW w:w="3058" w:type="dxa"/>
          </w:tcPr>
          <w:p w14:paraId="06C2F85E"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558" w:type="dxa"/>
          </w:tcPr>
          <w:p w14:paraId="00BEDA49"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2A3998DC" w14:textId="77777777" w:rsidTr="001062C1">
        <w:trPr>
          <w:trHeight w:val="114"/>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17B24A38" w14:textId="77777777" w:rsidR="006D7FDE" w:rsidRPr="00916430" w:rsidRDefault="006D7FDE" w:rsidP="006D7FDE"/>
        </w:tc>
        <w:tc>
          <w:tcPr>
            <w:tcW w:w="3034" w:type="dxa"/>
          </w:tcPr>
          <w:p w14:paraId="2DD5FB5B"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In-water practical training</w:t>
            </w:r>
          </w:p>
        </w:tc>
        <w:tc>
          <w:tcPr>
            <w:tcW w:w="3058" w:type="dxa"/>
          </w:tcPr>
          <w:p w14:paraId="0518AC50"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558" w:type="dxa"/>
          </w:tcPr>
          <w:p w14:paraId="1E973785"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2D421756"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7EAA0034" w14:textId="77777777" w:rsidR="006D7FDE" w:rsidRPr="00916430" w:rsidRDefault="006D7FDE" w:rsidP="006D7FDE"/>
        </w:tc>
        <w:tc>
          <w:tcPr>
            <w:tcW w:w="3034" w:type="dxa"/>
          </w:tcPr>
          <w:p w14:paraId="5AD6D000"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 xml:space="preserve">Use of life rafts (if required) </w:t>
            </w:r>
          </w:p>
        </w:tc>
        <w:tc>
          <w:tcPr>
            <w:tcW w:w="3058" w:type="dxa"/>
          </w:tcPr>
          <w:p w14:paraId="7DF67107"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558" w:type="dxa"/>
          </w:tcPr>
          <w:p w14:paraId="725B225C"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519E6AD7" w14:textId="77777777" w:rsidTr="001062C1">
        <w:trPr>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5B861814" w14:textId="77777777" w:rsidR="006D7FDE" w:rsidRPr="00916430" w:rsidRDefault="006D7FDE" w:rsidP="006D7FDE"/>
        </w:tc>
        <w:tc>
          <w:tcPr>
            <w:tcW w:w="3034" w:type="dxa"/>
          </w:tcPr>
          <w:p w14:paraId="4256AF4D"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 xml:space="preserve">Part 138 – Procedures for </w:t>
            </w:r>
            <w:r w:rsidRPr="006D7FDE">
              <w:t>dealing with specific emergency situations</w:t>
            </w:r>
          </w:p>
        </w:tc>
        <w:tc>
          <w:tcPr>
            <w:tcW w:w="3058" w:type="dxa"/>
          </w:tcPr>
          <w:p w14:paraId="128FF65D"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558" w:type="dxa"/>
          </w:tcPr>
          <w:p w14:paraId="37EB1C03"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428B8EEE" w14:textId="77777777" w:rsidTr="001062C1">
        <w:trPr>
          <w:trHeight w:val="124"/>
        </w:trPr>
        <w:tc>
          <w:tcPr>
            <w:cnfStyle w:val="001000000000" w:firstRow="0" w:lastRow="0" w:firstColumn="1" w:lastColumn="0" w:oddVBand="0" w:evenVBand="0" w:oddHBand="0" w:evenHBand="0" w:firstRowFirstColumn="0" w:firstRowLastColumn="0" w:lastRowFirstColumn="0" w:lastRowLastColumn="0"/>
            <w:tcW w:w="1843" w:type="dxa"/>
            <w:tcBorders>
              <w:top w:val="nil"/>
              <w:bottom w:val="single" w:sz="4" w:space="0" w:color="0080A2"/>
            </w:tcBorders>
          </w:tcPr>
          <w:p w14:paraId="4575AC72" w14:textId="77777777" w:rsidR="006D7FDE" w:rsidRPr="00916430" w:rsidRDefault="006D7FDE" w:rsidP="006D7FDE"/>
        </w:tc>
        <w:tc>
          <w:tcPr>
            <w:tcW w:w="3034" w:type="dxa"/>
          </w:tcPr>
          <w:p w14:paraId="4E65724C"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Rotorcraft – HUET (if delivered)</w:t>
            </w:r>
          </w:p>
        </w:tc>
        <w:tc>
          <w:tcPr>
            <w:tcW w:w="3058" w:type="dxa"/>
          </w:tcPr>
          <w:p w14:paraId="24DEA221"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558" w:type="dxa"/>
          </w:tcPr>
          <w:p w14:paraId="0BFEA1A3"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69077172" w14:textId="77777777" w:rsidTr="001062C1">
        <w:trPr>
          <w:trHeight w:val="62"/>
        </w:trPr>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14:paraId="7EF71A72" w14:textId="77777777" w:rsidR="006D7FDE" w:rsidRPr="006D7FDE" w:rsidRDefault="006D7FDE" w:rsidP="006D7FDE">
            <w:r w:rsidRPr="00916430">
              <w:t>Conduct of training</w:t>
            </w:r>
          </w:p>
        </w:tc>
        <w:tc>
          <w:tcPr>
            <w:tcW w:w="3034" w:type="dxa"/>
          </w:tcPr>
          <w:p w14:paraId="68BE8D62"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Materials and resources</w:t>
            </w:r>
          </w:p>
        </w:tc>
        <w:tc>
          <w:tcPr>
            <w:tcW w:w="3058" w:type="dxa"/>
          </w:tcPr>
          <w:p w14:paraId="7142E01C"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558" w:type="dxa"/>
          </w:tcPr>
          <w:p w14:paraId="2D9C8783"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3CF7030A"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5D981FD8" w14:textId="77777777" w:rsidR="006D7FDE" w:rsidRPr="00916430" w:rsidRDefault="006D7FDE" w:rsidP="006D7FDE"/>
        </w:tc>
        <w:tc>
          <w:tcPr>
            <w:tcW w:w="3034" w:type="dxa"/>
          </w:tcPr>
          <w:p w14:paraId="300A7DDB"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Learning methods</w:t>
            </w:r>
          </w:p>
        </w:tc>
        <w:tc>
          <w:tcPr>
            <w:tcW w:w="3058" w:type="dxa"/>
          </w:tcPr>
          <w:p w14:paraId="1D8B12FA"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558" w:type="dxa"/>
          </w:tcPr>
          <w:p w14:paraId="7B63C12E"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124900C2" w14:textId="77777777" w:rsidTr="001062C1">
        <w:trPr>
          <w:trHeight w:val="36"/>
        </w:trPr>
        <w:tc>
          <w:tcPr>
            <w:cnfStyle w:val="001000000000" w:firstRow="0" w:lastRow="0" w:firstColumn="1" w:lastColumn="0" w:oddVBand="0" w:evenVBand="0" w:oddHBand="0" w:evenHBand="0" w:firstRowFirstColumn="0" w:firstRowLastColumn="0" w:lastRowFirstColumn="0" w:lastRowLastColumn="0"/>
            <w:tcW w:w="1843" w:type="dxa"/>
            <w:tcBorders>
              <w:top w:val="nil"/>
              <w:bottom w:val="single" w:sz="4" w:space="0" w:color="0080A2"/>
            </w:tcBorders>
          </w:tcPr>
          <w:p w14:paraId="6B3C5DE3" w14:textId="77777777" w:rsidR="006D7FDE" w:rsidRPr="00916430" w:rsidRDefault="006D7FDE" w:rsidP="006D7FDE"/>
        </w:tc>
        <w:tc>
          <w:tcPr>
            <w:tcW w:w="3034" w:type="dxa"/>
          </w:tcPr>
          <w:p w14:paraId="05EAC3B5"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Assessment methods</w:t>
            </w:r>
          </w:p>
        </w:tc>
        <w:tc>
          <w:tcPr>
            <w:tcW w:w="3058" w:type="dxa"/>
          </w:tcPr>
          <w:p w14:paraId="1A629C25"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558" w:type="dxa"/>
          </w:tcPr>
          <w:p w14:paraId="540D036B"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67931B71" w14:textId="77777777" w:rsidTr="001062C1">
        <w:trPr>
          <w:trHeight w:val="397"/>
        </w:trPr>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14:paraId="15AEC0A3" w14:textId="77777777" w:rsidR="006D7FDE" w:rsidRPr="006D7FDE" w:rsidRDefault="006D7FDE" w:rsidP="006D7FDE">
            <w:r w:rsidRPr="00916430">
              <w:t>Conduct of check</w:t>
            </w:r>
          </w:p>
        </w:tc>
        <w:tc>
          <w:tcPr>
            <w:tcW w:w="3034" w:type="dxa"/>
          </w:tcPr>
          <w:p w14:paraId="6C20DC7E"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Knowledge of check report forms</w:t>
            </w:r>
          </w:p>
        </w:tc>
        <w:tc>
          <w:tcPr>
            <w:tcW w:w="3058" w:type="dxa"/>
          </w:tcPr>
          <w:p w14:paraId="43B7BF37"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558" w:type="dxa"/>
          </w:tcPr>
          <w:p w14:paraId="7B2F7B1E"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67F235FA" w14:textId="77777777" w:rsidTr="001062C1">
        <w:trPr>
          <w:trHeight w:val="458"/>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1190AD79" w14:textId="77777777" w:rsidR="006D7FDE" w:rsidRPr="00916430" w:rsidRDefault="006D7FDE" w:rsidP="006D7FDE"/>
        </w:tc>
        <w:tc>
          <w:tcPr>
            <w:tcW w:w="3034" w:type="dxa"/>
          </w:tcPr>
          <w:p w14:paraId="765BB240"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 xml:space="preserve">Planning and </w:t>
            </w:r>
            <w:r w:rsidRPr="006D7FDE">
              <w:t>methodology of check</w:t>
            </w:r>
          </w:p>
        </w:tc>
        <w:tc>
          <w:tcPr>
            <w:tcW w:w="3058" w:type="dxa"/>
          </w:tcPr>
          <w:p w14:paraId="36D24367"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558" w:type="dxa"/>
          </w:tcPr>
          <w:p w14:paraId="3B708D87"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241187F3"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520DB207" w14:textId="77777777" w:rsidR="006D7FDE" w:rsidRPr="00916430" w:rsidRDefault="006D7FDE" w:rsidP="006D7FDE"/>
        </w:tc>
        <w:tc>
          <w:tcPr>
            <w:tcW w:w="3034" w:type="dxa"/>
          </w:tcPr>
          <w:p w14:paraId="72739A32"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Resources</w:t>
            </w:r>
          </w:p>
        </w:tc>
        <w:tc>
          <w:tcPr>
            <w:tcW w:w="3058" w:type="dxa"/>
          </w:tcPr>
          <w:p w14:paraId="57EF6055"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558" w:type="dxa"/>
          </w:tcPr>
          <w:p w14:paraId="154F7393"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6D3B99BA"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4F993BEF" w14:textId="77777777" w:rsidR="006D7FDE" w:rsidRPr="00916430" w:rsidRDefault="006D7FDE" w:rsidP="006D7FDE"/>
        </w:tc>
        <w:tc>
          <w:tcPr>
            <w:tcW w:w="3034" w:type="dxa"/>
          </w:tcPr>
          <w:p w14:paraId="449D24AE"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Assessment methods</w:t>
            </w:r>
          </w:p>
        </w:tc>
        <w:tc>
          <w:tcPr>
            <w:tcW w:w="3058" w:type="dxa"/>
          </w:tcPr>
          <w:p w14:paraId="5B94ED6B"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558" w:type="dxa"/>
          </w:tcPr>
          <w:p w14:paraId="7B650346"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2BE43402"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tcBorders>
          </w:tcPr>
          <w:p w14:paraId="228553CE" w14:textId="77777777" w:rsidR="006D7FDE" w:rsidRPr="00916430" w:rsidRDefault="006D7FDE" w:rsidP="006D7FDE"/>
        </w:tc>
        <w:tc>
          <w:tcPr>
            <w:tcW w:w="3034" w:type="dxa"/>
          </w:tcPr>
          <w:p w14:paraId="6FECDA94"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Debriefing</w:t>
            </w:r>
          </w:p>
        </w:tc>
        <w:tc>
          <w:tcPr>
            <w:tcW w:w="3058" w:type="dxa"/>
          </w:tcPr>
          <w:p w14:paraId="6C8A4A50"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558" w:type="dxa"/>
          </w:tcPr>
          <w:p w14:paraId="1051C44B"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bl>
    <w:p w14:paraId="6CAC047E" w14:textId="77777777" w:rsidR="006D7FDE" w:rsidRPr="006D7FDE" w:rsidRDefault="006D7FDE" w:rsidP="006D7FDE">
      <w:r w:rsidRPr="006D7FDE">
        <w:br w:type="page"/>
      </w:r>
    </w:p>
    <w:tbl>
      <w:tblPr>
        <w:tblStyle w:val="SD-MOStable"/>
        <w:tblW w:w="9498" w:type="dxa"/>
        <w:tblInd w:w="-5" w:type="dxa"/>
        <w:tblLook w:val="0620" w:firstRow="1" w:lastRow="0" w:firstColumn="0" w:lastColumn="0" w:noHBand="1" w:noVBand="1"/>
      </w:tblPr>
      <w:tblGrid>
        <w:gridCol w:w="9498"/>
      </w:tblGrid>
      <w:tr w:rsidR="006D7FDE" w14:paraId="7F9D64A6" w14:textId="77777777" w:rsidTr="001062C1">
        <w:trPr>
          <w:cnfStyle w:val="100000000000" w:firstRow="1" w:lastRow="0" w:firstColumn="0" w:lastColumn="0" w:oddVBand="0" w:evenVBand="0" w:oddHBand="0" w:evenHBand="0" w:firstRowFirstColumn="0" w:firstRowLastColumn="0" w:lastRowFirstColumn="0" w:lastRowLastColumn="0"/>
        </w:trPr>
        <w:tc>
          <w:tcPr>
            <w:tcW w:w="9498" w:type="dxa"/>
          </w:tcPr>
          <w:p w14:paraId="1E3558D3" w14:textId="77777777" w:rsidR="006D7FDE" w:rsidRPr="006D7FDE" w:rsidRDefault="006D7FDE" w:rsidP="006D7FDE">
            <w:r>
              <w:t>Comments</w:t>
            </w:r>
          </w:p>
        </w:tc>
      </w:tr>
      <w:tr w:rsidR="006D7FDE" w14:paraId="190B8B15" w14:textId="77777777" w:rsidTr="001062C1">
        <w:trPr>
          <w:trHeight w:val="2099"/>
        </w:trPr>
        <w:tc>
          <w:tcPr>
            <w:tcW w:w="9498" w:type="dxa"/>
          </w:tcPr>
          <w:p w14:paraId="542B37E1" w14:textId="77777777" w:rsidR="006D7FDE" w:rsidRDefault="006D7FDE" w:rsidP="006D7FDE"/>
        </w:tc>
      </w:tr>
    </w:tbl>
    <w:p w14:paraId="6AE35E06" w14:textId="77777777" w:rsidR="006D7FDE" w:rsidRPr="006D7FDE" w:rsidRDefault="006D7FDE" w:rsidP="006D7FDE">
      <w:r>
        <w:br w:type="page"/>
      </w:r>
    </w:p>
    <w:p w14:paraId="2F9AEB44" w14:textId="77777777" w:rsidR="006D7FDE" w:rsidRPr="00F91345" w:rsidRDefault="006D7FDE" w:rsidP="00F91345">
      <w:pPr>
        <w:pStyle w:val="unHeading3"/>
        <w:rPr>
          <w:rStyle w:val="Strong"/>
          <w:b/>
          <w:bCs w:val="0"/>
        </w:rPr>
      </w:pPr>
      <w:r w:rsidRPr="00F91345">
        <w:rPr>
          <w:rStyle w:val="Strong"/>
          <w:rFonts w:hint="eastAsia"/>
          <w:b/>
          <w:bCs w:val="0"/>
        </w:rPr>
        <w:t xml:space="preserve">Form LC1 </w:t>
      </w:r>
      <w:r w:rsidRPr="00F91345">
        <w:rPr>
          <w:rStyle w:val="Strong"/>
          <w:b/>
          <w:bCs w:val="0"/>
        </w:rPr>
        <w:t>–</w:t>
      </w:r>
      <w:r w:rsidRPr="00F91345">
        <w:rPr>
          <w:rStyle w:val="Strong"/>
          <w:rFonts w:hint="eastAsia"/>
          <w:b/>
          <w:bCs w:val="0"/>
        </w:rPr>
        <w:t xml:space="preserve"> Line check pilot training re</w:t>
      </w:r>
      <w:r w:rsidRPr="00F91345">
        <w:rPr>
          <w:rStyle w:val="Strong"/>
          <w:b/>
          <w:bCs w:val="0"/>
        </w:rPr>
        <w:t>cord</w:t>
      </w:r>
    </w:p>
    <w:p w14:paraId="65405682" w14:textId="77777777" w:rsidR="006D7FDE" w:rsidRPr="003C2B3F" w:rsidRDefault="006D7FDE" w:rsidP="006D7FDE">
      <w:pPr>
        <w:rPr>
          <w:rStyle w:val="bold"/>
        </w:rPr>
      </w:pPr>
      <w:r w:rsidRPr="003C2B3F">
        <w:rPr>
          <w:rStyle w:val="bold"/>
        </w:rPr>
        <w:t>Details</w:t>
      </w:r>
    </w:p>
    <w:p w14:paraId="7043AC04" w14:textId="77777777" w:rsidR="006D7FDE" w:rsidRDefault="006D7FDE" w:rsidP="006D7FDE">
      <w:r>
        <w:t xml:space="preserve">Candidate </w:t>
      </w:r>
      <w:r w:rsidRPr="003C2B3F">
        <w:t>name:</w:t>
      </w:r>
      <w:r w:rsidRPr="003C2B3F">
        <w:tab/>
      </w:r>
      <w:r>
        <w:tab/>
      </w:r>
      <w:r>
        <w:tab/>
      </w:r>
      <w:r>
        <w:tab/>
        <w:t>ARN:</w:t>
      </w:r>
    </w:p>
    <w:p w14:paraId="6F2AF9C8" w14:textId="77777777" w:rsidR="006D7FDE" w:rsidRPr="003C2B3F" w:rsidRDefault="006D7FDE" w:rsidP="006D7FDE">
      <w:r>
        <w:t>Trainer name:</w:t>
      </w:r>
      <w:r>
        <w:tab/>
      </w:r>
      <w:r>
        <w:tab/>
      </w:r>
      <w:r>
        <w:tab/>
      </w:r>
      <w:r>
        <w:tab/>
      </w:r>
      <w:r>
        <w:tab/>
      </w:r>
      <w:r w:rsidRPr="003C2B3F">
        <w:t xml:space="preserve">Date of </w:t>
      </w:r>
      <w:r>
        <w:t>completion</w:t>
      </w:r>
      <w:r w:rsidRPr="003C2B3F">
        <w:t>:</w:t>
      </w:r>
      <w:r>
        <w:t xml:space="preserve"> </w:t>
      </w:r>
    </w:p>
    <w:p w14:paraId="5EBD4FE3" w14:textId="77777777" w:rsidR="006D7FDE" w:rsidRDefault="006D7FDE" w:rsidP="006D7FDE">
      <w:r>
        <w:t>Aircraft type:</w:t>
      </w:r>
    </w:p>
    <w:tbl>
      <w:tblPr>
        <w:tblStyle w:val="SD-MOStable"/>
        <w:tblW w:w="9493" w:type="dxa"/>
        <w:tblLayout w:type="fixed"/>
        <w:tblLook w:val="06A0" w:firstRow="1" w:lastRow="0" w:firstColumn="1" w:lastColumn="0" w:noHBand="1" w:noVBand="1"/>
        <w:tblCaption w:val="4B5 Instructor Induction Training – Course IT1"/>
        <w:tblDescription w:val="4B5 Instructor Induction Training – Course IT1"/>
      </w:tblPr>
      <w:tblGrid>
        <w:gridCol w:w="1980"/>
        <w:gridCol w:w="2551"/>
        <w:gridCol w:w="3753"/>
        <w:gridCol w:w="1209"/>
      </w:tblGrid>
      <w:tr w:rsidR="006D7FDE" w:rsidRPr="00916430" w14:paraId="1DC88679" w14:textId="77777777" w:rsidTr="001062C1">
        <w:trPr>
          <w:cnfStyle w:val="100000000000" w:firstRow="1" w:lastRow="0" w:firstColumn="0" w:lastColumn="0" w:oddVBand="0" w:evenVBand="0" w:oddHBand="0"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80A2"/>
            </w:tcBorders>
          </w:tcPr>
          <w:p w14:paraId="1FAE9667" w14:textId="77777777" w:rsidR="006D7FDE" w:rsidRPr="006D7FDE" w:rsidRDefault="006D7FDE" w:rsidP="006D7FDE">
            <w:r w:rsidRPr="003C2B3F">
              <w:t>Topic</w:t>
            </w:r>
          </w:p>
        </w:tc>
        <w:tc>
          <w:tcPr>
            <w:tcW w:w="2551" w:type="dxa"/>
          </w:tcPr>
          <w:p w14:paraId="07CCA638" w14:textId="77777777" w:rsidR="006D7FDE" w:rsidRPr="006D7FDE" w:rsidRDefault="006D7FDE" w:rsidP="006D7FDE">
            <w:pPr>
              <w:cnfStyle w:val="100000000000" w:firstRow="1" w:lastRow="0" w:firstColumn="0" w:lastColumn="0" w:oddVBand="0" w:evenVBand="0" w:oddHBand="0" w:evenHBand="0" w:firstRowFirstColumn="0" w:firstRowLastColumn="0" w:lastRowFirstColumn="0" w:lastRowLastColumn="0"/>
            </w:pPr>
            <w:r w:rsidRPr="003C2B3F">
              <w:t>Item</w:t>
            </w:r>
          </w:p>
        </w:tc>
        <w:tc>
          <w:tcPr>
            <w:tcW w:w="3753" w:type="dxa"/>
          </w:tcPr>
          <w:p w14:paraId="511159AE" w14:textId="77777777" w:rsidR="006D7FDE" w:rsidRPr="006D7FDE" w:rsidRDefault="006D7FDE" w:rsidP="006D7FDE">
            <w:pPr>
              <w:cnfStyle w:val="100000000000" w:firstRow="1" w:lastRow="0" w:firstColumn="0" w:lastColumn="0" w:oddVBand="0" w:evenVBand="0" w:oddHBand="0" w:evenHBand="0" w:firstRowFirstColumn="0" w:firstRowLastColumn="0" w:lastRowFirstColumn="0" w:lastRowLastColumn="0"/>
            </w:pPr>
            <w:r w:rsidRPr="003C2B3F">
              <w:t>Comments</w:t>
            </w:r>
          </w:p>
        </w:tc>
        <w:tc>
          <w:tcPr>
            <w:tcW w:w="1209" w:type="dxa"/>
          </w:tcPr>
          <w:p w14:paraId="21AA4FEA" w14:textId="77777777" w:rsidR="006D7FDE" w:rsidRPr="006D7FDE" w:rsidRDefault="006D7FDE" w:rsidP="006D7FDE">
            <w:pPr>
              <w:cnfStyle w:val="100000000000" w:firstRow="1" w:lastRow="0" w:firstColumn="0" w:lastColumn="0" w:oddVBand="0" w:evenVBand="0" w:oddHBand="0" w:evenHBand="0" w:firstRowFirstColumn="0" w:firstRowLastColumn="0" w:lastRowFirstColumn="0" w:lastRowLastColumn="0"/>
            </w:pPr>
            <w:r w:rsidRPr="003C2B3F">
              <w:t>Complete</w:t>
            </w:r>
            <w:r w:rsidRPr="003C2B3F">
              <w:br/>
            </w:r>
            <w:r w:rsidRPr="006D7FDE">
              <w:t>Yes / No</w:t>
            </w:r>
          </w:p>
        </w:tc>
      </w:tr>
      <w:tr w:rsidR="006D7FDE" w:rsidRPr="00916430" w14:paraId="69DDE816"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980" w:type="dxa"/>
            <w:tcBorders>
              <w:bottom w:val="nil"/>
            </w:tcBorders>
          </w:tcPr>
          <w:p w14:paraId="30DB87DB" w14:textId="77777777" w:rsidR="006D7FDE" w:rsidRPr="006D7FDE" w:rsidRDefault="006D7FDE" w:rsidP="006D7FDE">
            <w:r w:rsidRPr="00916430">
              <w:t xml:space="preserve">Principles and methods of assessment </w:t>
            </w:r>
          </w:p>
        </w:tc>
        <w:tc>
          <w:tcPr>
            <w:tcW w:w="2551" w:type="dxa"/>
          </w:tcPr>
          <w:p w14:paraId="70F7A35D"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Preparing candidate</w:t>
            </w:r>
          </w:p>
        </w:tc>
        <w:tc>
          <w:tcPr>
            <w:tcW w:w="3753" w:type="dxa"/>
          </w:tcPr>
          <w:p w14:paraId="67431993"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209" w:type="dxa"/>
          </w:tcPr>
          <w:p w14:paraId="143900BC"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14BC5624"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011D9240" w14:textId="77777777" w:rsidR="006D7FDE" w:rsidRPr="00916430" w:rsidRDefault="006D7FDE" w:rsidP="006D7FDE"/>
        </w:tc>
        <w:tc>
          <w:tcPr>
            <w:tcW w:w="2551" w:type="dxa"/>
          </w:tcPr>
          <w:p w14:paraId="66805732"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Assessment methods</w:t>
            </w:r>
          </w:p>
        </w:tc>
        <w:tc>
          <w:tcPr>
            <w:tcW w:w="3753" w:type="dxa"/>
          </w:tcPr>
          <w:p w14:paraId="649E10F9"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209" w:type="dxa"/>
          </w:tcPr>
          <w:p w14:paraId="1EFE16C5"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5A47745C"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18415D00" w14:textId="77777777" w:rsidR="006D7FDE" w:rsidRPr="00916430" w:rsidRDefault="006D7FDE" w:rsidP="006D7FDE"/>
        </w:tc>
        <w:tc>
          <w:tcPr>
            <w:tcW w:w="2551" w:type="dxa"/>
          </w:tcPr>
          <w:p w14:paraId="1E998C23"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 xml:space="preserve">Evaluating performance against standards </w:t>
            </w:r>
          </w:p>
        </w:tc>
        <w:tc>
          <w:tcPr>
            <w:tcW w:w="3753" w:type="dxa"/>
          </w:tcPr>
          <w:p w14:paraId="03A1EAF8"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209" w:type="dxa"/>
          </w:tcPr>
          <w:p w14:paraId="75BFCDCF"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27EDE891"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0247D880" w14:textId="77777777" w:rsidR="006D7FDE" w:rsidRPr="00916430" w:rsidRDefault="006D7FDE" w:rsidP="006D7FDE"/>
        </w:tc>
        <w:tc>
          <w:tcPr>
            <w:tcW w:w="2551" w:type="dxa"/>
          </w:tcPr>
          <w:p w14:paraId="19494945"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Debriefing techniques</w:t>
            </w:r>
          </w:p>
        </w:tc>
        <w:tc>
          <w:tcPr>
            <w:tcW w:w="3753" w:type="dxa"/>
          </w:tcPr>
          <w:p w14:paraId="2B8C9A56"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209" w:type="dxa"/>
          </w:tcPr>
          <w:p w14:paraId="4C099D8C"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04846117"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6CFFBAF2" w14:textId="77777777" w:rsidR="006D7FDE" w:rsidRPr="00916430" w:rsidRDefault="006D7FDE" w:rsidP="006D7FDE"/>
        </w:tc>
        <w:tc>
          <w:tcPr>
            <w:tcW w:w="2551" w:type="dxa"/>
          </w:tcPr>
          <w:p w14:paraId="29B3BF91"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Learning methods</w:t>
            </w:r>
          </w:p>
        </w:tc>
        <w:tc>
          <w:tcPr>
            <w:tcW w:w="3753" w:type="dxa"/>
          </w:tcPr>
          <w:p w14:paraId="6FC8D5A5"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209" w:type="dxa"/>
          </w:tcPr>
          <w:p w14:paraId="06B90F16"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78ED6BCD"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980" w:type="dxa"/>
            <w:tcBorders>
              <w:bottom w:val="nil"/>
            </w:tcBorders>
          </w:tcPr>
          <w:p w14:paraId="658D5544" w14:textId="77777777" w:rsidR="006D7FDE" w:rsidRPr="006D7FDE" w:rsidRDefault="006D7FDE" w:rsidP="006D7FDE">
            <w:r w:rsidRPr="00916430">
              <w:t>Flight checking</w:t>
            </w:r>
          </w:p>
        </w:tc>
        <w:tc>
          <w:tcPr>
            <w:tcW w:w="2551" w:type="dxa"/>
          </w:tcPr>
          <w:p w14:paraId="7A0D0E75"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Knowledge of check forms</w:t>
            </w:r>
          </w:p>
        </w:tc>
        <w:tc>
          <w:tcPr>
            <w:tcW w:w="3753" w:type="dxa"/>
          </w:tcPr>
          <w:p w14:paraId="61F088E6"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209" w:type="dxa"/>
          </w:tcPr>
          <w:p w14:paraId="63C0DD0F"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2BA1CCD6"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474D9221" w14:textId="77777777" w:rsidR="006D7FDE" w:rsidRPr="00916430" w:rsidRDefault="006D7FDE" w:rsidP="006D7FDE"/>
        </w:tc>
        <w:tc>
          <w:tcPr>
            <w:tcW w:w="2551" w:type="dxa"/>
          </w:tcPr>
          <w:p w14:paraId="05EBE32B"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Planning of sessions</w:t>
            </w:r>
          </w:p>
        </w:tc>
        <w:tc>
          <w:tcPr>
            <w:tcW w:w="3753" w:type="dxa"/>
          </w:tcPr>
          <w:p w14:paraId="4576A0AB"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209" w:type="dxa"/>
          </w:tcPr>
          <w:p w14:paraId="72FE94DD"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00E1694A"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793BEC9B" w14:textId="77777777" w:rsidR="006D7FDE" w:rsidRPr="00916430" w:rsidRDefault="006D7FDE" w:rsidP="006D7FDE"/>
        </w:tc>
        <w:tc>
          <w:tcPr>
            <w:tcW w:w="2551" w:type="dxa"/>
          </w:tcPr>
          <w:p w14:paraId="0AF0DF5D"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Briefing and preparation</w:t>
            </w:r>
          </w:p>
        </w:tc>
        <w:tc>
          <w:tcPr>
            <w:tcW w:w="3753" w:type="dxa"/>
          </w:tcPr>
          <w:p w14:paraId="55B5995F"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209" w:type="dxa"/>
          </w:tcPr>
          <w:p w14:paraId="32C9C042"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46357858"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6290F008" w14:textId="77777777" w:rsidR="006D7FDE" w:rsidRPr="00916430" w:rsidRDefault="006D7FDE" w:rsidP="006D7FDE"/>
        </w:tc>
        <w:tc>
          <w:tcPr>
            <w:tcW w:w="2551" w:type="dxa"/>
          </w:tcPr>
          <w:p w14:paraId="6D554CEE"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Threat and error management</w:t>
            </w:r>
          </w:p>
        </w:tc>
        <w:tc>
          <w:tcPr>
            <w:tcW w:w="3753" w:type="dxa"/>
          </w:tcPr>
          <w:p w14:paraId="7C752C96"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209" w:type="dxa"/>
          </w:tcPr>
          <w:p w14:paraId="363C6683"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0989612D"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0C56B01F" w14:textId="77777777" w:rsidR="006D7FDE" w:rsidRPr="00916430" w:rsidRDefault="006D7FDE" w:rsidP="006D7FDE"/>
        </w:tc>
        <w:tc>
          <w:tcPr>
            <w:tcW w:w="2551" w:type="dxa"/>
          </w:tcPr>
          <w:p w14:paraId="74AF5B2B"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Non-command seat operations</w:t>
            </w:r>
          </w:p>
        </w:tc>
        <w:tc>
          <w:tcPr>
            <w:tcW w:w="3753" w:type="dxa"/>
          </w:tcPr>
          <w:p w14:paraId="06496C86"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209" w:type="dxa"/>
          </w:tcPr>
          <w:p w14:paraId="49D4F35F"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4BA0CD8E"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7661B0C5" w14:textId="77777777" w:rsidR="006D7FDE" w:rsidRPr="00916430" w:rsidRDefault="006D7FDE" w:rsidP="006D7FDE"/>
        </w:tc>
        <w:tc>
          <w:tcPr>
            <w:tcW w:w="2551" w:type="dxa"/>
          </w:tcPr>
          <w:p w14:paraId="1CC762F7"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Assessment methods</w:t>
            </w:r>
          </w:p>
        </w:tc>
        <w:tc>
          <w:tcPr>
            <w:tcW w:w="3753" w:type="dxa"/>
          </w:tcPr>
          <w:p w14:paraId="282C58B3"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209" w:type="dxa"/>
          </w:tcPr>
          <w:p w14:paraId="4853A2FE"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2A8827F5"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tcBorders>
          </w:tcPr>
          <w:p w14:paraId="72FA8DE9" w14:textId="77777777" w:rsidR="006D7FDE" w:rsidRPr="00916430" w:rsidRDefault="006D7FDE" w:rsidP="006D7FDE"/>
        </w:tc>
        <w:tc>
          <w:tcPr>
            <w:tcW w:w="2551" w:type="dxa"/>
          </w:tcPr>
          <w:p w14:paraId="11230EDF"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Debriefing</w:t>
            </w:r>
          </w:p>
        </w:tc>
        <w:tc>
          <w:tcPr>
            <w:tcW w:w="3753" w:type="dxa"/>
          </w:tcPr>
          <w:p w14:paraId="08FE31CB"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209" w:type="dxa"/>
          </w:tcPr>
          <w:p w14:paraId="1AC8F5BE"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bl>
    <w:p w14:paraId="4471A2BE" w14:textId="77777777" w:rsidR="006D7FDE" w:rsidRPr="00DB6B68" w:rsidRDefault="006D7FDE" w:rsidP="006D7FDE">
      <w:pPr>
        <w:pStyle w:val="normalafterlisttable"/>
      </w:pPr>
      <w:r w:rsidRPr="00DB6B68">
        <w:t>Trainer recommendation:</w:t>
      </w:r>
    </w:p>
    <w:p w14:paraId="567D2A77" w14:textId="77777777" w:rsidR="006D7FDE" w:rsidRPr="00DB6B68" w:rsidRDefault="006D7FDE" w:rsidP="006D7FDE">
      <w:r w:rsidRPr="00DB6B68">
        <w:t>HOTC approval:</w:t>
      </w:r>
    </w:p>
    <w:p w14:paraId="3E48BD6E" w14:textId="77777777" w:rsidR="006D7FDE" w:rsidRDefault="006D7FDE" w:rsidP="006D7FDE">
      <w:pPr>
        <w:rPr>
          <w:rStyle w:val="Strong"/>
        </w:rPr>
      </w:pPr>
      <w:r>
        <w:rPr>
          <w:rStyle w:val="Strong"/>
        </w:rPr>
        <w:br w:type="page"/>
      </w:r>
    </w:p>
    <w:p w14:paraId="0797EE52" w14:textId="77777777" w:rsidR="006D7FDE" w:rsidRPr="00F91345" w:rsidRDefault="006D7FDE" w:rsidP="00F91345">
      <w:pPr>
        <w:pStyle w:val="unHeading3"/>
        <w:rPr>
          <w:rStyle w:val="Strong"/>
          <w:b/>
          <w:bCs w:val="0"/>
        </w:rPr>
      </w:pPr>
      <w:r w:rsidRPr="00F91345">
        <w:rPr>
          <w:rStyle w:val="Strong"/>
          <w:rFonts w:hint="eastAsia"/>
          <w:b/>
          <w:bCs w:val="0"/>
        </w:rPr>
        <w:t xml:space="preserve">Form LT1 </w:t>
      </w:r>
      <w:r w:rsidRPr="00F91345">
        <w:rPr>
          <w:rStyle w:val="Strong"/>
          <w:b/>
          <w:bCs w:val="0"/>
        </w:rPr>
        <w:t>–</w:t>
      </w:r>
      <w:r w:rsidRPr="00F91345">
        <w:rPr>
          <w:rStyle w:val="Strong"/>
          <w:rFonts w:hint="eastAsia"/>
          <w:b/>
          <w:bCs w:val="0"/>
        </w:rPr>
        <w:t xml:space="preserve"> Line training pilot training re</w:t>
      </w:r>
      <w:r w:rsidRPr="00F91345">
        <w:rPr>
          <w:rStyle w:val="Strong"/>
          <w:b/>
          <w:bCs w:val="0"/>
        </w:rPr>
        <w:t>cord</w:t>
      </w:r>
    </w:p>
    <w:p w14:paraId="6A9E6C98" w14:textId="77777777" w:rsidR="006D7FDE" w:rsidRPr="003C2B3F" w:rsidRDefault="006D7FDE" w:rsidP="006D7FDE">
      <w:pPr>
        <w:rPr>
          <w:rStyle w:val="bold"/>
        </w:rPr>
      </w:pPr>
      <w:r w:rsidRPr="003C2B3F">
        <w:rPr>
          <w:rStyle w:val="bold"/>
        </w:rPr>
        <w:t>Details</w:t>
      </w:r>
    </w:p>
    <w:p w14:paraId="5AB8F4E2" w14:textId="77777777" w:rsidR="006D7FDE" w:rsidRDefault="006D7FDE" w:rsidP="006D7FDE">
      <w:r>
        <w:t xml:space="preserve">Candidate </w:t>
      </w:r>
      <w:r w:rsidRPr="003C2B3F">
        <w:t>name:</w:t>
      </w:r>
      <w:r w:rsidRPr="003C2B3F">
        <w:tab/>
      </w:r>
      <w:r>
        <w:tab/>
      </w:r>
      <w:r>
        <w:tab/>
      </w:r>
      <w:r>
        <w:tab/>
        <w:t>ARN:</w:t>
      </w:r>
    </w:p>
    <w:p w14:paraId="04977100" w14:textId="77777777" w:rsidR="006D7FDE" w:rsidRPr="003C2B3F" w:rsidRDefault="006D7FDE" w:rsidP="006D7FDE">
      <w:r>
        <w:t>Trainer name:</w:t>
      </w:r>
      <w:r>
        <w:tab/>
      </w:r>
      <w:r>
        <w:tab/>
      </w:r>
      <w:r>
        <w:tab/>
      </w:r>
      <w:r>
        <w:tab/>
      </w:r>
      <w:r>
        <w:tab/>
      </w:r>
      <w:r w:rsidRPr="003C2B3F">
        <w:t xml:space="preserve">Date of </w:t>
      </w:r>
      <w:r>
        <w:t>completion</w:t>
      </w:r>
      <w:r w:rsidRPr="003C2B3F">
        <w:t>:</w:t>
      </w:r>
      <w:r>
        <w:t xml:space="preserve"> </w:t>
      </w:r>
    </w:p>
    <w:tbl>
      <w:tblPr>
        <w:tblStyle w:val="SD-MOStable"/>
        <w:tblW w:w="9493" w:type="dxa"/>
        <w:tblLayout w:type="fixed"/>
        <w:tblLook w:val="06A0" w:firstRow="1" w:lastRow="0" w:firstColumn="1" w:lastColumn="0" w:noHBand="1" w:noVBand="1"/>
        <w:tblCaption w:val="4B5 Instructor Induction Training – Course IT1"/>
        <w:tblDescription w:val="4B5 Instructor Induction Training – Course IT1"/>
      </w:tblPr>
      <w:tblGrid>
        <w:gridCol w:w="1775"/>
        <w:gridCol w:w="2758"/>
        <w:gridCol w:w="3793"/>
        <w:gridCol w:w="1167"/>
      </w:tblGrid>
      <w:tr w:rsidR="006D7FDE" w:rsidRPr="00916430" w14:paraId="6C0E7FD3" w14:textId="77777777" w:rsidTr="001062C1">
        <w:trPr>
          <w:cnfStyle w:val="100000000000" w:firstRow="1" w:lastRow="0" w:firstColumn="0" w:lastColumn="0" w:oddVBand="0" w:evenVBand="0" w:oddHBand="0"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1775" w:type="dxa"/>
            <w:tcBorders>
              <w:bottom w:val="single" w:sz="4" w:space="0" w:color="0080A2"/>
            </w:tcBorders>
          </w:tcPr>
          <w:p w14:paraId="40D6B9E2" w14:textId="77777777" w:rsidR="006D7FDE" w:rsidRPr="006D7FDE" w:rsidRDefault="006D7FDE" w:rsidP="006D7FDE">
            <w:r w:rsidRPr="003C2B3F">
              <w:t>Topic</w:t>
            </w:r>
          </w:p>
        </w:tc>
        <w:tc>
          <w:tcPr>
            <w:tcW w:w="2758" w:type="dxa"/>
          </w:tcPr>
          <w:p w14:paraId="08A5E560" w14:textId="77777777" w:rsidR="006D7FDE" w:rsidRPr="006D7FDE" w:rsidRDefault="006D7FDE" w:rsidP="006D7FDE">
            <w:pPr>
              <w:cnfStyle w:val="100000000000" w:firstRow="1" w:lastRow="0" w:firstColumn="0" w:lastColumn="0" w:oddVBand="0" w:evenVBand="0" w:oddHBand="0" w:evenHBand="0" w:firstRowFirstColumn="0" w:firstRowLastColumn="0" w:lastRowFirstColumn="0" w:lastRowLastColumn="0"/>
            </w:pPr>
            <w:r w:rsidRPr="003C2B3F">
              <w:t>Item</w:t>
            </w:r>
          </w:p>
        </w:tc>
        <w:tc>
          <w:tcPr>
            <w:tcW w:w="3793" w:type="dxa"/>
          </w:tcPr>
          <w:p w14:paraId="5F5D5848" w14:textId="77777777" w:rsidR="006D7FDE" w:rsidRPr="006D7FDE" w:rsidRDefault="006D7FDE" w:rsidP="006D7FDE">
            <w:pPr>
              <w:cnfStyle w:val="100000000000" w:firstRow="1" w:lastRow="0" w:firstColumn="0" w:lastColumn="0" w:oddVBand="0" w:evenVBand="0" w:oddHBand="0" w:evenHBand="0" w:firstRowFirstColumn="0" w:firstRowLastColumn="0" w:lastRowFirstColumn="0" w:lastRowLastColumn="0"/>
            </w:pPr>
            <w:r w:rsidRPr="003C2B3F">
              <w:t>Comments</w:t>
            </w:r>
          </w:p>
        </w:tc>
        <w:tc>
          <w:tcPr>
            <w:tcW w:w="1167" w:type="dxa"/>
          </w:tcPr>
          <w:p w14:paraId="1B10BC24" w14:textId="77777777" w:rsidR="006D7FDE" w:rsidRPr="006D7FDE" w:rsidRDefault="006D7FDE" w:rsidP="006D7FDE">
            <w:pPr>
              <w:cnfStyle w:val="100000000000" w:firstRow="1" w:lastRow="0" w:firstColumn="0" w:lastColumn="0" w:oddVBand="0" w:evenVBand="0" w:oddHBand="0" w:evenHBand="0" w:firstRowFirstColumn="0" w:firstRowLastColumn="0" w:lastRowFirstColumn="0" w:lastRowLastColumn="0"/>
            </w:pPr>
            <w:r w:rsidRPr="003C2B3F">
              <w:t>Complete</w:t>
            </w:r>
            <w:r w:rsidRPr="003C2B3F">
              <w:br/>
            </w:r>
            <w:r w:rsidRPr="006D7FDE">
              <w:t>Yes / No</w:t>
            </w:r>
          </w:p>
        </w:tc>
      </w:tr>
      <w:tr w:rsidR="006D7FDE" w:rsidRPr="00916430" w14:paraId="5A7D8F1C" w14:textId="77777777" w:rsidTr="001062C1">
        <w:trPr>
          <w:trHeight w:val="302"/>
        </w:trPr>
        <w:tc>
          <w:tcPr>
            <w:cnfStyle w:val="001000000000" w:firstRow="0" w:lastRow="0" w:firstColumn="1" w:lastColumn="0" w:oddVBand="0" w:evenVBand="0" w:oddHBand="0" w:evenHBand="0" w:firstRowFirstColumn="0" w:firstRowLastColumn="0" w:lastRowFirstColumn="0" w:lastRowLastColumn="0"/>
            <w:tcW w:w="1775" w:type="dxa"/>
            <w:tcBorders>
              <w:bottom w:val="nil"/>
            </w:tcBorders>
          </w:tcPr>
          <w:p w14:paraId="034ABE30" w14:textId="77777777" w:rsidR="006D7FDE" w:rsidRPr="006D7FDE" w:rsidRDefault="006D7FDE" w:rsidP="006D7FDE">
            <w:r w:rsidRPr="00916430">
              <w:t>Principles and methods of in</w:t>
            </w:r>
            <w:r w:rsidRPr="00916430">
              <w:noBreakHyphen/>
              <w:t>flight instruction</w:t>
            </w:r>
          </w:p>
        </w:tc>
        <w:tc>
          <w:tcPr>
            <w:tcW w:w="2758" w:type="dxa"/>
          </w:tcPr>
          <w:p w14:paraId="656EE6B7"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Effective communication techniques</w:t>
            </w:r>
          </w:p>
        </w:tc>
        <w:tc>
          <w:tcPr>
            <w:tcW w:w="3793" w:type="dxa"/>
          </w:tcPr>
          <w:p w14:paraId="6A95EBEC"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167" w:type="dxa"/>
          </w:tcPr>
          <w:p w14:paraId="1488ADBB"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15EC1C55"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1DE81D82" w14:textId="77777777" w:rsidR="006D7FDE" w:rsidRPr="00916430" w:rsidRDefault="006D7FDE" w:rsidP="006D7FDE"/>
        </w:tc>
        <w:tc>
          <w:tcPr>
            <w:tcW w:w="2758" w:type="dxa"/>
          </w:tcPr>
          <w:p w14:paraId="6CC0D320"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 xml:space="preserve">Training </w:t>
            </w:r>
            <w:r w:rsidRPr="006D7FDE">
              <w:t>session planning</w:t>
            </w:r>
          </w:p>
        </w:tc>
        <w:tc>
          <w:tcPr>
            <w:tcW w:w="3793" w:type="dxa"/>
          </w:tcPr>
          <w:p w14:paraId="3C7056BB"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167" w:type="dxa"/>
          </w:tcPr>
          <w:p w14:paraId="3CBC112F"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6CA2B6A1"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1E079DB5" w14:textId="77777777" w:rsidR="006D7FDE" w:rsidRPr="00916430" w:rsidRDefault="006D7FDE" w:rsidP="006D7FDE"/>
        </w:tc>
        <w:tc>
          <w:tcPr>
            <w:tcW w:w="2758" w:type="dxa"/>
          </w:tcPr>
          <w:p w14:paraId="2539DE68"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Evaluating progress</w:t>
            </w:r>
          </w:p>
        </w:tc>
        <w:tc>
          <w:tcPr>
            <w:tcW w:w="3793" w:type="dxa"/>
          </w:tcPr>
          <w:p w14:paraId="3815F15B"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167" w:type="dxa"/>
          </w:tcPr>
          <w:p w14:paraId="3CD90507"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214915AB"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39453D91" w14:textId="77777777" w:rsidR="006D7FDE" w:rsidRPr="00916430" w:rsidRDefault="006D7FDE" w:rsidP="006D7FDE"/>
        </w:tc>
        <w:tc>
          <w:tcPr>
            <w:tcW w:w="2758" w:type="dxa"/>
          </w:tcPr>
          <w:p w14:paraId="3057BFEA"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Assessment methods</w:t>
            </w:r>
          </w:p>
        </w:tc>
        <w:tc>
          <w:tcPr>
            <w:tcW w:w="3793" w:type="dxa"/>
          </w:tcPr>
          <w:p w14:paraId="316A3E7D"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167" w:type="dxa"/>
          </w:tcPr>
          <w:p w14:paraId="53EC0A04"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47A3EDD7"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single" w:sz="4" w:space="0" w:color="0080A2"/>
            </w:tcBorders>
          </w:tcPr>
          <w:p w14:paraId="0BD10F46" w14:textId="77777777" w:rsidR="006D7FDE" w:rsidRPr="00916430" w:rsidRDefault="006D7FDE" w:rsidP="006D7FDE"/>
        </w:tc>
        <w:tc>
          <w:tcPr>
            <w:tcW w:w="2758" w:type="dxa"/>
          </w:tcPr>
          <w:p w14:paraId="6E43B536"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Training records management</w:t>
            </w:r>
          </w:p>
        </w:tc>
        <w:tc>
          <w:tcPr>
            <w:tcW w:w="3793" w:type="dxa"/>
          </w:tcPr>
          <w:p w14:paraId="368BCF14"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167" w:type="dxa"/>
          </w:tcPr>
          <w:p w14:paraId="2C9412DA"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3FFD8891" w14:textId="77777777" w:rsidTr="001062C1">
        <w:trPr>
          <w:trHeight w:val="150"/>
        </w:trPr>
        <w:tc>
          <w:tcPr>
            <w:cnfStyle w:val="001000000000" w:firstRow="0" w:lastRow="0" w:firstColumn="1" w:lastColumn="0" w:oddVBand="0" w:evenVBand="0" w:oddHBand="0" w:evenHBand="0" w:firstRowFirstColumn="0" w:firstRowLastColumn="0" w:lastRowFirstColumn="0" w:lastRowLastColumn="0"/>
            <w:tcW w:w="1775" w:type="dxa"/>
            <w:tcBorders>
              <w:bottom w:val="nil"/>
            </w:tcBorders>
          </w:tcPr>
          <w:p w14:paraId="76E8373B" w14:textId="77777777" w:rsidR="006D7FDE" w:rsidRPr="006D7FDE" w:rsidRDefault="006D7FDE" w:rsidP="006D7FDE">
            <w:r w:rsidRPr="00916430">
              <w:t>Flight training</w:t>
            </w:r>
          </w:p>
        </w:tc>
        <w:tc>
          <w:tcPr>
            <w:tcW w:w="2758" w:type="dxa"/>
          </w:tcPr>
          <w:p w14:paraId="459BC260"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Knowledge of training syllabi</w:t>
            </w:r>
          </w:p>
        </w:tc>
        <w:tc>
          <w:tcPr>
            <w:tcW w:w="3793" w:type="dxa"/>
          </w:tcPr>
          <w:p w14:paraId="037CC51B"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167" w:type="dxa"/>
          </w:tcPr>
          <w:p w14:paraId="64A24352"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04189E6B" w14:textId="77777777" w:rsidTr="001062C1">
        <w:trPr>
          <w:trHeight w:val="28"/>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7C6CEC1A" w14:textId="77777777" w:rsidR="006D7FDE" w:rsidRPr="00916430" w:rsidRDefault="006D7FDE" w:rsidP="006D7FDE"/>
        </w:tc>
        <w:tc>
          <w:tcPr>
            <w:tcW w:w="2758" w:type="dxa"/>
          </w:tcPr>
          <w:p w14:paraId="79AAA1F2"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Planning of sessions</w:t>
            </w:r>
          </w:p>
        </w:tc>
        <w:tc>
          <w:tcPr>
            <w:tcW w:w="3793" w:type="dxa"/>
          </w:tcPr>
          <w:p w14:paraId="2213AE89"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167" w:type="dxa"/>
          </w:tcPr>
          <w:p w14:paraId="681B8DB7"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5F0F61F6" w14:textId="77777777" w:rsidTr="001062C1">
        <w:trPr>
          <w:trHeight w:val="49"/>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3F8228CB" w14:textId="77777777" w:rsidR="006D7FDE" w:rsidRPr="00916430" w:rsidRDefault="006D7FDE" w:rsidP="006D7FDE"/>
        </w:tc>
        <w:tc>
          <w:tcPr>
            <w:tcW w:w="2758" w:type="dxa"/>
          </w:tcPr>
          <w:p w14:paraId="7F63B6E1"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Briefing and preparation</w:t>
            </w:r>
          </w:p>
        </w:tc>
        <w:tc>
          <w:tcPr>
            <w:tcW w:w="3793" w:type="dxa"/>
          </w:tcPr>
          <w:p w14:paraId="2F6BCC5A"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167" w:type="dxa"/>
          </w:tcPr>
          <w:p w14:paraId="558B60DA"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098C632D"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6C2E013E" w14:textId="77777777" w:rsidR="006D7FDE" w:rsidRPr="00916430" w:rsidRDefault="006D7FDE" w:rsidP="006D7FDE"/>
        </w:tc>
        <w:tc>
          <w:tcPr>
            <w:tcW w:w="2758" w:type="dxa"/>
          </w:tcPr>
          <w:p w14:paraId="3BF2906C"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Threat and error management</w:t>
            </w:r>
          </w:p>
        </w:tc>
        <w:tc>
          <w:tcPr>
            <w:tcW w:w="3793" w:type="dxa"/>
          </w:tcPr>
          <w:p w14:paraId="639B6476"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167" w:type="dxa"/>
          </w:tcPr>
          <w:p w14:paraId="5B69EBEA"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1BFA0547" w14:textId="77777777" w:rsidTr="001062C1">
        <w:trPr>
          <w:trHeight w:val="397"/>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69C56FCA" w14:textId="77777777" w:rsidR="006D7FDE" w:rsidRPr="00916430" w:rsidRDefault="006D7FDE" w:rsidP="006D7FDE"/>
        </w:tc>
        <w:tc>
          <w:tcPr>
            <w:tcW w:w="2758" w:type="dxa"/>
          </w:tcPr>
          <w:p w14:paraId="565E8C4C"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Demonstration, direction, assistance, observe cycle</w:t>
            </w:r>
          </w:p>
        </w:tc>
        <w:tc>
          <w:tcPr>
            <w:tcW w:w="3793" w:type="dxa"/>
          </w:tcPr>
          <w:p w14:paraId="04391961"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167" w:type="dxa"/>
          </w:tcPr>
          <w:p w14:paraId="1D8F4295"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2AEA13EB"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61A942A4" w14:textId="77777777" w:rsidR="006D7FDE" w:rsidRPr="00916430" w:rsidRDefault="006D7FDE" w:rsidP="006D7FDE"/>
        </w:tc>
        <w:tc>
          <w:tcPr>
            <w:tcW w:w="2758" w:type="dxa"/>
          </w:tcPr>
          <w:p w14:paraId="356E8337"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Non-command seat training</w:t>
            </w:r>
          </w:p>
        </w:tc>
        <w:tc>
          <w:tcPr>
            <w:tcW w:w="3793" w:type="dxa"/>
          </w:tcPr>
          <w:p w14:paraId="6BACB590"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167" w:type="dxa"/>
          </w:tcPr>
          <w:p w14:paraId="5BBE3452"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55D6879A"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710AE7F3" w14:textId="77777777" w:rsidR="006D7FDE" w:rsidRPr="00916430" w:rsidRDefault="006D7FDE" w:rsidP="006D7FDE"/>
        </w:tc>
        <w:tc>
          <w:tcPr>
            <w:tcW w:w="2758" w:type="dxa"/>
          </w:tcPr>
          <w:p w14:paraId="4A713D5A"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Assessment methods</w:t>
            </w:r>
          </w:p>
        </w:tc>
        <w:tc>
          <w:tcPr>
            <w:tcW w:w="3793" w:type="dxa"/>
          </w:tcPr>
          <w:p w14:paraId="754B8B12"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167" w:type="dxa"/>
          </w:tcPr>
          <w:p w14:paraId="6E232886"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r w:rsidR="006D7FDE" w:rsidRPr="00916430" w14:paraId="290BC82C" w14:textId="77777777" w:rsidTr="001062C1">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tcBorders>
          </w:tcPr>
          <w:p w14:paraId="221D0094" w14:textId="77777777" w:rsidR="006D7FDE" w:rsidRPr="00916430" w:rsidRDefault="006D7FDE" w:rsidP="006D7FDE"/>
        </w:tc>
        <w:tc>
          <w:tcPr>
            <w:tcW w:w="2758" w:type="dxa"/>
          </w:tcPr>
          <w:p w14:paraId="4DABFB3E" w14:textId="77777777" w:rsidR="006D7FDE" w:rsidRPr="006D7FDE" w:rsidRDefault="006D7FDE" w:rsidP="006D7FDE">
            <w:pPr>
              <w:cnfStyle w:val="000000000000" w:firstRow="0" w:lastRow="0" w:firstColumn="0" w:lastColumn="0" w:oddVBand="0" w:evenVBand="0" w:oddHBand="0" w:evenHBand="0" w:firstRowFirstColumn="0" w:firstRowLastColumn="0" w:lastRowFirstColumn="0" w:lastRowLastColumn="0"/>
            </w:pPr>
            <w:r w:rsidRPr="00916430">
              <w:t>Debriefing</w:t>
            </w:r>
          </w:p>
        </w:tc>
        <w:tc>
          <w:tcPr>
            <w:tcW w:w="3793" w:type="dxa"/>
          </w:tcPr>
          <w:p w14:paraId="59D24C51"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c>
          <w:tcPr>
            <w:tcW w:w="1167" w:type="dxa"/>
          </w:tcPr>
          <w:p w14:paraId="73C6B49C" w14:textId="77777777" w:rsidR="006D7FDE" w:rsidRPr="00916430" w:rsidRDefault="006D7FDE" w:rsidP="006D7FDE">
            <w:pPr>
              <w:cnfStyle w:val="000000000000" w:firstRow="0" w:lastRow="0" w:firstColumn="0" w:lastColumn="0" w:oddVBand="0" w:evenVBand="0" w:oddHBand="0" w:evenHBand="0" w:firstRowFirstColumn="0" w:firstRowLastColumn="0" w:lastRowFirstColumn="0" w:lastRowLastColumn="0"/>
            </w:pPr>
          </w:p>
        </w:tc>
      </w:tr>
    </w:tbl>
    <w:p w14:paraId="440B116E" w14:textId="77777777" w:rsidR="006D7FDE" w:rsidRPr="00DB6B68" w:rsidRDefault="006D7FDE" w:rsidP="006D7FDE">
      <w:pPr>
        <w:pStyle w:val="normalafterlisttable"/>
      </w:pPr>
      <w:r w:rsidRPr="00DB6B68">
        <w:t>Trainer recommendation:</w:t>
      </w:r>
    </w:p>
    <w:p w14:paraId="77A893CE" w14:textId="77777777" w:rsidR="006D7FDE" w:rsidRPr="00DB6B68" w:rsidRDefault="006D7FDE" w:rsidP="006D7FDE">
      <w:r w:rsidRPr="00DB6B68">
        <w:t>HOTC approval:</w:t>
      </w:r>
    </w:p>
    <w:p w14:paraId="648CF5B6" w14:textId="77777777" w:rsidR="006D7FDE" w:rsidRDefault="006D7FDE" w:rsidP="006D7FDE">
      <w:pPr>
        <w:rPr>
          <w:rStyle w:val="Strong"/>
        </w:rPr>
      </w:pPr>
      <w:r>
        <w:rPr>
          <w:rStyle w:val="Strong"/>
        </w:rPr>
        <w:br w:type="page"/>
      </w:r>
    </w:p>
    <w:p w14:paraId="0EBB3CC2" w14:textId="77777777" w:rsidR="006D7FDE" w:rsidRPr="00F91345" w:rsidRDefault="006D7FDE" w:rsidP="00F91345">
      <w:pPr>
        <w:pStyle w:val="unHeading3"/>
        <w:rPr>
          <w:rStyle w:val="Strong"/>
          <w:b/>
          <w:bCs w:val="0"/>
        </w:rPr>
      </w:pPr>
      <w:r w:rsidRPr="00F91345">
        <w:rPr>
          <w:rStyle w:val="Strong"/>
          <w:b/>
          <w:bCs w:val="0"/>
        </w:rPr>
        <w:t>Form PIC1 – Command training record</w:t>
      </w:r>
    </w:p>
    <w:p w14:paraId="401698B2" w14:textId="77777777" w:rsidR="006D7FDE" w:rsidRPr="003C2B3F" w:rsidRDefault="006D7FDE" w:rsidP="006D7FDE">
      <w:pPr>
        <w:rPr>
          <w:rStyle w:val="bold"/>
        </w:rPr>
      </w:pPr>
      <w:r w:rsidRPr="003C2B3F">
        <w:rPr>
          <w:rStyle w:val="bold"/>
        </w:rPr>
        <w:t>Details</w:t>
      </w:r>
    </w:p>
    <w:p w14:paraId="3DECC3AC" w14:textId="77777777" w:rsidR="006D7FDE" w:rsidRDefault="006D7FDE" w:rsidP="006D7FDE">
      <w:r>
        <w:t xml:space="preserve">Crew member </w:t>
      </w:r>
      <w:r w:rsidRPr="003C2B3F">
        <w:t>name:</w:t>
      </w:r>
      <w:r w:rsidRPr="003C2B3F">
        <w:tab/>
      </w:r>
      <w:r>
        <w:tab/>
      </w:r>
      <w:r>
        <w:tab/>
      </w:r>
      <w:r>
        <w:tab/>
        <w:t>ARN:</w:t>
      </w:r>
    </w:p>
    <w:p w14:paraId="3F1B839D" w14:textId="77777777" w:rsidR="006D7FDE" w:rsidRDefault="006D7FDE" w:rsidP="006D7FDE">
      <w:r>
        <w:t>Aircraft type:</w:t>
      </w:r>
    </w:p>
    <w:tbl>
      <w:tblPr>
        <w:tblStyle w:val="SD-MOStable"/>
        <w:tblW w:w="9351" w:type="dxa"/>
        <w:tblLayout w:type="fixed"/>
        <w:tblLook w:val="0620" w:firstRow="1" w:lastRow="0" w:firstColumn="0" w:lastColumn="0" w:noHBand="1" w:noVBand="1"/>
        <w:tblCaption w:val="4B5 Instructor Induction Training – Course IT1"/>
        <w:tblDescription w:val="4B5 Instructor Induction Training – Course IT1"/>
      </w:tblPr>
      <w:tblGrid>
        <w:gridCol w:w="7794"/>
        <w:gridCol w:w="1557"/>
      </w:tblGrid>
      <w:tr w:rsidR="006D7FDE" w:rsidRPr="00916430" w14:paraId="613BC979" w14:textId="77777777" w:rsidTr="001062C1">
        <w:trPr>
          <w:cnfStyle w:val="100000000000" w:firstRow="1" w:lastRow="0" w:firstColumn="0" w:lastColumn="0" w:oddVBand="0" w:evenVBand="0" w:oddHBand="0" w:evenHBand="0" w:firstRowFirstColumn="0" w:firstRowLastColumn="0" w:lastRowFirstColumn="0" w:lastRowLastColumn="0"/>
          <w:trHeight w:val="25"/>
        </w:trPr>
        <w:tc>
          <w:tcPr>
            <w:tcW w:w="7794" w:type="dxa"/>
          </w:tcPr>
          <w:p w14:paraId="1D94E79E" w14:textId="77777777" w:rsidR="006D7FDE" w:rsidRPr="006D7FDE" w:rsidRDefault="006D7FDE" w:rsidP="006D7FDE">
            <w:r w:rsidRPr="003C2B3F">
              <w:t>Training item</w:t>
            </w:r>
          </w:p>
        </w:tc>
        <w:tc>
          <w:tcPr>
            <w:tcW w:w="1557" w:type="dxa"/>
          </w:tcPr>
          <w:p w14:paraId="74865A1C" w14:textId="77777777" w:rsidR="006D7FDE" w:rsidRPr="006D7FDE" w:rsidRDefault="006D7FDE" w:rsidP="006D7FDE">
            <w:r w:rsidRPr="003C2B3F">
              <w:t>Complete</w:t>
            </w:r>
            <w:r w:rsidRPr="003C2B3F">
              <w:br/>
            </w:r>
            <w:r w:rsidRPr="006D7FDE">
              <w:t>Yes / No / NA</w:t>
            </w:r>
          </w:p>
        </w:tc>
      </w:tr>
      <w:tr w:rsidR="006D7FDE" w:rsidRPr="00916430" w14:paraId="21DF38AF" w14:textId="77777777" w:rsidTr="001062C1">
        <w:trPr>
          <w:trHeight w:val="38"/>
        </w:trPr>
        <w:tc>
          <w:tcPr>
            <w:tcW w:w="7794" w:type="dxa"/>
          </w:tcPr>
          <w:p w14:paraId="4DAD16F9" w14:textId="77777777" w:rsidR="006D7FDE" w:rsidRPr="006D7FDE" w:rsidRDefault="006D7FDE" w:rsidP="006D7FDE">
            <w:r w:rsidRPr="00916430">
              <w:t xml:space="preserve">Duties and responsibilities for the pilot in </w:t>
            </w:r>
            <w:r w:rsidRPr="006D7FDE">
              <w:t>command</w:t>
            </w:r>
          </w:p>
        </w:tc>
        <w:tc>
          <w:tcPr>
            <w:tcW w:w="1557" w:type="dxa"/>
          </w:tcPr>
          <w:p w14:paraId="04573D81" w14:textId="77777777" w:rsidR="006D7FDE" w:rsidRPr="00916430" w:rsidRDefault="006D7FDE" w:rsidP="006D7FDE"/>
        </w:tc>
      </w:tr>
      <w:tr w:rsidR="006D7FDE" w:rsidRPr="00916430" w14:paraId="6000DE2B" w14:textId="77777777" w:rsidTr="001062C1">
        <w:trPr>
          <w:trHeight w:val="25"/>
        </w:trPr>
        <w:tc>
          <w:tcPr>
            <w:tcW w:w="7794" w:type="dxa"/>
          </w:tcPr>
          <w:p w14:paraId="0B8E5B9B" w14:textId="77777777" w:rsidR="006D7FDE" w:rsidRPr="006D7FDE" w:rsidRDefault="006D7FDE" w:rsidP="006D7FDE">
            <w:r w:rsidRPr="00916430">
              <w:t>Specific operator procedures</w:t>
            </w:r>
          </w:p>
        </w:tc>
        <w:tc>
          <w:tcPr>
            <w:tcW w:w="1557" w:type="dxa"/>
          </w:tcPr>
          <w:p w14:paraId="6F5D0E77" w14:textId="77777777" w:rsidR="006D7FDE" w:rsidRPr="00916430" w:rsidRDefault="006D7FDE" w:rsidP="006D7FDE"/>
        </w:tc>
      </w:tr>
      <w:tr w:rsidR="006D7FDE" w:rsidRPr="00916430" w14:paraId="4366ECA9" w14:textId="77777777" w:rsidTr="001062C1">
        <w:trPr>
          <w:trHeight w:val="25"/>
        </w:trPr>
        <w:tc>
          <w:tcPr>
            <w:tcW w:w="7794" w:type="dxa"/>
          </w:tcPr>
          <w:p w14:paraId="1C580A0A" w14:textId="77777777" w:rsidR="006D7FDE" w:rsidRPr="006D7FDE" w:rsidRDefault="006D7FDE" w:rsidP="006D7FDE">
            <w:r w:rsidRPr="00916430">
              <w:t>Exposition/operations manual content relating to flight conduct</w:t>
            </w:r>
          </w:p>
        </w:tc>
        <w:tc>
          <w:tcPr>
            <w:tcW w:w="1557" w:type="dxa"/>
          </w:tcPr>
          <w:p w14:paraId="7885E31E" w14:textId="77777777" w:rsidR="006D7FDE" w:rsidRPr="00916430" w:rsidRDefault="006D7FDE" w:rsidP="006D7FDE"/>
        </w:tc>
      </w:tr>
      <w:tr w:rsidR="006D7FDE" w:rsidRPr="00916430" w14:paraId="75994A72" w14:textId="77777777" w:rsidTr="001062C1">
        <w:trPr>
          <w:trHeight w:val="25"/>
        </w:trPr>
        <w:tc>
          <w:tcPr>
            <w:tcW w:w="7794" w:type="dxa"/>
          </w:tcPr>
          <w:p w14:paraId="5E91E57C" w14:textId="77777777" w:rsidR="006D7FDE" w:rsidRPr="006D7FDE" w:rsidRDefault="006D7FDE" w:rsidP="006D7FDE">
            <w:r w:rsidRPr="00916430">
              <w:t>Passenger handling</w:t>
            </w:r>
          </w:p>
        </w:tc>
        <w:tc>
          <w:tcPr>
            <w:tcW w:w="1557" w:type="dxa"/>
          </w:tcPr>
          <w:p w14:paraId="1E1DBAF0" w14:textId="77777777" w:rsidR="006D7FDE" w:rsidRPr="00916430" w:rsidRDefault="006D7FDE" w:rsidP="006D7FDE"/>
        </w:tc>
      </w:tr>
      <w:tr w:rsidR="006D7FDE" w:rsidRPr="00916430" w14:paraId="308D9FF9" w14:textId="77777777" w:rsidTr="001062C1">
        <w:trPr>
          <w:trHeight w:val="25"/>
        </w:trPr>
        <w:tc>
          <w:tcPr>
            <w:tcW w:w="7794" w:type="dxa"/>
          </w:tcPr>
          <w:p w14:paraId="14C9FFA3" w14:textId="77777777" w:rsidR="006D7FDE" w:rsidRPr="006D7FDE" w:rsidRDefault="006D7FDE" w:rsidP="006D7FDE">
            <w:r w:rsidRPr="00916430">
              <w:t xml:space="preserve">Pilot in command </w:t>
            </w:r>
            <w:r w:rsidRPr="006D7FDE">
              <w:t>responsibilities</w:t>
            </w:r>
          </w:p>
        </w:tc>
        <w:tc>
          <w:tcPr>
            <w:tcW w:w="1557" w:type="dxa"/>
          </w:tcPr>
          <w:p w14:paraId="2460CC62" w14:textId="77777777" w:rsidR="006D7FDE" w:rsidRPr="00916430" w:rsidRDefault="006D7FDE" w:rsidP="006D7FDE"/>
        </w:tc>
      </w:tr>
      <w:tr w:rsidR="006D7FDE" w:rsidRPr="00916430" w14:paraId="2991E002" w14:textId="77777777" w:rsidTr="001062C1">
        <w:trPr>
          <w:trHeight w:val="25"/>
        </w:trPr>
        <w:tc>
          <w:tcPr>
            <w:tcW w:w="7794" w:type="dxa"/>
          </w:tcPr>
          <w:p w14:paraId="443EDB2A" w14:textId="77777777" w:rsidR="006D7FDE" w:rsidRPr="006D7FDE" w:rsidRDefault="006D7FDE" w:rsidP="006D7FDE">
            <w:r w:rsidRPr="00916430">
              <w:t>Standard operating procedures for the kind of aircraft used for the flight</w:t>
            </w:r>
          </w:p>
        </w:tc>
        <w:tc>
          <w:tcPr>
            <w:tcW w:w="1557" w:type="dxa"/>
          </w:tcPr>
          <w:p w14:paraId="3A6AAD94" w14:textId="77777777" w:rsidR="006D7FDE" w:rsidRPr="00916430" w:rsidRDefault="006D7FDE" w:rsidP="006D7FDE"/>
        </w:tc>
      </w:tr>
      <w:tr w:rsidR="006D7FDE" w:rsidRPr="00916430" w14:paraId="66DE3501" w14:textId="77777777" w:rsidTr="001062C1">
        <w:trPr>
          <w:trHeight w:val="25"/>
        </w:trPr>
        <w:tc>
          <w:tcPr>
            <w:tcW w:w="7794" w:type="dxa"/>
          </w:tcPr>
          <w:p w14:paraId="5C4B6D03" w14:textId="77777777" w:rsidR="006D7FDE" w:rsidRPr="006D7FDE" w:rsidRDefault="006D7FDE" w:rsidP="006D7FDE">
            <w:r w:rsidRPr="00916430">
              <w:t xml:space="preserve">Flight </w:t>
            </w:r>
            <w:r w:rsidRPr="006D7FDE">
              <w:t>planning and fuel policy</w:t>
            </w:r>
          </w:p>
        </w:tc>
        <w:tc>
          <w:tcPr>
            <w:tcW w:w="1557" w:type="dxa"/>
          </w:tcPr>
          <w:p w14:paraId="54A20672" w14:textId="77777777" w:rsidR="006D7FDE" w:rsidRPr="00916430" w:rsidRDefault="006D7FDE" w:rsidP="006D7FDE"/>
        </w:tc>
      </w:tr>
      <w:tr w:rsidR="006D7FDE" w:rsidRPr="00916430" w14:paraId="1D70E64D" w14:textId="77777777" w:rsidTr="001062C1">
        <w:trPr>
          <w:trHeight w:val="25"/>
        </w:trPr>
        <w:tc>
          <w:tcPr>
            <w:tcW w:w="7794" w:type="dxa"/>
          </w:tcPr>
          <w:p w14:paraId="75A44F49" w14:textId="77777777" w:rsidR="006D7FDE" w:rsidRPr="006D7FDE" w:rsidRDefault="006D7FDE" w:rsidP="006D7FDE">
            <w:r w:rsidRPr="00916430">
              <w:t>Maintenance release and MEL procedures</w:t>
            </w:r>
          </w:p>
        </w:tc>
        <w:tc>
          <w:tcPr>
            <w:tcW w:w="1557" w:type="dxa"/>
          </w:tcPr>
          <w:p w14:paraId="3B82A140" w14:textId="77777777" w:rsidR="006D7FDE" w:rsidRPr="00916430" w:rsidRDefault="006D7FDE" w:rsidP="006D7FDE"/>
        </w:tc>
      </w:tr>
      <w:tr w:rsidR="006D7FDE" w:rsidRPr="00916430" w14:paraId="1D5844F7" w14:textId="77777777" w:rsidTr="001062C1">
        <w:trPr>
          <w:trHeight w:val="25"/>
        </w:trPr>
        <w:tc>
          <w:tcPr>
            <w:tcW w:w="7794" w:type="dxa"/>
          </w:tcPr>
          <w:p w14:paraId="0F3FC77B" w14:textId="77777777" w:rsidR="006D7FDE" w:rsidRPr="006D7FDE" w:rsidRDefault="006D7FDE" w:rsidP="006D7FDE">
            <w:r w:rsidRPr="00916430">
              <w:t>Journey log and technical log</w:t>
            </w:r>
          </w:p>
        </w:tc>
        <w:tc>
          <w:tcPr>
            <w:tcW w:w="1557" w:type="dxa"/>
          </w:tcPr>
          <w:p w14:paraId="1CD4734E" w14:textId="77777777" w:rsidR="006D7FDE" w:rsidRPr="00916430" w:rsidRDefault="006D7FDE" w:rsidP="006D7FDE"/>
        </w:tc>
      </w:tr>
      <w:tr w:rsidR="006D7FDE" w:rsidRPr="00916430" w14:paraId="52D1E86D" w14:textId="77777777" w:rsidTr="001062C1">
        <w:trPr>
          <w:trHeight w:val="25"/>
        </w:trPr>
        <w:tc>
          <w:tcPr>
            <w:tcW w:w="7794" w:type="dxa"/>
          </w:tcPr>
          <w:p w14:paraId="5E5A7219" w14:textId="77777777" w:rsidR="006D7FDE" w:rsidRPr="006D7FDE" w:rsidRDefault="006D7FDE" w:rsidP="006D7FDE">
            <w:r w:rsidRPr="00916430">
              <w:t>AFM/RFM contents</w:t>
            </w:r>
          </w:p>
        </w:tc>
        <w:tc>
          <w:tcPr>
            <w:tcW w:w="1557" w:type="dxa"/>
          </w:tcPr>
          <w:p w14:paraId="4ED81607" w14:textId="77777777" w:rsidR="006D7FDE" w:rsidRPr="00916430" w:rsidRDefault="006D7FDE" w:rsidP="006D7FDE"/>
        </w:tc>
      </w:tr>
      <w:tr w:rsidR="006D7FDE" w:rsidRPr="00916430" w14:paraId="75922C76" w14:textId="77777777" w:rsidTr="001062C1">
        <w:trPr>
          <w:trHeight w:val="25"/>
        </w:trPr>
        <w:tc>
          <w:tcPr>
            <w:tcW w:w="7794" w:type="dxa"/>
          </w:tcPr>
          <w:p w14:paraId="59CE8E4A" w14:textId="77777777" w:rsidR="006D7FDE" w:rsidRPr="006D7FDE" w:rsidRDefault="006D7FDE" w:rsidP="006D7FDE">
            <w:r w:rsidRPr="00916430">
              <w:t>Exposition/operations manual content including guidance material</w:t>
            </w:r>
          </w:p>
        </w:tc>
        <w:tc>
          <w:tcPr>
            <w:tcW w:w="1557" w:type="dxa"/>
          </w:tcPr>
          <w:p w14:paraId="64358DEA" w14:textId="77777777" w:rsidR="006D7FDE" w:rsidRPr="00916430" w:rsidRDefault="006D7FDE" w:rsidP="006D7FDE"/>
        </w:tc>
      </w:tr>
      <w:tr w:rsidR="006D7FDE" w:rsidRPr="00916430" w14:paraId="012F5E08" w14:textId="77777777" w:rsidTr="001062C1">
        <w:trPr>
          <w:trHeight w:val="25"/>
        </w:trPr>
        <w:tc>
          <w:tcPr>
            <w:tcW w:w="7794" w:type="dxa"/>
          </w:tcPr>
          <w:p w14:paraId="03C09EA3" w14:textId="77777777" w:rsidR="006D7FDE" w:rsidRPr="006D7FDE" w:rsidRDefault="006D7FDE" w:rsidP="006D7FDE">
            <w:r w:rsidRPr="00916430">
              <w:t>Pre-flight, in-flight and post-flight pilot actions</w:t>
            </w:r>
          </w:p>
        </w:tc>
        <w:tc>
          <w:tcPr>
            <w:tcW w:w="1557" w:type="dxa"/>
          </w:tcPr>
          <w:p w14:paraId="0F9278C2" w14:textId="77777777" w:rsidR="006D7FDE" w:rsidRPr="00916430" w:rsidRDefault="006D7FDE" w:rsidP="006D7FDE"/>
        </w:tc>
      </w:tr>
      <w:tr w:rsidR="006D7FDE" w:rsidRPr="00916430" w14:paraId="40E90D12" w14:textId="77777777" w:rsidTr="001062C1">
        <w:trPr>
          <w:trHeight w:val="25"/>
        </w:trPr>
        <w:tc>
          <w:tcPr>
            <w:tcW w:w="7794" w:type="dxa"/>
          </w:tcPr>
          <w:p w14:paraId="11370B30" w14:textId="77777777" w:rsidR="006D7FDE" w:rsidRPr="006D7FDE" w:rsidRDefault="006D7FDE" w:rsidP="006D7FDE">
            <w:r w:rsidRPr="00916430">
              <w:t xml:space="preserve">Normal, </w:t>
            </w:r>
            <w:r w:rsidRPr="006D7FDE">
              <w:t>abnormal and emergency procedures for the kind of aircraft used for the flight</w:t>
            </w:r>
          </w:p>
        </w:tc>
        <w:tc>
          <w:tcPr>
            <w:tcW w:w="1557" w:type="dxa"/>
          </w:tcPr>
          <w:p w14:paraId="07B4DF59" w14:textId="77777777" w:rsidR="006D7FDE" w:rsidRPr="00916430" w:rsidRDefault="006D7FDE" w:rsidP="006D7FDE"/>
        </w:tc>
      </w:tr>
      <w:tr w:rsidR="006D7FDE" w:rsidRPr="00916430" w14:paraId="3AE2DC6B" w14:textId="77777777" w:rsidTr="001062C1">
        <w:trPr>
          <w:trHeight w:val="25"/>
        </w:trPr>
        <w:tc>
          <w:tcPr>
            <w:tcW w:w="7794" w:type="dxa"/>
          </w:tcPr>
          <w:p w14:paraId="47A7426B" w14:textId="77777777" w:rsidR="006D7FDE" w:rsidRPr="006D7FDE" w:rsidRDefault="006D7FDE" w:rsidP="006D7FDE">
            <w:r w:rsidRPr="00916430">
              <w:t>Checklist usage and procedures</w:t>
            </w:r>
          </w:p>
        </w:tc>
        <w:tc>
          <w:tcPr>
            <w:tcW w:w="1557" w:type="dxa"/>
          </w:tcPr>
          <w:p w14:paraId="76ABE0FA" w14:textId="77777777" w:rsidR="006D7FDE" w:rsidRPr="00916430" w:rsidRDefault="006D7FDE" w:rsidP="006D7FDE"/>
        </w:tc>
      </w:tr>
      <w:tr w:rsidR="006D7FDE" w:rsidRPr="00916430" w14:paraId="12471736" w14:textId="77777777" w:rsidTr="001062C1">
        <w:trPr>
          <w:trHeight w:val="25"/>
        </w:trPr>
        <w:tc>
          <w:tcPr>
            <w:tcW w:w="7794" w:type="dxa"/>
          </w:tcPr>
          <w:p w14:paraId="2C2EC99E" w14:textId="77777777" w:rsidR="006D7FDE" w:rsidRPr="006D7FDE" w:rsidRDefault="006D7FDE" w:rsidP="006D7FDE">
            <w:r w:rsidRPr="00916430">
              <w:t>Memory items</w:t>
            </w:r>
          </w:p>
        </w:tc>
        <w:tc>
          <w:tcPr>
            <w:tcW w:w="1557" w:type="dxa"/>
          </w:tcPr>
          <w:p w14:paraId="19F97696" w14:textId="77777777" w:rsidR="006D7FDE" w:rsidRPr="00916430" w:rsidRDefault="006D7FDE" w:rsidP="006D7FDE"/>
        </w:tc>
      </w:tr>
      <w:tr w:rsidR="006D7FDE" w:rsidRPr="00916430" w14:paraId="1F0935DC" w14:textId="77777777" w:rsidTr="001062C1">
        <w:trPr>
          <w:trHeight w:val="25"/>
        </w:trPr>
        <w:tc>
          <w:tcPr>
            <w:tcW w:w="7794" w:type="dxa"/>
          </w:tcPr>
          <w:p w14:paraId="4C52275E" w14:textId="77777777" w:rsidR="006D7FDE" w:rsidRPr="006D7FDE" w:rsidRDefault="006D7FDE" w:rsidP="006D7FDE">
            <w:r w:rsidRPr="00916430">
              <w:t xml:space="preserve">Standard departure, arrival and escape routes, special departure procedures and operator procedures for use of suitable </w:t>
            </w:r>
            <w:r w:rsidRPr="006D7FDE">
              <w:t>forced landing areas</w:t>
            </w:r>
          </w:p>
        </w:tc>
        <w:tc>
          <w:tcPr>
            <w:tcW w:w="1557" w:type="dxa"/>
          </w:tcPr>
          <w:p w14:paraId="06BD1632" w14:textId="77777777" w:rsidR="006D7FDE" w:rsidRPr="00916430" w:rsidRDefault="006D7FDE" w:rsidP="006D7FDE"/>
        </w:tc>
      </w:tr>
      <w:tr w:rsidR="006D7FDE" w:rsidRPr="00916430" w14:paraId="247D4AA3" w14:textId="77777777" w:rsidTr="001062C1">
        <w:trPr>
          <w:trHeight w:val="25"/>
        </w:trPr>
        <w:tc>
          <w:tcPr>
            <w:tcW w:w="7794" w:type="dxa"/>
          </w:tcPr>
          <w:p w14:paraId="3F640D84" w14:textId="77777777" w:rsidR="006D7FDE" w:rsidRPr="006D7FDE" w:rsidRDefault="006D7FDE" w:rsidP="006D7FDE">
            <w:r w:rsidRPr="00916430">
              <w:t>For aerial work operations, training specific to the kind of aerial work operation to be conducted and training in aerial work passenger briefing and safety demonstrations (if aerial work passengers are carried)</w:t>
            </w:r>
          </w:p>
        </w:tc>
        <w:tc>
          <w:tcPr>
            <w:tcW w:w="1557" w:type="dxa"/>
          </w:tcPr>
          <w:p w14:paraId="7C675D90" w14:textId="77777777" w:rsidR="006D7FDE" w:rsidRPr="00916430" w:rsidRDefault="006D7FDE" w:rsidP="006D7FDE"/>
        </w:tc>
      </w:tr>
      <w:tr w:rsidR="006D7FDE" w:rsidRPr="00916430" w14:paraId="70A2A61E" w14:textId="77777777" w:rsidTr="001062C1">
        <w:trPr>
          <w:trHeight w:val="25"/>
        </w:trPr>
        <w:tc>
          <w:tcPr>
            <w:tcW w:w="7794" w:type="dxa"/>
          </w:tcPr>
          <w:p w14:paraId="75A50349" w14:textId="77777777" w:rsidR="006D7FDE" w:rsidRPr="006D7FDE" w:rsidRDefault="006D7FDE" w:rsidP="006D7FDE">
            <w:r w:rsidRPr="00916430">
              <w:t>Flight crew member proficiency check from the command seat</w:t>
            </w:r>
          </w:p>
        </w:tc>
        <w:tc>
          <w:tcPr>
            <w:tcW w:w="1557" w:type="dxa"/>
          </w:tcPr>
          <w:p w14:paraId="567C10F0" w14:textId="77777777" w:rsidR="006D7FDE" w:rsidRPr="00916430" w:rsidRDefault="006D7FDE" w:rsidP="006D7FDE"/>
        </w:tc>
      </w:tr>
    </w:tbl>
    <w:p w14:paraId="2ACBD26C" w14:textId="77777777" w:rsidR="006D7FDE" w:rsidRDefault="006D7FDE" w:rsidP="006D7FDE">
      <w:r>
        <w:br w:type="page"/>
      </w:r>
    </w:p>
    <w:tbl>
      <w:tblPr>
        <w:tblStyle w:val="SD-MOStable"/>
        <w:tblW w:w="9493" w:type="dxa"/>
        <w:tblLayout w:type="fixed"/>
        <w:tblLook w:val="0620" w:firstRow="1" w:lastRow="0" w:firstColumn="0" w:lastColumn="0" w:noHBand="1" w:noVBand="1"/>
        <w:tblCaption w:val="4B5 Instructor Induction Training – Course IT1"/>
        <w:tblDescription w:val="4B5 Instructor Induction Training – Course IT1"/>
      </w:tblPr>
      <w:tblGrid>
        <w:gridCol w:w="9493"/>
      </w:tblGrid>
      <w:tr w:rsidR="006D7FDE" w:rsidRPr="00916430" w14:paraId="0437E645" w14:textId="77777777" w:rsidTr="001062C1">
        <w:trPr>
          <w:cnfStyle w:val="100000000000" w:firstRow="1" w:lastRow="0" w:firstColumn="0" w:lastColumn="0" w:oddVBand="0" w:evenVBand="0" w:oddHBand="0" w:evenHBand="0" w:firstRowFirstColumn="0" w:firstRowLastColumn="0" w:lastRowFirstColumn="0" w:lastRowLastColumn="0"/>
          <w:trHeight w:val="25"/>
        </w:trPr>
        <w:tc>
          <w:tcPr>
            <w:tcW w:w="9493" w:type="dxa"/>
          </w:tcPr>
          <w:p w14:paraId="68544715" w14:textId="77777777" w:rsidR="006D7FDE" w:rsidRPr="006D7FDE" w:rsidRDefault="006D7FDE" w:rsidP="006D7FDE">
            <w:r w:rsidRPr="003C2B3F">
              <w:t>Command training record</w:t>
            </w:r>
            <w:r w:rsidRPr="006D7FDE">
              <w:t xml:space="preserve"> comments</w:t>
            </w:r>
          </w:p>
        </w:tc>
      </w:tr>
      <w:tr w:rsidR="006D7FDE" w:rsidRPr="00916430" w14:paraId="0DB09288" w14:textId="77777777" w:rsidTr="001062C1">
        <w:trPr>
          <w:trHeight w:val="4945"/>
        </w:trPr>
        <w:tc>
          <w:tcPr>
            <w:tcW w:w="9493" w:type="dxa"/>
          </w:tcPr>
          <w:p w14:paraId="6F899F48" w14:textId="77777777" w:rsidR="006D7FDE" w:rsidRPr="00916430" w:rsidRDefault="006D7FDE" w:rsidP="006D7FDE"/>
        </w:tc>
      </w:tr>
    </w:tbl>
    <w:p w14:paraId="49F22B2C" w14:textId="77777777" w:rsidR="006D7FDE" w:rsidRPr="00DB6B68" w:rsidRDefault="006D7FDE" w:rsidP="006D7FDE">
      <w:pPr>
        <w:pStyle w:val="normalafterlisttable"/>
        <w:rPr>
          <w:rStyle w:val="bold"/>
        </w:rPr>
      </w:pPr>
      <w:r w:rsidRPr="00DB6B68">
        <w:rPr>
          <w:rStyle w:val="bold"/>
        </w:rPr>
        <w:t>Trainer certification – all command training items complete</w:t>
      </w:r>
    </w:p>
    <w:p w14:paraId="6A6F0090" w14:textId="77777777" w:rsidR="006D7FDE" w:rsidRPr="003C2B3F" w:rsidRDefault="006D7FDE" w:rsidP="006D7FDE">
      <w:r w:rsidRPr="00916430">
        <w:t>Trainer name:</w:t>
      </w:r>
    </w:p>
    <w:p w14:paraId="3F757C63" w14:textId="77777777" w:rsidR="006D7FDE" w:rsidRPr="003C2B3F" w:rsidRDefault="006D7FDE" w:rsidP="006D7FDE">
      <w:pPr>
        <w:pStyle w:val="normalafterlisttable"/>
      </w:pPr>
      <w:r w:rsidRPr="00916430">
        <w:t>Trainer signature:</w:t>
      </w:r>
      <w:r>
        <w:tab/>
      </w:r>
      <w:r>
        <w:tab/>
      </w:r>
      <w:r>
        <w:tab/>
      </w:r>
      <w:r>
        <w:tab/>
      </w:r>
      <w:r w:rsidRPr="00916430">
        <w:t>Date:</w:t>
      </w:r>
      <w:r>
        <w:t xml:space="preserve"> </w:t>
      </w:r>
    </w:p>
    <w:p w14:paraId="1931C745" w14:textId="77777777" w:rsidR="006D7FDE" w:rsidRPr="00DB6B68" w:rsidRDefault="006D7FDE" w:rsidP="006D7FDE">
      <w:pPr>
        <w:pStyle w:val="normalafterlisttable"/>
        <w:rPr>
          <w:rStyle w:val="bold"/>
        </w:rPr>
      </w:pPr>
      <w:r w:rsidRPr="00DB6B68">
        <w:rPr>
          <w:rStyle w:val="bold"/>
        </w:rPr>
        <w:t>Crew member acknowledgement</w:t>
      </w:r>
    </w:p>
    <w:p w14:paraId="25B66BB9" w14:textId="77777777" w:rsidR="006D7FDE" w:rsidRPr="003C2B3F" w:rsidRDefault="006D7FDE" w:rsidP="006D7FDE">
      <w:pPr>
        <w:pStyle w:val="normalafterlisttable"/>
      </w:pPr>
      <w:r w:rsidRPr="00916430">
        <w:t>Crew member signature:</w:t>
      </w:r>
      <w:r>
        <w:tab/>
      </w:r>
      <w:r>
        <w:tab/>
      </w:r>
      <w:r>
        <w:tab/>
      </w:r>
      <w:r w:rsidRPr="00916430">
        <w:t>Date:</w:t>
      </w:r>
      <w:r>
        <w:t xml:space="preserve"> </w:t>
      </w:r>
    </w:p>
    <w:p w14:paraId="624F60E3" w14:textId="77777777" w:rsidR="006D7FDE" w:rsidRPr="00916430" w:rsidRDefault="006D7FDE" w:rsidP="006D7FDE">
      <w:r w:rsidRPr="00916430">
        <w:br w:type="page"/>
      </w:r>
    </w:p>
    <w:p w14:paraId="1A44C5A6" w14:textId="77777777" w:rsidR="006D7FDE" w:rsidRPr="00F91345" w:rsidRDefault="006D7FDE" w:rsidP="00F91345">
      <w:pPr>
        <w:pStyle w:val="unHeading3"/>
        <w:rPr>
          <w:rStyle w:val="Strong"/>
          <w:b/>
          <w:bCs w:val="0"/>
        </w:rPr>
      </w:pPr>
      <w:r w:rsidRPr="00F91345">
        <w:rPr>
          <w:rStyle w:val="Strong"/>
          <w:b/>
          <w:bCs w:val="0"/>
        </w:rPr>
        <w:t>Form PIC2 – Command clearance to line report</w:t>
      </w:r>
    </w:p>
    <w:p w14:paraId="5B5F3B55" w14:textId="77777777" w:rsidR="006D7FDE" w:rsidRPr="003C2B3F" w:rsidRDefault="006D7FDE" w:rsidP="006D7FDE">
      <w:pPr>
        <w:rPr>
          <w:rStyle w:val="bold"/>
        </w:rPr>
      </w:pPr>
      <w:r w:rsidRPr="003C2B3F">
        <w:rPr>
          <w:rStyle w:val="bold"/>
        </w:rPr>
        <w:t>Details</w:t>
      </w:r>
    </w:p>
    <w:p w14:paraId="6F741766" w14:textId="77777777" w:rsidR="006D7FDE" w:rsidRDefault="006D7FDE" w:rsidP="006D7FDE">
      <w:r>
        <w:t xml:space="preserve">Flight crew </w:t>
      </w:r>
      <w:r w:rsidRPr="003C2B3F">
        <w:t>name:</w:t>
      </w:r>
      <w:r w:rsidRPr="003C2B3F">
        <w:tab/>
      </w:r>
      <w:r>
        <w:tab/>
      </w:r>
      <w:r>
        <w:tab/>
      </w:r>
      <w:r>
        <w:tab/>
        <w:t>ARN:</w:t>
      </w:r>
    </w:p>
    <w:p w14:paraId="53B296FE" w14:textId="77777777" w:rsidR="006D7FDE" w:rsidRDefault="006D7FDE" w:rsidP="006D7FDE">
      <w:r>
        <w:t>Aircraft type:</w:t>
      </w:r>
    </w:p>
    <w:tbl>
      <w:tblPr>
        <w:tblStyle w:val="SD-MOStable"/>
        <w:tblW w:w="9493" w:type="dxa"/>
        <w:tblLayout w:type="fixed"/>
        <w:tblLook w:val="0620" w:firstRow="1" w:lastRow="0" w:firstColumn="0" w:lastColumn="0" w:noHBand="1" w:noVBand="1"/>
        <w:tblCaption w:val="4B5 Instructor Induction Training – Course IT1"/>
        <w:tblDescription w:val="4B5 Instructor Induction Training – Course IT1"/>
      </w:tblPr>
      <w:tblGrid>
        <w:gridCol w:w="8077"/>
        <w:gridCol w:w="1416"/>
      </w:tblGrid>
      <w:tr w:rsidR="006D7FDE" w:rsidRPr="00916430" w14:paraId="182D60C9" w14:textId="77777777" w:rsidTr="001062C1">
        <w:trPr>
          <w:cnfStyle w:val="100000000000" w:firstRow="1" w:lastRow="0" w:firstColumn="0" w:lastColumn="0" w:oddVBand="0" w:evenVBand="0" w:oddHBand="0" w:evenHBand="0" w:firstRowFirstColumn="0" w:firstRowLastColumn="0" w:lastRowFirstColumn="0" w:lastRowLastColumn="0"/>
          <w:trHeight w:val="25"/>
        </w:trPr>
        <w:tc>
          <w:tcPr>
            <w:tcW w:w="8077" w:type="dxa"/>
          </w:tcPr>
          <w:p w14:paraId="055780B1" w14:textId="77777777" w:rsidR="006D7FDE" w:rsidRPr="006D7FDE" w:rsidRDefault="006D7FDE" w:rsidP="006D7FDE">
            <w:r w:rsidRPr="003C2B3F">
              <w:t>Clearance to line requirements</w:t>
            </w:r>
          </w:p>
        </w:tc>
        <w:tc>
          <w:tcPr>
            <w:tcW w:w="1416" w:type="dxa"/>
          </w:tcPr>
          <w:p w14:paraId="08F0C7CB" w14:textId="77777777" w:rsidR="006D7FDE" w:rsidRPr="006D7FDE" w:rsidRDefault="006D7FDE" w:rsidP="006D7FDE">
            <w:r w:rsidRPr="003C2B3F">
              <w:t xml:space="preserve">Complete </w:t>
            </w:r>
            <w:r w:rsidRPr="003C2B3F">
              <w:br/>
              <w:t>yes / no</w:t>
            </w:r>
          </w:p>
        </w:tc>
      </w:tr>
      <w:tr w:rsidR="006D7FDE" w:rsidRPr="00916430" w14:paraId="63785D2A" w14:textId="77777777" w:rsidTr="001062C1">
        <w:trPr>
          <w:trHeight w:val="38"/>
        </w:trPr>
        <w:tc>
          <w:tcPr>
            <w:tcW w:w="8077" w:type="dxa"/>
          </w:tcPr>
          <w:p w14:paraId="1FE6AEAD" w14:textId="77777777" w:rsidR="006D7FDE" w:rsidRPr="006D7FDE" w:rsidRDefault="006D7FDE" w:rsidP="006D7FDE">
            <w:r w:rsidRPr="00916430">
              <w:t>Command training course</w:t>
            </w:r>
          </w:p>
        </w:tc>
        <w:tc>
          <w:tcPr>
            <w:tcW w:w="1416" w:type="dxa"/>
          </w:tcPr>
          <w:p w14:paraId="6FC7EA67" w14:textId="77777777" w:rsidR="006D7FDE" w:rsidRPr="00916430" w:rsidRDefault="006D7FDE" w:rsidP="006D7FDE"/>
        </w:tc>
      </w:tr>
      <w:tr w:rsidR="006D7FDE" w:rsidRPr="00916430" w14:paraId="5283F822" w14:textId="77777777" w:rsidTr="001062C1">
        <w:trPr>
          <w:trHeight w:val="25"/>
        </w:trPr>
        <w:tc>
          <w:tcPr>
            <w:tcW w:w="8077" w:type="dxa"/>
          </w:tcPr>
          <w:p w14:paraId="1B9AF5E4" w14:textId="77777777" w:rsidR="006D7FDE" w:rsidRPr="006D7FDE" w:rsidRDefault="006D7FDE" w:rsidP="006D7FDE">
            <w:r w:rsidRPr="00916430">
              <w:t xml:space="preserve">Proficiency check </w:t>
            </w:r>
            <w:r w:rsidRPr="006D7FDE">
              <w:t>(command seat)</w:t>
            </w:r>
          </w:p>
        </w:tc>
        <w:tc>
          <w:tcPr>
            <w:tcW w:w="1416" w:type="dxa"/>
          </w:tcPr>
          <w:p w14:paraId="22D7F94E" w14:textId="77777777" w:rsidR="006D7FDE" w:rsidRPr="00916430" w:rsidRDefault="006D7FDE" w:rsidP="006D7FDE"/>
        </w:tc>
      </w:tr>
      <w:tr w:rsidR="006D7FDE" w:rsidRPr="00916430" w14:paraId="4A2DEC6B" w14:textId="77777777" w:rsidTr="001062C1">
        <w:trPr>
          <w:trHeight w:val="25"/>
        </w:trPr>
        <w:tc>
          <w:tcPr>
            <w:tcW w:w="8077" w:type="dxa"/>
          </w:tcPr>
          <w:p w14:paraId="2BD2FF2D" w14:textId="77777777" w:rsidR="006D7FDE" w:rsidRPr="006D7FDE" w:rsidRDefault="006D7FDE" w:rsidP="006D7FDE">
            <w:r w:rsidRPr="00916430">
              <w:t>Line check (command seat)</w:t>
            </w:r>
          </w:p>
        </w:tc>
        <w:tc>
          <w:tcPr>
            <w:tcW w:w="1416" w:type="dxa"/>
          </w:tcPr>
          <w:p w14:paraId="58943E7B" w14:textId="77777777" w:rsidR="006D7FDE" w:rsidRPr="00916430" w:rsidRDefault="006D7FDE" w:rsidP="006D7FDE"/>
        </w:tc>
      </w:tr>
      <w:tr w:rsidR="006D7FDE" w:rsidRPr="00916430" w14:paraId="36CDF51F" w14:textId="77777777" w:rsidTr="001062C1">
        <w:trPr>
          <w:trHeight w:val="25"/>
        </w:trPr>
        <w:tc>
          <w:tcPr>
            <w:tcW w:w="8077" w:type="dxa"/>
          </w:tcPr>
          <w:p w14:paraId="5ED3A8C0" w14:textId="77777777" w:rsidR="006D7FDE" w:rsidRPr="006D7FDE" w:rsidRDefault="006D7FDE" w:rsidP="006D7FDE">
            <w:r w:rsidRPr="00916430">
              <w:t>Meets minimum supervised flight hours</w:t>
            </w:r>
          </w:p>
        </w:tc>
        <w:tc>
          <w:tcPr>
            <w:tcW w:w="1416" w:type="dxa"/>
          </w:tcPr>
          <w:p w14:paraId="78FDAC75" w14:textId="77777777" w:rsidR="006D7FDE" w:rsidRPr="00916430" w:rsidRDefault="006D7FDE" w:rsidP="006D7FDE"/>
        </w:tc>
      </w:tr>
      <w:tr w:rsidR="006D7FDE" w:rsidRPr="00916430" w14:paraId="7954FAD9" w14:textId="77777777" w:rsidTr="001062C1">
        <w:trPr>
          <w:trHeight w:val="25"/>
        </w:trPr>
        <w:tc>
          <w:tcPr>
            <w:tcW w:w="8077" w:type="dxa"/>
          </w:tcPr>
          <w:p w14:paraId="16418067" w14:textId="77777777" w:rsidR="006D7FDE" w:rsidRPr="006D7FDE" w:rsidRDefault="006D7FDE" w:rsidP="006D7FDE">
            <w:r w:rsidRPr="00916430">
              <w:t>Meets minimum total flight hours for command</w:t>
            </w:r>
          </w:p>
        </w:tc>
        <w:tc>
          <w:tcPr>
            <w:tcW w:w="1416" w:type="dxa"/>
          </w:tcPr>
          <w:p w14:paraId="69E7B699" w14:textId="77777777" w:rsidR="006D7FDE" w:rsidRPr="00916430" w:rsidRDefault="006D7FDE" w:rsidP="006D7FDE"/>
        </w:tc>
      </w:tr>
    </w:tbl>
    <w:p w14:paraId="4C284CEB" w14:textId="77777777" w:rsidR="006D7FDE" w:rsidRDefault="006D7FDE" w:rsidP="006D7FDE"/>
    <w:tbl>
      <w:tblPr>
        <w:tblStyle w:val="SD-MOStable"/>
        <w:tblW w:w="9498" w:type="dxa"/>
        <w:tblInd w:w="-5" w:type="dxa"/>
        <w:tblLook w:val="0620" w:firstRow="1" w:lastRow="0" w:firstColumn="0" w:lastColumn="0" w:noHBand="1" w:noVBand="1"/>
      </w:tblPr>
      <w:tblGrid>
        <w:gridCol w:w="9498"/>
      </w:tblGrid>
      <w:tr w:rsidR="006D7FDE" w14:paraId="5F57B0B3" w14:textId="77777777" w:rsidTr="001062C1">
        <w:trPr>
          <w:cnfStyle w:val="100000000000" w:firstRow="1" w:lastRow="0" w:firstColumn="0" w:lastColumn="0" w:oddVBand="0" w:evenVBand="0" w:oddHBand="0" w:evenHBand="0" w:firstRowFirstColumn="0" w:firstRowLastColumn="0" w:lastRowFirstColumn="0" w:lastRowLastColumn="0"/>
        </w:trPr>
        <w:tc>
          <w:tcPr>
            <w:tcW w:w="9498" w:type="dxa"/>
          </w:tcPr>
          <w:p w14:paraId="411BB767" w14:textId="77777777" w:rsidR="006D7FDE" w:rsidRPr="006D7FDE" w:rsidRDefault="006D7FDE" w:rsidP="006D7FDE">
            <w:r>
              <w:t>Comments</w:t>
            </w:r>
          </w:p>
        </w:tc>
      </w:tr>
      <w:tr w:rsidR="006D7FDE" w14:paraId="4716693B" w14:textId="77777777" w:rsidTr="001062C1">
        <w:trPr>
          <w:trHeight w:val="2099"/>
        </w:trPr>
        <w:tc>
          <w:tcPr>
            <w:tcW w:w="9498" w:type="dxa"/>
          </w:tcPr>
          <w:p w14:paraId="4222AB67" w14:textId="77777777" w:rsidR="006D7FDE" w:rsidRDefault="006D7FDE" w:rsidP="006D7FDE"/>
        </w:tc>
      </w:tr>
    </w:tbl>
    <w:p w14:paraId="41CFDBF8" w14:textId="77777777" w:rsidR="006D7FDE" w:rsidRPr="00DB6B68" w:rsidRDefault="006D7FDE" w:rsidP="006D7FDE">
      <w:pPr>
        <w:pStyle w:val="normalafterlisttable"/>
        <w:rPr>
          <w:rStyle w:val="bold"/>
        </w:rPr>
      </w:pPr>
      <w:r w:rsidRPr="00DB6B68">
        <w:rPr>
          <w:rStyle w:val="bold"/>
        </w:rPr>
        <w:t>HOTC acknowledgement</w:t>
      </w:r>
    </w:p>
    <w:p w14:paraId="5E368345" w14:textId="77777777" w:rsidR="006D7FDE" w:rsidRPr="003C2B3F" w:rsidRDefault="006D7FDE" w:rsidP="006D7FDE">
      <w:r w:rsidRPr="00916430">
        <w:t xml:space="preserve">The flight crew member has met the relevant CASR and company minimum </w:t>
      </w:r>
      <w:r w:rsidRPr="003C2B3F">
        <w:t>requirements to operate as pilot in command.</w:t>
      </w:r>
    </w:p>
    <w:p w14:paraId="6C56E786" w14:textId="77777777" w:rsidR="006D7FDE" w:rsidRPr="003C2B3F" w:rsidRDefault="006D7FDE" w:rsidP="006D7FDE">
      <w:pPr>
        <w:pStyle w:val="normalafterlisttable"/>
      </w:pPr>
      <w:r w:rsidRPr="00916430">
        <w:t>HOTC signature:</w:t>
      </w:r>
      <w:r>
        <w:t xml:space="preserve">  </w:t>
      </w:r>
      <w:r>
        <w:tab/>
      </w:r>
      <w:r>
        <w:tab/>
      </w:r>
      <w:r>
        <w:tab/>
      </w:r>
      <w:r>
        <w:tab/>
      </w:r>
      <w:r w:rsidRPr="00916430">
        <w:t>Date:</w:t>
      </w:r>
      <w:r>
        <w:t xml:space="preserve"> </w:t>
      </w:r>
    </w:p>
    <w:p w14:paraId="5CFCEA60" w14:textId="77777777" w:rsidR="006D7FDE" w:rsidRPr="003C2B3F" w:rsidRDefault="006D7FDE" w:rsidP="006D7FDE">
      <w:r w:rsidRPr="003C2B3F">
        <w:br w:type="page"/>
      </w:r>
    </w:p>
    <w:p w14:paraId="6DB857E3" w14:textId="77777777" w:rsidR="006D7FDE" w:rsidRPr="00F91345" w:rsidRDefault="006D7FDE" w:rsidP="00F91345">
      <w:pPr>
        <w:pStyle w:val="unHeading3"/>
        <w:rPr>
          <w:rStyle w:val="Strong"/>
          <w:b/>
          <w:bCs w:val="0"/>
        </w:rPr>
      </w:pPr>
      <w:r w:rsidRPr="00F91345">
        <w:rPr>
          <w:rStyle w:val="Strong"/>
          <w:b/>
          <w:bCs w:val="0"/>
        </w:rPr>
        <w:t>Form TC01 – Flight crew member induction checklist</w:t>
      </w:r>
      <w:bookmarkEnd w:id="890"/>
    </w:p>
    <w:p w14:paraId="541098B3" w14:textId="77777777" w:rsidR="006D7FDE" w:rsidRPr="003C2B3F" w:rsidRDefault="006D7FDE" w:rsidP="006D7FDE">
      <w:pPr>
        <w:rPr>
          <w:rStyle w:val="bold"/>
        </w:rPr>
      </w:pPr>
      <w:r w:rsidRPr="003C2B3F">
        <w:rPr>
          <w:rStyle w:val="bold"/>
        </w:rPr>
        <w:t>Details</w:t>
      </w:r>
    </w:p>
    <w:p w14:paraId="1BBEE0F9" w14:textId="77777777" w:rsidR="006D7FDE" w:rsidRDefault="006D7FDE" w:rsidP="006D7FDE">
      <w:r>
        <w:t xml:space="preserve">Flight crew </w:t>
      </w:r>
      <w:r w:rsidRPr="003C2B3F">
        <w:t>name:</w:t>
      </w:r>
      <w:r w:rsidRPr="003C2B3F">
        <w:tab/>
      </w:r>
      <w:r>
        <w:tab/>
      </w:r>
      <w:r>
        <w:tab/>
      </w:r>
      <w:r>
        <w:tab/>
        <w:t>ARN:</w:t>
      </w:r>
    </w:p>
    <w:tbl>
      <w:tblPr>
        <w:tblStyle w:val="SD-MOStable"/>
        <w:tblW w:w="9351" w:type="dxa"/>
        <w:tblLayout w:type="fixed"/>
        <w:tblLook w:val="0620" w:firstRow="1" w:lastRow="0" w:firstColumn="0" w:lastColumn="0" w:noHBand="1" w:noVBand="1"/>
        <w:tblCaption w:val="4B5 Instructor Induction Training – Course IT1"/>
        <w:tblDescription w:val="4B5 Instructor Induction Training – Course IT1"/>
      </w:tblPr>
      <w:tblGrid>
        <w:gridCol w:w="7933"/>
        <w:gridCol w:w="1418"/>
      </w:tblGrid>
      <w:tr w:rsidR="006D7FDE" w:rsidRPr="00916430" w14:paraId="632ED964" w14:textId="77777777" w:rsidTr="001062C1">
        <w:trPr>
          <w:cnfStyle w:val="100000000000" w:firstRow="1" w:lastRow="0" w:firstColumn="0" w:lastColumn="0" w:oddVBand="0" w:evenVBand="0" w:oddHBand="0" w:evenHBand="0" w:firstRowFirstColumn="0" w:firstRowLastColumn="0" w:lastRowFirstColumn="0" w:lastRowLastColumn="0"/>
          <w:trHeight w:val="127"/>
          <w:tblHeader/>
        </w:trPr>
        <w:tc>
          <w:tcPr>
            <w:tcW w:w="7933" w:type="dxa"/>
          </w:tcPr>
          <w:p w14:paraId="04C9710D" w14:textId="77777777" w:rsidR="006D7FDE" w:rsidRPr="006D7FDE" w:rsidRDefault="006D7FDE" w:rsidP="006D7FDE">
            <w:r w:rsidRPr="003C2B3F">
              <w:t>Topics</w:t>
            </w:r>
          </w:p>
        </w:tc>
        <w:tc>
          <w:tcPr>
            <w:tcW w:w="1418" w:type="dxa"/>
          </w:tcPr>
          <w:p w14:paraId="3F02A2DD" w14:textId="77777777" w:rsidR="006D7FDE" w:rsidRPr="006D7FDE" w:rsidRDefault="006D7FDE" w:rsidP="006D7FDE">
            <w:r w:rsidRPr="003C2B3F">
              <w:t>Complete</w:t>
            </w:r>
            <w:r w:rsidRPr="003C2B3F">
              <w:br/>
            </w:r>
            <w:r w:rsidRPr="006D7FDE">
              <w:t>Yes / No</w:t>
            </w:r>
          </w:p>
        </w:tc>
      </w:tr>
      <w:tr w:rsidR="006D7FDE" w:rsidRPr="00916430" w14:paraId="4A8AB9E5" w14:textId="77777777" w:rsidTr="001062C1">
        <w:trPr>
          <w:trHeight w:val="25"/>
        </w:trPr>
        <w:tc>
          <w:tcPr>
            <w:tcW w:w="7933" w:type="dxa"/>
          </w:tcPr>
          <w:p w14:paraId="1756BAC1" w14:textId="77777777" w:rsidR="006D7FDE" w:rsidRPr="006D7FDE" w:rsidRDefault="006D7FDE" w:rsidP="006D7FDE">
            <w:r w:rsidRPr="00916430">
              <w:t>HR and admin processes</w:t>
            </w:r>
          </w:p>
        </w:tc>
        <w:tc>
          <w:tcPr>
            <w:tcW w:w="1418" w:type="dxa"/>
          </w:tcPr>
          <w:p w14:paraId="75474764" w14:textId="77777777" w:rsidR="006D7FDE" w:rsidRPr="00916430" w:rsidRDefault="006D7FDE" w:rsidP="006D7FDE"/>
        </w:tc>
      </w:tr>
      <w:tr w:rsidR="006D7FDE" w:rsidRPr="00916430" w14:paraId="21E2C63F" w14:textId="77777777" w:rsidTr="001062C1">
        <w:trPr>
          <w:trHeight w:val="140"/>
        </w:trPr>
        <w:tc>
          <w:tcPr>
            <w:tcW w:w="7933" w:type="dxa"/>
          </w:tcPr>
          <w:p w14:paraId="470A55B1" w14:textId="77777777" w:rsidR="006D7FDE" w:rsidRPr="006D7FDE" w:rsidRDefault="006D7FDE" w:rsidP="006D7FDE">
            <w:r w:rsidRPr="00916430">
              <w:t>ASIC</w:t>
            </w:r>
          </w:p>
        </w:tc>
        <w:tc>
          <w:tcPr>
            <w:tcW w:w="1418" w:type="dxa"/>
          </w:tcPr>
          <w:p w14:paraId="7286366C" w14:textId="77777777" w:rsidR="006D7FDE" w:rsidRPr="00916430" w:rsidRDefault="006D7FDE" w:rsidP="006D7FDE"/>
        </w:tc>
      </w:tr>
      <w:tr w:rsidR="006D7FDE" w:rsidRPr="00916430" w14:paraId="75131536" w14:textId="77777777" w:rsidTr="001062C1">
        <w:trPr>
          <w:trHeight w:val="160"/>
        </w:trPr>
        <w:tc>
          <w:tcPr>
            <w:tcW w:w="7933" w:type="dxa"/>
          </w:tcPr>
          <w:p w14:paraId="13DC1FDA" w14:textId="77777777" w:rsidR="006D7FDE" w:rsidRPr="006D7FDE" w:rsidRDefault="006D7FDE" w:rsidP="006D7FDE">
            <w:r w:rsidRPr="00916430">
              <w:t xml:space="preserve">Licence check – English </w:t>
            </w:r>
            <w:r w:rsidRPr="006D7FDE">
              <w:t>proficiency check</w:t>
            </w:r>
          </w:p>
        </w:tc>
        <w:tc>
          <w:tcPr>
            <w:tcW w:w="1418" w:type="dxa"/>
          </w:tcPr>
          <w:p w14:paraId="7EBEB42D" w14:textId="77777777" w:rsidR="006D7FDE" w:rsidRPr="00916430" w:rsidRDefault="006D7FDE" w:rsidP="006D7FDE"/>
        </w:tc>
      </w:tr>
      <w:tr w:rsidR="006D7FDE" w:rsidRPr="00916430" w14:paraId="4BFB9619" w14:textId="77777777" w:rsidTr="001062C1">
        <w:trPr>
          <w:trHeight w:val="160"/>
        </w:trPr>
        <w:tc>
          <w:tcPr>
            <w:tcW w:w="7933" w:type="dxa"/>
          </w:tcPr>
          <w:p w14:paraId="7821A3FD" w14:textId="77777777" w:rsidR="006D7FDE" w:rsidRPr="006D7FDE" w:rsidRDefault="006D7FDE" w:rsidP="006D7FDE">
            <w:r w:rsidRPr="00916430">
              <w:t>Facility familiarisation</w:t>
            </w:r>
          </w:p>
        </w:tc>
        <w:tc>
          <w:tcPr>
            <w:tcW w:w="1418" w:type="dxa"/>
          </w:tcPr>
          <w:p w14:paraId="3D9D05FD" w14:textId="77777777" w:rsidR="006D7FDE" w:rsidRPr="00916430" w:rsidRDefault="006D7FDE" w:rsidP="006D7FDE"/>
        </w:tc>
      </w:tr>
      <w:tr w:rsidR="006D7FDE" w:rsidRPr="00916430" w14:paraId="33EAC700" w14:textId="77777777" w:rsidTr="001062C1">
        <w:trPr>
          <w:trHeight w:val="160"/>
        </w:trPr>
        <w:tc>
          <w:tcPr>
            <w:tcW w:w="7933" w:type="dxa"/>
          </w:tcPr>
          <w:p w14:paraId="0DBA1919" w14:textId="77777777" w:rsidR="006D7FDE" w:rsidRPr="006D7FDE" w:rsidRDefault="006D7FDE" w:rsidP="006D7FDE">
            <w:r w:rsidRPr="00916430">
              <w:t>Outline of organisation’s structure and governance</w:t>
            </w:r>
          </w:p>
        </w:tc>
        <w:tc>
          <w:tcPr>
            <w:tcW w:w="1418" w:type="dxa"/>
          </w:tcPr>
          <w:p w14:paraId="376189A8" w14:textId="77777777" w:rsidR="006D7FDE" w:rsidRPr="00916430" w:rsidRDefault="006D7FDE" w:rsidP="006D7FDE"/>
        </w:tc>
      </w:tr>
      <w:tr w:rsidR="006D7FDE" w:rsidRPr="00916430" w14:paraId="6F7611C6" w14:textId="77777777" w:rsidTr="001062C1">
        <w:trPr>
          <w:trHeight w:val="180"/>
        </w:trPr>
        <w:tc>
          <w:tcPr>
            <w:tcW w:w="7933" w:type="dxa"/>
          </w:tcPr>
          <w:p w14:paraId="50E12417" w14:textId="77777777" w:rsidR="006D7FDE" w:rsidRPr="006D7FDE" w:rsidRDefault="006D7FDE" w:rsidP="006D7FDE">
            <w:r w:rsidRPr="00916430">
              <w:t>Authorised activities conducted by the company</w:t>
            </w:r>
          </w:p>
        </w:tc>
        <w:tc>
          <w:tcPr>
            <w:tcW w:w="1418" w:type="dxa"/>
          </w:tcPr>
          <w:p w14:paraId="68325F12" w14:textId="77777777" w:rsidR="006D7FDE" w:rsidRPr="00916430" w:rsidRDefault="006D7FDE" w:rsidP="006D7FDE"/>
        </w:tc>
      </w:tr>
      <w:tr w:rsidR="006D7FDE" w:rsidRPr="00916430" w14:paraId="620216B9" w14:textId="77777777" w:rsidTr="001062C1">
        <w:trPr>
          <w:trHeight w:val="44"/>
        </w:trPr>
        <w:tc>
          <w:tcPr>
            <w:tcW w:w="7933" w:type="dxa"/>
          </w:tcPr>
          <w:p w14:paraId="1F94C9C6" w14:textId="77777777" w:rsidR="006D7FDE" w:rsidRPr="006D7FDE" w:rsidRDefault="006D7FDE" w:rsidP="006D7FDE">
            <w:r w:rsidRPr="00916430">
              <w:t xml:space="preserve">Exposition/operations manual access, </w:t>
            </w:r>
            <w:r w:rsidRPr="006D7FDE">
              <w:t>content, structure and amendment processes</w:t>
            </w:r>
          </w:p>
        </w:tc>
        <w:tc>
          <w:tcPr>
            <w:tcW w:w="1418" w:type="dxa"/>
          </w:tcPr>
          <w:p w14:paraId="2A0D79B0" w14:textId="77777777" w:rsidR="006D7FDE" w:rsidRPr="00916430" w:rsidRDefault="006D7FDE" w:rsidP="006D7FDE"/>
        </w:tc>
      </w:tr>
      <w:tr w:rsidR="006D7FDE" w:rsidRPr="00916430" w14:paraId="34180C66" w14:textId="77777777" w:rsidTr="001062C1">
        <w:trPr>
          <w:trHeight w:val="44"/>
        </w:trPr>
        <w:tc>
          <w:tcPr>
            <w:tcW w:w="7933" w:type="dxa"/>
          </w:tcPr>
          <w:p w14:paraId="052EA37B" w14:textId="77777777" w:rsidR="006D7FDE" w:rsidRPr="006D7FDE" w:rsidRDefault="006D7FDE" w:rsidP="006D7FDE">
            <w:r w:rsidRPr="00916430">
              <w:t xml:space="preserve">Company forms and </w:t>
            </w:r>
            <w:r w:rsidRPr="006D7FDE">
              <w:t>associated administration processes</w:t>
            </w:r>
          </w:p>
        </w:tc>
        <w:tc>
          <w:tcPr>
            <w:tcW w:w="1418" w:type="dxa"/>
          </w:tcPr>
          <w:p w14:paraId="69426B37" w14:textId="77777777" w:rsidR="006D7FDE" w:rsidRPr="00916430" w:rsidRDefault="006D7FDE" w:rsidP="006D7FDE"/>
        </w:tc>
      </w:tr>
      <w:tr w:rsidR="006D7FDE" w:rsidRPr="00916430" w14:paraId="1069581A" w14:textId="77777777" w:rsidTr="001062C1">
        <w:trPr>
          <w:trHeight w:val="64"/>
        </w:trPr>
        <w:tc>
          <w:tcPr>
            <w:tcW w:w="7933" w:type="dxa"/>
          </w:tcPr>
          <w:p w14:paraId="19A082B8" w14:textId="77777777" w:rsidR="006D7FDE" w:rsidRPr="006D7FDE" w:rsidRDefault="006D7FDE" w:rsidP="006D7FDE">
            <w:r w:rsidRPr="00916430">
              <w:t xml:space="preserve">WHS, safety policy and safety management principles </w:t>
            </w:r>
          </w:p>
        </w:tc>
        <w:tc>
          <w:tcPr>
            <w:tcW w:w="1418" w:type="dxa"/>
          </w:tcPr>
          <w:p w14:paraId="3DC38245" w14:textId="77777777" w:rsidR="006D7FDE" w:rsidRPr="00916430" w:rsidRDefault="006D7FDE" w:rsidP="006D7FDE"/>
        </w:tc>
      </w:tr>
      <w:tr w:rsidR="006D7FDE" w:rsidRPr="00916430" w14:paraId="4526EF3D" w14:textId="77777777" w:rsidTr="001062C1">
        <w:trPr>
          <w:trHeight w:val="25"/>
        </w:trPr>
        <w:tc>
          <w:tcPr>
            <w:tcW w:w="7933" w:type="dxa"/>
          </w:tcPr>
          <w:p w14:paraId="3465986A" w14:textId="77777777" w:rsidR="006D7FDE" w:rsidRPr="006D7FDE" w:rsidRDefault="006D7FDE" w:rsidP="006D7FDE">
            <w:r w:rsidRPr="00916430">
              <w:t xml:space="preserve">DAMP training and induction </w:t>
            </w:r>
          </w:p>
        </w:tc>
        <w:tc>
          <w:tcPr>
            <w:tcW w:w="1418" w:type="dxa"/>
          </w:tcPr>
          <w:p w14:paraId="3894F279" w14:textId="77777777" w:rsidR="006D7FDE" w:rsidRPr="00916430" w:rsidRDefault="006D7FDE" w:rsidP="006D7FDE"/>
        </w:tc>
      </w:tr>
      <w:tr w:rsidR="006D7FDE" w:rsidRPr="00916430" w14:paraId="2A2A9223" w14:textId="77777777" w:rsidTr="001062C1">
        <w:trPr>
          <w:trHeight w:val="90"/>
        </w:trPr>
        <w:tc>
          <w:tcPr>
            <w:tcW w:w="7933" w:type="dxa"/>
          </w:tcPr>
          <w:p w14:paraId="01B4C47E" w14:textId="77777777" w:rsidR="006D7FDE" w:rsidRPr="006D7FDE" w:rsidRDefault="006D7FDE" w:rsidP="006D7FDE">
            <w:r w:rsidRPr="00916430">
              <w:t>CASA ‘Alcohol and other Drugs’ eLearning</w:t>
            </w:r>
          </w:p>
        </w:tc>
        <w:tc>
          <w:tcPr>
            <w:tcW w:w="1418" w:type="dxa"/>
          </w:tcPr>
          <w:p w14:paraId="0EE2B446" w14:textId="77777777" w:rsidR="006D7FDE" w:rsidRPr="00916430" w:rsidRDefault="006D7FDE" w:rsidP="006D7FDE"/>
        </w:tc>
      </w:tr>
      <w:tr w:rsidR="006D7FDE" w:rsidRPr="00916430" w14:paraId="4CF8C910" w14:textId="77777777" w:rsidTr="001062C1">
        <w:trPr>
          <w:trHeight w:val="110"/>
        </w:trPr>
        <w:tc>
          <w:tcPr>
            <w:tcW w:w="7933" w:type="dxa"/>
          </w:tcPr>
          <w:p w14:paraId="3E3515BE" w14:textId="77777777" w:rsidR="006D7FDE" w:rsidRPr="006D7FDE" w:rsidRDefault="006D7FDE" w:rsidP="006D7FDE">
            <w:r w:rsidRPr="00916430">
              <w:t xml:space="preserve">Aircraft </w:t>
            </w:r>
            <w:r w:rsidRPr="006D7FDE">
              <w:t>refuelling including drum stock procedures</w:t>
            </w:r>
          </w:p>
        </w:tc>
        <w:tc>
          <w:tcPr>
            <w:tcW w:w="1418" w:type="dxa"/>
          </w:tcPr>
          <w:p w14:paraId="158FE960" w14:textId="77777777" w:rsidR="006D7FDE" w:rsidRPr="00916430" w:rsidRDefault="006D7FDE" w:rsidP="006D7FDE"/>
        </w:tc>
      </w:tr>
      <w:tr w:rsidR="006D7FDE" w:rsidRPr="00916430" w14:paraId="28228977" w14:textId="77777777" w:rsidTr="001062C1">
        <w:trPr>
          <w:trHeight w:val="130"/>
        </w:trPr>
        <w:tc>
          <w:tcPr>
            <w:tcW w:w="7933" w:type="dxa"/>
          </w:tcPr>
          <w:p w14:paraId="7F4645B2" w14:textId="77777777" w:rsidR="006D7FDE" w:rsidRPr="006D7FDE" w:rsidRDefault="006D7FDE" w:rsidP="006D7FDE">
            <w:r w:rsidRPr="00916430">
              <w:t xml:space="preserve">Management of aircraft </w:t>
            </w:r>
            <w:r w:rsidRPr="006D7FDE">
              <w:t>serviceability and defect reporting</w:t>
            </w:r>
          </w:p>
        </w:tc>
        <w:tc>
          <w:tcPr>
            <w:tcW w:w="1418" w:type="dxa"/>
          </w:tcPr>
          <w:p w14:paraId="45ECCA87" w14:textId="77777777" w:rsidR="006D7FDE" w:rsidRPr="00916430" w:rsidRDefault="006D7FDE" w:rsidP="006D7FDE"/>
        </w:tc>
      </w:tr>
      <w:tr w:rsidR="006D7FDE" w:rsidRPr="00916430" w14:paraId="51EDD04D" w14:textId="77777777" w:rsidTr="001062C1">
        <w:trPr>
          <w:trHeight w:val="25"/>
        </w:trPr>
        <w:tc>
          <w:tcPr>
            <w:tcW w:w="7933" w:type="dxa"/>
          </w:tcPr>
          <w:p w14:paraId="50006DB3" w14:textId="77777777" w:rsidR="006D7FDE" w:rsidRPr="006D7FDE" w:rsidRDefault="006D7FDE" w:rsidP="006D7FDE">
            <w:r w:rsidRPr="00916430">
              <w:t>Pilot maintenance training and certification (if carried out)</w:t>
            </w:r>
          </w:p>
        </w:tc>
        <w:tc>
          <w:tcPr>
            <w:tcW w:w="1418" w:type="dxa"/>
          </w:tcPr>
          <w:p w14:paraId="3B7D5334" w14:textId="77777777" w:rsidR="006D7FDE" w:rsidRPr="00916430" w:rsidRDefault="006D7FDE" w:rsidP="006D7FDE"/>
        </w:tc>
      </w:tr>
      <w:tr w:rsidR="006D7FDE" w:rsidRPr="00916430" w14:paraId="2F4C6A9F" w14:textId="77777777" w:rsidTr="001062C1">
        <w:trPr>
          <w:trHeight w:val="130"/>
        </w:trPr>
        <w:tc>
          <w:tcPr>
            <w:tcW w:w="7933" w:type="dxa"/>
          </w:tcPr>
          <w:p w14:paraId="2B5CEEB8" w14:textId="77777777" w:rsidR="006D7FDE" w:rsidRPr="006D7FDE" w:rsidRDefault="006D7FDE" w:rsidP="006D7FDE">
            <w:r w:rsidRPr="00916430">
              <w:t>Flight planning and fuel policy</w:t>
            </w:r>
          </w:p>
        </w:tc>
        <w:tc>
          <w:tcPr>
            <w:tcW w:w="1418" w:type="dxa"/>
          </w:tcPr>
          <w:p w14:paraId="273ECD08" w14:textId="77777777" w:rsidR="006D7FDE" w:rsidRPr="00916430" w:rsidRDefault="006D7FDE" w:rsidP="006D7FDE"/>
        </w:tc>
      </w:tr>
      <w:tr w:rsidR="006D7FDE" w:rsidRPr="00916430" w14:paraId="11ACA6EF" w14:textId="77777777" w:rsidTr="001062C1">
        <w:trPr>
          <w:trHeight w:val="34"/>
        </w:trPr>
        <w:tc>
          <w:tcPr>
            <w:tcW w:w="7933" w:type="dxa"/>
          </w:tcPr>
          <w:p w14:paraId="21A330E0" w14:textId="77777777" w:rsidR="006D7FDE" w:rsidRPr="006D7FDE" w:rsidRDefault="006D7FDE" w:rsidP="006D7FDE">
            <w:r w:rsidRPr="00916430">
              <w:t>Rostering and fatigue management</w:t>
            </w:r>
          </w:p>
        </w:tc>
        <w:tc>
          <w:tcPr>
            <w:tcW w:w="1418" w:type="dxa"/>
          </w:tcPr>
          <w:p w14:paraId="0C96D66C" w14:textId="77777777" w:rsidR="006D7FDE" w:rsidRPr="00916430" w:rsidRDefault="006D7FDE" w:rsidP="006D7FDE"/>
        </w:tc>
      </w:tr>
      <w:tr w:rsidR="006D7FDE" w:rsidRPr="00916430" w14:paraId="1BDA8FFD" w14:textId="77777777" w:rsidTr="001062C1">
        <w:trPr>
          <w:trHeight w:val="40"/>
        </w:trPr>
        <w:tc>
          <w:tcPr>
            <w:tcW w:w="7933" w:type="dxa"/>
          </w:tcPr>
          <w:p w14:paraId="278CCD0F" w14:textId="77777777" w:rsidR="006D7FDE" w:rsidRPr="006D7FDE" w:rsidRDefault="006D7FDE" w:rsidP="006D7FDE">
            <w:r w:rsidRPr="00916430">
              <w:t>Company-specific approvals or exemptions</w:t>
            </w:r>
          </w:p>
        </w:tc>
        <w:tc>
          <w:tcPr>
            <w:tcW w:w="1418" w:type="dxa"/>
          </w:tcPr>
          <w:p w14:paraId="5FA36EB2" w14:textId="77777777" w:rsidR="006D7FDE" w:rsidRPr="00916430" w:rsidRDefault="006D7FDE" w:rsidP="006D7FDE"/>
        </w:tc>
      </w:tr>
      <w:tr w:rsidR="006D7FDE" w:rsidRPr="00916430" w14:paraId="168AE6D7" w14:textId="77777777" w:rsidTr="001062C1">
        <w:trPr>
          <w:trHeight w:val="60"/>
        </w:trPr>
        <w:tc>
          <w:tcPr>
            <w:tcW w:w="7933" w:type="dxa"/>
          </w:tcPr>
          <w:p w14:paraId="2AD290E9" w14:textId="77777777" w:rsidR="006D7FDE" w:rsidRPr="006D7FDE" w:rsidRDefault="006D7FDE" w:rsidP="006D7FDE">
            <w:r w:rsidRPr="00916430">
              <w:t xml:space="preserve">SMS, hazard and incident and </w:t>
            </w:r>
            <w:r w:rsidRPr="006D7FDE">
              <w:t>accident reporting procedures (Not required until CASA determined implementation date)</w:t>
            </w:r>
          </w:p>
        </w:tc>
        <w:tc>
          <w:tcPr>
            <w:tcW w:w="1418" w:type="dxa"/>
          </w:tcPr>
          <w:p w14:paraId="6B0E16BB" w14:textId="77777777" w:rsidR="006D7FDE" w:rsidRPr="00916430" w:rsidRDefault="006D7FDE" w:rsidP="006D7FDE"/>
        </w:tc>
      </w:tr>
      <w:tr w:rsidR="006D7FDE" w:rsidRPr="00916430" w14:paraId="656A2900" w14:textId="77777777" w:rsidTr="001062C1">
        <w:trPr>
          <w:trHeight w:val="60"/>
        </w:trPr>
        <w:tc>
          <w:tcPr>
            <w:tcW w:w="7933" w:type="dxa"/>
          </w:tcPr>
          <w:p w14:paraId="69C696F3" w14:textId="77777777" w:rsidR="006D7FDE" w:rsidRPr="006D7FDE" w:rsidRDefault="006D7FDE" w:rsidP="006D7FDE">
            <w:r w:rsidRPr="00916430">
              <w:t>HFP and NTS (Not required until CASA determined implementation date)</w:t>
            </w:r>
          </w:p>
        </w:tc>
        <w:tc>
          <w:tcPr>
            <w:tcW w:w="1418" w:type="dxa"/>
          </w:tcPr>
          <w:p w14:paraId="0299E81C" w14:textId="77777777" w:rsidR="006D7FDE" w:rsidRPr="00916430" w:rsidRDefault="006D7FDE" w:rsidP="006D7FDE"/>
        </w:tc>
      </w:tr>
      <w:tr w:rsidR="006D7FDE" w:rsidRPr="00916430" w14:paraId="63B2DB91" w14:textId="77777777" w:rsidTr="001062C1">
        <w:trPr>
          <w:trHeight w:val="60"/>
        </w:trPr>
        <w:tc>
          <w:tcPr>
            <w:tcW w:w="7933" w:type="dxa"/>
            <w:tcBorders>
              <w:bottom w:val="single" w:sz="4" w:space="0" w:color="0080A2"/>
            </w:tcBorders>
          </w:tcPr>
          <w:p w14:paraId="34B3D300" w14:textId="77777777" w:rsidR="006D7FDE" w:rsidRPr="006D7FDE" w:rsidRDefault="006D7FDE" w:rsidP="006D7FDE">
            <w:r w:rsidRPr="00916430">
              <w:t xml:space="preserve">Risk </w:t>
            </w:r>
            <w:r w:rsidRPr="006D7FDE">
              <w:t>management processes</w:t>
            </w:r>
          </w:p>
        </w:tc>
        <w:tc>
          <w:tcPr>
            <w:tcW w:w="1418" w:type="dxa"/>
          </w:tcPr>
          <w:p w14:paraId="71B263FD" w14:textId="77777777" w:rsidR="006D7FDE" w:rsidRPr="00916430" w:rsidRDefault="006D7FDE" w:rsidP="006D7FDE"/>
        </w:tc>
      </w:tr>
      <w:tr w:rsidR="006D7FDE" w:rsidRPr="00DB6B68" w14:paraId="69A8840D" w14:textId="77777777" w:rsidTr="001062C1">
        <w:trPr>
          <w:trHeight w:val="25"/>
        </w:trPr>
        <w:tc>
          <w:tcPr>
            <w:tcW w:w="7933" w:type="dxa"/>
            <w:tcBorders>
              <w:right w:val="nil"/>
            </w:tcBorders>
          </w:tcPr>
          <w:p w14:paraId="5F9E30DA" w14:textId="77777777" w:rsidR="006D7FDE" w:rsidRPr="006D7FDE" w:rsidRDefault="006D7FDE" w:rsidP="006D7FDE">
            <w:pPr>
              <w:rPr>
                <w:rStyle w:val="bold"/>
              </w:rPr>
            </w:pPr>
            <w:r w:rsidRPr="00DB6B68">
              <w:rPr>
                <w:rStyle w:val="bold"/>
              </w:rPr>
              <w:t>Air transport specific</w:t>
            </w:r>
          </w:p>
        </w:tc>
        <w:tc>
          <w:tcPr>
            <w:tcW w:w="1418" w:type="dxa"/>
            <w:tcBorders>
              <w:left w:val="nil"/>
            </w:tcBorders>
          </w:tcPr>
          <w:p w14:paraId="52C4F99B" w14:textId="77777777" w:rsidR="006D7FDE" w:rsidRPr="00DB6B68" w:rsidRDefault="006D7FDE" w:rsidP="006D7FDE">
            <w:pPr>
              <w:rPr>
                <w:rStyle w:val="bold"/>
              </w:rPr>
            </w:pPr>
          </w:p>
        </w:tc>
      </w:tr>
      <w:tr w:rsidR="006D7FDE" w:rsidRPr="00916430" w14:paraId="03AA4B8F" w14:textId="77777777" w:rsidTr="001062C1">
        <w:trPr>
          <w:trHeight w:val="25"/>
        </w:trPr>
        <w:tc>
          <w:tcPr>
            <w:tcW w:w="7933" w:type="dxa"/>
          </w:tcPr>
          <w:p w14:paraId="00DED146" w14:textId="77777777" w:rsidR="006D7FDE" w:rsidRPr="006D7FDE" w:rsidRDefault="006D7FDE" w:rsidP="006D7FDE">
            <w:r w:rsidRPr="00916430">
              <w:t xml:space="preserve">Air transport operational </w:t>
            </w:r>
            <w:r w:rsidRPr="006D7FDE">
              <w:t>procedures</w:t>
            </w:r>
          </w:p>
        </w:tc>
        <w:tc>
          <w:tcPr>
            <w:tcW w:w="1418" w:type="dxa"/>
          </w:tcPr>
          <w:p w14:paraId="7F0F2924" w14:textId="77777777" w:rsidR="006D7FDE" w:rsidRPr="00916430" w:rsidRDefault="006D7FDE" w:rsidP="006D7FDE"/>
        </w:tc>
      </w:tr>
      <w:tr w:rsidR="006D7FDE" w:rsidRPr="00916430" w14:paraId="1A4DF59E" w14:textId="77777777" w:rsidTr="001062C1">
        <w:trPr>
          <w:trHeight w:val="25"/>
        </w:trPr>
        <w:tc>
          <w:tcPr>
            <w:tcW w:w="7933" w:type="dxa"/>
          </w:tcPr>
          <w:p w14:paraId="3721672B" w14:textId="77777777" w:rsidR="006D7FDE" w:rsidRPr="006D7FDE" w:rsidRDefault="006D7FDE" w:rsidP="006D7FDE">
            <w:r w:rsidRPr="00916430">
              <w:t>Passenger, cargo and dangerous goods handling</w:t>
            </w:r>
          </w:p>
        </w:tc>
        <w:tc>
          <w:tcPr>
            <w:tcW w:w="1418" w:type="dxa"/>
          </w:tcPr>
          <w:p w14:paraId="177FBBA2" w14:textId="77777777" w:rsidR="006D7FDE" w:rsidRPr="00916430" w:rsidRDefault="006D7FDE" w:rsidP="006D7FDE"/>
        </w:tc>
      </w:tr>
      <w:tr w:rsidR="006D7FDE" w:rsidRPr="00916430" w14:paraId="151BCB7F" w14:textId="77777777" w:rsidTr="001062C1">
        <w:trPr>
          <w:trHeight w:val="25"/>
        </w:trPr>
        <w:tc>
          <w:tcPr>
            <w:tcW w:w="7933" w:type="dxa"/>
            <w:tcBorders>
              <w:bottom w:val="single" w:sz="4" w:space="0" w:color="0080A2"/>
            </w:tcBorders>
          </w:tcPr>
          <w:p w14:paraId="3BD477FB" w14:textId="77777777" w:rsidR="006D7FDE" w:rsidRPr="006D7FDE" w:rsidRDefault="006D7FDE" w:rsidP="006D7FDE">
            <w:r w:rsidRPr="00916430">
              <w:t>Specific route/aerodrome briefings</w:t>
            </w:r>
          </w:p>
        </w:tc>
        <w:tc>
          <w:tcPr>
            <w:tcW w:w="1418" w:type="dxa"/>
          </w:tcPr>
          <w:p w14:paraId="610B99E5" w14:textId="77777777" w:rsidR="006D7FDE" w:rsidRPr="00916430" w:rsidRDefault="006D7FDE" w:rsidP="006D7FDE"/>
        </w:tc>
      </w:tr>
      <w:tr w:rsidR="006D7FDE" w:rsidRPr="00916430" w14:paraId="0CF22AC8" w14:textId="77777777" w:rsidTr="001062C1">
        <w:trPr>
          <w:trHeight w:val="25"/>
        </w:trPr>
        <w:tc>
          <w:tcPr>
            <w:tcW w:w="7933" w:type="dxa"/>
            <w:tcBorders>
              <w:right w:val="nil"/>
            </w:tcBorders>
          </w:tcPr>
          <w:p w14:paraId="665A90CA" w14:textId="77777777" w:rsidR="006D7FDE" w:rsidRPr="006D7FDE" w:rsidRDefault="006D7FDE" w:rsidP="006D7FDE">
            <w:pPr>
              <w:rPr>
                <w:rStyle w:val="bold"/>
              </w:rPr>
            </w:pPr>
            <w:r w:rsidRPr="00DB6B68">
              <w:rPr>
                <w:rStyle w:val="bold"/>
              </w:rPr>
              <w:t>Aerial work specific</w:t>
            </w:r>
          </w:p>
        </w:tc>
        <w:tc>
          <w:tcPr>
            <w:tcW w:w="1418" w:type="dxa"/>
            <w:tcBorders>
              <w:left w:val="nil"/>
            </w:tcBorders>
          </w:tcPr>
          <w:p w14:paraId="3B71846D" w14:textId="77777777" w:rsidR="006D7FDE" w:rsidRPr="00DB6B68" w:rsidRDefault="006D7FDE" w:rsidP="006D7FDE">
            <w:pPr>
              <w:rPr>
                <w:rStyle w:val="bold"/>
              </w:rPr>
            </w:pPr>
          </w:p>
        </w:tc>
      </w:tr>
      <w:tr w:rsidR="006D7FDE" w:rsidRPr="00916430" w14:paraId="7B1E20A8" w14:textId="77777777" w:rsidTr="001062C1">
        <w:trPr>
          <w:trHeight w:val="25"/>
        </w:trPr>
        <w:tc>
          <w:tcPr>
            <w:tcW w:w="7933" w:type="dxa"/>
          </w:tcPr>
          <w:p w14:paraId="416004B0" w14:textId="77777777" w:rsidR="006D7FDE" w:rsidRPr="006D7FDE" w:rsidRDefault="006D7FDE" w:rsidP="006D7FDE">
            <w:r w:rsidRPr="00916430">
              <w:t>Task specific operational procedures</w:t>
            </w:r>
          </w:p>
        </w:tc>
        <w:tc>
          <w:tcPr>
            <w:tcW w:w="1418" w:type="dxa"/>
          </w:tcPr>
          <w:p w14:paraId="1BA09919" w14:textId="77777777" w:rsidR="006D7FDE" w:rsidRPr="00916430" w:rsidRDefault="006D7FDE" w:rsidP="006D7FDE"/>
        </w:tc>
      </w:tr>
      <w:tr w:rsidR="006D7FDE" w:rsidRPr="00916430" w14:paraId="7367ED30" w14:textId="77777777" w:rsidTr="001062C1">
        <w:trPr>
          <w:trHeight w:val="25"/>
        </w:trPr>
        <w:tc>
          <w:tcPr>
            <w:tcW w:w="7933" w:type="dxa"/>
            <w:tcBorders>
              <w:bottom w:val="single" w:sz="4" w:space="0" w:color="0080A2"/>
            </w:tcBorders>
          </w:tcPr>
          <w:p w14:paraId="4DD7BF4C" w14:textId="77777777" w:rsidR="006D7FDE" w:rsidRPr="006D7FDE" w:rsidRDefault="006D7FDE" w:rsidP="006D7FDE">
            <w:r w:rsidRPr="00916430">
              <w:t xml:space="preserve">Hazard and risk assessment and mitigation procedures </w:t>
            </w:r>
          </w:p>
        </w:tc>
        <w:tc>
          <w:tcPr>
            <w:tcW w:w="1418" w:type="dxa"/>
          </w:tcPr>
          <w:p w14:paraId="68D2A099" w14:textId="77777777" w:rsidR="006D7FDE" w:rsidRPr="00916430" w:rsidRDefault="006D7FDE" w:rsidP="006D7FDE"/>
        </w:tc>
      </w:tr>
      <w:tr w:rsidR="006D7FDE" w:rsidRPr="00F86B35" w14:paraId="0FFC2045" w14:textId="77777777" w:rsidTr="001062C1">
        <w:trPr>
          <w:trHeight w:val="25"/>
        </w:trPr>
        <w:tc>
          <w:tcPr>
            <w:tcW w:w="7933" w:type="dxa"/>
            <w:tcBorders>
              <w:right w:val="nil"/>
            </w:tcBorders>
          </w:tcPr>
          <w:p w14:paraId="750341F2" w14:textId="77777777" w:rsidR="006D7FDE" w:rsidRPr="006D7FDE" w:rsidRDefault="006D7FDE" w:rsidP="006D7FDE">
            <w:pPr>
              <w:rPr>
                <w:rStyle w:val="bold"/>
              </w:rPr>
            </w:pPr>
            <w:r w:rsidRPr="00F86B35">
              <w:rPr>
                <w:rStyle w:val="bold"/>
              </w:rPr>
              <w:t>FSTD specific (if applicable)</w:t>
            </w:r>
          </w:p>
        </w:tc>
        <w:tc>
          <w:tcPr>
            <w:tcW w:w="1418" w:type="dxa"/>
            <w:tcBorders>
              <w:left w:val="nil"/>
            </w:tcBorders>
          </w:tcPr>
          <w:p w14:paraId="1905D654" w14:textId="77777777" w:rsidR="006D7FDE" w:rsidRPr="00F86B35" w:rsidRDefault="006D7FDE" w:rsidP="006D7FDE">
            <w:pPr>
              <w:rPr>
                <w:rStyle w:val="bold"/>
              </w:rPr>
            </w:pPr>
          </w:p>
        </w:tc>
      </w:tr>
      <w:tr w:rsidR="006D7FDE" w:rsidRPr="00916430" w14:paraId="37475542" w14:textId="77777777" w:rsidTr="001062C1">
        <w:trPr>
          <w:trHeight w:val="25"/>
        </w:trPr>
        <w:tc>
          <w:tcPr>
            <w:tcW w:w="7933" w:type="dxa"/>
          </w:tcPr>
          <w:p w14:paraId="566EC30B" w14:textId="77777777" w:rsidR="006D7FDE" w:rsidRPr="006D7FDE" w:rsidRDefault="006D7FDE" w:rsidP="006D7FDE">
            <w:r w:rsidRPr="00916430">
              <w:t>IOS familiarisation</w:t>
            </w:r>
          </w:p>
        </w:tc>
        <w:tc>
          <w:tcPr>
            <w:tcW w:w="1418" w:type="dxa"/>
          </w:tcPr>
          <w:p w14:paraId="723D5DE0" w14:textId="77777777" w:rsidR="006D7FDE" w:rsidRPr="00916430" w:rsidRDefault="006D7FDE" w:rsidP="006D7FDE"/>
        </w:tc>
      </w:tr>
      <w:tr w:rsidR="006D7FDE" w:rsidRPr="00916430" w14:paraId="57276218" w14:textId="77777777" w:rsidTr="001062C1">
        <w:trPr>
          <w:trHeight w:val="25"/>
        </w:trPr>
        <w:tc>
          <w:tcPr>
            <w:tcW w:w="7933" w:type="dxa"/>
          </w:tcPr>
          <w:p w14:paraId="469E9A9F" w14:textId="77777777" w:rsidR="006D7FDE" w:rsidRPr="006D7FDE" w:rsidRDefault="006D7FDE" w:rsidP="006D7FDE">
            <w:r w:rsidRPr="00916430">
              <w:t>FSTD user manual and database familiarisation</w:t>
            </w:r>
          </w:p>
        </w:tc>
        <w:tc>
          <w:tcPr>
            <w:tcW w:w="1418" w:type="dxa"/>
          </w:tcPr>
          <w:p w14:paraId="4D9E90D7" w14:textId="77777777" w:rsidR="006D7FDE" w:rsidRPr="00916430" w:rsidRDefault="006D7FDE" w:rsidP="006D7FDE"/>
        </w:tc>
      </w:tr>
      <w:tr w:rsidR="006D7FDE" w:rsidRPr="00916430" w14:paraId="6785D5BB" w14:textId="77777777" w:rsidTr="001062C1">
        <w:trPr>
          <w:trHeight w:val="25"/>
        </w:trPr>
        <w:tc>
          <w:tcPr>
            <w:tcW w:w="7933" w:type="dxa"/>
          </w:tcPr>
          <w:p w14:paraId="1CEB1254" w14:textId="77777777" w:rsidR="006D7FDE" w:rsidRPr="006D7FDE" w:rsidRDefault="006D7FDE" w:rsidP="006D7FDE">
            <w:r w:rsidRPr="00916430">
              <w:t>FSTD serviceability and maintenance procedures</w:t>
            </w:r>
          </w:p>
        </w:tc>
        <w:tc>
          <w:tcPr>
            <w:tcW w:w="1418" w:type="dxa"/>
          </w:tcPr>
          <w:p w14:paraId="012AF1AB" w14:textId="77777777" w:rsidR="006D7FDE" w:rsidRPr="00916430" w:rsidRDefault="006D7FDE" w:rsidP="006D7FDE"/>
        </w:tc>
      </w:tr>
      <w:tr w:rsidR="006D7FDE" w:rsidRPr="00916430" w14:paraId="60DB8566" w14:textId="77777777" w:rsidTr="001062C1">
        <w:trPr>
          <w:trHeight w:val="25"/>
        </w:trPr>
        <w:tc>
          <w:tcPr>
            <w:tcW w:w="7933" w:type="dxa"/>
            <w:tcBorders>
              <w:bottom w:val="single" w:sz="4" w:space="0" w:color="0080A2"/>
            </w:tcBorders>
          </w:tcPr>
          <w:p w14:paraId="14655203" w14:textId="77777777" w:rsidR="006D7FDE" w:rsidRPr="006D7FDE" w:rsidRDefault="006D7FDE" w:rsidP="006D7FDE">
            <w:r w:rsidRPr="00916430">
              <w:t>WHS – FSTD safety procedures</w:t>
            </w:r>
          </w:p>
        </w:tc>
        <w:tc>
          <w:tcPr>
            <w:tcW w:w="1418" w:type="dxa"/>
          </w:tcPr>
          <w:p w14:paraId="0E07EB53" w14:textId="77777777" w:rsidR="006D7FDE" w:rsidRPr="00916430" w:rsidRDefault="006D7FDE" w:rsidP="006D7FDE"/>
        </w:tc>
      </w:tr>
      <w:tr w:rsidR="006D7FDE" w:rsidRPr="00916430" w14:paraId="693F283F" w14:textId="77777777" w:rsidTr="001062C1">
        <w:trPr>
          <w:trHeight w:val="25"/>
        </w:trPr>
        <w:tc>
          <w:tcPr>
            <w:tcW w:w="7933" w:type="dxa"/>
            <w:tcBorders>
              <w:right w:val="nil"/>
            </w:tcBorders>
          </w:tcPr>
          <w:p w14:paraId="60998760" w14:textId="77777777" w:rsidR="006D7FDE" w:rsidRPr="006D7FDE" w:rsidRDefault="006D7FDE" w:rsidP="006D7FDE">
            <w:pPr>
              <w:rPr>
                <w:rStyle w:val="bold"/>
              </w:rPr>
            </w:pPr>
            <w:r w:rsidRPr="00F86B35">
              <w:rPr>
                <w:rStyle w:val="bold"/>
              </w:rPr>
              <w:t xml:space="preserve">Training and </w:t>
            </w:r>
            <w:r w:rsidRPr="006D7FDE">
              <w:rPr>
                <w:rStyle w:val="bold"/>
              </w:rPr>
              <w:t>checking pilot specific</w:t>
            </w:r>
          </w:p>
        </w:tc>
        <w:tc>
          <w:tcPr>
            <w:tcW w:w="1418" w:type="dxa"/>
            <w:tcBorders>
              <w:left w:val="nil"/>
            </w:tcBorders>
          </w:tcPr>
          <w:p w14:paraId="7CEB483C" w14:textId="77777777" w:rsidR="006D7FDE" w:rsidRPr="00916430" w:rsidRDefault="006D7FDE" w:rsidP="006D7FDE"/>
        </w:tc>
      </w:tr>
      <w:tr w:rsidR="006D7FDE" w:rsidRPr="00916430" w14:paraId="5D50C993" w14:textId="77777777" w:rsidTr="001062C1">
        <w:trPr>
          <w:trHeight w:val="25"/>
        </w:trPr>
        <w:tc>
          <w:tcPr>
            <w:tcW w:w="7933" w:type="dxa"/>
          </w:tcPr>
          <w:p w14:paraId="36F7DBDE" w14:textId="77777777" w:rsidR="006D7FDE" w:rsidRPr="006D7FDE" w:rsidRDefault="006D7FDE" w:rsidP="006D7FDE">
            <w:r w:rsidRPr="00916430">
              <w:t>Training syllabi</w:t>
            </w:r>
          </w:p>
        </w:tc>
        <w:tc>
          <w:tcPr>
            <w:tcW w:w="1418" w:type="dxa"/>
          </w:tcPr>
          <w:p w14:paraId="5DBAAB77" w14:textId="77777777" w:rsidR="006D7FDE" w:rsidRPr="00916430" w:rsidRDefault="006D7FDE" w:rsidP="006D7FDE"/>
        </w:tc>
      </w:tr>
      <w:tr w:rsidR="006D7FDE" w:rsidRPr="00916430" w14:paraId="34B285DD" w14:textId="77777777" w:rsidTr="001062C1">
        <w:trPr>
          <w:trHeight w:val="25"/>
        </w:trPr>
        <w:tc>
          <w:tcPr>
            <w:tcW w:w="7933" w:type="dxa"/>
          </w:tcPr>
          <w:p w14:paraId="7F51E1F8" w14:textId="77777777" w:rsidR="006D7FDE" w:rsidRPr="006D7FDE" w:rsidRDefault="006D7FDE" w:rsidP="006D7FDE">
            <w:r w:rsidRPr="00916430">
              <w:t>Assessment process</w:t>
            </w:r>
          </w:p>
        </w:tc>
        <w:tc>
          <w:tcPr>
            <w:tcW w:w="1418" w:type="dxa"/>
          </w:tcPr>
          <w:p w14:paraId="0356D192" w14:textId="77777777" w:rsidR="006D7FDE" w:rsidRPr="00916430" w:rsidRDefault="006D7FDE" w:rsidP="006D7FDE"/>
        </w:tc>
      </w:tr>
    </w:tbl>
    <w:p w14:paraId="3FC62F20" w14:textId="77777777" w:rsidR="006D7FDE" w:rsidRPr="003C2B3F" w:rsidRDefault="006D7FDE" w:rsidP="006D7FDE">
      <w:pPr>
        <w:pStyle w:val="normalafterlisttable"/>
      </w:pPr>
      <w:r w:rsidRPr="003C2B3F">
        <w:t>Completed</w:t>
      </w:r>
      <w:r>
        <w:t xml:space="preserve">: </w:t>
      </w:r>
      <w:sdt>
        <w:sdtPr>
          <w:id w:val="923688014"/>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6D7FDE">
        <w:t xml:space="preserve"> </w:t>
      </w:r>
      <w:r w:rsidRPr="00916430">
        <w:t xml:space="preserve">Yes  </w:t>
      </w:r>
      <w:r>
        <w:tab/>
      </w:r>
      <w:sdt>
        <w:sdtPr>
          <w:id w:val="-2034112148"/>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6D7FDE">
        <w:t xml:space="preserve"> </w:t>
      </w:r>
      <w:r w:rsidRPr="003C2B3F">
        <w:t xml:space="preserve">No  </w:t>
      </w:r>
    </w:p>
    <w:p w14:paraId="310AAF2D" w14:textId="77777777" w:rsidR="006D7FDE" w:rsidRPr="00916430" w:rsidRDefault="006D7FDE" w:rsidP="006D7FDE">
      <w:pPr>
        <w:pStyle w:val="normalafterlisttable"/>
      </w:pPr>
      <w:r w:rsidRPr="00916430">
        <w:t>Trainer signature:</w:t>
      </w:r>
      <w:r w:rsidRPr="003C2B3F">
        <w:tab/>
      </w:r>
      <w:r w:rsidRPr="00916430">
        <w:tab/>
      </w:r>
      <w:r>
        <w:tab/>
      </w:r>
      <w:r>
        <w:tab/>
      </w:r>
      <w:r w:rsidRPr="00916430">
        <w:t>Trainer name:</w:t>
      </w:r>
    </w:p>
    <w:p w14:paraId="01EF0EF1" w14:textId="77777777" w:rsidR="006D7FDE" w:rsidRPr="00916430" w:rsidRDefault="006D7FDE" w:rsidP="006D7FDE">
      <w:pPr>
        <w:pStyle w:val="normalafterlisttable"/>
      </w:pPr>
      <w:r w:rsidRPr="00916430">
        <w:t>Flight crew signature:</w:t>
      </w:r>
      <w:r w:rsidRPr="003C2B3F">
        <w:tab/>
      </w:r>
      <w:r w:rsidRPr="00916430">
        <w:tab/>
      </w:r>
      <w:r>
        <w:tab/>
      </w:r>
      <w:r>
        <w:tab/>
      </w:r>
      <w:r w:rsidRPr="00916430">
        <w:t>Date:</w:t>
      </w:r>
      <w:r>
        <w:t xml:space="preserve"> </w:t>
      </w:r>
    </w:p>
    <w:bookmarkEnd w:id="891"/>
    <w:p w14:paraId="4B1CF2DD" w14:textId="77777777" w:rsidR="006D7FDE" w:rsidRPr="00F91345" w:rsidRDefault="006D7FDE" w:rsidP="00F91345">
      <w:pPr>
        <w:pStyle w:val="unHeading3"/>
        <w:rPr>
          <w:rStyle w:val="Strong"/>
          <w:b/>
          <w:bCs w:val="0"/>
        </w:rPr>
      </w:pPr>
      <w:r>
        <w:br w:type="page"/>
      </w:r>
      <w:bookmarkStart w:id="892" w:name="_Toc131591618"/>
      <w:r w:rsidRPr="00F91345">
        <w:rPr>
          <w:rStyle w:val="Strong"/>
          <w:b/>
          <w:bCs w:val="0"/>
        </w:rPr>
        <w:t>Form TC02A – General emergency training course record</w:t>
      </w:r>
      <w:bookmarkEnd w:id="892"/>
    </w:p>
    <w:p w14:paraId="309DF4C9" w14:textId="77777777" w:rsidR="006D7FDE" w:rsidRPr="00DB6B68" w:rsidRDefault="006D7FDE" w:rsidP="006D7FDE">
      <w:pPr>
        <w:pStyle w:val="normalafterlisttable"/>
        <w:rPr>
          <w:rStyle w:val="bold"/>
        </w:rPr>
      </w:pPr>
      <w:r w:rsidRPr="00DB6B68">
        <w:rPr>
          <w:rStyle w:val="bold"/>
        </w:rPr>
        <w:t>Details</w:t>
      </w:r>
    </w:p>
    <w:p w14:paraId="36C48E19" w14:textId="77777777" w:rsidR="006D7FDE" w:rsidRPr="003C2B3F" w:rsidRDefault="006D7FDE" w:rsidP="006D7FDE">
      <w:r w:rsidRPr="00916430">
        <w:t>Crew member name:</w:t>
      </w:r>
      <w:r>
        <w:tab/>
      </w:r>
      <w:r>
        <w:tab/>
      </w:r>
      <w:r>
        <w:tab/>
      </w:r>
      <w:r>
        <w:tab/>
      </w:r>
      <w:r w:rsidRPr="00916430">
        <w:t>ARN:</w:t>
      </w:r>
    </w:p>
    <w:p w14:paraId="2D8C2F13" w14:textId="77777777" w:rsidR="006D7FDE" w:rsidRDefault="006D7FDE" w:rsidP="006D7FDE">
      <w:pPr>
        <w:pStyle w:val="normalafterlisttable"/>
      </w:pPr>
      <w:r w:rsidRPr="00916430">
        <w:t>Crew position:</w:t>
      </w:r>
    </w:p>
    <w:p w14:paraId="75F6A525" w14:textId="77777777" w:rsidR="006D7FDE" w:rsidRPr="003C2B3F" w:rsidRDefault="00000000" w:rsidP="006D7FDE">
      <w:sdt>
        <w:sdtPr>
          <w:id w:val="1311139143"/>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Flight crew member</w:t>
      </w:r>
      <w:r w:rsidR="006D7FDE">
        <w:tab/>
      </w:r>
      <w:sdt>
        <w:sdtPr>
          <w:id w:val="-947850630"/>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Air crew member</w:t>
      </w:r>
      <w:r w:rsidR="006D7FDE">
        <w:tab/>
      </w:r>
      <w:sdt>
        <w:sdtPr>
          <w:id w:val="1685631289"/>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Medical transport specialist </w:t>
      </w:r>
    </w:p>
    <w:p w14:paraId="122A73F5" w14:textId="77777777" w:rsidR="006D7FDE" w:rsidRPr="003C2B3F" w:rsidRDefault="006D7FDE" w:rsidP="006D7FDE">
      <w:pPr>
        <w:pStyle w:val="normalafterlisttable"/>
      </w:pPr>
      <w:r w:rsidRPr="00916430">
        <w:t>Trainer name:</w:t>
      </w:r>
      <w:r>
        <w:tab/>
      </w:r>
      <w:r>
        <w:tab/>
      </w:r>
      <w:r>
        <w:tab/>
      </w:r>
      <w:r>
        <w:tab/>
      </w:r>
      <w:r>
        <w:tab/>
      </w:r>
      <w:r w:rsidRPr="00916430">
        <w:t>Date of training:</w:t>
      </w:r>
      <w:r>
        <w:t xml:space="preserve"> </w:t>
      </w:r>
    </w:p>
    <w:p w14:paraId="01AF26B2" w14:textId="77777777" w:rsidR="006D7FDE" w:rsidRPr="003C2B3F" w:rsidRDefault="006D7FDE" w:rsidP="006D7FDE">
      <w:pPr>
        <w:pStyle w:val="normalafterlisttable"/>
      </w:pPr>
      <w:r w:rsidRPr="00916430">
        <w:t>Aircraft type(s):</w:t>
      </w:r>
    </w:p>
    <w:p w14:paraId="376C1FFB" w14:textId="77777777" w:rsidR="006D7FDE" w:rsidRPr="003C2B3F" w:rsidRDefault="006D7FDE" w:rsidP="006D7FDE">
      <w:pPr>
        <w:pStyle w:val="normalafterlisttable"/>
      </w:pPr>
      <w:r w:rsidRPr="00916430">
        <w:t>Initial or recurrent:</w:t>
      </w:r>
    </w:p>
    <w:tbl>
      <w:tblPr>
        <w:tblStyle w:val="SD-MOStable"/>
        <w:tblW w:w="9413" w:type="dxa"/>
        <w:tblLayout w:type="fixed"/>
        <w:tblLook w:val="0620" w:firstRow="1" w:lastRow="0" w:firstColumn="0" w:lastColumn="0" w:noHBand="1" w:noVBand="1"/>
        <w:tblCaption w:val="4B5 Instructor Induction Training – Course IT1"/>
        <w:tblDescription w:val="4B5 Instructor Induction Training – Course IT1"/>
      </w:tblPr>
      <w:tblGrid>
        <w:gridCol w:w="7792"/>
        <w:gridCol w:w="1621"/>
      </w:tblGrid>
      <w:tr w:rsidR="006D7FDE" w:rsidRPr="00916430" w14:paraId="3B1D8447" w14:textId="77777777" w:rsidTr="00CA1999">
        <w:trPr>
          <w:cnfStyle w:val="100000000000" w:firstRow="1" w:lastRow="0" w:firstColumn="0" w:lastColumn="0" w:oddVBand="0" w:evenVBand="0" w:oddHBand="0" w:evenHBand="0" w:firstRowFirstColumn="0" w:firstRowLastColumn="0" w:lastRowFirstColumn="0" w:lastRowLastColumn="0"/>
          <w:trHeight w:val="49"/>
        </w:trPr>
        <w:tc>
          <w:tcPr>
            <w:tcW w:w="7792" w:type="dxa"/>
            <w:tcBorders>
              <w:bottom w:val="single" w:sz="4" w:space="0" w:color="0080A2"/>
            </w:tcBorders>
          </w:tcPr>
          <w:p w14:paraId="4A13A532" w14:textId="77777777" w:rsidR="006D7FDE" w:rsidRPr="006D7FDE" w:rsidRDefault="006D7FDE" w:rsidP="006D7FDE">
            <w:r w:rsidRPr="003C2B3F">
              <w:t xml:space="preserve">Training items </w:t>
            </w:r>
          </w:p>
        </w:tc>
        <w:tc>
          <w:tcPr>
            <w:tcW w:w="1621" w:type="dxa"/>
          </w:tcPr>
          <w:p w14:paraId="6EB544CE" w14:textId="77777777" w:rsidR="006D7FDE" w:rsidRPr="006D7FDE" w:rsidRDefault="006D7FDE" w:rsidP="006D7FDE">
            <w:r w:rsidRPr="003C2B3F">
              <w:t>Complete</w:t>
            </w:r>
            <w:r w:rsidRPr="003C2B3F">
              <w:br/>
            </w:r>
            <w:r w:rsidRPr="006D7FDE">
              <w:t>Yes / No / NA</w:t>
            </w:r>
          </w:p>
        </w:tc>
      </w:tr>
      <w:tr w:rsidR="006D7FDE" w:rsidRPr="00916430" w14:paraId="14B206C9" w14:textId="77777777" w:rsidTr="00CA1999">
        <w:trPr>
          <w:trHeight w:val="25"/>
        </w:trPr>
        <w:tc>
          <w:tcPr>
            <w:tcW w:w="7792" w:type="dxa"/>
            <w:tcBorders>
              <w:right w:val="nil"/>
            </w:tcBorders>
          </w:tcPr>
          <w:p w14:paraId="766871EE" w14:textId="77777777" w:rsidR="006D7FDE" w:rsidRPr="006D7FDE" w:rsidRDefault="006D7FDE" w:rsidP="006D7FDE">
            <w:pPr>
              <w:rPr>
                <w:rStyle w:val="bold"/>
              </w:rPr>
            </w:pPr>
            <w:r w:rsidRPr="00DB6B68">
              <w:rPr>
                <w:rStyle w:val="bold"/>
              </w:rPr>
              <w:t xml:space="preserve">General emergency &amp; survival </w:t>
            </w:r>
            <w:r w:rsidRPr="006D7FDE">
              <w:rPr>
                <w:rStyle w:val="bold"/>
              </w:rPr>
              <w:t>procedures</w:t>
            </w:r>
          </w:p>
        </w:tc>
        <w:tc>
          <w:tcPr>
            <w:tcW w:w="1621" w:type="dxa"/>
            <w:tcBorders>
              <w:left w:val="nil"/>
            </w:tcBorders>
          </w:tcPr>
          <w:p w14:paraId="1FE7A502" w14:textId="77777777" w:rsidR="006D7FDE" w:rsidRPr="00DB6B68" w:rsidRDefault="006D7FDE" w:rsidP="006D7FDE">
            <w:pPr>
              <w:rPr>
                <w:rStyle w:val="bold"/>
              </w:rPr>
            </w:pPr>
          </w:p>
        </w:tc>
      </w:tr>
      <w:tr w:rsidR="006D7FDE" w:rsidRPr="00916430" w14:paraId="35CDCC03" w14:textId="77777777" w:rsidTr="00CA1999">
        <w:trPr>
          <w:trHeight w:val="25"/>
        </w:trPr>
        <w:tc>
          <w:tcPr>
            <w:tcW w:w="7792" w:type="dxa"/>
          </w:tcPr>
          <w:p w14:paraId="0CBB0452" w14:textId="77777777" w:rsidR="006D7FDE" w:rsidRPr="006D7FDE" w:rsidRDefault="006D7FDE" w:rsidP="006D7FDE">
            <w:pPr>
              <w:pStyle w:val="Tablebullet"/>
            </w:pPr>
            <w:r w:rsidRPr="00916430">
              <w:t>survival techniques</w:t>
            </w:r>
          </w:p>
        </w:tc>
        <w:tc>
          <w:tcPr>
            <w:tcW w:w="1621" w:type="dxa"/>
          </w:tcPr>
          <w:p w14:paraId="7DA17336" w14:textId="77777777" w:rsidR="006D7FDE" w:rsidRPr="00916430" w:rsidRDefault="006D7FDE" w:rsidP="006D7FDE"/>
        </w:tc>
      </w:tr>
      <w:tr w:rsidR="006D7FDE" w:rsidRPr="00916430" w14:paraId="7C8A02CE" w14:textId="77777777" w:rsidTr="00CA1999">
        <w:trPr>
          <w:trHeight w:val="25"/>
        </w:trPr>
        <w:tc>
          <w:tcPr>
            <w:tcW w:w="7792" w:type="dxa"/>
            <w:tcBorders>
              <w:bottom w:val="single" w:sz="4" w:space="0" w:color="0080A2"/>
            </w:tcBorders>
          </w:tcPr>
          <w:p w14:paraId="3318706C" w14:textId="77777777" w:rsidR="006D7FDE" w:rsidRPr="006D7FDE" w:rsidRDefault="006D7FDE" w:rsidP="006D7FDE">
            <w:pPr>
              <w:pStyle w:val="Tablebullet"/>
            </w:pPr>
            <w:r w:rsidRPr="00916430">
              <w:t xml:space="preserve">survival procedures on land &amp; water </w:t>
            </w:r>
          </w:p>
        </w:tc>
        <w:tc>
          <w:tcPr>
            <w:tcW w:w="1621" w:type="dxa"/>
          </w:tcPr>
          <w:p w14:paraId="4B9DB733" w14:textId="77777777" w:rsidR="006D7FDE" w:rsidRPr="00916430" w:rsidRDefault="006D7FDE" w:rsidP="006D7FDE"/>
        </w:tc>
      </w:tr>
      <w:tr w:rsidR="006D7FDE" w:rsidRPr="00916430" w14:paraId="1FBA03FD" w14:textId="77777777" w:rsidTr="00CA1999">
        <w:trPr>
          <w:trHeight w:val="25"/>
        </w:trPr>
        <w:tc>
          <w:tcPr>
            <w:tcW w:w="7792" w:type="dxa"/>
            <w:tcBorders>
              <w:right w:val="nil"/>
            </w:tcBorders>
          </w:tcPr>
          <w:p w14:paraId="559A8C86" w14:textId="77777777" w:rsidR="006D7FDE" w:rsidRPr="006D7FDE" w:rsidRDefault="006D7FDE" w:rsidP="006D7FDE">
            <w:pPr>
              <w:rPr>
                <w:rStyle w:val="bold"/>
              </w:rPr>
            </w:pPr>
            <w:r w:rsidRPr="00DB6B68">
              <w:rPr>
                <w:rStyle w:val="bold"/>
              </w:rPr>
              <w:t>Aerodrome &amp; aircraft security procedures</w:t>
            </w:r>
          </w:p>
        </w:tc>
        <w:tc>
          <w:tcPr>
            <w:tcW w:w="1621" w:type="dxa"/>
            <w:tcBorders>
              <w:left w:val="nil"/>
            </w:tcBorders>
          </w:tcPr>
          <w:p w14:paraId="250DDBE7" w14:textId="77777777" w:rsidR="006D7FDE" w:rsidRPr="003C2B3F" w:rsidRDefault="006D7FDE" w:rsidP="006D7FDE"/>
        </w:tc>
      </w:tr>
      <w:tr w:rsidR="006D7FDE" w:rsidRPr="00916430" w14:paraId="79F555E2" w14:textId="77777777" w:rsidTr="00CA1999">
        <w:trPr>
          <w:trHeight w:val="25"/>
        </w:trPr>
        <w:tc>
          <w:tcPr>
            <w:tcW w:w="7792" w:type="dxa"/>
          </w:tcPr>
          <w:p w14:paraId="3E37B6EF" w14:textId="77777777" w:rsidR="006D7FDE" w:rsidRPr="006D7FDE" w:rsidRDefault="006D7FDE" w:rsidP="006D7FDE">
            <w:pPr>
              <w:pStyle w:val="Tablebullet"/>
            </w:pPr>
            <w:r w:rsidRPr="00916430">
              <w:t>aerodrome security procedures</w:t>
            </w:r>
          </w:p>
        </w:tc>
        <w:tc>
          <w:tcPr>
            <w:tcW w:w="1621" w:type="dxa"/>
          </w:tcPr>
          <w:p w14:paraId="7A71C73D" w14:textId="77777777" w:rsidR="006D7FDE" w:rsidRPr="00916430" w:rsidRDefault="006D7FDE" w:rsidP="006D7FDE"/>
        </w:tc>
      </w:tr>
      <w:tr w:rsidR="006D7FDE" w:rsidRPr="00916430" w14:paraId="298ED53D" w14:textId="77777777" w:rsidTr="00CA1999">
        <w:trPr>
          <w:trHeight w:val="25"/>
        </w:trPr>
        <w:tc>
          <w:tcPr>
            <w:tcW w:w="7792" w:type="dxa"/>
          </w:tcPr>
          <w:p w14:paraId="53ECC080" w14:textId="77777777" w:rsidR="006D7FDE" w:rsidRPr="006D7FDE" w:rsidRDefault="006D7FDE" w:rsidP="006D7FDE">
            <w:pPr>
              <w:pStyle w:val="Tablebullet"/>
            </w:pPr>
            <w:r w:rsidRPr="00916430">
              <w:t>aircraft security checks</w:t>
            </w:r>
          </w:p>
        </w:tc>
        <w:tc>
          <w:tcPr>
            <w:tcW w:w="1621" w:type="dxa"/>
          </w:tcPr>
          <w:p w14:paraId="3CA1E304" w14:textId="77777777" w:rsidR="006D7FDE" w:rsidRPr="00916430" w:rsidRDefault="006D7FDE" w:rsidP="006D7FDE"/>
        </w:tc>
      </w:tr>
      <w:tr w:rsidR="006D7FDE" w:rsidRPr="00916430" w14:paraId="4E0F5E16" w14:textId="77777777" w:rsidTr="00CA1999">
        <w:trPr>
          <w:trHeight w:val="25"/>
        </w:trPr>
        <w:tc>
          <w:tcPr>
            <w:tcW w:w="7792" w:type="dxa"/>
            <w:tcBorders>
              <w:bottom w:val="single" w:sz="4" w:space="0" w:color="0080A2"/>
            </w:tcBorders>
          </w:tcPr>
          <w:p w14:paraId="67975542" w14:textId="77777777" w:rsidR="006D7FDE" w:rsidRPr="006D7FDE" w:rsidRDefault="006D7FDE" w:rsidP="006D7FDE">
            <w:pPr>
              <w:pStyle w:val="Tablebullet"/>
            </w:pPr>
            <w:r w:rsidRPr="00916430">
              <w:t>aircraft security procedures</w:t>
            </w:r>
          </w:p>
        </w:tc>
        <w:tc>
          <w:tcPr>
            <w:tcW w:w="1621" w:type="dxa"/>
          </w:tcPr>
          <w:p w14:paraId="33AEA57C" w14:textId="77777777" w:rsidR="006D7FDE" w:rsidRPr="00916430" w:rsidRDefault="006D7FDE" w:rsidP="006D7FDE"/>
        </w:tc>
      </w:tr>
      <w:tr w:rsidR="006D7FDE" w:rsidRPr="00916430" w14:paraId="3C54EE2B" w14:textId="77777777" w:rsidTr="00CA1999">
        <w:trPr>
          <w:trHeight w:val="25"/>
        </w:trPr>
        <w:tc>
          <w:tcPr>
            <w:tcW w:w="7792" w:type="dxa"/>
            <w:tcBorders>
              <w:right w:val="nil"/>
            </w:tcBorders>
          </w:tcPr>
          <w:p w14:paraId="3E995C3E" w14:textId="77777777" w:rsidR="006D7FDE" w:rsidRPr="006D7FDE" w:rsidRDefault="006D7FDE" w:rsidP="006D7FDE">
            <w:pPr>
              <w:rPr>
                <w:rStyle w:val="bold"/>
              </w:rPr>
            </w:pPr>
            <w:r w:rsidRPr="00DB6B68">
              <w:rPr>
                <w:rStyle w:val="bold"/>
              </w:rPr>
              <w:t xml:space="preserve">Safety &amp; emergency equipment: location, </w:t>
            </w:r>
            <w:r w:rsidRPr="006D7FDE">
              <w:rPr>
                <w:rStyle w:val="bold"/>
              </w:rPr>
              <w:t>access, use</w:t>
            </w:r>
          </w:p>
        </w:tc>
        <w:tc>
          <w:tcPr>
            <w:tcW w:w="1621" w:type="dxa"/>
            <w:tcBorders>
              <w:left w:val="nil"/>
            </w:tcBorders>
          </w:tcPr>
          <w:p w14:paraId="1C747FBB" w14:textId="77777777" w:rsidR="006D7FDE" w:rsidRPr="00DB6B68" w:rsidRDefault="006D7FDE" w:rsidP="006D7FDE">
            <w:pPr>
              <w:rPr>
                <w:rStyle w:val="bold"/>
              </w:rPr>
            </w:pPr>
          </w:p>
        </w:tc>
      </w:tr>
      <w:tr w:rsidR="006D7FDE" w:rsidRPr="00916430" w14:paraId="7438D1B4" w14:textId="77777777" w:rsidTr="00CA1999">
        <w:trPr>
          <w:trHeight w:val="25"/>
        </w:trPr>
        <w:tc>
          <w:tcPr>
            <w:tcW w:w="7792" w:type="dxa"/>
          </w:tcPr>
          <w:p w14:paraId="2141BB2B" w14:textId="77777777" w:rsidR="006D7FDE" w:rsidRPr="006D7FDE" w:rsidRDefault="006D7FDE" w:rsidP="006D7FDE">
            <w:pPr>
              <w:pStyle w:val="Tablebullet"/>
            </w:pPr>
            <w:r w:rsidRPr="00916430">
              <w:t>survival kits</w:t>
            </w:r>
          </w:p>
        </w:tc>
        <w:tc>
          <w:tcPr>
            <w:tcW w:w="1621" w:type="dxa"/>
          </w:tcPr>
          <w:p w14:paraId="71B62866" w14:textId="77777777" w:rsidR="006D7FDE" w:rsidRPr="00916430" w:rsidRDefault="006D7FDE" w:rsidP="006D7FDE"/>
        </w:tc>
      </w:tr>
      <w:tr w:rsidR="006D7FDE" w:rsidRPr="00916430" w14:paraId="123E0CDF" w14:textId="77777777" w:rsidTr="00CA1999">
        <w:trPr>
          <w:trHeight w:val="25"/>
        </w:trPr>
        <w:tc>
          <w:tcPr>
            <w:tcW w:w="7792" w:type="dxa"/>
          </w:tcPr>
          <w:p w14:paraId="42D1E1F3" w14:textId="77777777" w:rsidR="006D7FDE" w:rsidRPr="006D7FDE" w:rsidRDefault="006D7FDE" w:rsidP="006D7FDE">
            <w:pPr>
              <w:pStyle w:val="Tablebullet"/>
            </w:pPr>
            <w:r w:rsidRPr="00916430">
              <w:t>first aid kits</w:t>
            </w:r>
          </w:p>
        </w:tc>
        <w:tc>
          <w:tcPr>
            <w:tcW w:w="1621" w:type="dxa"/>
          </w:tcPr>
          <w:p w14:paraId="08D5EEFD" w14:textId="77777777" w:rsidR="006D7FDE" w:rsidRPr="00916430" w:rsidRDefault="006D7FDE" w:rsidP="006D7FDE"/>
        </w:tc>
      </w:tr>
      <w:tr w:rsidR="006D7FDE" w:rsidRPr="00916430" w14:paraId="3032B30B" w14:textId="77777777" w:rsidTr="00CA1999">
        <w:trPr>
          <w:trHeight w:val="25"/>
        </w:trPr>
        <w:tc>
          <w:tcPr>
            <w:tcW w:w="7792" w:type="dxa"/>
          </w:tcPr>
          <w:p w14:paraId="718079E3" w14:textId="77777777" w:rsidR="006D7FDE" w:rsidRPr="006D7FDE" w:rsidRDefault="006D7FDE" w:rsidP="006D7FDE">
            <w:pPr>
              <w:pStyle w:val="Tablebullet"/>
            </w:pPr>
            <w:r w:rsidRPr="00916430">
              <w:t>fire extinguishers</w:t>
            </w:r>
          </w:p>
        </w:tc>
        <w:tc>
          <w:tcPr>
            <w:tcW w:w="1621" w:type="dxa"/>
          </w:tcPr>
          <w:p w14:paraId="68D0E01D" w14:textId="77777777" w:rsidR="006D7FDE" w:rsidRPr="00916430" w:rsidRDefault="006D7FDE" w:rsidP="006D7FDE"/>
        </w:tc>
      </w:tr>
      <w:tr w:rsidR="006D7FDE" w:rsidRPr="00916430" w14:paraId="0C9DAFE2" w14:textId="77777777" w:rsidTr="00CA1999">
        <w:trPr>
          <w:trHeight w:val="25"/>
        </w:trPr>
        <w:tc>
          <w:tcPr>
            <w:tcW w:w="7792" w:type="dxa"/>
          </w:tcPr>
          <w:p w14:paraId="240B862A" w14:textId="77777777" w:rsidR="006D7FDE" w:rsidRPr="006D7FDE" w:rsidRDefault="006D7FDE" w:rsidP="006D7FDE">
            <w:pPr>
              <w:pStyle w:val="Tablebullet"/>
            </w:pPr>
            <w:r w:rsidRPr="00916430">
              <w:t>life jackets</w:t>
            </w:r>
          </w:p>
        </w:tc>
        <w:tc>
          <w:tcPr>
            <w:tcW w:w="1621" w:type="dxa"/>
          </w:tcPr>
          <w:p w14:paraId="6926B293" w14:textId="77777777" w:rsidR="006D7FDE" w:rsidRPr="00916430" w:rsidRDefault="006D7FDE" w:rsidP="006D7FDE"/>
        </w:tc>
      </w:tr>
      <w:tr w:rsidR="006D7FDE" w:rsidRPr="00916430" w14:paraId="22E896F7" w14:textId="77777777" w:rsidTr="00CA1999">
        <w:trPr>
          <w:trHeight w:val="25"/>
        </w:trPr>
        <w:tc>
          <w:tcPr>
            <w:tcW w:w="7792" w:type="dxa"/>
          </w:tcPr>
          <w:p w14:paraId="18713BF5" w14:textId="77777777" w:rsidR="006D7FDE" w:rsidRPr="006D7FDE" w:rsidRDefault="006D7FDE" w:rsidP="006D7FDE">
            <w:pPr>
              <w:pStyle w:val="Tablebullet"/>
            </w:pPr>
            <w:r w:rsidRPr="00916430">
              <w:t>life rafts</w:t>
            </w:r>
          </w:p>
        </w:tc>
        <w:tc>
          <w:tcPr>
            <w:tcW w:w="1621" w:type="dxa"/>
          </w:tcPr>
          <w:p w14:paraId="4B15EB16" w14:textId="77777777" w:rsidR="006D7FDE" w:rsidRPr="00916430" w:rsidRDefault="006D7FDE" w:rsidP="006D7FDE"/>
        </w:tc>
      </w:tr>
      <w:tr w:rsidR="006D7FDE" w:rsidRPr="00916430" w14:paraId="42310CD4" w14:textId="77777777" w:rsidTr="00CA1999">
        <w:trPr>
          <w:trHeight w:val="25"/>
        </w:trPr>
        <w:tc>
          <w:tcPr>
            <w:tcW w:w="7792" w:type="dxa"/>
          </w:tcPr>
          <w:p w14:paraId="4FF451C1" w14:textId="77777777" w:rsidR="006D7FDE" w:rsidRPr="006D7FDE" w:rsidRDefault="006D7FDE" w:rsidP="006D7FDE">
            <w:pPr>
              <w:pStyle w:val="Tablebullet"/>
            </w:pPr>
            <w:r w:rsidRPr="00916430">
              <w:t>EBS</w:t>
            </w:r>
          </w:p>
        </w:tc>
        <w:tc>
          <w:tcPr>
            <w:tcW w:w="1621" w:type="dxa"/>
          </w:tcPr>
          <w:p w14:paraId="6AF132A6" w14:textId="77777777" w:rsidR="006D7FDE" w:rsidRPr="00916430" w:rsidRDefault="006D7FDE" w:rsidP="006D7FDE"/>
        </w:tc>
      </w:tr>
      <w:tr w:rsidR="006D7FDE" w:rsidRPr="00916430" w14:paraId="75488A5A" w14:textId="77777777" w:rsidTr="00CA1999">
        <w:trPr>
          <w:trHeight w:val="25"/>
        </w:trPr>
        <w:tc>
          <w:tcPr>
            <w:tcW w:w="7792" w:type="dxa"/>
            <w:tcBorders>
              <w:bottom w:val="single" w:sz="4" w:space="0" w:color="0080A2"/>
            </w:tcBorders>
          </w:tcPr>
          <w:p w14:paraId="6EC60B09" w14:textId="77777777" w:rsidR="006D7FDE" w:rsidRPr="006D7FDE" w:rsidRDefault="006D7FDE" w:rsidP="006D7FDE">
            <w:pPr>
              <w:pStyle w:val="Tablebullet"/>
            </w:pPr>
            <w:r w:rsidRPr="00916430">
              <w:t>emergency exits</w:t>
            </w:r>
          </w:p>
        </w:tc>
        <w:tc>
          <w:tcPr>
            <w:tcW w:w="1621" w:type="dxa"/>
          </w:tcPr>
          <w:p w14:paraId="3EA2594C" w14:textId="77777777" w:rsidR="006D7FDE" w:rsidRPr="00916430" w:rsidRDefault="006D7FDE" w:rsidP="006D7FDE"/>
        </w:tc>
      </w:tr>
      <w:tr w:rsidR="006D7FDE" w:rsidRPr="00916430" w14:paraId="079ED9C4" w14:textId="77777777" w:rsidTr="00CA1999">
        <w:trPr>
          <w:trHeight w:val="25"/>
        </w:trPr>
        <w:tc>
          <w:tcPr>
            <w:tcW w:w="7792" w:type="dxa"/>
            <w:tcBorders>
              <w:right w:val="nil"/>
            </w:tcBorders>
          </w:tcPr>
          <w:p w14:paraId="7AF0A56A" w14:textId="77777777" w:rsidR="006D7FDE" w:rsidRPr="006D7FDE" w:rsidRDefault="006D7FDE" w:rsidP="006D7FDE">
            <w:pPr>
              <w:rPr>
                <w:rStyle w:val="bold"/>
              </w:rPr>
            </w:pPr>
            <w:r w:rsidRPr="00DB6B68">
              <w:rPr>
                <w:rStyle w:val="bold"/>
              </w:rPr>
              <w:t>Life jackets or life rafts carried</w:t>
            </w:r>
          </w:p>
        </w:tc>
        <w:tc>
          <w:tcPr>
            <w:tcW w:w="1621" w:type="dxa"/>
            <w:tcBorders>
              <w:left w:val="nil"/>
            </w:tcBorders>
          </w:tcPr>
          <w:p w14:paraId="7D06C41F" w14:textId="77777777" w:rsidR="006D7FDE" w:rsidRPr="00DB6B68" w:rsidRDefault="006D7FDE" w:rsidP="006D7FDE">
            <w:pPr>
              <w:rPr>
                <w:rStyle w:val="bold"/>
              </w:rPr>
            </w:pPr>
          </w:p>
        </w:tc>
      </w:tr>
      <w:tr w:rsidR="006D7FDE" w:rsidRPr="00916430" w14:paraId="62B91DC6" w14:textId="77777777" w:rsidTr="00CA1999">
        <w:trPr>
          <w:trHeight w:val="25"/>
        </w:trPr>
        <w:tc>
          <w:tcPr>
            <w:tcW w:w="7792" w:type="dxa"/>
          </w:tcPr>
          <w:p w14:paraId="7414FB75" w14:textId="77777777" w:rsidR="006D7FDE" w:rsidRPr="006D7FDE" w:rsidRDefault="006D7FDE" w:rsidP="006D7FDE">
            <w:pPr>
              <w:pStyle w:val="Tablebullet"/>
            </w:pPr>
            <w:r w:rsidRPr="00916430">
              <w:t>ditching procedures</w:t>
            </w:r>
          </w:p>
        </w:tc>
        <w:tc>
          <w:tcPr>
            <w:tcW w:w="1621" w:type="dxa"/>
          </w:tcPr>
          <w:p w14:paraId="63FFADBD" w14:textId="77777777" w:rsidR="006D7FDE" w:rsidRPr="00916430" w:rsidRDefault="006D7FDE" w:rsidP="006D7FDE"/>
        </w:tc>
      </w:tr>
      <w:tr w:rsidR="006D7FDE" w:rsidRPr="00916430" w14:paraId="052BD8E0" w14:textId="77777777" w:rsidTr="00CA1999">
        <w:trPr>
          <w:trHeight w:val="25"/>
        </w:trPr>
        <w:tc>
          <w:tcPr>
            <w:tcW w:w="7792" w:type="dxa"/>
          </w:tcPr>
          <w:p w14:paraId="72B82744" w14:textId="77777777" w:rsidR="006D7FDE" w:rsidRPr="006D7FDE" w:rsidRDefault="006D7FDE" w:rsidP="006D7FDE">
            <w:pPr>
              <w:pStyle w:val="Tablebullet"/>
            </w:pPr>
            <w:r w:rsidRPr="00916430">
              <w:t xml:space="preserve">HUET </w:t>
            </w:r>
            <w:r w:rsidRPr="006D7FDE">
              <w:t>(rotorcraft)</w:t>
            </w:r>
          </w:p>
        </w:tc>
        <w:tc>
          <w:tcPr>
            <w:tcW w:w="1621" w:type="dxa"/>
          </w:tcPr>
          <w:p w14:paraId="1DC762F3" w14:textId="77777777" w:rsidR="006D7FDE" w:rsidRPr="00916430" w:rsidRDefault="006D7FDE" w:rsidP="006D7FDE"/>
        </w:tc>
      </w:tr>
      <w:tr w:rsidR="006D7FDE" w:rsidRPr="00916430" w14:paraId="496C1411" w14:textId="77777777" w:rsidTr="00CA1999">
        <w:trPr>
          <w:trHeight w:val="25"/>
        </w:trPr>
        <w:tc>
          <w:tcPr>
            <w:tcW w:w="7792" w:type="dxa"/>
          </w:tcPr>
          <w:p w14:paraId="7E2BBF9F" w14:textId="77777777" w:rsidR="006D7FDE" w:rsidRPr="006D7FDE" w:rsidRDefault="006D7FDE" w:rsidP="006D7FDE">
            <w:pPr>
              <w:pStyle w:val="Tablebullet"/>
            </w:pPr>
            <w:r w:rsidRPr="00916430">
              <w:t>in-water practical life jacket training</w:t>
            </w:r>
          </w:p>
        </w:tc>
        <w:tc>
          <w:tcPr>
            <w:tcW w:w="1621" w:type="dxa"/>
          </w:tcPr>
          <w:p w14:paraId="6F632414" w14:textId="77777777" w:rsidR="006D7FDE" w:rsidRPr="00916430" w:rsidRDefault="006D7FDE" w:rsidP="006D7FDE"/>
        </w:tc>
      </w:tr>
      <w:tr w:rsidR="006D7FDE" w:rsidRPr="00916430" w14:paraId="69104874" w14:textId="77777777" w:rsidTr="00CA1999">
        <w:trPr>
          <w:trHeight w:val="25"/>
        </w:trPr>
        <w:tc>
          <w:tcPr>
            <w:tcW w:w="7792" w:type="dxa"/>
          </w:tcPr>
          <w:p w14:paraId="524AB34E" w14:textId="77777777" w:rsidR="006D7FDE" w:rsidRPr="006D7FDE" w:rsidRDefault="006D7FDE" w:rsidP="006D7FDE">
            <w:pPr>
              <w:pStyle w:val="Tablebullet"/>
            </w:pPr>
            <w:r w:rsidRPr="00916430">
              <w:t>in-water practical life raft training</w:t>
            </w:r>
          </w:p>
        </w:tc>
        <w:tc>
          <w:tcPr>
            <w:tcW w:w="1621" w:type="dxa"/>
          </w:tcPr>
          <w:p w14:paraId="16CD9D17" w14:textId="77777777" w:rsidR="006D7FDE" w:rsidRPr="00916430" w:rsidRDefault="006D7FDE" w:rsidP="006D7FDE"/>
        </w:tc>
      </w:tr>
    </w:tbl>
    <w:p w14:paraId="30B886D3" w14:textId="77777777" w:rsidR="006D7FDE" w:rsidRDefault="006D7FDE" w:rsidP="006D7FDE"/>
    <w:tbl>
      <w:tblPr>
        <w:tblStyle w:val="SD-MOStable"/>
        <w:tblW w:w="9639" w:type="dxa"/>
        <w:tblLayout w:type="fixed"/>
        <w:tblLook w:val="0620" w:firstRow="1" w:lastRow="0" w:firstColumn="0" w:lastColumn="0" w:noHBand="1" w:noVBand="1"/>
        <w:tblCaption w:val="4B5 Instructor Induction Training – Course IT1"/>
        <w:tblDescription w:val="4B5 Instructor Induction Training – Course IT1"/>
      </w:tblPr>
      <w:tblGrid>
        <w:gridCol w:w="9639"/>
      </w:tblGrid>
      <w:tr w:rsidR="006D7FDE" w14:paraId="0596B31C" w14:textId="77777777" w:rsidTr="00CA1999">
        <w:trPr>
          <w:cnfStyle w:val="100000000000" w:firstRow="1" w:lastRow="0" w:firstColumn="0" w:lastColumn="0" w:oddVBand="0" w:evenVBand="0" w:oddHBand="0" w:evenHBand="0" w:firstRowFirstColumn="0" w:firstRowLastColumn="0" w:lastRowFirstColumn="0" w:lastRowLastColumn="0"/>
        </w:trPr>
        <w:tc>
          <w:tcPr>
            <w:tcW w:w="9639" w:type="dxa"/>
          </w:tcPr>
          <w:p w14:paraId="321909B8" w14:textId="77777777" w:rsidR="006D7FDE" w:rsidRPr="006D7FDE" w:rsidRDefault="006D7FDE" w:rsidP="006D7FDE">
            <w:r>
              <w:t>Comments</w:t>
            </w:r>
          </w:p>
        </w:tc>
      </w:tr>
      <w:tr w:rsidR="006D7FDE" w14:paraId="261F1E33" w14:textId="77777777" w:rsidTr="00CA1999">
        <w:trPr>
          <w:trHeight w:val="2099"/>
        </w:trPr>
        <w:tc>
          <w:tcPr>
            <w:tcW w:w="9639" w:type="dxa"/>
          </w:tcPr>
          <w:p w14:paraId="0161F5CB" w14:textId="77777777" w:rsidR="006D7FDE" w:rsidRDefault="006D7FDE" w:rsidP="006D7FDE"/>
        </w:tc>
      </w:tr>
    </w:tbl>
    <w:p w14:paraId="12D65FE0" w14:textId="77777777" w:rsidR="006D7FDE" w:rsidRPr="00DB6B68" w:rsidRDefault="006D7FDE" w:rsidP="006D7FDE">
      <w:pPr>
        <w:pStyle w:val="normalafterlisttable"/>
        <w:rPr>
          <w:rStyle w:val="bold"/>
        </w:rPr>
      </w:pPr>
      <w:r w:rsidRPr="00DB6B68">
        <w:rPr>
          <w:rStyle w:val="bold"/>
        </w:rPr>
        <w:t>Trainer acknowledgement</w:t>
      </w:r>
    </w:p>
    <w:p w14:paraId="4528CF15" w14:textId="77777777" w:rsidR="006D7FDE" w:rsidRPr="003C2B3F" w:rsidRDefault="006D7FDE" w:rsidP="006D7FDE">
      <w:r w:rsidRPr="003C2B3F">
        <w:t>Completed</w:t>
      </w:r>
      <w:r>
        <w:t xml:space="preserve">: </w:t>
      </w:r>
      <w:sdt>
        <w:sdtPr>
          <w:id w:val="1036549190"/>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6D7FDE">
        <w:t xml:space="preserve"> </w:t>
      </w:r>
      <w:r w:rsidRPr="00916430">
        <w:t>Yes</w:t>
      </w:r>
      <w:r>
        <w:tab/>
      </w:r>
      <w:sdt>
        <w:sdtPr>
          <w:id w:val="1030306083"/>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6D7FDE">
        <w:t xml:space="preserve"> </w:t>
      </w:r>
      <w:r w:rsidRPr="003C2B3F">
        <w:t xml:space="preserve">No </w:t>
      </w:r>
    </w:p>
    <w:p w14:paraId="499D2B63" w14:textId="77777777" w:rsidR="006D7FDE" w:rsidRPr="003C2B3F" w:rsidRDefault="006D7FDE" w:rsidP="006D7FDE">
      <w:pPr>
        <w:pStyle w:val="normalafterlisttable"/>
      </w:pPr>
      <w:r w:rsidRPr="00916430">
        <w:t>Crew member signature:</w:t>
      </w:r>
      <w:r>
        <w:tab/>
      </w:r>
      <w:r>
        <w:tab/>
      </w:r>
      <w:r>
        <w:tab/>
      </w:r>
      <w:r w:rsidRPr="00916430">
        <w:t>Date:</w:t>
      </w:r>
      <w:r>
        <w:t xml:space="preserve"> </w:t>
      </w:r>
    </w:p>
    <w:p w14:paraId="2D965387" w14:textId="77777777" w:rsidR="006D7FDE" w:rsidRPr="003C2B3F" w:rsidRDefault="006D7FDE" w:rsidP="006D7FDE">
      <w:pPr>
        <w:pStyle w:val="normalafterlisttable"/>
      </w:pPr>
      <w:r w:rsidRPr="00916430">
        <w:t>Trainer signature:</w:t>
      </w:r>
      <w:r>
        <w:tab/>
      </w:r>
      <w:r>
        <w:tab/>
      </w:r>
      <w:r>
        <w:tab/>
      </w:r>
      <w:r>
        <w:tab/>
      </w:r>
      <w:r w:rsidRPr="00916430">
        <w:t>Date:</w:t>
      </w:r>
      <w:r>
        <w:t xml:space="preserve"> </w:t>
      </w:r>
    </w:p>
    <w:p w14:paraId="7B0F1E5B" w14:textId="77777777" w:rsidR="006D7FDE" w:rsidRPr="007A0A55" w:rsidRDefault="006D7FDE" w:rsidP="006D7FDE">
      <w:pPr>
        <w:rPr>
          <w:rStyle w:val="Strong"/>
        </w:rPr>
      </w:pPr>
      <w:bookmarkStart w:id="893" w:name="_Toc131591619"/>
      <w:r>
        <w:rPr>
          <w:rStyle w:val="Strong"/>
        </w:rPr>
        <w:br w:type="page"/>
      </w:r>
    </w:p>
    <w:p w14:paraId="0E0C91BB" w14:textId="77777777" w:rsidR="006D7FDE" w:rsidRPr="00F91345" w:rsidRDefault="006D7FDE" w:rsidP="00F91345">
      <w:pPr>
        <w:pStyle w:val="unHeading3"/>
        <w:rPr>
          <w:rStyle w:val="Strong"/>
          <w:b/>
          <w:bCs w:val="0"/>
        </w:rPr>
      </w:pPr>
      <w:r w:rsidRPr="00F91345">
        <w:rPr>
          <w:rStyle w:val="Strong"/>
          <w:b/>
          <w:bCs w:val="0"/>
        </w:rPr>
        <w:t>Form TC02B – General emergency check of competency</w:t>
      </w:r>
      <w:bookmarkEnd w:id="893"/>
      <w:r w:rsidRPr="00F91345">
        <w:rPr>
          <w:rStyle w:val="Strong"/>
          <w:b/>
          <w:bCs w:val="0"/>
        </w:rPr>
        <w:t xml:space="preserve"> report</w:t>
      </w:r>
    </w:p>
    <w:p w14:paraId="133F7267" w14:textId="77777777" w:rsidR="006D7FDE" w:rsidRPr="00DB6B68" w:rsidRDefault="006D7FDE" w:rsidP="006D7FDE">
      <w:pPr>
        <w:pStyle w:val="normalafterlisttable"/>
        <w:rPr>
          <w:rStyle w:val="bold"/>
        </w:rPr>
      </w:pPr>
      <w:r w:rsidRPr="00DB6B68">
        <w:rPr>
          <w:rStyle w:val="bold"/>
        </w:rPr>
        <w:t>Details</w:t>
      </w:r>
    </w:p>
    <w:p w14:paraId="04148721" w14:textId="77777777" w:rsidR="006D7FDE" w:rsidRPr="003C2B3F" w:rsidRDefault="006D7FDE" w:rsidP="006D7FDE">
      <w:r w:rsidRPr="00916430">
        <w:t>Crew member name:</w:t>
      </w:r>
      <w:r>
        <w:tab/>
      </w:r>
      <w:r>
        <w:tab/>
      </w:r>
      <w:r>
        <w:tab/>
      </w:r>
      <w:r>
        <w:tab/>
      </w:r>
      <w:r w:rsidRPr="00916430">
        <w:t>ARN:</w:t>
      </w:r>
    </w:p>
    <w:p w14:paraId="2290A8D3" w14:textId="77777777" w:rsidR="006D7FDE" w:rsidRDefault="006D7FDE" w:rsidP="006D7FDE">
      <w:pPr>
        <w:pStyle w:val="normalafterlisttable"/>
      </w:pPr>
      <w:r w:rsidRPr="00916430">
        <w:t>Crew position:</w:t>
      </w:r>
    </w:p>
    <w:p w14:paraId="22A96418" w14:textId="77777777" w:rsidR="006D7FDE" w:rsidRPr="003C2B3F" w:rsidRDefault="00000000" w:rsidP="006D7FDE">
      <w:sdt>
        <w:sdtPr>
          <w:id w:val="1530608585"/>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Flight crew member</w:t>
      </w:r>
      <w:r w:rsidR="006D7FDE">
        <w:tab/>
      </w:r>
      <w:sdt>
        <w:sdtPr>
          <w:id w:val="-2020543260"/>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Air crew member</w:t>
      </w:r>
      <w:r w:rsidR="006D7FDE">
        <w:tab/>
      </w:r>
      <w:sdt>
        <w:sdtPr>
          <w:id w:val="-82456758"/>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Medical transport specialist </w:t>
      </w:r>
    </w:p>
    <w:p w14:paraId="5771C475" w14:textId="77777777" w:rsidR="006D7FDE" w:rsidRPr="003C2B3F" w:rsidRDefault="006D7FDE" w:rsidP="006D7FDE">
      <w:pPr>
        <w:pStyle w:val="normalafterlisttable"/>
      </w:pPr>
      <w:r>
        <w:t>Checker</w:t>
      </w:r>
      <w:r w:rsidRPr="00916430">
        <w:t xml:space="preserve"> name:</w:t>
      </w:r>
      <w:r>
        <w:tab/>
      </w:r>
      <w:r>
        <w:tab/>
      </w:r>
      <w:r>
        <w:tab/>
      </w:r>
      <w:r>
        <w:tab/>
      </w:r>
      <w:r>
        <w:tab/>
        <w:t xml:space="preserve">Date of check: </w:t>
      </w:r>
    </w:p>
    <w:p w14:paraId="428AB13E" w14:textId="77777777" w:rsidR="006D7FDE" w:rsidRPr="003C2B3F" w:rsidRDefault="006D7FDE" w:rsidP="006D7FDE">
      <w:pPr>
        <w:pStyle w:val="normalafterlisttable"/>
      </w:pPr>
      <w:r w:rsidRPr="00916430">
        <w:t>Aircraft type(s):</w:t>
      </w:r>
    </w:p>
    <w:p w14:paraId="5DBE7136" w14:textId="77777777" w:rsidR="006D7FDE" w:rsidRPr="003C2B3F" w:rsidRDefault="006D7FDE" w:rsidP="006D7FDE">
      <w:pPr>
        <w:pStyle w:val="normalafterlisttable"/>
      </w:pPr>
      <w:r w:rsidRPr="00916430">
        <w:t>Initial or recurrent:</w:t>
      </w:r>
    </w:p>
    <w:tbl>
      <w:tblPr>
        <w:tblStyle w:val="SD-MOStable"/>
        <w:tblW w:w="9413" w:type="dxa"/>
        <w:tblLayout w:type="fixed"/>
        <w:tblLook w:val="0620" w:firstRow="1" w:lastRow="0" w:firstColumn="0" w:lastColumn="0" w:noHBand="1" w:noVBand="1"/>
        <w:tblCaption w:val="4B5 Instructor Induction Training – Course IT1"/>
        <w:tblDescription w:val="4B5 Instructor Induction Training – Course IT1"/>
      </w:tblPr>
      <w:tblGrid>
        <w:gridCol w:w="7792"/>
        <w:gridCol w:w="1621"/>
      </w:tblGrid>
      <w:tr w:rsidR="006D7FDE" w:rsidRPr="00DB6B68" w14:paraId="38847A16" w14:textId="77777777" w:rsidTr="00CA1999">
        <w:trPr>
          <w:cnfStyle w:val="100000000000" w:firstRow="1" w:lastRow="0" w:firstColumn="0" w:lastColumn="0" w:oddVBand="0" w:evenVBand="0" w:oddHBand="0" w:evenHBand="0" w:firstRowFirstColumn="0" w:firstRowLastColumn="0" w:lastRowFirstColumn="0" w:lastRowLastColumn="0"/>
          <w:trHeight w:val="49"/>
        </w:trPr>
        <w:tc>
          <w:tcPr>
            <w:tcW w:w="7792" w:type="dxa"/>
            <w:tcBorders>
              <w:bottom w:val="single" w:sz="4" w:space="0" w:color="0080A2"/>
            </w:tcBorders>
          </w:tcPr>
          <w:p w14:paraId="6E0A0EB7" w14:textId="77777777" w:rsidR="006D7FDE" w:rsidRPr="006D7FDE" w:rsidRDefault="006D7FDE" w:rsidP="006D7FDE">
            <w:r w:rsidRPr="00DB6B68">
              <w:t>Check items</w:t>
            </w:r>
          </w:p>
        </w:tc>
        <w:tc>
          <w:tcPr>
            <w:tcW w:w="1621" w:type="dxa"/>
          </w:tcPr>
          <w:p w14:paraId="12E3641D" w14:textId="77777777" w:rsidR="006D7FDE" w:rsidRPr="006D7FDE" w:rsidRDefault="006D7FDE" w:rsidP="006D7FDE">
            <w:r w:rsidRPr="00DB6B68">
              <w:t>C / NYC / NA</w:t>
            </w:r>
          </w:p>
        </w:tc>
      </w:tr>
      <w:tr w:rsidR="006D7FDE" w:rsidRPr="00DB6B68" w14:paraId="1DFB7A39" w14:textId="77777777" w:rsidTr="00CA1999">
        <w:trPr>
          <w:trHeight w:val="25"/>
        </w:trPr>
        <w:tc>
          <w:tcPr>
            <w:tcW w:w="7792" w:type="dxa"/>
            <w:tcBorders>
              <w:right w:val="nil"/>
            </w:tcBorders>
          </w:tcPr>
          <w:p w14:paraId="4D4C77C1" w14:textId="77777777" w:rsidR="006D7FDE" w:rsidRPr="006D7FDE" w:rsidRDefault="006D7FDE" w:rsidP="006D7FDE">
            <w:pPr>
              <w:pStyle w:val="Tabletext"/>
              <w:rPr>
                <w:rStyle w:val="bold"/>
              </w:rPr>
            </w:pPr>
            <w:r w:rsidRPr="00DB6B68">
              <w:rPr>
                <w:rStyle w:val="bold"/>
              </w:rPr>
              <w:t xml:space="preserve">General emergency &amp; survival procedures </w:t>
            </w:r>
          </w:p>
        </w:tc>
        <w:tc>
          <w:tcPr>
            <w:tcW w:w="1621" w:type="dxa"/>
            <w:tcBorders>
              <w:left w:val="nil"/>
            </w:tcBorders>
          </w:tcPr>
          <w:p w14:paraId="099B182F" w14:textId="77777777" w:rsidR="006D7FDE" w:rsidRPr="00DB6B68" w:rsidRDefault="006D7FDE" w:rsidP="006D7FDE">
            <w:pPr>
              <w:pStyle w:val="Tabletext"/>
              <w:rPr>
                <w:rStyle w:val="bold"/>
              </w:rPr>
            </w:pPr>
          </w:p>
        </w:tc>
      </w:tr>
      <w:tr w:rsidR="006D7FDE" w:rsidRPr="00916430" w14:paraId="54870E4A" w14:textId="77777777" w:rsidTr="00CA1999">
        <w:trPr>
          <w:trHeight w:val="25"/>
        </w:trPr>
        <w:tc>
          <w:tcPr>
            <w:tcW w:w="7792" w:type="dxa"/>
          </w:tcPr>
          <w:p w14:paraId="538CAA8F" w14:textId="77777777" w:rsidR="006D7FDE" w:rsidRPr="006D7FDE" w:rsidRDefault="006D7FDE" w:rsidP="006D7FDE">
            <w:pPr>
              <w:pStyle w:val="Tablebullet"/>
            </w:pPr>
            <w:r w:rsidRPr="00916430">
              <w:t>survival techniques</w:t>
            </w:r>
          </w:p>
        </w:tc>
        <w:tc>
          <w:tcPr>
            <w:tcW w:w="1621" w:type="dxa"/>
          </w:tcPr>
          <w:p w14:paraId="5677FF39" w14:textId="77777777" w:rsidR="006D7FDE" w:rsidRPr="00916430" w:rsidRDefault="006D7FDE" w:rsidP="006D7FDE">
            <w:pPr>
              <w:pStyle w:val="Tabletext"/>
            </w:pPr>
          </w:p>
        </w:tc>
      </w:tr>
      <w:tr w:rsidR="006D7FDE" w:rsidRPr="00916430" w14:paraId="6BEDF395" w14:textId="77777777" w:rsidTr="00CA1999">
        <w:trPr>
          <w:trHeight w:val="25"/>
        </w:trPr>
        <w:tc>
          <w:tcPr>
            <w:tcW w:w="7792" w:type="dxa"/>
            <w:tcBorders>
              <w:bottom w:val="single" w:sz="4" w:space="0" w:color="0080A2"/>
            </w:tcBorders>
          </w:tcPr>
          <w:p w14:paraId="5C3C0BE4" w14:textId="77777777" w:rsidR="006D7FDE" w:rsidRPr="006D7FDE" w:rsidRDefault="006D7FDE" w:rsidP="006D7FDE">
            <w:pPr>
              <w:pStyle w:val="Tablebullet"/>
            </w:pPr>
            <w:r w:rsidRPr="00916430">
              <w:t xml:space="preserve">survival procedures on land &amp; water </w:t>
            </w:r>
          </w:p>
        </w:tc>
        <w:tc>
          <w:tcPr>
            <w:tcW w:w="1621" w:type="dxa"/>
          </w:tcPr>
          <w:p w14:paraId="06A10FF6" w14:textId="77777777" w:rsidR="006D7FDE" w:rsidRPr="00916430" w:rsidRDefault="006D7FDE" w:rsidP="006D7FDE">
            <w:pPr>
              <w:pStyle w:val="Tabletext"/>
            </w:pPr>
          </w:p>
        </w:tc>
      </w:tr>
      <w:tr w:rsidR="006D7FDE" w:rsidRPr="00DB6B68" w14:paraId="642EF2B0" w14:textId="77777777" w:rsidTr="00CA1999">
        <w:trPr>
          <w:trHeight w:val="25"/>
        </w:trPr>
        <w:tc>
          <w:tcPr>
            <w:tcW w:w="7792" w:type="dxa"/>
            <w:tcBorders>
              <w:right w:val="nil"/>
            </w:tcBorders>
          </w:tcPr>
          <w:p w14:paraId="22A68335" w14:textId="77777777" w:rsidR="006D7FDE" w:rsidRPr="006D7FDE" w:rsidRDefault="006D7FDE" w:rsidP="006D7FDE">
            <w:pPr>
              <w:pStyle w:val="Tabletext"/>
              <w:rPr>
                <w:rStyle w:val="bold"/>
              </w:rPr>
            </w:pPr>
            <w:r w:rsidRPr="00DB6B68">
              <w:rPr>
                <w:rStyle w:val="bold"/>
              </w:rPr>
              <w:t>Aerodrome &amp; aircraft security procedures</w:t>
            </w:r>
          </w:p>
        </w:tc>
        <w:tc>
          <w:tcPr>
            <w:tcW w:w="1621" w:type="dxa"/>
            <w:tcBorders>
              <w:left w:val="nil"/>
            </w:tcBorders>
          </w:tcPr>
          <w:p w14:paraId="69044744" w14:textId="77777777" w:rsidR="006D7FDE" w:rsidRPr="00DB6B68" w:rsidRDefault="006D7FDE" w:rsidP="006D7FDE">
            <w:pPr>
              <w:pStyle w:val="Tabletext"/>
              <w:rPr>
                <w:rStyle w:val="bold"/>
              </w:rPr>
            </w:pPr>
          </w:p>
        </w:tc>
      </w:tr>
      <w:tr w:rsidR="006D7FDE" w:rsidRPr="00916430" w14:paraId="6A72DE57" w14:textId="77777777" w:rsidTr="00CA1999">
        <w:trPr>
          <w:trHeight w:val="25"/>
        </w:trPr>
        <w:tc>
          <w:tcPr>
            <w:tcW w:w="7792" w:type="dxa"/>
          </w:tcPr>
          <w:p w14:paraId="782134DB" w14:textId="77777777" w:rsidR="006D7FDE" w:rsidRPr="006D7FDE" w:rsidRDefault="006D7FDE" w:rsidP="006D7FDE">
            <w:pPr>
              <w:pStyle w:val="Tablebullet"/>
            </w:pPr>
            <w:r w:rsidRPr="00916430">
              <w:t>aerodrome security procedures</w:t>
            </w:r>
          </w:p>
        </w:tc>
        <w:tc>
          <w:tcPr>
            <w:tcW w:w="1621" w:type="dxa"/>
          </w:tcPr>
          <w:p w14:paraId="2CF5BD7B" w14:textId="77777777" w:rsidR="006D7FDE" w:rsidRPr="00916430" w:rsidRDefault="006D7FDE" w:rsidP="006D7FDE">
            <w:pPr>
              <w:pStyle w:val="Tabletext"/>
            </w:pPr>
          </w:p>
        </w:tc>
      </w:tr>
      <w:tr w:rsidR="006D7FDE" w:rsidRPr="00916430" w14:paraId="443E6F4F" w14:textId="77777777" w:rsidTr="00CA1999">
        <w:trPr>
          <w:trHeight w:val="25"/>
        </w:trPr>
        <w:tc>
          <w:tcPr>
            <w:tcW w:w="7792" w:type="dxa"/>
          </w:tcPr>
          <w:p w14:paraId="53C89475" w14:textId="77777777" w:rsidR="006D7FDE" w:rsidRPr="006D7FDE" w:rsidRDefault="006D7FDE" w:rsidP="006D7FDE">
            <w:pPr>
              <w:pStyle w:val="Tablebullet"/>
            </w:pPr>
            <w:r w:rsidRPr="00916430">
              <w:t>aircraft security checks</w:t>
            </w:r>
          </w:p>
        </w:tc>
        <w:tc>
          <w:tcPr>
            <w:tcW w:w="1621" w:type="dxa"/>
          </w:tcPr>
          <w:p w14:paraId="50F43913" w14:textId="77777777" w:rsidR="006D7FDE" w:rsidRPr="00916430" w:rsidRDefault="006D7FDE" w:rsidP="006D7FDE">
            <w:pPr>
              <w:pStyle w:val="Tabletext"/>
            </w:pPr>
          </w:p>
        </w:tc>
      </w:tr>
      <w:tr w:rsidR="006D7FDE" w:rsidRPr="00916430" w14:paraId="232756CB" w14:textId="77777777" w:rsidTr="00CA1999">
        <w:trPr>
          <w:trHeight w:val="25"/>
        </w:trPr>
        <w:tc>
          <w:tcPr>
            <w:tcW w:w="7792" w:type="dxa"/>
            <w:tcBorders>
              <w:bottom w:val="single" w:sz="4" w:space="0" w:color="0080A2"/>
            </w:tcBorders>
          </w:tcPr>
          <w:p w14:paraId="2A4108A3" w14:textId="77777777" w:rsidR="006D7FDE" w:rsidRPr="006D7FDE" w:rsidRDefault="006D7FDE" w:rsidP="006D7FDE">
            <w:pPr>
              <w:pStyle w:val="Tablebullet"/>
            </w:pPr>
            <w:r w:rsidRPr="00916430">
              <w:t>aircraft security procedures</w:t>
            </w:r>
          </w:p>
        </w:tc>
        <w:tc>
          <w:tcPr>
            <w:tcW w:w="1621" w:type="dxa"/>
          </w:tcPr>
          <w:p w14:paraId="1BF50E03" w14:textId="77777777" w:rsidR="006D7FDE" w:rsidRPr="00916430" w:rsidRDefault="006D7FDE" w:rsidP="006D7FDE">
            <w:pPr>
              <w:pStyle w:val="Tabletext"/>
            </w:pPr>
          </w:p>
        </w:tc>
      </w:tr>
      <w:tr w:rsidR="006D7FDE" w:rsidRPr="00DB6B68" w14:paraId="671B5966" w14:textId="77777777" w:rsidTr="00CA1999">
        <w:trPr>
          <w:trHeight w:val="25"/>
        </w:trPr>
        <w:tc>
          <w:tcPr>
            <w:tcW w:w="7792" w:type="dxa"/>
            <w:tcBorders>
              <w:right w:val="nil"/>
            </w:tcBorders>
          </w:tcPr>
          <w:p w14:paraId="37396B16" w14:textId="77777777" w:rsidR="006D7FDE" w:rsidRPr="006D7FDE" w:rsidRDefault="006D7FDE" w:rsidP="006D7FDE">
            <w:pPr>
              <w:pStyle w:val="Tabletext"/>
              <w:rPr>
                <w:rStyle w:val="bold"/>
              </w:rPr>
            </w:pPr>
            <w:r w:rsidRPr="00DB6B68">
              <w:rPr>
                <w:rStyle w:val="bold"/>
              </w:rPr>
              <w:t xml:space="preserve">Safety &amp; </w:t>
            </w:r>
            <w:r w:rsidRPr="006D7FDE">
              <w:rPr>
                <w:rStyle w:val="bold"/>
              </w:rPr>
              <w:t>emergency equipment: location, access, use</w:t>
            </w:r>
          </w:p>
        </w:tc>
        <w:tc>
          <w:tcPr>
            <w:tcW w:w="1621" w:type="dxa"/>
            <w:tcBorders>
              <w:left w:val="nil"/>
            </w:tcBorders>
          </w:tcPr>
          <w:p w14:paraId="30CDED74" w14:textId="77777777" w:rsidR="006D7FDE" w:rsidRPr="00DB6B68" w:rsidRDefault="006D7FDE" w:rsidP="006D7FDE">
            <w:pPr>
              <w:pStyle w:val="Tabletext"/>
              <w:rPr>
                <w:rStyle w:val="bold"/>
              </w:rPr>
            </w:pPr>
          </w:p>
        </w:tc>
      </w:tr>
      <w:tr w:rsidR="006D7FDE" w:rsidRPr="00916430" w14:paraId="45917877" w14:textId="77777777" w:rsidTr="00CA1999">
        <w:trPr>
          <w:trHeight w:val="25"/>
        </w:trPr>
        <w:tc>
          <w:tcPr>
            <w:tcW w:w="7792" w:type="dxa"/>
          </w:tcPr>
          <w:p w14:paraId="1F418B3A" w14:textId="77777777" w:rsidR="006D7FDE" w:rsidRPr="006D7FDE" w:rsidRDefault="006D7FDE" w:rsidP="006D7FDE">
            <w:pPr>
              <w:pStyle w:val="Tablebullet"/>
            </w:pPr>
            <w:r w:rsidRPr="00916430">
              <w:t>survival kits</w:t>
            </w:r>
          </w:p>
        </w:tc>
        <w:tc>
          <w:tcPr>
            <w:tcW w:w="1621" w:type="dxa"/>
          </w:tcPr>
          <w:p w14:paraId="3086FC80" w14:textId="77777777" w:rsidR="006D7FDE" w:rsidRPr="00916430" w:rsidRDefault="006D7FDE" w:rsidP="006D7FDE">
            <w:pPr>
              <w:pStyle w:val="Tabletext"/>
            </w:pPr>
          </w:p>
        </w:tc>
      </w:tr>
      <w:tr w:rsidR="006D7FDE" w:rsidRPr="00916430" w14:paraId="7AB98DF1" w14:textId="77777777" w:rsidTr="00CA1999">
        <w:trPr>
          <w:trHeight w:val="25"/>
        </w:trPr>
        <w:tc>
          <w:tcPr>
            <w:tcW w:w="7792" w:type="dxa"/>
          </w:tcPr>
          <w:p w14:paraId="78C74F62" w14:textId="77777777" w:rsidR="006D7FDE" w:rsidRPr="006D7FDE" w:rsidRDefault="006D7FDE" w:rsidP="006D7FDE">
            <w:pPr>
              <w:pStyle w:val="Tablebullet"/>
            </w:pPr>
            <w:r w:rsidRPr="00916430">
              <w:t>first aid kits</w:t>
            </w:r>
          </w:p>
        </w:tc>
        <w:tc>
          <w:tcPr>
            <w:tcW w:w="1621" w:type="dxa"/>
          </w:tcPr>
          <w:p w14:paraId="113D60DC" w14:textId="77777777" w:rsidR="006D7FDE" w:rsidRPr="00916430" w:rsidRDefault="006D7FDE" w:rsidP="006D7FDE">
            <w:pPr>
              <w:pStyle w:val="Tabletext"/>
            </w:pPr>
          </w:p>
        </w:tc>
      </w:tr>
      <w:tr w:rsidR="006D7FDE" w:rsidRPr="00916430" w14:paraId="4DE94B7C" w14:textId="77777777" w:rsidTr="00CA1999">
        <w:trPr>
          <w:trHeight w:val="25"/>
        </w:trPr>
        <w:tc>
          <w:tcPr>
            <w:tcW w:w="7792" w:type="dxa"/>
          </w:tcPr>
          <w:p w14:paraId="3B875554" w14:textId="77777777" w:rsidR="006D7FDE" w:rsidRPr="006D7FDE" w:rsidRDefault="006D7FDE" w:rsidP="006D7FDE">
            <w:pPr>
              <w:pStyle w:val="Tablebullet"/>
            </w:pPr>
            <w:r w:rsidRPr="00916430">
              <w:t>fire extinguishers</w:t>
            </w:r>
          </w:p>
        </w:tc>
        <w:tc>
          <w:tcPr>
            <w:tcW w:w="1621" w:type="dxa"/>
          </w:tcPr>
          <w:p w14:paraId="51E15E3E" w14:textId="77777777" w:rsidR="006D7FDE" w:rsidRPr="00916430" w:rsidRDefault="006D7FDE" w:rsidP="006D7FDE">
            <w:pPr>
              <w:pStyle w:val="Tabletext"/>
            </w:pPr>
          </w:p>
        </w:tc>
      </w:tr>
      <w:tr w:rsidR="006D7FDE" w:rsidRPr="00916430" w14:paraId="75F40A74" w14:textId="77777777" w:rsidTr="00CA1999">
        <w:trPr>
          <w:trHeight w:val="25"/>
        </w:trPr>
        <w:tc>
          <w:tcPr>
            <w:tcW w:w="7792" w:type="dxa"/>
          </w:tcPr>
          <w:p w14:paraId="0A01C185" w14:textId="77777777" w:rsidR="006D7FDE" w:rsidRPr="006D7FDE" w:rsidRDefault="006D7FDE" w:rsidP="006D7FDE">
            <w:pPr>
              <w:pStyle w:val="Tablebullet"/>
            </w:pPr>
            <w:r w:rsidRPr="00916430">
              <w:t>life jackets</w:t>
            </w:r>
          </w:p>
        </w:tc>
        <w:tc>
          <w:tcPr>
            <w:tcW w:w="1621" w:type="dxa"/>
          </w:tcPr>
          <w:p w14:paraId="0069CD42" w14:textId="77777777" w:rsidR="006D7FDE" w:rsidRPr="00916430" w:rsidRDefault="006D7FDE" w:rsidP="006D7FDE">
            <w:pPr>
              <w:pStyle w:val="Tabletext"/>
            </w:pPr>
          </w:p>
        </w:tc>
      </w:tr>
      <w:tr w:rsidR="006D7FDE" w:rsidRPr="00916430" w14:paraId="4AB704D0" w14:textId="77777777" w:rsidTr="00CA1999">
        <w:trPr>
          <w:trHeight w:val="25"/>
        </w:trPr>
        <w:tc>
          <w:tcPr>
            <w:tcW w:w="7792" w:type="dxa"/>
          </w:tcPr>
          <w:p w14:paraId="2E420E29" w14:textId="77777777" w:rsidR="006D7FDE" w:rsidRPr="006D7FDE" w:rsidRDefault="006D7FDE" w:rsidP="006D7FDE">
            <w:pPr>
              <w:pStyle w:val="Tablebullet"/>
            </w:pPr>
            <w:r w:rsidRPr="00916430">
              <w:t>life rafts</w:t>
            </w:r>
          </w:p>
        </w:tc>
        <w:tc>
          <w:tcPr>
            <w:tcW w:w="1621" w:type="dxa"/>
          </w:tcPr>
          <w:p w14:paraId="37261316" w14:textId="77777777" w:rsidR="006D7FDE" w:rsidRPr="00916430" w:rsidRDefault="006D7FDE" w:rsidP="006D7FDE">
            <w:pPr>
              <w:pStyle w:val="Tabletext"/>
            </w:pPr>
          </w:p>
        </w:tc>
      </w:tr>
      <w:tr w:rsidR="006D7FDE" w:rsidRPr="00DB6B68" w14:paraId="7C705E10" w14:textId="77777777" w:rsidTr="00CA1999">
        <w:trPr>
          <w:trHeight w:val="25"/>
        </w:trPr>
        <w:tc>
          <w:tcPr>
            <w:tcW w:w="7792" w:type="dxa"/>
          </w:tcPr>
          <w:p w14:paraId="6A4086E3" w14:textId="77777777" w:rsidR="006D7FDE" w:rsidRPr="006D7FDE" w:rsidRDefault="006D7FDE" w:rsidP="006D7FDE">
            <w:pPr>
              <w:pStyle w:val="Tablebullet"/>
            </w:pPr>
            <w:r w:rsidRPr="00DB6B68">
              <w:t>EBS</w:t>
            </w:r>
          </w:p>
        </w:tc>
        <w:tc>
          <w:tcPr>
            <w:tcW w:w="1621" w:type="dxa"/>
          </w:tcPr>
          <w:p w14:paraId="48839ED0" w14:textId="77777777" w:rsidR="006D7FDE" w:rsidRPr="00DB6B68" w:rsidRDefault="006D7FDE" w:rsidP="006D7FDE"/>
        </w:tc>
      </w:tr>
      <w:tr w:rsidR="006D7FDE" w:rsidRPr="00916430" w14:paraId="271D0899" w14:textId="77777777" w:rsidTr="00CA1999">
        <w:trPr>
          <w:trHeight w:val="25"/>
        </w:trPr>
        <w:tc>
          <w:tcPr>
            <w:tcW w:w="7792" w:type="dxa"/>
            <w:tcBorders>
              <w:bottom w:val="single" w:sz="4" w:space="0" w:color="0080A2"/>
            </w:tcBorders>
          </w:tcPr>
          <w:p w14:paraId="7DD5771B" w14:textId="77777777" w:rsidR="006D7FDE" w:rsidRPr="006D7FDE" w:rsidRDefault="006D7FDE" w:rsidP="006D7FDE">
            <w:pPr>
              <w:pStyle w:val="Tablebullet"/>
            </w:pPr>
            <w:r w:rsidRPr="00916430">
              <w:t>emergency exits</w:t>
            </w:r>
          </w:p>
        </w:tc>
        <w:tc>
          <w:tcPr>
            <w:tcW w:w="1621" w:type="dxa"/>
          </w:tcPr>
          <w:p w14:paraId="01474B36" w14:textId="77777777" w:rsidR="006D7FDE" w:rsidRPr="00916430" w:rsidRDefault="006D7FDE" w:rsidP="006D7FDE">
            <w:pPr>
              <w:pStyle w:val="Tabletext"/>
            </w:pPr>
          </w:p>
        </w:tc>
      </w:tr>
      <w:tr w:rsidR="006D7FDE" w:rsidRPr="00DB6B68" w14:paraId="7B2C2629" w14:textId="77777777" w:rsidTr="00CA1999">
        <w:trPr>
          <w:trHeight w:val="25"/>
        </w:trPr>
        <w:tc>
          <w:tcPr>
            <w:tcW w:w="7792" w:type="dxa"/>
            <w:tcBorders>
              <w:right w:val="nil"/>
            </w:tcBorders>
          </w:tcPr>
          <w:p w14:paraId="1FDF8EFB" w14:textId="77777777" w:rsidR="006D7FDE" w:rsidRPr="006D7FDE" w:rsidRDefault="006D7FDE" w:rsidP="006D7FDE">
            <w:pPr>
              <w:pStyle w:val="Tabletext"/>
              <w:rPr>
                <w:rStyle w:val="bold"/>
              </w:rPr>
            </w:pPr>
            <w:r w:rsidRPr="00DB6B68">
              <w:rPr>
                <w:rStyle w:val="bold"/>
              </w:rPr>
              <w:t>Life jackets or life rafts carried</w:t>
            </w:r>
          </w:p>
        </w:tc>
        <w:tc>
          <w:tcPr>
            <w:tcW w:w="1621" w:type="dxa"/>
            <w:tcBorders>
              <w:left w:val="nil"/>
            </w:tcBorders>
          </w:tcPr>
          <w:p w14:paraId="5E7CF767" w14:textId="77777777" w:rsidR="006D7FDE" w:rsidRPr="00DB6B68" w:rsidRDefault="006D7FDE" w:rsidP="006D7FDE">
            <w:pPr>
              <w:pStyle w:val="Tabletext"/>
              <w:rPr>
                <w:rStyle w:val="bold"/>
              </w:rPr>
            </w:pPr>
          </w:p>
        </w:tc>
      </w:tr>
      <w:tr w:rsidR="006D7FDE" w:rsidRPr="00916430" w14:paraId="19036FB3" w14:textId="77777777" w:rsidTr="00CA1999">
        <w:trPr>
          <w:trHeight w:val="25"/>
        </w:trPr>
        <w:tc>
          <w:tcPr>
            <w:tcW w:w="7792" w:type="dxa"/>
          </w:tcPr>
          <w:p w14:paraId="67C0DF17" w14:textId="77777777" w:rsidR="006D7FDE" w:rsidRPr="006D7FDE" w:rsidRDefault="006D7FDE" w:rsidP="006D7FDE">
            <w:pPr>
              <w:pStyle w:val="Tablebullet"/>
            </w:pPr>
            <w:r w:rsidRPr="00916430">
              <w:t>ditching procedures</w:t>
            </w:r>
          </w:p>
        </w:tc>
        <w:tc>
          <w:tcPr>
            <w:tcW w:w="1621" w:type="dxa"/>
          </w:tcPr>
          <w:p w14:paraId="6D3B5A48" w14:textId="77777777" w:rsidR="006D7FDE" w:rsidRPr="00916430" w:rsidRDefault="006D7FDE" w:rsidP="006D7FDE">
            <w:pPr>
              <w:pStyle w:val="Tabletext"/>
            </w:pPr>
          </w:p>
        </w:tc>
      </w:tr>
      <w:tr w:rsidR="006D7FDE" w:rsidRPr="00DB6B68" w14:paraId="0B666AEA" w14:textId="77777777" w:rsidTr="00CA1999">
        <w:trPr>
          <w:trHeight w:val="25"/>
        </w:trPr>
        <w:tc>
          <w:tcPr>
            <w:tcW w:w="7792" w:type="dxa"/>
          </w:tcPr>
          <w:p w14:paraId="33E0DD1A" w14:textId="77777777" w:rsidR="006D7FDE" w:rsidRPr="006D7FDE" w:rsidRDefault="006D7FDE" w:rsidP="006D7FDE">
            <w:pPr>
              <w:pStyle w:val="Tablebullet"/>
            </w:pPr>
            <w:r w:rsidRPr="00DB6B68">
              <w:t>HUET (rotorcraft)</w:t>
            </w:r>
          </w:p>
        </w:tc>
        <w:tc>
          <w:tcPr>
            <w:tcW w:w="1621" w:type="dxa"/>
          </w:tcPr>
          <w:p w14:paraId="548EF554" w14:textId="77777777" w:rsidR="006D7FDE" w:rsidRPr="00DB6B68" w:rsidRDefault="006D7FDE" w:rsidP="006D7FDE"/>
        </w:tc>
      </w:tr>
      <w:tr w:rsidR="006D7FDE" w:rsidRPr="00916430" w14:paraId="2E1A9904" w14:textId="77777777" w:rsidTr="00CA1999">
        <w:trPr>
          <w:trHeight w:val="25"/>
        </w:trPr>
        <w:tc>
          <w:tcPr>
            <w:tcW w:w="7792" w:type="dxa"/>
          </w:tcPr>
          <w:p w14:paraId="73204CDA" w14:textId="77777777" w:rsidR="006D7FDE" w:rsidRPr="006D7FDE" w:rsidRDefault="006D7FDE" w:rsidP="006D7FDE">
            <w:pPr>
              <w:pStyle w:val="Tablebullet"/>
            </w:pPr>
            <w:r w:rsidRPr="00916430">
              <w:t xml:space="preserve">in-water </w:t>
            </w:r>
            <w:r w:rsidRPr="006D7FDE">
              <w:t>practical life jacket training</w:t>
            </w:r>
          </w:p>
        </w:tc>
        <w:tc>
          <w:tcPr>
            <w:tcW w:w="1621" w:type="dxa"/>
          </w:tcPr>
          <w:p w14:paraId="393129BA" w14:textId="77777777" w:rsidR="006D7FDE" w:rsidRPr="00916430" w:rsidRDefault="006D7FDE" w:rsidP="006D7FDE">
            <w:pPr>
              <w:pStyle w:val="Tabletext"/>
            </w:pPr>
          </w:p>
        </w:tc>
      </w:tr>
      <w:tr w:rsidR="006D7FDE" w:rsidRPr="00916430" w14:paraId="1788CD0E" w14:textId="77777777" w:rsidTr="00CA1999">
        <w:trPr>
          <w:trHeight w:val="25"/>
        </w:trPr>
        <w:tc>
          <w:tcPr>
            <w:tcW w:w="7792" w:type="dxa"/>
          </w:tcPr>
          <w:p w14:paraId="4D6CFD21" w14:textId="77777777" w:rsidR="006D7FDE" w:rsidRPr="006D7FDE" w:rsidRDefault="006D7FDE" w:rsidP="006D7FDE">
            <w:pPr>
              <w:pStyle w:val="Tablebullet"/>
            </w:pPr>
            <w:r w:rsidRPr="00916430">
              <w:t>in-water practical life raft training</w:t>
            </w:r>
          </w:p>
        </w:tc>
        <w:tc>
          <w:tcPr>
            <w:tcW w:w="1621" w:type="dxa"/>
          </w:tcPr>
          <w:p w14:paraId="6937AA2F" w14:textId="77777777" w:rsidR="006D7FDE" w:rsidRPr="00916430" w:rsidRDefault="006D7FDE" w:rsidP="006D7FDE">
            <w:pPr>
              <w:pStyle w:val="Tabletext"/>
            </w:pPr>
          </w:p>
        </w:tc>
      </w:tr>
    </w:tbl>
    <w:p w14:paraId="762F4EDA" w14:textId="77777777" w:rsidR="006D7FDE" w:rsidRDefault="006D7FDE" w:rsidP="006D7FDE"/>
    <w:tbl>
      <w:tblPr>
        <w:tblStyle w:val="SD-MOStable"/>
        <w:tblW w:w="9639" w:type="dxa"/>
        <w:tblLayout w:type="fixed"/>
        <w:tblLook w:val="0620" w:firstRow="1" w:lastRow="0" w:firstColumn="0" w:lastColumn="0" w:noHBand="1" w:noVBand="1"/>
        <w:tblCaption w:val="4B5 Instructor Induction Training – Course IT1"/>
        <w:tblDescription w:val="4B5 Instructor Induction Training – Course IT1"/>
      </w:tblPr>
      <w:tblGrid>
        <w:gridCol w:w="9639"/>
      </w:tblGrid>
      <w:tr w:rsidR="006D7FDE" w14:paraId="27D8C588" w14:textId="77777777" w:rsidTr="00CA1999">
        <w:trPr>
          <w:cnfStyle w:val="100000000000" w:firstRow="1" w:lastRow="0" w:firstColumn="0" w:lastColumn="0" w:oddVBand="0" w:evenVBand="0" w:oddHBand="0" w:evenHBand="0" w:firstRowFirstColumn="0" w:firstRowLastColumn="0" w:lastRowFirstColumn="0" w:lastRowLastColumn="0"/>
        </w:trPr>
        <w:tc>
          <w:tcPr>
            <w:tcW w:w="9639" w:type="dxa"/>
          </w:tcPr>
          <w:p w14:paraId="0FF0E6F4" w14:textId="77777777" w:rsidR="006D7FDE" w:rsidRPr="006D7FDE" w:rsidRDefault="006D7FDE" w:rsidP="006D7FDE">
            <w:r>
              <w:t>Comments</w:t>
            </w:r>
          </w:p>
        </w:tc>
      </w:tr>
      <w:tr w:rsidR="006D7FDE" w14:paraId="2E5E2ECC" w14:textId="77777777" w:rsidTr="00CA1999">
        <w:trPr>
          <w:trHeight w:val="2099"/>
        </w:trPr>
        <w:tc>
          <w:tcPr>
            <w:tcW w:w="9639" w:type="dxa"/>
          </w:tcPr>
          <w:p w14:paraId="421EB04C" w14:textId="77777777" w:rsidR="006D7FDE" w:rsidRDefault="006D7FDE" w:rsidP="006D7FDE"/>
        </w:tc>
      </w:tr>
    </w:tbl>
    <w:p w14:paraId="6E36241E" w14:textId="77777777" w:rsidR="006D7FDE" w:rsidRPr="00DB6B68" w:rsidRDefault="006D7FDE" w:rsidP="006D7FDE">
      <w:pPr>
        <w:pStyle w:val="normalafterlisttable"/>
        <w:rPr>
          <w:rStyle w:val="bold"/>
        </w:rPr>
      </w:pPr>
      <w:r>
        <w:rPr>
          <w:rStyle w:val="bold"/>
        </w:rPr>
        <w:t>Result</w:t>
      </w:r>
    </w:p>
    <w:p w14:paraId="2E149533" w14:textId="77777777" w:rsidR="006D7FDE" w:rsidRDefault="00000000" w:rsidP="006D7FDE">
      <w:sdt>
        <w:sdtPr>
          <w:id w:val="1796178443"/>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6D7FDE">
        <w:t xml:space="preserve"> </w:t>
      </w:r>
      <w:r w:rsidR="006D7FDE">
        <w:t xml:space="preserve">Competent </w:t>
      </w:r>
    </w:p>
    <w:p w14:paraId="66AC9A92" w14:textId="77777777" w:rsidR="006D7FDE" w:rsidRPr="003C2B3F" w:rsidRDefault="00000000" w:rsidP="006D7FDE">
      <w:sdt>
        <w:sdtPr>
          <w:id w:val="-733540681"/>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6D7FDE">
        <w:t xml:space="preserve"> </w:t>
      </w:r>
      <w:r w:rsidR="006D7FDE">
        <w:t xml:space="preserve">Not yet competent </w:t>
      </w:r>
    </w:p>
    <w:p w14:paraId="06B2B31A" w14:textId="77777777" w:rsidR="006D7FDE" w:rsidRPr="003C2B3F" w:rsidRDefault="006D7FDE" w:rsidP="006D7FDE">
      <w:pPr>
        <w:pStyle w:val="normalafterlisttable"/>
      </w:pPr>
      <w:r>
        <w:t xml:space="preserve">Checker </w:t>
      </w:r>
      <w:r w:rsidRPr="00916430">
        <w:t>signature:</w:t>
      </w:r>
      <w:r>
        <w:tab/>
      </w:r>
      <w:r>
        <w:tab/>
      </w:r>
      <w:r>
        <w:tab/>
      </w:r>
      <w:r>
        <w:tab/>
      </w:r>
      <w:r w:rsidRPr="00916430">
        <w:t>Date:</w:t>
      </w:r>
      <w:r>
        <w:t xml:space="preserve"> </w:t>
      </w:r>
    </w:p>
    <w:p w14:paraId="108D9AAE" w14:textId="77777777" w:rsidR="006D7FDE" w:rsidRPr="003C2B3F" w:rsidRDefault="006D7FDE" w:rsidP="006D7FDE">
      <w:pPr>
        <w:pStyle w:val="normalafterlisttable"/>
      </w:pPr>
      <w:r>
        <w:t xml:space="preserve">Crew member </w:t>
      </w:r>
      <w:r w:rsidRPr="00916430">
        <w:t>signature:</w:t>
      </w:r>
      <w:r>
        <w:tab/>
      </w:r>
      <w:r>
        <w:tab/>
      </w:r>
      <w:r>
        <w:tab/>
      </w:r>
      <w:r w:rsidRPr="00916430">
        <w:t>Date:</w:t>
      </w:r>
      <w:r>
        <w:t xml:space="preserve"> </w:t>
      </w:r>
    </w:p>
    <w:p w14:paraId="2373BB76" w14:textId="77777777" w:rsidR="006D7FDE" w:rsidRPr="00916430" w:rsidRDefault="006D7FDE" w:rsidP="006D7FDE">
      <w:r w:rsidRPr="00916430">
        <w:br w:type="page"/>
      </w:r>
    </w:p>
    <w:p w14:paraId="29EB64D3" w14:textId="77777777" w:rsidR="006D7FDE" w:rsidRPr="00F91345" w:rsidRDefault="006D7FDE" w:rsidP="00F91345">
      <w:pPr>
        <w:pStyle w:val="unHeading3"/>
        <w:rPr>
          <w:rStyle w:val="Strong"/>
          <w:b/>
          <w:bCs w:val="0"/>
        </w:rPr>
      </w:pPr>
      <w:bookmarkStart w:id="894" w:name="_Toc131591620"/>
      <w:r w:rsidRPr="00F91345">
        <w:rPr>
          <w:rStyle w:val="Strong"/>
          <w:b/>
          <w:bCs w:val="0"/>
        </w:rPr>
        <w:t>Form TC03 – Conversion training course record</w:t>
      </w:r>
      <w:bookmarkEnd w:id="894"/>
    </w:p>
    <w:p w14:paraId="4687CD04" w14:textId="77777777" w:rsidR="006D7FDE" w:rsidRPr="00DB6B68" w:rsidRDefault="006D7FDE" w:rsidP="006D7FDE">
      <w:pPr>
        <w:pStyle w:val="normalafterlisttable"/>
        <w:rPr>
          <w:rStyle w:val="bold"/>
        </w:rPr>
      </w:pPr>
      <w:r w:rsidRPr="00DB6B68">
        <w:rPr>
          <w:rStyle w:val="bold"/>
        </w:rPr>
        <w:t>Details</w:t>
      </w:r>
    </w:p>
    <w:p w14:paraId="62D0EE8A" w14:textId="77777777" w:rsidR="006D7FDE" w:rsidRPr="003C2B3F" w:rsidRDefault="006D7FDE" w:rsidP="006D7FDE">
      <w:r w:rsidRPr="00916430">
        <w:t>Flight crew name:</w:t>
      </w:r>
      <w:r>
        <w:tab/>
      </w:r>
      <w:r>
        <w:tab/>
      </w:r>
      <w:r>
        <w:tab/>
      </w:r>
      <w:r>
        <w:tab/>
      </w:r>
      <w:r w:rsidRPr="00916430">
        <w:t>ARN:</w:t>
      </w:r>
    </w:p>
    <w:p w14:paraId="045C070B" w14:textId="77777777" w:rsidR="006D7FDE" w:rsidRPr="003C2B3F" w:rsidRDefault="006D7FDE" w:rsidP="006D7FDE">
      <w:r w:rsidRPr="00916430">
        <w:t>Trainer name:</w:t>
      </w:r>
      <w:r>
        <w:tab/>
      </w:r>
      <w:r>
        <w:tab/>
      </w:r>
      <w:r>
        <w:tab/>
      </w:r>
      <w:r>
        <w:tab/>
      </w:r>
      <w:r>
        <w:tab/>
      </w:r>
      <w:r w:rsidRPr="00916430">
        <w:t>Date of training:</w:t>
      </w:r>
      <w:r>
        <w:t xml:space="preserve"> </w:t>
      </w:r>
    </w:p>
    <w:p w14:paraId="5986DB7B" w14:textId="77777777" w:rsidR="006D7FDE" w:rsidRPr="003C2B3F" w:rsidRDefault="006D7FDE" w:rsidP="006D7FDE">
      <w:r w:rsidRPr="00916430">
        <w:t>Aircraft type:</w:t>
      </w:r>
    </w:p>
    <w:tbl>
      <w:tblPr>
        <w:tblStyle w:val="SD-MOStable"/>
        <w:tblW w:w="9555" w:type="dxa"/>
        <w:tblLayout w:type="fixed"/>
        <w:tblLook w:val="0620" w:firstRow="1" w:lastRow="0" w:firstColumn="0" w:lastColumn="0" w:noHBand="1" w:noVBand="1"/>
        <w:tblCaption w:val="4B5 Instructor Induction Training – Course IT1"/>
        <w:tblDescription w:val="4B5 Instructor Induction Training – Course IT1"/>
      </w:tblPr>
      <w:tblGrid>
        <w:gridCol w:w="8075"/>
        <w:gridCol w:w="1480"/>
      </w:tblGrid>
      <w:tr w:rsidR="006D7FDE" w:rsidRPr="00916430" w14:paraId="059C9035" w14:textId="77777777" w:rsidTr="00CA1999">
        <w:trPr>
          <w:cnfStyle w:val="100000000000" w:firstRow="1" w:lastRow="0" w:firstColumn="0" w:lastColumn="0" w:oddVBand="0" w:evenVBand="0" w:oddHBand="0" w:evenHBand="0" w:firstRowFirstColumn="0" w:firstRowLastColumn="0" w:lastRowFirstColumn="0" w:lastRowLastColumn="0"/>
          <w:trHeight w:val="25"/>
        </w:trPr>
        <w:tc>
          <w:tcPr>
            <w:tcW w:w="8075" w:type="dxa"/>
          </w:tcPr>
          <w:p w14:paraId="259ED726" w14:textId="77777777" w:rsidR="006D7FDE" w:rsidRPr="006D7FDE" w:rsidRDefault="006D7FDE" w:rsidP="006D7FDE">
            <w:r w:rsidRPr="003C2B3F">
              <w:t>Topics</w:t>
            </w:r>
          </w:p>
        </w:tc>
        <w:tc>
          <w:tcPr>
            <w:tcW w:w="1480" w:type="dxa"/>
          </w:tcPr>
          <w:p w14:paraId="59B0A1FF" w14:textId="77777777" w:rsidR="006D7FDE" w:rsidRPr="006D7FDE" w:rsidRDefault="006D7FDE" w:rsidP="006D7FDE">
            <w:r w:rsidRPr="003C2B3F">
              <w:t>Complete</w:t>
            </w:r>
          </w:p>
          <w:p w14:paraId="6843A1A1" w14:textId="77777777" w:rsidR="006D7FDE" w:rsidRPr="006D7FDE" w:rsidRDefault="006D7FDE" w:rsidP="006D7FDE">
            <w:r>
              <w:t>Y</w:t>
            </w:r>
            <w:r w:rsidRPr="006D7FDE">
              <w:t>es / No / NA</w:t>
            </w:r>
          </w:p>
        </w:tc>
      </w:tr>
      <w:tr w:rsidR="006D7FDE" w:rsidRPr="00916430" w14:paraId="40A9338F" w14:textId="77777777" w:rsidTr="00CA1999">
        <w:trPr>
          <w:trHeight w:val="98"/>
        </w:trPr>
        <w:tc>
          <w:tcPr>
            <w:tcW w:w="8075" w:type="dxa"/>
          </w:tcPr>
          <w:p w14:paraId="6254F840" w14:textId="77777777" w:rsidR="006D7FDE" w:rsidRPr="006D7FDE" w:rsidRDefault="006D7FDE" w:rsidP="006D7FDE">
            <w:r w:rsidRPr="00916430">
              <w:t>Duties and responsibilities for the flight crew member’s position</w:t>
            </w:r>
          </w:p>
        </w:tc>
        <w:tc>
          <w:tcPr>
            <w:tcW w:w="1480" w:type="dxa"/>
          </w:tcPr>
          <w:p w14:paraId="70C49586" w14:textId="77777777" w:rsidR="006D7FDE" w:rsidRPr="00916430" w:rsidRDefault="006D7FDE" w:rsidP="006D7FDE"/>
        </w:tc>
      </w:tr>
      <w:tr w:rsidR="006D7FDE" w:rsidRPr="00916430" w14:paraId="669C22BA" w14:textId="77777777" w:rsidTr="00CA1999">
        <w:trPr>
          <w:trHeight w:val="98"/>
        </w:trPr>
        <w:tc>
          <w:tcPr>
            <w:tcW w:w="8075" w:type="dxa"/>
          </w:tcPr>
          <w:p w14:paraId="362BD4C9" w14:textId="77777777" w:rsidR="006D7FDE" w:rsidRPr="006D7FDE" w:rsidRDefault="006D7FDE" w:rsidP="006D7FDE">
            <w:r w:rsidRPr="00916430">
              <w:t xml:space="preserve">Duties and </w:t>
            </w:r>
            <w:r w:rsidRPr="006D7FDE">
              <w:t>responsibilities for the pilot in command</w:t>
            </w:r>
          </w:p>
        </w:tc>
        <w:tc>
          <w:tcPr>
            <w:tcW w:w="1480" w:type="dxa"/>
          </w:tcPr>
          <w:p w14:paraId="4A8EE2B5" w14:textId="77777777" w:rsidR="006D7FDE" w:rsidRPr="00916430" w:rsidRDefault="006D7FDE" w:rsidP="006D7FDE"/>
        </w:tc>
      </w:tr>
      <w:tr w:rsidR="006D7FDE" w:rsidRPr="00916430" w14:paraId="2707A688" w14:textId="77777777" w:rsidTr="00CA1999">
        <w:trPr>
          <w:trHeight w:val="25"/>
        </w:trPr>
        <w:tc>
          <w:tcPr>
            <w:tcW w:w="8075" w:type="dxa"/>
          </w:tcPr>
          <w:p w14:paraId="0EED25C5" w14:textId="77777777" w:rsidR="006D7FDE" w:rsidRPr="006D7FDE" w:rsidRDefault="006D7FDE" w:rsidP="006D7FDE">
            <w:r w:rsidRPr="00916430">
              <w:t xml:space="preserve">Standard operating procedures </w:t>
            </w:r>
          </w:p>
        </w:tc>
        <w:tc>
          <w:tcPr>
            <w:tcW w:w="1480" w:type="dxa"/>
          </w:tcPr>
          <w:p w14:paraId="3ACEB522" w14:textId="77777777" w:rsidR="006D7FDE" w:rsidRPr="00916430" w:rsidRDefault="006D7FDE" w:rsidP="006D7FDE"/>
        </w:tc>
      </w:tr>
      <w:tr w:rsidR="006D7FDE" w:rsidRPr="00916430" w14:paraId="6D54114A" w14:textId="77777777" w:rsidTr="00CA1999">
        <w:trPr>
          <w:trHeight w:val="25"/>
        </w:trPr>
        <w:tc>
          <w:tcPr>
            <w:tcW w:w="8075" w:type="dxa"/>
          </w:tcPr>
          <w:p w14:paraId="6B8C6654" w14:textId="77777777" w:rsidR="006D7FDE" w:rsidRPr="006D7FDE" w:rsidRDefault="006D7FDE" w:rsidP="006D7FDE">
            <w:r w:rsidRPr="00916430">
              <w:t xml:space="preserve">Normal, non-normal and emergency procedures </w:t>
            </w:r>
          </w:p>
        </w:tc>
        <w:tc>
          <w:tcPr>
            <w:tcW w:w="1480" w:type="dxa"/>
          </w:tcPr>
          <w:p w14:paraId="043E83D4" w14:textId="77777777" w:rsidR="006D7FDE" w:rsidRPr="00916430" w:rsidRDefault="006D7FDE" w:rsidP="006D7FDE"/>
        </w:tc>
      </w:tr>
      <w:tr w:rsidR="006D7FDE" w:rsidRPr="00916430" w14:paraId="20F33DAC" w14:textId="77777777" w:rsidTr="00CA1999">
        <w:trPr>
          <w:trHeight w:val="286"/>
        </w:trPr>
        <w:tc>
          <w:tcPr>
            <w:tcW w:w="8075" w:type="dxa"/>
          </w:tcPr>
          <w:p w14:paraId="4D282357" w14:textId="77777777" w:rsidR="006D7FDE" w:rsidRPr="006D7FDE" w:rsidRDefault="006D7FDE" w:rsidP="006D7FDE">
            <w:r w:rsidRPr="00916430">
              <w:t>Any flight procedures or manoeuvres, for which the operator holds an approval under Regulation 91.045, or 135.020, of CASR</w:t>
            </w:r>
          </w:p>
        </w:tc>
        <w:tc>
          <w:tcPr>
            <w:tcW w:w="1480" w:type="dxa"/>
          </w:tcPr>
          <w:p w14:paraId="17E0AA55" w14:textId="77777777" w:rsidR="006D7FDE" w:rsidRPr="00916430" w:rsidRDefault="006D7FDE" w:rsidP="006D7FDE"/>
        </w:tc>
      </w:tr>
      <w:tr w:rsidR="006D7FDE" w:rsidRPr="00916430" w14:paraId="31489DFF" w14:textId="77777777" w:rsidTr="00CA1999">
        <w:trPr>
          <w:trHeight w:val="210"/>
        </w:trPr>
        <w:tc>
          <w:tcPr>
            <w:tcW w:w="8075" w:type="dxa"/>
          </w:tcPr>
          <w:p w14:paraId="2E91AB34" w14:textId="77777777" w:rsidR="006D7FDE" w:rsidRPr="006D7FDE" w:rsidRDefault="006D7FDE" w:rsidP="006D7FDE">
            <w:r w:rsidRPr="00916430">
              <w:t>Procedures for any other operations conducted by the operator in an aircraft of that type or class that the flight crew member has not previously experienced</w:t>
            </w:r>
          </w:p>
        </w:tc>
        <w:tc>
          <w:tcPr>
            <w:tcW w:w="1480" w:type="dxa"/>
          </w:tcPr>
          <w:p w14:paraId="2561BAD1" w14:textId="77777777" w:rsidR="006D7FDE" w:rsidRPr="00916430" w:rsidRDefault="006D7FDE" w:rsidP="006D7FDE"/>
        </w:tc>
      </w:tr>
      <w:tr w:rsidR="006D7FDE" w:rsidRPr="00916430" w14:paraId="43013A75" w14:textId="77777777" w:rsidTr="00CA1999">
        <w:trPr>
          <w:trHeight w:val="25"/>
        </w:trPr>
        <w:tc>
          <w:tcPr>
            <w:tcW w:w="8075" w:type="dxa"/>
          </w:tcPr>
          <w:p w14:paraId="49E210B5" w14:textId="77777777" w:rsidR="006D7FDE" w:rsidRPr="006D7FDE" w:rsidRDefault="006D7FDE" w:rsidP="006D7FDE">
            <w:r w:rsidRPr="00916430">
              <w:t>Night operations</w:t>
            </w:r>
          </w:p>
        </w:tc>
        <w:tc>
          <w:tcPr>
            <w:tcW w:w="1480" w:type="dxa"/>
          </w:tcPr>
          <w:p w14:paraId="00A7DE21" w14:textId="77777777" w:rsidR="006D7FDE" w:rsidRPr="00916430" w:rsidRDefault="006D7FDE" w:rsidP="006D7FDE"/>
        </w:tc>
      </w:tr>
      <w:tr w:rsidR="006D7FDE" w:rsidRPr="00916430" w14:paraId="044A5B1D" w14:textId="77777777" w:rsidTr="00CA1999">
        <w:trPr>
          <w:trHeight w:val="25"/>
        </w:trPr>
        <w:tc>
          <w:tcPr>
            <w:tcW w:w="8075" w:type="dxa"/>
          </w:tcPr>
          <w:p w14:paraId="212C6343" w14:textId="77777777" w:rsidR="006D7FDE" w:rsidRPr="006D7FDE" w:rsidRDefault="006D7FDE" w:rsidP="006D7FDE">
            <w:r w:rsidRPr="00916430">
              <w:t xml:space="preserve">VFR: Procedures to avoid inadvertent entry into IMC and escape from IMC </w:t>
            </w:r>
            <w:r w:rsidRPr="006D7FDE">
              <w:t>procedures</w:t>
            </w:r>
          </w:p>
        </w:tc>
        <w:tc>
          <w:tcPr>
            <w:tcW w:w="1480" w:type="dxa"/>
          </w:tcPr>
          <w:p w14:paraId="3EE8CE97" w14:textId="77777777" w:rsidR="006D7FDE" w:rsidRPr="00916430" w:rsidRDefault="006D7FDE" w:rsidP="006D7FDE"/>
        </w:tc>
      </w:tr>
      <w:tr w:rsidR="006D7FDE" w:rsidRPr="00916430" w14:paraId="1FD16B43" w14:textId="77777777" w:rsidTr="00CA1999">
        <w:trPr>
          <w:trHeight w:val="25"/>
        </w:trPr>
        <w:tc>
          <w:tcPr>
            <w:tcW w:w="8075" w:type="dxa"/>
            <w:tcBorders>
              <w:bottom w:val="single" w:sz="4" w:space="0" w:color="0080A2"/>
            </w:tcBorders>
          </w:tcPr>
          <w:p w14:paraId="33961C5C" w14:textId="77777777" w:rsidR="006D7FDE" w:rsidRPr="006D7FDE" w:rsidRDefault="006D7FDE" w:rsidP="006D7FDE">
            <w:r w:rsidRPr="00916430">
              <w:t>IFR: Procedures in the event of a TAWS alert (if equipped)</w:t>
            </w:r>
          </w:p>
        </w:tc>
        <w:tc>
          <w:tcPr>
            <w:tcW w:w="1480" w:type="dxa"/>
          </w:tcPr>
          <w:p w14:paraId="20CAD170" w14:textId="77777777" w:rsidR="006D7FDE" w:rsidRPr="00916430" w:rsidRDefault="006D7FDE" w:rsidP="006D7FDE"/>
        </w:tc>
      </w:tr>
      <w:tr w:rsidR="006D7FDE" w:rsidRPr="00916430" w14:paraId="1163DF1A" w14:textId="77777777" w:rsidTr="00CA1999">
        <w:trPr>
          <w:trHeight w:val="25"/>
        </w:trPr>
        <w:tc>
          <w:tcPr>
            <w:tcW w:w="8075" w:type="dxa"/>
            <w:tcBorders>
              <w:right w:val="nil"/>
            </w:tcBorders>
          </w:tcPr>
          <w:p w14:paraId="400CBE4F" w14:textId="77777777" w:rsidR="006D7FDE" w:rsidRPr="006D7FDE" w:rsidRDefault="006D7FDE" w:rsidP="006D7FDE">
            <w:pPr>
              <w:rPr>
                <w:rStyle w:val="bold"/>
              </w:rPr>
            </w:pPr>
            <w:r w:rsidRPr="00F86B35">
              <w:rPr>
                <w:rStyle w:val="bold"/>
              </w:rPr>
              <w:t>Aerial work operations</w:t>
            </w:r>
          </w:p>
        </w:tc>
        <w:tc>
          <w:tcPr>
            <w:tcW w:w="1480" w:type="dxa"/>
            <w:tcBorders>
              <w:left w:val="nil"/>
            </w:tcBorders>
          </w:tcPr>
          <w:p w14:paraId="43EDB5CA" w14:textId="77777777" w:rsidR="006D7FDE" w:rsidRPr="003C2B3F" w:rsidRDefault="006D7FDE" w:rsidP="006D7FDE"/>
        </w:tc>
      </w:tr>
      <w:tr w:rsidR="006D7FDE" w:rsidRPr="00916430" w14:paraId="7DCF71AB" w14:textId="77777777" w:rsidTr="00CA1999">
        <w:trPr>
          <w:trHeight w:val="25"/>
        </w:trPr>
        <w:tc>
          <w:tcPr>
            <w:tcW w:w="8075" w:type="dxa"/>
          </w:tcPr>
          <w:p w14:paraId="3F729E52" w14:textId="77777777" w:rsidR="006D7FDE" w:rsidRPr="006D7FDE" w:rsidRDefault="006D7FDE" w:rsidP="006D7FDE">
            <w:r w:rsidRPr="00916430">
              <w:t xml:space="preserve">Training specific to the kind of aerial work operation being conducted during the </w:t>
            </w:r>
            <w:r w:rsidRPr="006D7FDE">
              <w:t>flight</w:t>
            </w:r>
          </w:p>
        </w:tc>
        <w:tc>
          <w:tcPr>
            <w:tcW w:w="1480" w:type="dxa"/>
          </w:tcPr>
          <w:p w14:paraId="2B307A45" w14:textId="77777777" w:rsidR="006D7FDE" w:rsidRPr="00916430" w:rsidRDefault="006D7FDE" w:rsidP="006D7FDE"/>
        </w:tc>
      </w:tr>
      <w:tr w:rsidR="006D7FDE" w:rsidRPr="00916430" w14:paraId="3827FB7F" w14:textId="77777777" w:rsidTr="00CA1999">
        <w:trPr>
          <w:trHeight w:val="180"/>
        </w:trPr>
        <w:tc>
          <w:tcPr>
            <w:tcW w:w="8075" w:type="dxa"/>
          </w:tcPr>
          <w:p w14:paraId="1A48ADB3" w14:textId="77777777" w:rsidR="006D7FDE" w:rsidRPr="006D7FDE" w:rsidRDefault="006D7FDE" w:rsidP="006D7FDE">
            <w:r w:rsidRPr="00916430">
              <w:t xml:space="preserve">Training in the conduct of an aerial work passenger </w:t>
            </w:r>
            <w:r w:rsidRPr="006D7FDE">
              <w:t>briefing and safety demonstration for the kind of aircraft being used for the flight.</w:t>
            </w:r>
          </w:p>
        </w:tc>
        <w:tc>
          <w:tcPr>
            <w:tcW w:w="1480" w:type="dxa"/>
          </w:tcPr>
          <w:p w14:paraId="713C7A2D" w14:textId="77777777" w:rsidR="006D7FDE" w:rsidRPr="00916430" w:rsidRDefault="006D7FDE" w:rsidP="006D7FDE"/>
        </w:tc>
      </w:tr>
    </w:tbl>
    <w:p w14:paraId="70E80762" w14:textId="77777777" w:rsidR="006D7FDE" w:rsidRDefault="006D7FDE" w:rsidP="006D7FDE"/>
    <w:tbl>
      <w:tblPr>
        <w:tblStyle w:val="SD-MOStable"/>
        <w:tblW w:w="9639" w:type="dxa"/>
        <w:tblLayout w:type="fixed"/>
        <w:tblLook w:val="0620" w:firstRow="1" w:lastRow="0" w:firstColumn="0" w:lastColumn="0" w:noHBand="1" w:noVBand="1"/>
      </w:tblPr>
      <w:tblGrid>
        <w:gridCol w:w="9639"/>
      </w:tblGrid>
      <w:tr w:rsidR="006D7FDE" w:rsidRPr="00DB6B68" w14:paraId="39E3814F" w14:textId="77777777" w:rsidTr="00CA1999">
        <w:trPr>
          <w:cnfStyle w:val="100000000000" w:firstRow="1" w:lastRow="0" w:firstColumn="0" w:lastColumn="0" w:oddVBand="0" w:evenVBand="0" w:oddHBand="0" w:evenHBand="0" w:firstRowFirstColumn="0" w:firstRowLastColumn="0" w:lastRowFirstColumn="0" w:lastRowLastColumn="0"/>
        </w:trPr>
        <w:tc>
          <w:tcPr>
            <w:tcW w:w="9639" w:type="dxa"/>
          </w:tcPr>
          <w:p w14:paraId="1070290D" w14:textId="77777777" w:rsidR="006D7FDE" w:rsidRPr="006D7FDE" w:rsidRDefault="006D7FDE" w:rsidP="006D7FDE">
            <w:r>
              <w:t>Comments</w:t>
            </w:r>
          </w:p>
        </w:tc>
      </w:tr>
      <w:tr w:rsidR="006D7FDE" w14:paraId="44FFE559" w14:textId="77777777" w:rsidTr="00CA1999">
        <w:trPr>
          <w:trHeight w:val="2099"/>
        </w:trPr>
        <w:tc>
          <w:tcPr>
            <w:tcW w:w="9639" w:type="dxa"/>
          </w:tcPr>
          <w:p w14:paraId="67E48645" w14:textId="77777777" w:rsidR="006D7FDE" w:rsidRDefault="006D7FDE" w:rsidP="006D7FDE"/>
        </w:tc>
      </w:tr>
    </w:tbl>
    <w:p w14:paraId="280E70D5" w14:textId="77777777" w:rsidR="006D7FDE" w:rsidRPr="003C2B3F" w:rsidRDefault="006D7FDE" w:rsidP="006D7FDE">
      <w:r w:rsidRPr="003C2B3F">
        <w:t>Completed</w:t>
      </w:r>
      <w:r>
        <w:t xml:space="preserve">: </w:t>
      </w:r>
      <w:sdt>
        <w:sdtPr>
          <w:id w:val="-1616285172"/>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6D7FDE">
        <w:t xml:space="preserve"> </w:t>
      </w:r>
      <w:r w:rsidRPr="00916430">
        <w:t>Yes</w:t>
      </w:r>
      <w:r>
        <w:tab/>
      </w:r>
      <w:sdt>
        <w:sdtPr>
          <w:id w:val="1726718878"/>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6D7FDE">
        <w:t xml:space="preserve"> </w:t>
      </w:r>
      <w:r w:rsidRPr="003C2B3F">
        <w:t xml:space="preserve">No </w:t>
      </w:r>
    </w:p>
    <w:p w14:paraId="4D0B6BA0" w14:textId="77777777" w:rsidR="006D7FDE" w:rsidRPr="003C2B3F" w:rsidRDefault="006D7FDE" w:rsidP="006D7FDE">
      <w:pPr>
        <w:pStyle w:val="normalafterlisttable"/>
      </w:pPr>
      <w:r>
        <w:t xml:space="preserve">Flight crew </w:t>
      </w:r>
      <w:r w:rsidRPr="00916430">
        <w:t>signature:</w:t>
      </w:r>
      <w:r>
        <w:tab/>
      </w:r>
      <w:r>
        <w:tab/>
      </w:r>
      <w:r>
        <w:tab/>
      </w:r>
      <w:r>
        <w:tab/>
      </w:r>
      <w:r w:rsidRPr="00916430">
        <w:t>Date:</w:t>
      </w:r>
      <w:r>
        <w:t xml:space="preserve"> </w:t>
      </w:r>
    </w:p>
    <w:p w14:paraId="4A2CC792" w14:textId="77777777" w:rsidR="006D7FDE" w:rsidRPr="006D7FDE" w:rsidRDefault="006D7FDE" w:rsidP="006D7FDE">
      <w:pPr>
        <w:pStyle w:val="normalafterlisttable"/>
      </w:pPr>
      <w:r w:rsidRPr="00916430">
        <w:t>Trainer signature:</w:t>
      </w:r>
      <w:r w:rsidRPr="006D7FDE">
        <w:tab/>
      </w:r>
      <w:r w:rsidRPr="006D7FDE">
        <w:tab/>
      </w:r>
      <w:r w:rsidRPr="006D7FDE">
        <w:tab/>
      </w:r>
      <w:r w:rsidRPr="006D7FDE">
        <w:tab/>
        <w:t xml:space="preserve">Date: </w:t>
      </w:r>
      <w:r w:rsidRPr="006D7FDE">
        <w:br w:type="page"/>
      </w:r>
    </w:p>
    <w:p w14:paraId="32F0FBD7" w14:textId="77777777" w:rsidR="006D7FDE" w:rsidRPr="00F91345" w:rsidRDefault="006D7FDE" w:rsidP="00F91345">
      <w:pPr>
        <w:pStyle w:val="unHeading3"/>
        <w:rPr>
          <w:rStyle w:val="Strong"/>
          <w:b/>
          <w:bCs w:val="0"/>
        </w:rPr>
      </w:pPr>
      <w:bookmarkStart w:id="895" w:name="_Toc131591621"/>
      <w:r w:rsidRPr="00F91345">
        <w:rPr>
          <w:rStyle w:val="Strong"/>
          <w:b/>
          <w:bCs w:val="0"/>
        </w:rPr>
        <w:t>Form TC04A – Flight crew member line training record</w:t>
      </w:r>
    </w:p>
    <w:p w14:paraId="61FA2BBD" w14:textId="77777777" w:rsidR="006D7FDE" w:rsidRDefault="006D7FDE" w:rsidP="006D7FDE">
      <w:pPr>
        <w:rPr>
          <w:rStyle w:val="Strong"/>
        </w:rPr>
      </w:pPr>
      <w:r w:rsidRPr="007A0A55">
        <w:rPr>
          <w:rStyle w:val="Strong"/>
        </w:rPr>
        <w:t>* relevant for Part 133 and 135 only</w:t>
      </w:r>
      <w:bookmarkEnd w:id="895"/>
    </w:p>
    <w:p w14:paraId="556CDA2F" w14:textId="77777777" w:rsidR="006D7FDE" w:rsidRPr="00DB6B68" w:rsidRDefault="006D7FDE" w:rsidP="006D7FDE">
      <w:pPr>
        <w:pStyle w:val="normalafterlisttable"/>
        <w:rPr>
          <w:rStyle w:val="bold"/>
        </w:rPr>
      </w:pPr>
      <w:r w:rsidRPr="00DB6B68">
        <w:rPr>
          <w:rStyle w:val="bold"/>
        </w:rPr>
        <w:t>Details</w:t>
      </w:r>
    </w:p>
    <w:p w14:paraId="4BFB25D3" w14:textId="77777777" w:rsidR="006D7FDE" w:rsidRPr="003C2B3F" w:rsidRDefault="006D7FDE" w:rsidP="006D7FDE">
      <w:r w:rsidRPr="00916430">
        <w:t>Flight crew name:</w:t>
      </w:r>
      <w:r>
        <w:tab/>
      </w:r>
      <w:r>
        <w:tab/>
      </w:r>
      <w:r>
        <w:tab/>
      </w:r>
      <w:r>
        <w:tab/>
      </w:r>
      <w:r w:rsidRPr="00916430">
        <w:t>ARN:</w:t>
      </w:r>
    </w:p>
    <w:p w14:paraId="7CE6E6F1" w14:textId="77777777" w:rsidR="006D7FDE" w:rsidRPr="003C2B3F" w:rsidRDefault="006D7FDE" w:rsidP="006D7FDE">
      <w:r w:rsidRPr="00916430">
        <w:t>Trainer name:</w:t>
      </w:r>
      <w:r>
        <w:tab/>
      </w:r>
      <w:r>
        <w:tab/>
      </w:r>
      <w:r>
        <w:tab/>
      </w:r>
      <w:r>
        <w:tab/>
      </w:r>
      <w:r>
        <w:tab/>
      </w:r>
      <w:r w:rsidRPr="00916430">
        <w:t>Date of training:</w:t>
      </w:r>
      <w:r>
        <w:t xml:space="preserve"> </w:t>
      </w:r>
    </w:p>
    <w:p w14:paraId="41369CD8" w14:textId="77777777" w:rsidR="006D7FDE" w:rsidRPr="003C2B3F" w:rsidRDefault="006D7FDE" w:rsidP="006D7FDE">
      <w:r w:rsidRPr="00916430">
        <w:t>Aircraft type:</w:t>
      </w:r>
      <w:r>
        <w:tab/>
      </w:r>
      <w:r>
        <w:tab/>
      </w:r>
      <w:r>
        <w:tab/>
      </w:r>
      <w:r>
        <w:tab/>
      </w:r>
      <w:r>
        <w:tab/>
        <w:t>Route:</w:t>
      </w:r>
    </w:p>
    <w:tbl>
      <w:tblPr>
        <w:tblStyle w:val="SD-MOStable"/>
        <w:tblW w:w="9555" w:type="dxa"/>
        <w:tblLayout w:type="fixed"/>
        <w:tblLook w:val="0620" w:firstRow="1" w:lastRow="0" w:firstColumn="0" w:lastColumn="0" w:noHBand="1" w:noVBand="1"/>
        <w:tblCaption w:val="4B5 Instructor Induction Training – Course IT1"/>
        <w:tblDescription w:val="4B5 Instructor Induction Training – Course IT1"/>
      </w:tblPr>
      <w:tblGrid>
        <w:gridCol w:w="2661"/>
        <w:gridCol w:w="5075"/>
        <w:gridCol w:w="1819"/>
      </w:tblGrid>
      <w:tr w:rsidR="006D7FDE" w:rsidRPr="00916430" w14:paraId="26A9C3D6" w14:textId="77777777" w:rsidTr="00CA1999">
        <w:trPr>
          <w:cnfStyle w:val="100000000000" w:firstRow="1" w:lastRow="0" w:firstColumn="0" w:lastColumn="0" w:oddVBand="0" w:evenVBand="0" w:oddHBand="0" w:evenHBand="0" w:firstRowFirstColumn="0" w:firstRowLastColumn="0" w:lastRowFirstColumn="0" w:lastRowLastColumn="0"/>
          <w:trHeight w:val="160"/>
        </w:trPr>
        <w:tc>
          <w:tcPr>
            <w:tcW w:w="2661" w:type="dxa"/>
          </w:tcPr>
          <w:p w14:paraId="672BD685" w14:textId="77777777" w:rsidR="006D7FDE" w:rsidRPr="006D7FDE" w:rsidRDefault="006D7FDE" w:rsidP="006D7FDE">
            <w:r w:rsidRPr="003C2B3F">
              <w:t>Check items</w:t>
            </w:r>
          </w:p>
        </w:tc>
        <w:tc>
          <w:tcPr>
            <w:tcW w:w="5075" w:type="dxa"/>
          </w:tcPr>
          <w:p w14:paraId="17D1942B" w14:textId="77777777" w:rsidR="006D7FDE" w:rsidRPr="006D7FDE" w:rsidDel="006A706E" w:rsidRDefault="006D7FDE" w:rsidP="006D7FDE">
            <w:r w:rsidRPr="003C2B3F">
              <w:t>Comment</w:t>
            </w:r>
          </w:p>
        </w:tc>
        <w:tc>
          <w:tcPr>
            <w:tcW w:w="1819" w:type="dxa"/>
          </w:tcPr>
          <w:p w14:paraId="5E2E0605" w14:textId="77777777" w:rsidR="006D7FDE" w:rsidRPr="006D7FDE" w:rsidRDefault="006D7FDE" w:rsidP="006D7FDE">
            <w:r w:rsidRPr="003C2B3F">
              <w:t>Complete</w:t>
            </w:r>
            <w:r w:rsidRPr="003C2B3F">
              <w:br/>
            </w:r>
            <w:r w:rsidRPr="006D7FDE">
              <w:t>Yes / No / NA</w:t>
            </w:r>
          </w:p>
        </w:tc>
      </w:tr>
      <w:tr w:rsidR="006D7FDE" w:rsidRPr="00916430" w14:paraId="3739FF09" w14:textId="77777777" w:rsidTr="00CA1999">
        <w:trPr>
          <w:trHeight w:val="38"/>
        </w:trPr>
        <w:tc>
          <w:tcPr>
            <w:tcW w:w="2661" w:type="dxa"/>
          </w:tcPr>
          <w:p w14:paraId="59CAB04C" w14:textId="77777777" w:rsidR="006D7FDE" w:rsidRPr="006D7FDE" w:rsidRDefault="006D7FDE" w:rsidP="006D7FDE">
            <w:r w:rsidRPr="00916430">
              <w:t xml:space="preserve">Pilot </w:t>
            </w:r>
            <w:r w:rsidRPr="006D7FDE">
              <w:t>documentation</w:t>
            </w:r>
          </w:p>
        </w:tc>
        <w:tc>
          <w:tcPr>
            <w:tcW w:w="5075" w:type="dxa"/>
          </w:tcPr>
          <w:p w14:paraId="4FDA3F5B" w14:textId="77777777" w:rsidR="006D7FDE" w:rsidRPr="00916430" w:rsidRDefault="006D7FDE" w:rsidP="006D7FDE"/>
        </w:tc>
        <w:tc>
          <w:tcPr>
            <w:tcW w:w="1819" w:type="dxa"/>
          </w:tcPr>
          <w:p w14:paraId="02BD678B" w14:textId="77777777" w:rsidR="006D7FDE" w:rsidRPr="00916430" w:rsidRDefault="006D7FDE" w:rsidP="006D7FDE"/>
        </w:tc>
      </w:tr>
      <w:tr w:rsidR="006D7FDE" w:rsidRPr="00916430" w14:paraId="249E49D4" w14:textId="77777777" w:rsidTr="00CA1999">
        <w:trPr>
          <w:trHeight w:val="25"/>
        </w:trPr>
        <w:tc>
          <w:tcPr>
            <w:tcW w:w="2661" w:type="dxa"/>
          </w:tcPr>
          <w:p w14:paraId="46F9D74F" w14:textId="77777777" w:rsidR="006D7FDE" w:rsidRPr="006D7FDE" w:rsidRDefault="006D7FDE" w:rsidP="006D7FDE">
            <w:r w:rsidRPr="00916430">
              <w:t>Pre-flight planning</w:t>
            </w:r>
          </w:p>
        </w:tc>
        <w:tc>
          <w:tcPr>
            <w:tcW w:w="5075" w:type="dxa"/>
          </w:tcPr>
          <w:p w14:paraId="79C5D6C6" w14:textId="77777777" w:rsidR="006D7FDE" w:rsidRPr="00916430" w:rsidRDefault="006D7FDE" w:rsidP="006D7FDE"/>
        </w:tc>
        <w:tc>
          <w:tcPr>
            <w:tcW w:w="1819" w:type="dxa"/>
          </w:tcPr>
          <w:p w14:paraId="35CD6B68" w14:textId="77777777" w:rsidR="006D7FDE" w:rsidRPr="00916430" w:rsidRDefault="006D7FDE" w:rsidP="006D7FDE"/>
        </w:tc>
      </w:tr>
      <w:tr w:rsidR="006D7FDE" w:rsidRPr="00916430" w14:paraId="1A5E9FE5" w14:textId="77777777" w:rsidTr="00CA1999">
        <w:trPr>
          <w:trHeight w:val="205"/>
        </w:trPr>
        <w:tc>
          <w:tcPr>
            <w:tcW w:w="2661" w:type="dxa"/>
          </w:tcPr>
          <w:p w14:paraId="678303B5" w14:textId="77777777" w:rsidR="006D7FDE" w:rsidRPr="006D7FDE" w:rsidRDefault="006D7FDE" w:rsidP="006D7FDE">
            <w:r w:rsidRPr="00916430">
              <w:t>Loading, weight and balance, fuel calculations</w:t>
            </w:r>
          </w:p>
        </w:tc>
        <w:tc>
          <w:tcPr>
            <w:tcW w:w="5075" w:type="dxa"/>
          </w:tcPr>
          <w:p w14:paraId="283231B7" w14:textId="77777777" w:rsidR="006D7FDE" w:rsidRPr="00916430" w:rsidRDefault="006D7FDE" w:rsidP="006D7FDE"/>
        </w:tc>
        <w:tc>
          <w:tcPr>
            <w:tcW w:w="1819" w:type="dxa"/>
          </w:tcPr>
          <w:p w14:paraId="28A9EFBB" w14:textId="77777777" w:rsidR="006D7FDE" w:rsidRPr="00916430" w:rsidRDefault="006D7FDE" w:rsidP="006D7FDE"/>
        </w:tc>
      </w:tr>
      <w:tr w:rsidR="006D7FDE" w:rsidRPr="00916430" w14:paraId="06FDEB5D" w14:textId="77777777" w:rsidTr="00CA1999">
        <w:trPr>
          <w:trHeight w:val="397"/>
        </w:trPr>
        <w:tc>
          <w:tcPr>
            <w:tcW w:w="2661" w:type="dxa"/>
          </w:tcPr>
          <w:p w14:paraId="3B28C831" w14:textId="77777777" w:rsidR="006D7FDE" w:rsidRPr="006D7FDE" w:rsidRDefault="006D7FDE" w:rsidP="006D7FDE">
            <w:r w:rsidRPr="00916430">
              <w:t>Passenger handling, briefings and safety demonstrations</w:t>
            </w:r>
          </w:p>
        </w:tc>
        <w:tc>
          <w:tcPr>
            <w:tcW w:w="5075" w:type="dxa"/>
          </w:tcPr>
          <w:p w14:paraId="2694DBE4" w14:textId="77777777" w:rsidR="006D7FDE" w:rsidRPr="00916430" w:rsidRDefault="006D7FDE" w:rsidP="006D7FDE"/>
        </w:tc>
        <w:tc>
          <w:tcPr>
            <w:tcW w:w="1819" w:type="dxa"/>
          </w:tcPr>
          <w:p w14:paraId="37C4765F" w14:textId="77777777" w:rsidR="006D7FDE" w:rsidRPr="00916430" w:rsidRDefault="006D7FDE" w:rsidP="006D7FDE"/>
        </w:tc>
      </w:tr>
      <w:tr w:rsidR="006D7FDE" w:rsidRPr="00916430" w14:paraId="0FD40DE6" w14:textId="77777777" w:rsidTr="00CA1999">
        <w:trPr>
          <w:trHeight w:val="69"/>
        </w:trPr>
        <w:tc>
          <w:tcPr>
            <w:tcW w:w="2661" w:type="dxa"/>
          </w:tcPr>
          <w:p w14:paraId="563B01E3" w14:textId="77777777" w:rsidR="006D7FDE" w:rsidRPr="006D7FDE" w:rsidRDefault="006D7FDE" w:rsidP="006D7FDE">
            <w:r w:rsidRPr="00916430">
              <w:t>Checklist usage</w:t>
            </w:r>
          </w:p>
        </w:tc>
        <w:tc>
          <w:tcPr>
            <w:tcW w:w="5075" w:type="dxa"/>
          </w:tcPr>
          <w:p w14:paraId="30C436A9" w14:textId="77777777" w:rsidR="006D7FDE" w:rsidRPr="00916430" w:rsidRDefault="006D7FDE" w:rsidP="006D7FDE"/>
        </w:tc>
        <w:tc>
          <w:tcPr>
            <w:tcW w:w="1819" w:type="dxa"/>
          </w:tcPr>
          <w:p w14:paraId="7271B906" w14:textId="77777777" w:rsidR="006D7FDE" w:rsidRPr="00916430" w:rsidRDefault="006D7FDE" w:rsidP="006D7FDE"/>
        </w:tc>
      </w:tr>
      <w:tr w:rsidR="006D7FDE" w:rsidRPr="00916430" w14:paraId="0AF7F97E" w14:textId="77777777" w:rsidTr="00CA1999">
        <w:trPr>
          <w:trHeight w:val="25"/>
        </w:trPr>
        <w:tc>
          <w:tcPr>
            <w:tcW w:w="2661" w:type="dxa"/>
          </w:tcPr>
          <w:p w14:paraId="5525E7A0" w14:textId="77777777" w:rsidR="006D7FDE" w:rsidRPr="006D7FDE" w:rsidRDefault="006D7FDE" w:rsidP="006D7FDE">
            <w:r w:rsidRPr="00916430">
              <w:t>Start, hover, taxi, take-off</w:t>
            </w:r>
          </w:p>
        </w:tc>
        <w:tc>
          <w:tcPr>
            <w:tcW w:w="5075" w:type="dxa"/>
          </w:tcPr>
          <w:p w14:paraId="2A33D25F" w14:textId="77777777" w:rsidR="006D7FDE" w:rsidRPr="00916430" w:rsidRDefault="006D7FDE" w:rsidP="006D7FDE"/>
        </w:tc>
        <w:tc>
          <w:tcPr>
            <w:tcW w:w="1819" w:type="dxa"/>
          </w:tcPr>
          <w:p w14:paraId="211A59E9" w14:textId="77777777" w:rsidR="006D7FDE" w:rsidRPr="00916430" w:rsidRDefault="006D7FDE" w:rsidP="006D7FDE"/>
        </w:tc>
      </w:tr>
      <w:tr w:rsidR="006D7FDE" w:rsidRPr="00916430" w14:paraId="665AC65E" w14:textId="77777777" w:rsidTr="00CA1999">
        <w:trPr>
          <w:trHeight w:val="94"/>
        </w:trPr>
        <w:tc>
          <w:tcPr>
            <w:tcW w:w="2661" w:type="dxa"/>
          </w:tcPr>
          <w:p w14:paraId="662B12F0" w14:textId="77777777" w:rsidR="006D7FDE" w:rsidRPr="006D7FDE" w:rsidRDefault="006D7FDE" w:rsidP="006D7FDE">
            <w:r w:rsidRPr="00916430">
              <w:t>Cruise, navigation, airways procedures</w:t>
            </w:r>
          </w:p>
        </w:tc>
        <w:tc>
          <w:tcPr>
            <w:tcW w:w="5075" w:type="dxa"/>
          </w:tcPr>
          <w:p w14:paraId="1D827BEC" w14:textId="77777777" w:rsidR="006D7FDE" w:rsidRPr="00916430" w:rsidRDefault="006D7FDE" w:rsidP="006D7FDE"/>
        </w:tc>
        <w:tc>
          <w:tcPr>
            <w:tcW w:w="1819" w:type="dxa"/>
          </w:tcPr>
          <w:p w14:paraId="31D8D471" w14:textId="77777777" w:rsidR="006D7FDE" w:rsidRPr="00916430" w:rsidRDefault="006D7FDE" w:rsidP="006D7FDE"/>
        </w:tc>
      </w:tr>
      <w:tr w:rsidR="006D7FDE" w:rsidRPr="00916430" w14:paraId="66BC1FBC" w14:textId="77777777" w:rsidTr="00CA1999">
        <w:trPr>
          <w:trHeight w:val="25"/>
        </w:trPr>
        <w:tc>
          <w:tcPr>
            <w:tcW w:w="2661" w:type="dxa"/>
          </w:tcPr>
          <w:p w14:paraId="437903C0" w14:textId="77777777" w:rsidR="006D7FDE" w:rsidRPr="006D7FDE" w:rsidRDefault="006D7FDE" w:rsidP="006D7FDE">
            <w:r w:rsidRPr="00916430">
              <w:t xml:space="preserve">Radio </w:t>
            </w:r>
            <w:r w:rsidRPr="006D7FDE">
              <w:t>procedures</w:t>
            </w:r>
          </w:p>
        </w:tc>
        <w:tc>
          <w:tcPr>
            <w:tcW w:w="5075" w:type="dxa"/>
          </w:tcPr>
          <w:p w14:paraId="1491C368" w14:textId="77777777" w:rsidR="006D7FDE" w:rsidRPr="00916430" w:rsidRDefault="006D7FDE" w:rsidP="006D7FDE"/>
        </w:tc>
        <w:tc>
          <w:tcPr>
            <w:tcW w:w="1819" w:type="dxa"/>
          </w:tcPr>
          <w:p w14:paraId="37021A6A" w14:textId="77777777" w:rsidR="006D7FDE" w:rsidRPr="00916430" w:rsidRDefault="006D7FDE" w:rsidP="006D7FDE"/>
        </w:tc>
      </w:tr>
      <w:tr w:rsidR="006D7FDE" w:rsidRPr="00916430" w14:paraId="79B7E767" w14:textId="77777777" w:rsidTr="00CA1999">
        <w:trPr>
          <w:trHeight w:val="25"/>
        </w:trPr>
        <w:tc>
          <w:tcPr>
            <w:tcW w:w="2661" w:type="dxa"/>
          </w:tcPr>
          <w:p w14:paraId="5A1A5739" w14:textId="77777777" w:rsidR="006D7FDE" w:rsidRPr="006D7FDE" w:rsidRDefault="006D7FDE" w:rsidP="006D7FDE">
            <w:r w:rsidRPr="00916430">
              <w:t>Traffic management</w:t>
            </w:r>
          </w:p>
        </w:tc>
        <w:tc>
          <w:tcPr>
            <w:tcW w:w="5075" w:type="dxa"/>
          </w:tcPr>
          <w:p w14:paraId="3F90FD13" w14:textId="77777777" w:rsidR="006D7FDE" w:rsidRPr="00916430" w:rsidRDefault="006D7FDE" w:rsidP="006D7FDE"/>
        </w:tc>
        <w:tc>
          <w:tcPr>
            <w:tcW w:w="1819" w:type="dxa"/>
          </w:tcPr>
          <w:p w14:paraId="384993CD" w14:textId="77777777" w:rsidR="006D7FDE" w:rsidRPr="00916430" w:rsidRDefault="006D7FDE" w:rsidP="006D7FDE"/>
        </w:tc>
      </w:tr>
      <w:tr w:rsidR="006D7FDE" w:rsidRPr="00916430" w14:paraId="14F361B7" w14:textId="77777777" w:rsidTr="00CA1999">
        <w:trPr>
          <w:trHeight w:val="25"/>
        </w:trPr>
        <w:tc>
          <w:tcPr>
            <w:tcW w:w="2661" w:type="dxa"/>
          </w:tcPr>
          <w:p w14:paraId="1F3542A5" w14:textId="77777777" w:rsidR="006D7FDE" w:rsidRPr="006D7FDE" w:rsidRDefault="006D7FDE" w:rsidP="006D7FDE">
            <w:r w:rsidRPr="00916430">
              <w:t>Descent, approach, hover, taxi and landing</w:t>
            </w:r>
          </w:p>
        </w:tc>
        <w:tc>
          <w:tcPr>
            <w:tcW w:w="5075" w:type="dxa"/>
          </w:tcPr>
          <w:p w14:paraId="594A80E4" w14:textId="77777777" w:rsidR="006D7FDE" w:rsidRPr="00916430" w:rsidRDefault="006D7FDE" w:rsidP="006D7FDE"/>
        </w:tc>
        <w:tc>
          <w:tcPr>
            <w:tcW w:w="1819" w:type="dxa"/>
          </w:tcPr>
          <w:p w14:paraId="1A3F9993" w14:textId="77777777" w:rsidR="006D7FDE" w:rsidRPr="00916430" w:rsidRDefault="006D7FDE" w:rsidP="006D7FDE"/>
        </w:tc>
      </w:tr>
      <w:tr w:rsidR="006D7FDE" w:rsidRPr="00916430" w14:paraId="4E44465C" w14:textId="77777777" w:rsidTr="00CA1999">
        <w:trPr>
          <w:trHeight w:val="397"/>
        </w:trPr>
        <w:tc>
          <w:tcPr>
            <w:tcW w:w="2661" w:type="dxa"/>
          </w:tcPr>
          <w:p w14:paraId="57F85DA1" w14:textId="77777777" w:rsidR="006D7FDE" w:rsidRPr="006D7FDE" w:rsidRDefault="006D7FDE" w:rsidP="006D7FDE">
            <w:r w:rsidRPr="00916430">
              <w:t>Risk assessment and safety management practices</w:t>
            </w:r>
          </w:p>
        </w:tc>
        <w:tc>
          <w:tcPr>
            <w:tcW w:w="5075" w:type="dxa"/>
          </w:tcPr>
          <w:p w14:paraId="6E2CD382" w14:textId="77777777" w:rsidR="006D7FDE" w:rsidRPr="00916430" w:rsidRDefault="006D7FDE" w:rsidP="006D7FDE"/>
        </w:tc>
        <w:tc>
          <w:tcPr>
            <w:tcW w:w="1819" w:type="dxa"/>
          </w:tcPr>
          <w:p w14:paraId="48BB2341" w14:textId="77777777" w:rsidR="006D7FDE" w:rsidRPr="00916430" w:rsidRDefault="006D7FDE" w:rsidP="006D7FDE"/>
        </w:tc>
      </w:tr>
      <w:tr w:rsidR="006D7FDE" w:rsidRPr="00916430" w14:paraId="1E4E2B8D" w14:textId="77777777" w:rsidTr="00CA1999">
        <w:trPr>
          <w:trHeight w:val="397"/>
        </w:trPr>
        <w:tc>
          <w:tcPr>
            <w:tcW w:w="2661" w:type="dxa"/>
          </w:tcPr>
          <w:p w14:paraId="2C4C17C8" w14:textId="77777777" w:rsidR="006D7FDE" w:rsidRPr="006D7FDE" w:rsidRDefault="006D7FDE" w:rsidP="006D7FDE">
            <w:r w:rsidRPr="00916430">
              <w:t>Ground handling, aircraft parking and public safety</w:t>
            </w:r>
          </w:p>
        </w:tc>
        <w:tc>
          <w:tcPr>
            <w:tcW w:w="5075" w:type="dxa"/>
          </w:tcPr>
          <w:p w14:paraId="7E391DC2" w14:textId="77777777" w:rsidR="006D7FDE" w:rsidRPr="00916430" w:rsidRDefault="006D7FDE" w:rsidP="006D7FDE"/>
        </w:tc>
        <w:tc>
          <w:tcPr>
            <w:tcW w:w="1819" w:type="dxa"/>
          </w:tcPr>
          <w:p w14:paraId="70378DF7" w14:textId="77777777" w:rsidR="006D7FDE" w:rsidRPr="00916430" w:rsidRDefault="006D7FDE" w:rsidP="006D7FDE"/>
        </w:tc>
      </w:tr>
      <w:tr w:rsidR="006D7FDE" w:rsidRPr="00916430" w14:paraId="57A1596A" w14:textId="77777777" w:rsidTr="00CA1999">
        <w:trPr>
          <w:trHeight w:val="397"/>
        </w:trPr>
        <w:tc>
          <w:tcPr>
            <w:tcW w:w="2661" w:type="dxa"/>
          </w:tcPr>
          <w:p w14:paraId="37E98C93" w14:textId="77777777" w:rsidR="006D7FDE" w:rsidRPr="006D7FDE" w:rsidRDefault="006D7FDE" w:rsidP="006D7FDE">
            <w:r w:rsidRPr="00916430">
              <w:t>Area, route and airport knowledge</w:t>
            </w:r>
          </w:p>
        </w:tc>
        <w:tc>
          <w:tcPr>
            <w:tcW w:w="5075" w:type="dxa"/>
          </w:tcPr>
          <w:p w14:paraId="15C2C0C4" w14:textId="77777777" w:rsidR="006D7FDE" w:rsidRPr="00916430" w:rsidRDefault="006D7FDE" w:rsidP="006D7FDE"/>
        </w:tc>
        <w:tc>
          <w:tcPr>
            <w:tcW w:w="1819" w:type="dxa"/>
          </w:tcPr>
          <w:p w14:paraId="6B69DF1D" w14:textId="77777777" w:rsidR="006D7FDE" w:rsidRPr="00916430" w:rsidRDefault="006D7FDE" w:rsidP="006D7FDE"/>
        </w:tc>
      </w:tr>
    </w:tbl>
    <w:p w14:paraId="63F01757" w14:textId="77777777" w:rsidR="006D7FDE" w:rsidRPr="00DB6B68" w:rsidRDefault="006D7FDE" w:rsidP="006D7FDE">
      <w:pPr>
        <w:pStyle w:val="normalafterlisttable"/>
        <w:rPr>
          <w:rStyle w:val="bold"/>
        </w:rPr>
      </w:pPr>
      <w:r w:rsidRPr="00DB6B68">
        <w:rPr>
          <w:rStyle w:val="bold"/>
        </w:rPr>
        <w:t>Supervised flying record</w:t>
      </w:r>
    </w:p>
    <w:p w14:paraId="0CBC4AA9" w14:textId="77777777" w:rsidR="006D7FDE" w:rsidRPr="00DB6B68" w:rsidDel="00A92538" w:rsidRDefault="006D7FDE" w:rsidP="006D7FDE">
      <w:r w:rsidRPr="00DB6B68">
        <w:t>ICUS:</w:t>
      </w:r>
      <w:r w:rsidRPr="00DB6B68" w:rsidDel="00A92538">
        <w:tab/>
      </w:r>
      <w:r>
        <w:tab/>
      </w:r>
      <w:r>
        <w:tab/>
      </w:r>
      <w:r w:rsidRPr="00DB6B68" w:rsidDel="00A92538">
        <w:tab/>
      </w:r>
      <w:r w:rsidRPr="00DB6B68">
        <w:t>Cumulative ICUS:</w:t>
      </w:r>
    </w:p>
    <w:p w14:paraId="2E88F802" w14:textId="77777777" w:rsidR="006D7FDE" w:rsidRPr="00DB6B68" w:rsidRDefault="006D7FDE" w:rsidP="006D7FDE">
      <w:r w:rsidRPr="00DB6B68">
        <w:rPr>
          <w:rStyle w:val="bold"/>
        </w:rPr>
        <w:t>Result:</w:t>
      </w:r>
      <w:r>
        <w:rPr>
          <w:rStyle w:val="bold"/>
        </w:rPr>
        <w:br/>
      </w:r>
      <w:sdt>
        <w:sdtPr>
          <w:id w:val="412204880"/>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t xml:space="preserve"> </w:t>
      </w:r>
      <w:r w:rsidRPr="00DB6B68">
        <w:t xml:space="preserve">Ready for line check </w:t>
      </w:r>
    </w:p>
    <w:p w14:paraId="579F2A8F" w14:textId="77777777" w:rsidR="006D7FDE" w:rsidRPr="006D7FDE" w:rsidRDefault="006D7FDE" w:rsidP="006D7FDE">
      <w:r>
        <w:br w:type="page"/>
      </w:r>
    </w:p>
    <w:tbl>
      <w:tblPr>
        <w:tblStyle w:val="SD-MOStable"/>
        <w:tblW w:w="9639" w:type="dxa"/>
        <w:tblLayout w:type="fixed"/>
        <w:tblLook w:val="0620" w:firstRow="1" w:lastRow="0" w:firstColumn="0" w:lastColumn="0" w:noHBand="1" w:noVBand="1"/>
      </w:tblPr>
      <w:tblGrid>
        <w:gridCol w:w="9639"/>
      </w:tblGrid>
      <w:tr w:rsidR="006D7FDE" w:rsidRPr="00DB6B68" w14:paraId="32CC48EA" w14:textId="77777777" w:rsidTr="00CA1999">
        <w:trPr>
          <w:cnfStyle w:val="100000000000" w:firstRow="1" w:lastRow="0" w:firstColumn="0" w:lastColumn="0" w:oddVBand="0" w:evenVBand="0" w:oddHBand="0" w:evenHBand="0" w:firstRowFirstColumn="0" w:firstRowLastColumn="0" w:lastRowFirstColumn="0" w:lastRowLastColumn="0"/>
        </w:trPr>
        <w:tc>
          <w:tcPr>
            <w:tcW w:w="9639" w:type="dxa"/>
          </w:tcPr>
          <w:p w14:paraId="103094E2" w14:textId="77777777" w:rsidR="006D7FDE" w:rsidRPr="006D7FDE" w:rsidRDefault="006D7FDE" w:rsidP="006D7FDE">
            <w:bookmarkStart w:id="896" w:name="_Hlk167959180"/>
            <w:r>
              <w:t>Comments</w:t>
            </w:r>
          </w:p>
        </w:tc>
      </w:tr>
      <w:tr w:rsidR="006D7FDE" w14:paraId="04621A8F" w14:textId="77777777" w:rsidTr="00CA1999">
        <w:trPr>
          <w:trHeight w:val="2099"/>
        </w:trPr>
        <w:tc>
          <w:tcPr>
            <w:tcW w:w="9639" w:type="dxa"/>
          </w:tcPr>
          <w:p w14:paraId="6216164B" w14:textId="77777777" w:rsidR="006D7FDE" w:rsidRDefault="006D7FDE" w:rsidP="006D7FDE"/>
        </w:tc>
      </w:tr>
    </w:tbl>
    <w:bookmarkEnd w:id="896"/>
    <w:p w14:paraId="42A19539" w14:textId="77777777" w:rsidR="006D7FDE" w:rsidRPr="00DB6B68" w:rsidRDefault="006D7FDE" w:rsidP="006D7FDE">
      <w:pPr>
        <w:pStyle w:val="normalafterlisttable"/>
      </w:pPr>
      <w:r w:rsidRPr="00DB6B68">
        <w:t>Training pilot signature:</w:t>
      </w:r>
      <w:r w:rsidRPr="00DB6B68">
        <w:tab/>
      </w:r>
      <w:r w:rsidRPr="00DB6B68">
        <w:tab/>
      </w:r>
      <w:r>
        <w:tab/>
      </w:r>
      <w:r>
        <w:tab/>
      </w:r>
      <w:r w:rsidRPr="00DB6B68">
        <w:t>Date:</w:t>
      </w:r>
      <w:r>
        <w:t xml:space="preserve"> </w:t>
      </w:r>
    </w:p>
    <w:p w14:paraId="4BE68B2A" w14:textId="77777777" w:rsidR="006D7FDE" w:rsidRPr="00DB6B68" w:rsidRDefault="006D7FDE" w:rsidP="006D7FDE">
      <w:r w:rsidRPr="00DB6B68">
        <w:t>Flight crew signature:</w:t>
      </w:r>
      <w:r w:rsidRPr="00DB6B68">
        <w:tab/>
      </w:r>
      <w:r w:rsidRPr="00DB6B68">
        <w:tab/>
      </w:r>
      <w:r>
        <w:tab/>
      </w:r>
      <w:r>
        <w:tab/>
      </w:r>
      <w:r w:rsidRPr="00DB6B68">
        <w:t>Date:</w:t>
      </w:r>
      <w:r>
        <w:t xml:space="preserve"> </w:t>
      </w:r>
    </w:p>
    <w:p w14:paraId="6675B3D4" w14:textId="77777777" w:rsidR="006D7FDE" w:rsidRPr="003C2B3F" w:rsidRDefault="006D7FDE" w:rsidP="006D7FDE">
      <w:r w:rsidRPr="003C2B3F">
        <w:br w:type="page"/>
      </w:r>
    </w:p>
    <w:p w14:paraId="4C80C998" w14:textId="77777777" w:rsidR="006D7FDE" w:rsidRPr="00F91345" w:rsidRDefault="006D7FDE" w:rsidP="00F91345">
      <w:pPr>
        <w:pStyle w:val="unHeading3"/>
        <w:rPr>
          <w:rStyle w:val="Strong"/>
          <w:b/>
          <w:bCs w:val="0"/>
        </w:rPr>
      </w:pPr>
      <w:bookmarkStart w:id="897" w:name="_Toc131591622"/>
      <w:r w:rsidRPr="00F91345">
        <w:rPr>
          <w:rStyle w:val="Strong"/>
          <w:b/>
          <w:bCs w:val="0"/>
        </w:rPr>
        <w:t xml:space="preserve">Form TC04B – Flight crew member line check report </w:t>
      </w:r>
    </w:p>
    <w:p w14:paraId="03C2B68C" w14:textId="77777777" w:rsidR="006D7FDE" w:rsidRDefault="006D7FDE" w:rsidP="006D7FDE">
      <w:pPr>
        <w:rPr>
          <w:rStyle w:val="Strong"/>
        </w:rPr>
      </w:pPr>
      <w:r w:rsidRPr="007A0A55">
        <w:rPr>
          <w:rStyle w:val="Strong"/>
        </w:rPr>
        <w:t>* relevant for Part 133 and 135 only</w:t>
      </w:r>
      <w:bookmarkEnd w:id="897"/>
    </w:p>
    <w:p w14:paraId="5FE1C2AB" w14:textId="77777777" w:rsidR="006D7FDE" w:rsidRPr="00DB6B68" w:rsidRDefault="006D7FDE" w:rsidP="006D7FDE">
      <w:pPr>
        <w:pStyle w:val="normalafterlisttable"/>
        <w:rPr>
          <w:rStyle w:val="bold"/>
        </w:rPr>
      </w:pPr>
      <w:r w:rsidRPr="00DB6B68">
        <w:rPr>
          <w:rStyle w:val="bold"/>
        </w:rPr>
        <w:t>Details</w:t>
      </w:r>
    </w:p>
    <w:p w14:paraId="72F60198" w14:textId="77777777" w:rsidR="006D7FDE" w:rsidRPr="003C2B3F" w:rsidRDefault="006D7FDE" w:rsidP="006D7FDE">
      <w:r w:rsidRPr="00916430">
        <w:t>Flight crew name:</w:t>
      </w:r>
      <w:r>
        <w:tab/>
      </w:r>
      <w:r>
        <w:tab/>
      </w:r>
      <w:r>
        <w:tab/>
      </w:r>
      <w:r>
        <w:tab/>
      </w:r>
      <w:r w:rsidRPr="00916430">
        <w:t>ARN:</w:t>
      </w:r>
    </w:p>
    <w:p w14:paraId="62A81E80" w14:textId="77777777" w:rsidR="006D7FDE" w:rsidRPr="003C2B3F" w:rsidRDefault="006D7FDE" w:rsidP="006D7FDE">
      <w:r>
        <w:t xml:space="preserve">Check pilot </w:t>
      </w:r>
      <w:r w:rsidRPr="00916430">
        <w:t>name:</w:t>
      </w:r>
    </w:p>
    <w:p w14:paraId="66A6FF1F" w14:textId="77777777" w:rsidR="006D7FDE" w:rsidRPr="003C2B3F" w:rsidRDefault="006D7FDE" w:rsidP="006D7FDE">
      <w:r w:rsidRPr="00916430">
        <w:t>Aircraft type:</w:t>
      </w:r>
      <w:r>
        <w:tab/>
      </w:r>
      <w:r>
        <w:tab/>
      </w:r>
      <w:r>
        <w:tab/>
      </w:r>
      <w:r>
        <w:tab/>
      </w:r>
      <w:r>
        <w:tab/>
        <w:t>Route:</w:t>
      </w:r>
    </w:p>
    <w:tbl>
      <w:tblPr>
        <w:tblStyle w:val="SD-MOStable"/>
        <w:tblW w:w="9530" w:type="dxa"/>
        <w:tblLayout w:type="fixed"/>
        <w:tblLook w:val="0620" w:firstRow="1" w:lastRow="0" w:firstColumn="0" w:lastColumn="0" w:noHBand="1" w:noVBand="1"/>
        <w:tblCaption w:val="4B5 Instructor Induction Training – Course IT1"/>
        <w:tblDescription w:val="4B5 Instructor Induction Training – Course IT1"/>
      </w:tblPr>
      <w:tblGrid>
        <w:gridCol w:w="2641"/>
        <w:gridCol w:w="5154"/>
        <w:gridCol w:w="1735"/>
      </w:tblGrid>
      <w:tr w:rsidR="006D7FDE" w:rsidRPr="00DB6B68" w14:paraId="039E5762" w14:textId="77777777" w:rsidTr="00CA1999">
        <w:trPr>
          <w:cnfStyle w:val="100000000000" w:firstRow="1" w:lastRow="0" w:firstColumn="0" w:lastColumn="0" w:oddVBand="0" w:evenVBand="0" w:oddHBand="0" w:evenHBand="0" w:firstRowFirstColumn="0" w:firstRowLastColumn="0" w:lastRowFirstColumn="0" w:lastRowLastColumn="0"/>
          <w:trHeight w:val="160"/>
        </w:trPr>
        <w:tc>
          <w:tcPr>
            <w:tcW w:w="2641" w:type="dxa"/>
          </w:tcPr>
          <w:p w14:paraId="2F96344F" w14:textId="77777777" w:rsidR="006D7FDE" w:rsidRPr="006D7FDE" w:rsidRDefault="006D7FDE" w:rsidP="006D7FDE">
            <w:r w:rsidRPr="00DB6B68">
              <w:t>Check items</w:t>
            </w:r>
          </w:p>
        </w:tc>
        <w:tc>
          <w:tcPr>
            <w:tcW w:w="5154" w:type="dxa"/>
          </w:tcPr>
          <w:p w14:paraId="306191B1" w14:textId="77777777" w:rsidR="006D7FDE" w:rsidRPr="006D7FDE" w:rsidDel="00C351A4" w:rsidRDefault="006D7FDE" w:rsidP="006D7FDE">
            <w:r w:rsidRPr="00DB6B68">
              <w:t>Comment</w:t>
            </w:r>
          </w:p>
        </w:tc>
        <w:tc>
          <w:tcPr>
            <w:tcW w:w="1735" w:type="dxa"/>
          </w:tcPr>
          <w:p w14:paraId="2A1F08B8" w14:textId="77777777" w:rsidR="006D7FDE" w:rsidRPr="006D7FDE" w:rsidRDefault="006D7FDE" w:rsidP="006D7FDE">
            <w:r w:rsidRPr="00DB6B68">
              <w:t>C / NYC / NA</w:t>
            </w:r>
          </w:p>
        </w:tc>
      </w:tr>
      <w:tr w:rsidR="006D7FDE" w:rsidRPr="00916430" w14:paraId="0CAB03BA" w14:textId="77777777" w:rsidTr="00CA1999">
        <w:trPr>
          <w:trHeight w:val="38"/>
        </w:trPr>
        <w:tc>
          <w:tcPr>
            <w:tcW w:w="2641" w:type="dxa"/>
          </w:tcPr>
          <w:p w14:paraId="6C8B0A97" w14:textId="77777777" w:rsidR="006D7FDE" w:rsidRPr="006D7FDE" w:rsidRDefault="006D7FDE" w:rsidP="006D7FDE">
            <w:pPr>
              <w:pStyle w:val="Tabletext"/>
            </w:pPr>
            <w:r w:rsidRPr="00916430">
              <w:t>Pilot documentation</w:t>
            </w:r>
          </w:p>
        </w:tc>
        <w:tc>
          <w:tcPr>
            <w:tcW w:w="5154" w:type="dxa"/>
          </w:tcPr>
          <w:p w14:paraId="2D222157" w14:textId="77777777" w:rsidR="006D7FDE" w:rsidRPr="00916430" w:rsidRDefault="006D7FDE" w:rsidP="006D7FDE">
            <w:pPr>
              <w:pStyle w:val="Tabletext"/>
            </w:pPr>
          </w:p>
        </w:tc>
        <w:tc>
          <w:tcPr>
            <w:tcW w:w="1735" w:type="dxa"/>
          </w:tcPr>
          <w:p w14:paraId="1165E265" w14:textId="77777777" w:rsidR="006D7FDE" w:rsidRPr="00916430" w:rsidRDefault="006D7FDE" w:rsidP="006D7FDE">
            <w:pPr>
              <w:pStyle w:val="Tabletext"/>
            </w:pPr>
          </w:p>
        </w:tc>
      </w:tr>
      <w:tr w:rsidR="006D7FDE" w:rsidRPr="00916430" w14:paraId="235F4230" w14:textId="77777777" w:rsidTr="00CA1999">
        <w:trPr>
          <w:trHeight w:val="25"/>
        </w:trPr>
        <w:tc>
          <w:tcPr>
            <w:tcW w:w="2641" w:type="dxa"/>
          </w:tcPr>
          <w:p w14:paraId="17BAB18B" w14:textId="77777777" w:rsidR="006D7FDE" w:rsidRPr="006D7FDE" w:rsidRDefault="006D7FDE" w:rsidP="006D7FDE">
            <w:pPr>
              <w:pStyle w:val="Tabletext"/>
            </w:pPr>
            <w:r w:rsidRPr="00916430">
              <w:t>Pre-flight planning</w:t>
            </w:r>
          </w:p>
        </w:tc>
        <w:tc>
          <w:tcPr>
            <w:tcW w:w="5154" w:type="dxa"/>
          </w:tcPr>
          <w:p w14:paraId="7039D319" w14:textId="77777777" w:rsidR="006D7FDE" w:rsidRPr="00916430" w:rsidRDefault="006D7FDE" w:rsidP="006D7FDE">
            <w:pPr>
              <w:pStyle w:val="Tabletext"/>
            </w:pPr>
          </w:p>
        </w:tc>
        <w:tc>
          <w:tcPr>
            <w:tcW w:w="1735" w:type="dxa"/>
          </w:tcPr>
          <w:p w14:paraId="7564495C" w14:textId="77777777" w:rsidR="006D7FDE" w:rsidRPr="00916430" w:rsidRDefault="006D7FDE" w:rsidP="006D7FDE">
            <w:pPr>
              <w:pStyle w:val="Tabletext"/>
            </w:pPr>
          </w:p>
        </w:tc>
      </w:tr>
      <w:tr w:rsidR="006D7FDE" w:rsidRPr="00916430" w14:paraId="34C68846" w14:textId="77777777" w:rsidTr="00CA1999">
        <w:trPr>
          <w:trHeight w:val="205"/>
        </w:trPr>
        <w:tc>
          <w:tcPr>
            <w:tcW w:w="2641" w:type="dxa"/>
          </w:tcPr>
          <w:p w14:paraId="187AF758" w14:textId="77777777" w:rsidR="006D7FDE" w:rsidRPr="006D7FDE" w:rsidRDefault="006D7FDE" w:rsidP="006D7FDE">
            <w:pPr>
              <w:pStyle w:val="Tabletext"/>
            </w:pPr>
            <w:r w:rsidRPr="00916430">
              <w:t>Loading, weight and balance, fuel calculations</w:t>
            </w:r>
          </w:p>
        </w:tc>
        <w:tc>
          <w:tcPr>
            <w:tcW w:w="5154" w:type="dxa"/>
          </w:tcPr>
          <w:p w14:paraId="406F9E85" w14:textId="77777777" w:rsidR="006D7FDE" w:rsidRPr="00916430" w:rsidRDefault="006D7FDE" w:rsidP="006D7FDE">
            <w:pPr>
              <w:pStyle w:val="Tabletext"/>
            </w:pPr>
          </w:p>
        </w:tc>
        <w:tc>
          <w:tcPr>
            <w:tcW w:w="1735" w:type="dxa"/>
          </w:tcPr>
          <w:p w14:paraId="15212CF6" w14:textId="77777777" w:rsidR="006D7FDE" w:rsidRPr="00916430" w:rsidRDefault="006D7FDE" w:rsidP="006D7FDE">
            <w:pPr>
              <w:pStyle w:val="Tabletext"/>
            </w:pPr>
          </w:p>
        </w:tc>
      </w:tr>
      <w:tr w:rsidR="006D7FDE" w:rsidRPr="00916430" w14:paraId="4BC4E188" w14:textId="77777777" w:rsidTr="00CA1999">
        <w:trPr>
          <w:trHeight w:val="397"/>
        </w:trPr>
        <w:tc>
          <w:tcPr>
            <w:tcW w:w="2641" w:type="dxa"/>
          </w:tcPr>
          <w:p w14:paraId="3F66B408" w14:textId="77777777" w:rsidR="006D7FDE" w:rsidRPr="006D7FDE" w:rsidRDefault="006D7FDE" w:rsidP="006D7FDE">
            <w:pPr>
              <w:pStyle w:val="Tabletext"/>
            </w:pPr>
            <w:r w:rsidRPr="00916430">
              <w:t xml:space="preserve">Passenger handling, briefings and safety </w:t>
            </w:r>
            <w:r w:rsidRPr="006D7FDE">
              <w:t>demonstrations</w:t>
            </w:r>
          </w:p>
        </w:tc>
        <w:tc>
          <w:tcPr>
            <w:tcW w:w="5154" w:type="dxa"/>
          </w:tcPr>
          <w:p w14:paraId="62155F23" w14:textId="77777777" w:rsidR="006D7FDE" w:rsidRPr="00916430" w:rsidRDefault="006D7FDE" w:rsidP="006D7FDE">
            <w:pPr>
              <w:pStyle w:val="Tabletext"/>
            </w:pPr>
          </w:p>
        </w:tc>
        <w:tc>
          <w:tcPr>
            <w:tcW w:w="1735" w:type="dxa"/>
          </w:tcPr>
          <w:p w14:paraId="68EF9F73" w14:textId="77777777" w:rsidR="006D7FDE" w:rsidRPr="00916430" w:rsidRDefault="006D7FDE" w:rsidP="006D7FDE">
            <w:pPr>
              <w:pStyle w:val="Tabletext"/>
            </w:pPr>
          </w:p>
        </w:tc>
      </w:tr>
      <w:tr w:rsidR="006D7FDE" w:rsidRPr="00916430" w14:paraId="76B4D699" w14:textId="77777777" w:rsidTr="00CA1999">
        <w:trPr>
          <w:trHeight w:val="69"/>
        </w:trPr>
        <w:tc>
          <w:tcPr>
            <w:tcW w:w="2641" w:type="dxa"/>
          </w:tcPr>
          <w:p w14:paraId="5B0D07AE" w14:textId="77777777" w:rsidR="006D7FDE" w:rsidRPr="006D7FDE" w:rsidRDefault="006D7FDE" w:rsidP="006D7FDE">
            <w:pPr>
              <w:pStyle w:val="Tabletext"/>
            </w:pPr>
            <w:r w:rsidRPr="00916430">
              <w:t>Checklist usage</w:t>
            </w:r>
          </w:p>
        </w:tc>
        <w:tc>
          <w:tcPr>
            <w:tcW w:w="5154" w:type="dxa"/>
          </w:tcPr>
          <w:p w14:paraId="1DEC7FEB" w14:textId="77777777" w:rsidR="006D7FDE" w:rsidRPr="00916430" w:rsidRDefault="006D7FDE" w:rsidP="006D7FDE">
            <w:pPr>
              <w:pStyle w:val="Tabletext"/>
            </w:pPr>
          </w:p>
        </w:tc>
        <w:tc>
          <w:tcPr>
            <w:tcW w:w="1735" w:type="dxa"/>
          </w:tcPr>
          <w:p w14:paraId="14F42ED1" w14:textId="77777777" w:rsidR="006D7FDE" w:rsidRPr="00916430" w:rsidRDefault="006D7FDE" w:rsidP="006D7FDE">
            <w:pPr>
              <w:pStyle w:val="Tabletext"/>
            </w:pPr>
          </w:p>
        </w:tc>
      </w:tr>
      <w:tr w:rsidR="006D7FDE" w:rsidRPr="00916430" w14:paraId="5DFF8B9F" w14:textId="77777777" w:rsidTr="00CA1999">
        <w:trPr>
          <w:trHeight w:val="25"/>
        </w:trPr>
        <w:tc>
          <w:tcPr>
            <w:tcW w:w="2641" w:type="dxa"/>
          </w:tcPr>
          <w:p w14:paraId="1299A126" w14:textId="77777777" w:rsidR="006D7FDE" w:rsidRPr="006D7FDE" w:rsidRDefault="006D7FDE" w:rsidP="006D7FDE">
            <w:pPr>
              <w:pStyle w:val="Tabletext"/>
            </w:pPr>
            <w:r w:rsidRPr="00916430">
              <w:t>Start, hover, taxi, take-off</w:t>
            </w:r>
          </w:p>
        </w:tc>
        <w:tc>
          <w:tcPr>
            <w:tcW w:w="5154" w:type="dxa"/>
          </w:tcPr>
          <w:p w14:paraId="2AC7E222" w14:textId="77777777" w:rsidR="006D7FDE" w:rsidRPr="00916430" w:rsidRDefault="006D7FDE" w:rsidP="006D7FDE">
            <w:pPr>
              <w:pStyle w:val="Tabletext"/>
            </w:pPr>
          </w:p>
        </w:tc>
        <w:tc>
          <w:tcPr>
            <w:tcW w:w="1735" w:type="dxa"/>
          </w:tcPr>
          <w:p w14:paraId="513AF616" w14:textId="77777777" w:rsidR="006D7FDE" w:rsidRPr="00916430" w:rsidRDefault="006D7FDE" w:rsidP="006D7FDE">
            <w:pPr>
              <w:pStyle w:val="Tabletext"/>
            </w:pPr>
          </w:p>
        </w:tc>
      </w:tr>
      <w:tr w:rsidR="006D7FDE" w:rsidRPr="00916430" w14:paraId="3A7120F8" w14:textId="77777777" w:rsidTr="00CA1999">
        <w:trPr>
          <w:trHeight w:val="94"/>
        </w:trPr>
        <w:tc>
          <w:tcPr>
            <w:tcW w:w="2641" w:type="dxa"/>
          </w:tcPr>
          <w:p w14:paraId="2F9C469A" w14:textId="77777777" w:rsidR="006D7FDE" w:rsidRPr="006D7FDE" w:rsidRDefault="006D7FDE" w:rsidP="006D7FDE">
            <w:pPr>
              <w:pStyle w:val="Tabletext"/>
            </w:pPr>
            <w:r w:rsidRPr="00916430">
              <w:t>Cruise, navigation, airways procedures</w:t>
            </w:r>
          </w:p>
        </w:tc>
        <w:tc>
          <w:tcPr>
            <w:tcW w:w="5154" w:type="dxa"/>
          </w:tcPr>
          <w:p w14:paraId="194D54BE" w14:textId="77777777" w:rsidR="006D7FDE" w:rsidRPr="00916430" w:rsidRDefault="006D7FDE" w:rsidP="006D7FDE">
            <w:pPr>
              <w:pStyle w:val="Tabletext"/>
            </w:pPr>
          </w:p>
        </w:tc>
        <w:tc>
          <w:tcPr>
            <w:tcW w:w="1735" w:type="dxa"/>
          </w:tcPr>
          <w:p w14:paraId="46B8CBD9" w14:textId="77777777" w:rsidR="006D7FDE" w:rsidRPr="00916430" w:rsidRDefault="006D7FDE" w:rsidP="006D7FDE">
            <w:pPr>
              <w:pStyle w:val="Tabletext"/>
            </w:pPr>
          </w:p>
        </w:tc>
      </w:tr>
      <w:tr w:rsidR="006D7FDE" w:rsidRPr="00916430" w14:paraId="28C2C05B" w14:textId="77777777" w:rsidTr="00CA1999">
        <w:trPr>
          <w:trHeight w:val="25"/>
        </w:trPr>
        <w:tc>
          <w:tcPr>
            <w:tcW w:w="2641" w:type="dxa"/>
          </w:tcPr>
          <w:p w14:paraId="210A9B78" w14:textId="77777777" w:rsidR="006D7FDE" w:rsidRPr="006D7FDE" w:rsidRDefault="006D7FDE" w:rsidP="006D7FDE">
            <w:pPr>
              <w:pStyle w:val="Tabletext"/>
            </w:pPr>
            <w:r w:rsidRPr="00916430">
              <w:t>Radio procedures</w:t>
            </w:r>
          </w:p>
        </w:tc>
        <w:tc>
          <w:tcPr>
            <w:tcW w:w="5154" w:type="dxa"/>
          </w:tcPr>
          <w:p w14:paraId="2EFB081C" w14:textId="77777777" w:rsidR="006D7FDE" w:rsidRPr="00916430" w:rsidRDefault="006D7FDE" w:rsidP="006D7FDE">
            <w:pPr>
              <w:pStyle w:val="Tabletext"/>
            </w:pPr>
          </w:p>
        </w:tc>
        <w:tc>
          <w:tcPr>
            <w:tcW w:w="1735" w:type="dxa"/>
          </w:tcPr>
          <w:p w14:paraId="6F72F8E1" w14:textId="77777777" w:rsidR="006D7FDE" w:rsidRPr="00916430" w:rsidRDefault="006D7FDE" w:rsidP="006D7FDE">
            <w:pPr>
              <w:pStyle w:val="Tabletext"/>
            </w:pPr>
          </w:p>
        </w:tc>
      </w:tr>
      <w:tr w:rsidR="006D7FDE" w:rsidRPr="00916430" w14:paraId="78475CFA" w14:textId="77777777" w:rsidTr="00CA1999">
        <w:trPr>
          <w:trHeight w:val="25"/>
        </w:trPr>
        <w:tc>
          <w:tcPr>
            <w:tcW w:w="2641" w:type="dxa"/>
          </w:tcPr>
          <w:p w14:paraId="525A3D32" w14:textId="77777777" w:rsidR="006D7FDE" w:rsidRPr="006D7FDE" w:rsidRDefault="006D7FDE" w:rsidP="006D7FDE">
            <w:pPr>
              <w:pStyle w:val="Tabletext"/>
            </w:pPr>
            <w:r w:rsidRPr="00916430">
              <w:t>Traffic management</w:t>
            </w:r>
          </w:p>
        </w:tc>
        <w:tc>
          <w:tcPr>
            <w:tcW w:w="5154" w:type="dxa"/>
          </w:tcPr>
          <w:p w14:paraId="6AEA94B5" w14:textId="77777777" w:rsidR="006D7FDE" w:rsidRPr="00916430" w:rsidRDefault="006D7FDE" w:rsidP="006D7FDE">
            <w:pPr>
              <w:pStyle w:val="Tabletext"/>
            </w:pPr>
          </w:p>
        </w:tc>
        <w:tc>
          <w:tcPr>
            <w:tcW w:w="1735" w:type="dxa"/>
          </w:tcPr>
          <w:p w14:paraId="4457D306" w14:textId="77777777" w:rsidR="006D7FDE" w:rsidRPr="00916430" w:rsidRDefault="006D7FDE" w:rsidP="006D7FDE">
            <w:pPr>
              <w:pStyle w:val="Tabletext"/>
            </w:pPr>
          </w:p>
        </w:tc>
      </w:tr>
      <w:tr w:rsidR="006D7FDE" w:rsidRPr="00916430" w14:paraId="7001B155" w14:textId="77777777" w:rsidTr="00CA1999">
        <w:trPr>
          <w:trHeight w:val="25"/>
        </w:trPr>
        <w:tc>
          <w:tcPr>
            <w:tcW w:w="2641" w:type="dxa"/>
          </w:tcPr>
          <w:p w14:paraId="64C6CDD1" w14:textId="77777777" w:rsidR="006D7FDE" w:rsidRPr="006D7FDE" w:rsidRDefault="006D7FDE" w:rsidP="006D7FDE">
            <w:pPr>
              <w:pStyle w:val="Tabletext"/>
            </w:pPr>
            <w:r w:rsidRPr="00916430">
              <w:t>Descent, approach, hover, taxi and landing</w:t>
            </w:r>
          </w:p>
        </w:tc>
        <w:tc>
          <w:tcPr>
            <w:tcW w:w="5154" w:type="dxa"/>
          </w:tcPr>
          <w:p w14:paraId="39D2B374" w14:textId="77777777" w:rsidR="006D7FDE" w:rsidRPr="00916430" w:rsidRDefault="006D7FDE" w:rsidP="006D7FDE">
            <w:pPr>
              <w:pStyle w:val="Tabletext"/>
            </w:pPr>
          </w:p>
        </w:tc>
        <w:tc>
          <w:tcPr>
            <w:tcW w:w="1735" w:type="dxa"/>
          </w:tcPr>
          <w:p w14:paraId="633B2B86" w14:textId="77777777" w:rsidR="006D7FDE" w:rsidRPr="00916430" w:rsidRDefault="006D7FDE" w:rsidP="006D7FDE">
            <w:pPr>
              <w:pStyle w:val="Tabletext"/>
            </w:pPr>
          </w:p>
        </w:tc>
      </w:tr>
      <w:tr w:rsidR="006D7FDE" w:rsidRPr="00916430" w14:paraId="7CFB7DA9" w14:textId="77777777" w:rsidTr="00CA1999">
        <w:trPr>
          <w:trHeight w:val="397"/>
        </w:trPr>
        <w:tc>
          <w:tcPr>
            <w:tcW w:w="2641" w:type="dxa"/>
          </w:tcPr>
          <w:p w14:paraId="0BFCFB2D" w14:textId="77777777" w:rsidR="006D7FDE" w:rsidRPr="006D7FDE" w:rsidRDefault="006D7FDE" w:rsidP="006D7FDE">
            <w:pPr>
              <w:pStyle w:val="Tabletext"/>
            </w:pPr>
            <w:r w:rsidRPr="00916430">
              <w:t xml:space="preserve">Risk </w:t>
            </w:r>
            <w:r w:rsidRPr="006D7FDE">
              <w:t>assessment and safety management practices</w:t>
            </w:r>
          </w:p>
        </w:tc>
        <w:tc>
          <w:tcPr>
            <w:tcW w:w="5154" w:type="dxa"/>
          </w:tcPr>
          <w:p w14:paraId="033C930A" w14:textId="77777777" w:rsidR="006D7FDE" w:rsidRPr="00916430" w:rsidRDefault="006D7FDE" w:rsidP="006D7FDE">
            <w:pPr>
              <w:pStyle w:val="Tabletext"/>
            </w:pPr>
          </w:p>
        </w:tc>
        <w:tc>
          <w:tcPr>
            <w:tcW w:w="1735" w:type="dxa"/>
          </w:tcPr>
          <w:p w14:paraId="45E1A81F" w14:textId="77777777" w:rsidR="006D7FDE" w:rsidRPr="00916430" w:rsidRDefault="006D7FDE" w:rsidP="006D7FDE">
            <w:pPr>
              <w:pStyle w:val="Tabletext"/>
            </w:pPr>
          </w:p>
        </w:tc>
      </w:tr>
      <w:tr w:rsidR="006D7FDE" w:rsidRPr="00916430" w14:paraId="5CE9A892" w14:textId="77777777" w:rsidTr="00CA1999">
        <w:trPr>
          <w:trHeight w:val="397"/>
        </w:trPr>
        <w:tc>
          <w:tcPr>
            <w:tcW w:w="2641" w:type="dxa"/>
          </w:tcPr>
          <w:p w14:paraId="5710A96A" w14:textId="77777777" w:rsidR="006D7FDE" w:rsidRPr="006D7FDE" w:rsidRDefault="006D7FDE" w:rsidP="006D7FDE">
            <w:pPr>
              <w:pStyle w:val="Tabletext"/>
            </w:pPr>
            <w:r w:rsidRPr="00916430">
              <w:t>Ground handling, aircraft parking and public safety</w:t>
            </w:r>
          </w:p>
        </w:tc>
        <w:tc>
          <w:tcPr>
            <w:tcW w:w="5154" w:type="dxa"/>
          </w:tcPr>
          <w:p w14:paraId="35402C70" w14:textId="77777777" w:rsidR="006D7FDE" w:rsidRPr="00916430" w:rsidRDefault="006D7FDE" w:rsidP="006D7FDE">
            <w:pPr>
              <w:pStyle w:val="Tabletext"/>
            </w:pPr>
          </w:p>
        </w:tc>
        <w:tc>
          <w:tcPr>
            <w:tcW w:w="1735" w:type="dxa"/>
          </w:tcPr>
          <w:p w14:paraId="79F591DC" w14:textId="77777777" w:rsidR="006D7FDE" w:rsidRPr="00916430" w:rsidRDefault="006D7FDE" w:rsidP="006D7FDE">
            <w:pPr>
              <w:pStyle w:val="Tabletext"/>
            </w:pPr>
          </w:p>
        </w:tc>
      </w:tr>
      <w:tr w:rsidR="006D7FDE" w:rsidRPr="00916430" w14:paraId="64B70113" w14:textId="77777777" w:rsidTr="00CA1999">
        <w:trPr>
          <w:trHeight w:val="397"/>
        </w:trPr>
        <w:tc>
          <w:tcPr>
            <w:tcW w:w="2641" w:type="dxa"/>
          </w:tcPr>
          <w:p w14:paraId="0AF4C86D" w14:textId="77777777" w:rsidR="006D7FDE" w:rsidRPr="006D7FDE" w:rsidRDefault="006D7FDE" w:rsidP="006D7FDE">
            <w:pPr>
              <w:pStyle w:val="Tabletext"/>
            </w:pPr>
            <w:r w:rsidRPr="00916430">
              <w:t>Area, route and airport knowledge</w:t>
            </w:r>
          </w:p>
        </w:tc>
        <w:tc>
          <w:tcPr>
            <w:tcW w:w="5154" w:type="dxa"/>
          </w:tcPr>
          <w:p w14:paraId="6BB9B9D6" w14:textId="77777777" w:rsidR="006D7FDE" w:rsidRPr="00916430" w:rsidRDefault="006D7FDE" w:rsidP="006D7FDE">
            <w:pPr>
              <w:pStyle w:val="Tabletext"/>
            </w:pPr>
          </w:p>
        </w:tc>
        <w:tc>
          <w:tcPr>
            <w:tcW w:w="1735" w:type="dxa"/>
          </w:tcPr>
          <w:p w14:paraId="4F1B4871" w14:textId="77777777" w:rsidR="006D7FDE" w:rsidRPr="00916430" w:rsidRDefault="006D7FDE" w:rsidP="006D7FDE">
            <w:pPr>
              <w:pStyle w:val="Tabletext"/>
            </w:pPr>
          </w:p>
        </w:tc>
      </w:tr>
    </w:tbl>
    <w:p w14:paraId="5BB11090" w14:textId="77777777" w:rsidR="006D7FDE" w:rsidRPr="00DB6B68" w:rsidRDefault="006D7FDE" w:rsidP="006D7FDE">
      <w:pPr>
        <w:pStyle w:val="normalafterlisttable"/>
        <w:rPr>
          <w:rStyle w:val="bold"/>
        </w:rPr>
      </w:pPr>
      <w:r>
        <w:rPr>
          <w:rStyle w:val="bold"/>
        </w:rPr>
        <w:t>Result</w:t>
      </w:r>
    </w:p>
    <w:p w14:paraId="32D55C46" w14:textId="77777777" w:rsidR="006D7FDE" w:rsidRDefault="00000000" w:rsidP="006D7FDE">
      <w:sdt>
        <w:sdtPr>
          <w:id w:val="1828792591"/>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t xml:space="preserve">  Competent </w:t>
      </w:r>
    </w:p>
    <w:p w14:paraId="3E41BBDA" w14:textId="77777777" w:rsidR="006D7FDE" w:rsidRPr="003C2B3F" w:rsidRDefault="00000000" w:rsidP="006D7FDE">
      <w:sdt>
        <w:sdtPr>
          <w:id w:val="-2127382593"/>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t xml:space="preserve">  Not yet competent </w:t>
      </w:r>
    </w:p>
    <w:p w14:paraId="7AD06C8A" w14:textId="77777777" w:rsidR="006D7FDE" w:rsidRPr="006D7FDE" w:rsidRDefault="006D7FDE" w:rsidP="006D7FDE">
      <w:r>
        <w:br w:type="page"/>
      </w:r>
    </w:p>
    <w:tbl>
      <w:tblPr>
        <w:tblStyle w:val="SD-MOStable"/>
        <w:tblW w:w="9639" w:type="dxa"/>
        <w:tblLayout w:type="fixed"/>
        <w:tblLook w:val="0620" w:firstRow="1" w:lastRow="0" w:firstColumn="0" w:lastColumn="0" w:noHBand="1" w:noVBand="1"/>
      </w:tblPr>
      <w:tblGrid>
        <w:gridCol w:w="9639"/>
      </w:tblGrid>
      <w:tr w:rsidR="006D7FDE" w:rsidRPr="00DB6B68" w14:paraId="555FF006" w14:textId="77777777" w:rsidTr="00CA1999">
        <w:trPr>
          <w:cnfStyle w:val="100000000000" w:firstRow="1" w:lastRow="0" w:firstColumn="0" w:lastColumn="0" w:oddVBand="0" w:evenVBand="0" w:oddHBand="0" w:evenHBand="0" w:firstRowFirstColumn="0" w:firstRowLastColumn="0" w:lastRowFirstColumn="0" w:lastRowLastColumn="0"/>
        </w:trPr>
        <w:tc>
          <w:tcPr>
            <w:tcW w:w="9639" w:type="dxa"/>
          </w:tcPr>
          <w:p w14:paraId="28E0DBE0" w14:textId="77777777" w:rsidR="006D7FDE" w:rsidRPr="006D7FDE" w:rsidRDefault="006D7FDE" w:rsidP="006D7FDE">
            <w:r>
              <w:t>Comments</w:t>
            </w:r>
          </w:p>
        </w:tc>
      </w:tr>
      <w:tr w:rsidR="006D7FDE" w14:paraId="668B5BED" w14:textId="77777777" w:rsidTr="00CA1999">
        <w:trPr>
          <w:trHeight w:val="2099"/>
        </w:trPr>
        <w:tc>
          <w:tcPr>
            <w:tcW w:w="9639" w:type="dxa"/>
          </w:tcPr>
          <w:p w14:paraId="5C87F33D" w14:textId="77777777" w:rsidR="006D7FDE" w:rsidRDefault="006D7FDE" w:rsidP="006D7FDE"/>
        </w:tc>
      </w:tr>
    </w:tbl>
    <w:p w14:paraId="0B527B1A" w14:textId="77777777" w:rsidR="006D7FDE" w:rsidRPr="00DB6B68" w:rsidRDefault="006D7FDE" w:rsidP="006D7FDE">
      <w:r>
        <w:t xml:space="preserve">Flight crew </w:t>
      </w:r>
      <w:r w:rsidRPr="00DB6B68">
        <w:t>signature:</w:t>
      </w:r>
      <w:r w:rsidRPr="00DB6B68">
        <w:tab/>
      </w:r>
      <w:r w:rsidRPr="00DB6B68">
        <w:tab/>
      </w:r>
      <w:r>
        <w:tab/>
      </w:r>
      <w:r>
        <w:tab/>
      </w:r>
      <w:r w:rsidRPr="00DB6B68">
        <w:t>Date:</w:t>
      </w:r>
      <w:r>
        <w:t xml:space="preserve"> </w:t>
      </w:r>
    </w:p>
    <w:p w14:paraId="76494C6A" w14:textId="77777777" w:rsidR="006D7FDE" w:rsidRPr="00DB6B68" w:rsidRDefault="006D7FDE" w:rsidP="006D7FDE">
      <w:r>
        <w:t xml:space="preserve">Check pilot </w:t>
      </w:r>
      <w:r w:rsidRPr="00DB6B68">
        <w:t>signature:</w:t>
      </w:r>
      <w:r w:rsidRPr="00DB6B68">
        <w:tab/>
      </w:r>
      <w:r w:rsidRPr="00DB6B68">
        <w:tab/>
      </w:r>
      <w:r>
        <w:tab/>
      </w:r>
      <w:r>
        <w:tab/>
      </w:r>
      <w:r w:rsidRPr="00DB6B68">
        <w:t>Date:</w:t>
      </w:r>
      <w:r>
        <w:t xml:space="preserve"> </w:t>
      </w:r>
    </w:p>
    <w:p w14:paraId="750572A5" w14:textId="77777777" w:rsidR="006D7FDE" w:rsidRPr="00916430" w:rsidRDefault="006D7FDE" w:rsidP="006D7FDE">
      <w:r w:rsidRPr="00916430">
        <w:br w:type="page"/>
      </w:r>
    </w:p>
    <w:p w14:paraId="6D0C12C2" w14:textId="77777777" w:rsidR="006D7FDE" w:rsidRPr="00F91345" w:rsidRDefault="006D7FDE" w:rsidP="00F91345">
      <w:pPr>
        <w:pStyle w:val="unHeading3"/>
        <w:rPr>
          <w:rStyle w:val="Strong"/>
          <w:b/>
          <w:bCs w:val="0"/>
        </w:rPr>
      </w:pPr>
      <w:bookmarkStart w:id="898" w:name="_Toc131591623"/>
      <w:r w:rsidRPr="00F91345">
        <w:rPr>
          <w:rStyle w:val="Strong"/>
          <w:b/>
          <w:bCs w:val="0"/>
        </w:rPr>
        <w:t>Form TC05 – Flight crew member proficiency and line check knowledge report</w:t>
      </w:r>
      <w:bookmarkEnd w:id="898"/>
    </w:p>
    <w:p w14:paraId="03388F32" w14:textId="77777777" w:rsidR="006D7FDE" w:rsidRPr="00DB6B68" w:rsidRDefault="006D7FDE" w:rsidP="006D7FDE">
      <w:pPr>
        <w:pStyle w:val="normalafterlisttable"/>
        <w:rPr>
          <w:rStyle w:val="bold"/>
        </w:rPr>
      </w:pPr>
      <w:r w:rsidRPr="00DB6B68">
        <w:rPr>
          <w:rStyle w:val="bold"/>
        </w:rPr>
        <w:t>Details</w:t>
      </w:r>
    </w:p>
    <w:p w14:paraId="2BDA283D" w14:textId="77777777" w:rsidR="006D7FDE" w:rsidRPr="003C2B3F" w:rsidRDefault="006D7FDE" w:rsidP="006D7FDE">
      <w:r w:rsidRPr="00916430">
        <w:t>Flight crew name:</w:t>
      </w:r>
      <w:r>
        <w:tab/>
      </w:r>
      <w:r>
        <w:tab/>
      </w:r>
      <w:r>
        <w:tab/>
      </w:r>
      <w:r>
        <w:tab/>
      </w:r>
      <w:r w:rsidRPr="00916430">
        <w:t>ARN:</w:t>
      </w:r>
    </w:p>
    <w:p w14:paraId="6B46730B" w14:textId="77777777" w:rsidR="006D7FDE" w:rsidRPr="003C2B3F" w:rsidRDefault="006D7FDE" w:rsidP="006D7FDE">
      <w:r>
        <w:t xml:space="preserve">Check pilot </w:t>
      </w:r>
      <w:r w:rsidRPr="00916430">
        <w:t>name:</w:t>
      </w:r>
      <w:r>
        <w:tab/>
      </w:r>
      <w:r>
        <w:tab/>
      </w:r>
      <w:r>
        <w:tab/>
      </w:r>
      <w:r>
        <w:tab/>
        <w:t xml:space="preserve">Date of check: </w:t>
      </w:r>
    </w:p>
    <w:p w14:paraId="08B85766" w14:textId="77777777" w:rsidR="006D7FDE" w:rsidRPr="003C2B3F" w:rsidRDefault="006D7FDE" w:rsidP="006D7FDE">
      <w:r w:rsidRPr="00916430">
        <w:t>Aircraft type:</w:t>
      </w:r>
      <w:r>
        <w:tab/>
      </w:r>
      <w:r>
        <w:tab/>
      </w:r>
      <w:r>
        <w:tab/>
      </w:r>
      <w:r>
        <w:tab/>
      </w:r>
      <w:r>
        <w:tab/>
        <w:t>Route:</w:t>
      </w:r>
    </w:p>
    <w:tbl>
      <w:tblPr>
        <w:tblStyle w:val="SD-MOStable"/>
        <w:tblW w:w="9634" w:type="dxa"/>
        <w:tblLayout w:type="fixed"/>
        <w:tblLook w:val="0620" w:firstRow="1" w:lastRow="0" w:firstColumn="0" w:lastColumn="0" w:noHBand="1" w:noVBand="1"/>
        <w:tblCaption w:val="4B5 Instructor Induction Training – Course IT1"/>
        <w:tblDescription w:val="4B5 Instructor Induction Training – Course IT1"/>
      </w:tblPr>
      <w:tblGrid>
        <w:gridCol w:w="3258"/>
        <w:gridCol w:w="4394"/>
        <w:gridCol w:w="1982"/>
      </w:tblGrid>
      <w:tr w:rsidR="006D7FDE" w:rsidRPr="00DB6B68" w14:paraId="71E02A07" w14:textId="77777777" w:rsidTr="00CA1999">
        <w:trPr>
          <w:cnfStyle w:val="100000000000" w:firstRow="1" w:lastRow="0" w:firstColumn="0" w:lastColumn="0" w:oddVBand="0" w:evenVBand="0" w:oddHBand="0" w:evenHBand="0" w:firstRowFirstColumn="0" w:firstRowLastColumn="0" w:lastRowFirstColumn="0" w:lastRowLastColumn="0"/>
          <w:trHeight w:val="25"/>
        </w:trPr>
        <w:tc>
          <w:tcPr>
            <w:tcW w:w="3258" w:type="dxa"/>
          </w:tcPr>
          <w:p w14:paraId="22FD94D6" w14:textId="77777777" w:rsidR="006D7FDE" w:rsidRPr="006D7FDE" w:rsidRDefault="006D7FDE" w:rsidP="006D7FDE">
            <w:r w:rsidRPr="00DB6B68">
              <w:t>Check items</w:t>
            </w:r>
          </w:p>
        </w:tc>
        <w:tc>
          <w:tcPr>
            <w:tcW w:w="4394" w:type="dxa"/>
          </w:tcPr>
          <w:p w14:paraId="754392BB" w14:textId="77777777" w:rsidR="006D7FDE" w:rsidRPr="006D7FDE" w:rsidDel="000E583E" w:rsidRDefault="006D7FDE" w:rsidP="006D7FDE">
            <w:r w:rsidRPr="00DB6B68">
              <w:t>Comment</w:t>
            </w:r>
          </w:p>
        </w:tc>
        <w:tc>
          <w:tcPr>
            <w:tcW w:w="1982" w:type="dxa"/>
          </w:tcPr>
          <w:p w14:paraId="3C610A97" w14:textId="77777777" w:rsidR="006D7FDE" w:rsidRPr="006D7FDE" w:rsidRDefault="006D7FDE" w:rsidP="006D7FDE">
            <w:r w:rsidRPr="00DB6B68">
              <w:t>Complete</w:t>
            </w:r>
            <w:r w:rsidRPr="00DB6B68">
              <w:br/>
              <w:t>Yes / No</w:t>
            </w:r>
          </w:p>
        </w:tc>
      </w:tr>
      <w:tr w:rsidR="006D7FDE" w:rsidRPr="00916430" w14:paraId="7EED19B2" w14:textId="77777777" w:rsidTr="00CA1999">
        <w:trPr>
          <w:trHeight w:val="38"/>
        </w:trPr>
        <w:tc>
          <w:tcPr>
            <w:tcW w:w="3258" w:type="dxa"/>
          </w:tcPr>
          <w:p w14:paraId="3FB95351" w14:textId="77777777" w:rsidR="006D7FDE" w:rsidRPr="006D7FDE" w:rsidRDefault="006D7FDE" w:rsidP="006D7FDE">
            <w:pPr>
              <w:pStyle w:val="Tabletext"/>
            </w:pPr>
            <w:r w:rsidRPr="00916430">
              <w:t>Flight crew licence and medical</w:t>
            </w:r>
          </w:p>
        </w:tc>
        <w:tc>
          <w:tcPr>
            <w:tcW w:w="4394" w:type="dxa"/>
          </w:tcPr>
          <w:p w14:paraId="43BE1F2B" w14:textId="77777777" w:rsidR="006D7FDE" w:rsidRPr="00916430" w:rsidRDefault="006D7FDE" w:rsidP="006D7FDE">
            <w:pPr>
              <w:pStyle w:val="Tabletext"/>
            </w:pPr>
          </w:p>
        </w:tc>
        <w:tc>
          <w:tcPr>
            <w:tcW w:w="1982" w:type="dxa"/>
          </w:tcPr>
          <w:p w14:paraId="6FBE9F2B" w14:textId="77777777" w:rsidR="006D7FDE" w:rsidRPr="00916430" w:rsidRDefault="006D7FDE" w:rsidP="006D7FDE">
            <w:pPr>
              <w:pStyle w:val="Tabletext"/>
            </w:pPr>
          </w:p>
        </w:tc>
      </w:tr>
      <w:tr w:rsidR="006D7FDE" w:rsidRPr="00916430" w14:paraId="0E3F827B" w14:textId="77777777" w:rsidTr="00CA1999">
        <w:trPr>
          <w:trHeight w:val="58"/>
        </w:trPr>
        <w:tc>
          <w:tcPr>
            <w:tcW w:w="3258" w:type="dxa"/>
          </w:tcPr>
          <w:p w14:paraId="68FFC337" w14:textId="77777777" w:rsidR="006D7FDE" w:rsidRPr="006D7FDE" w:rsidRDefault="006D7FDE" w:rsidP="006D7FDE">
            <w:pPr>
              <w:pStyle w:val="Tabletext"/>
            </w:pPr>
            <w:r w:rsidRPr="00916430">
              <w:t>Weather and NOTAM</w:t>
            </w:r>
            <w:r w:rsidRPr="006D7FDE">
              <w:t>s and flight plan</w:t>
            </w:r>
          </w:p>
        </w:tc>
        <w:tc>
          <w:tcPr>
            <w:tcW w:w="4394" w:type="dxa"/>
          </w:tcPr>
          <w:p w14:paraId="36F0F111" w14:textId="77777777" w:rsidR="006D7FDE" w:rsidRPr="00916430" w:rsidRDefault="006D7FDE" w:rsidP="006D7FDE">
            <w:pPr>
              <w:pStyle w:val="Tabletext"/>
            </w:pPr>
          </w:p>
        </w:tc>
        <w:tc>
          <w:tcPr>
            <w:tcW w:w="1982" w:type="dxa"/>
          </w:tcPr>
          <w:p w14:paraId="545CFC15" w14:textId="77777777" w:rsidR="006D7FDE" w:rsidRPr="00916430" w:rsidRDefault="006D7FDE" w:rsidP="006D7FDE">
            <w:pPr>
              <w:pStyle w:val="Tabletext"/>
            </w:pPr>
          </w:p>
        </w:tc>
      </w:tr>
      <w:tr w:rsidR="006D7FDE" w:rsidRPr="00916430" w14:paraId="22ED7F64" w14:textId="77777777" w:rsidTr="00CA1999">
        <w:trPr>
          <w:trHeight w:val="25"/>
        </w:trPr>
        <w:tc>
          <w:tcPr>
            <w:tcW w:w="3258" w:type="dxa"/>
          </w:tcPr>
          <w:p w14:paraId="357D5BC9" w14:textId="77777777" w:rsidR="006D7FDE" w:rsidRPr="006D7FDE" w:rsidRDefault="006D7FDE" w:rsidP="006D7FDE">
            <w:pPr>
              <w:pStyle w:val="Tabletext"/>
            </w:pPr>
            <w:r w:rsidRPr="00916430">
              <w:t>Flight and duty limitations</w:t>
            </w:r>
          </w:p>
        </w:tc>
        <w:tc>
          <w:tcPr>
            <w:tcW w:w="4394" w:type="dxa"/>
          </w:tcPr>
          <w:p w14:paraId="25370337" w14:textId="77777777" w:rsidR="006D7FDE" w:rsidRPr="00916430" w:rsidRDefault="006D7FDE" w:rsidP="006D7FDE">
            <w:pPr>
              <w:pStyle w:val="Tabletext"/>
            </w:pPr>
          </w:p>
        </w:tc>
        <w:tc>
          <w:tcPr>
            <w:tcW w:w="1982" w:type="dxa"/>
          </w:tcPr>
          <w:p w14:paraId="4A831C9D" w14:textId="77777777" w:rsidR="006D7FDE" w:rsidRPr="00916430" w:rsidRDefault="006D7FDE" w:rsidP="006D7FDE">
            <w:pPr>
              <w:pStyle w:val="Tabletext"/>
            </w:pPr>
          </w:p>
        </w:tc>
      </w:tr>
      <w:tr w:rsidR="006D7FDE" w:rsidRPr="00916430" w14:paraId="1ADB0328" w14:textId="77777777" w:rsidTr="00CA1999">
        <w:trPr>
          <w:trHeight w:val="25"/>
        </w:trPr>
        <w:tc>
          <w:tcPr>
            <w:tcW w:w="3258" w:type="dxa"/>
          </w:tcPr>
          <w:p w14:paraId="0C3CD654" w14:textId="77777777" w:rsidR="006D7FDE" w:rsidRPr="006D7FDE" w:rsidRDefault="006D7FDE" w:rsidP="006D7FDE">
            <w:pPr>
              <w:pStyle w:val="Tabletext"/>
            </w:pPr>
            <w:r w:rsidRPr="00916430">
              <w:t>Loading, weight and balance calculations</w:t>
            </w:r>
          </w:p>
        </w:tc>
        <w:tc>
          <w:tcPr>
            <w:tcW w:w="4394" w:type="dxa"/>
          </w:tcPr>
          <w:p w14:paraId="14F7146F" w14:textId="77777777" w:rsidR="006D7FDE" w:rsidRPr="00916430" w:rsidRDefault="006D7FDE" w:rsidP="006D7FDE">
            <w:pPr>
              <w:pStyle w:val="Tabletext"/>
            </w:pPr>
          </w:p>
        </w:tc>
        <w:tc>
          <w:tcPr>
            <w:tcW w:w="1982" w:type="dxa"/>
          </w:tcPr>
          <w:p w14:paraId="65D7977A" w14:textId="77777777" w:rsidR="006D7FDE" w:rsidRPr="00916430" w:rsidRDefault="006D7FDE" w:rsidP="006D7FDE">
            <w:pPr>
              <w:pStyle w:val="Tabletext"/>
            </w:pPr>
          </w:p>
        </w:tc>
      </w:tr>
      <w:tr w:rsidR="006D7FDE" w:rsidRPr="00916430" w14:paraId="4CDBC9B1" w14:textId="77777777" w:rsidTr="00CA1999">
        <w:trPr>
          <w:trHeight w:val="25"/>
        </w:trPr>
        <w:tc>
          <w:tcPr>
            <w:tcW w:w="3258" w:type="dxa"/>
          </w:tcPr>
          <w:p w14:paraId="5F14D538" w14:textId="77777777" w:rsidR="006D7FDE" w:rsidRPr="006D7FDE" w:rsidRDefault="006D7FDE" w:rsidP="006D7FDE">
            <w:pPr>
              <w:pStyle w:val="Tabletext"/>
            </w:pPr>
            <w:r w:rsidRPr="00916430">
              <w:t xml:space="preserve">Fuel calculations </w:t>
            </w:r>
          </w:p>
        </w:tc>
        <w:tc>
          <w:tcPr>
            <w:tcW w:w="4394" w:type="dxa"/>
          </w:tcPr>
          <w:p w14:paraId="3D44AE52" w14:textId="77777777" w:rsidR="006D7FDE" w:rsidRPr="00916430" w:rsidRDefault="006D7FDE" w:rsidP="006D7FDE">
            <w:pPr>
              <w:pStyle w:val="Tabletext"/>
            </w:pPr>
          </w:p>
        </w:tc>
        <w:tc>
          <w:tcPr>
            <w:tcW w:w="1982" w:type="dxa"/>
          </w:tcPr>
          <w:p w14:paraId="0EE045A0" w14:textId="77777777" w:rsidR="006D7FDE" w:rsidRPr="00916430" w:rsidRDefault="006D7FDE" w:rsidP="006D7FDE">
            <w:pPr>
              <w:pStyle w:val="Tabletext"/>
            </w:pPr>
          </w:p>
        </w:tc>
      </w:tr>
      <w:tr w:rsidR="006D7FDE" w:rsidRPr="00916430" w14:paraId="2EA7630A" w14:textId="77777777" w:rsidTr="00CA1999">
        <w:trPr>
          <w:trHeight w:val="25"/>
        </w:trPr>
        <w:tc>
          <w:tcPr>
            <w:tcW w:w="3258" w:type="dxa"/>
          </w:tcPr>
          <w:p w14:paraId="26D5587B" w14:textId="77777777" w:rsidR="006D7FDE" w:rsidRPr="006D7FDE" w:rsidRDefault="006D7FDE" w:rsidP="006D7FDE">
            <w:pPr>
              <w:pStyle w:val="Tabletext"/>
            </w:pPr>
            <w:r w:rsidRPr="00916430">
              <w:t>Alternate aerodrome considerations</w:t>
            </w:r>
          </w:p>
        </w:tc>
        <w:tc>
          <w:tcPr>
            <w:tcW w:w="4394" w:type="dxa"/>
          </w:tcPr>
          <w:p w14:paraId="61B01D9B" w14:textId="77777777" w:rsidR="006D7FDE" w:rsidRPr="00916430" w:rsidRDefault="006D7FDE" w:rsidP="006D7FDE">
            <w:pPr>
              <w:pStyle w:val="Tabletext"/>
            </w:pPr>
          </w:p>
        </w:tc>
        <w:tc>
          <w:tcPr>
            <w:tcW w:w="1982" w:type="dxa"/>
          </w:tcPr>
          <w:p w14:paraId="3C6CA29E" w14:textId="77777777" w:rsidR="006D7FDE" w:rsidRPr="00916430" w:rsidRDefault="006D7FDE" w:rsidP="006D7FDE">
            <w:pPr>
              <w:pStyle w:val="Tabletext"/>
            </w:pPr>
          </w:p>
        </w:tc>
      </w:tr>
      <w:tr w:rsidR="006D7FDE" w:rsidRPr="00916430" w14:paraId="2C4E6D5B" w14:textId="77777777" w:rsidTr="00CA1999">
        <w:trPr>
          <w:trHeight w:val="190"/>
        </w:trPr>
        <w:tc>
          <w:tcPr>
            <w:tcW w:w="3258" w:type="dxa"/>
          </w:tcPr>
          <w:p w14:paraId="668F2FBA" w14:textId="77777777" w:rsidR="006D7FDE" w:rsidRPr="006D7FDE" w:rsidRDefault="006D7FDE" w:rsidP="006D7FDE">
            <w:pPr>
              <w:pStyle w:val="Tabletext"/>
            </w:pPr>
            <w:r w:rsidRPr="00916430">
              <w:t>Take-off and landing performance calculations</w:t>
            </w:r>
          </w:p>
        </w:tc>
        <w:tc>
          <w:tcPr>
            <w:tcW w:w="4394" w:type="dxa"/>
          </w:tcPr>
          <w:p w14:paraId="1E26DC26" w14:textId="77777777" w:rsidR="006D7FDE" w:rsidRPr="00916430" w:rsidRDefault="006D7FDE" w:rsidP="006D7FDE">
            <w:pPr>
              <w:pStyle w:val="Tabletext"/>
            </w:pPr>
          </w:p>
        </w:tc>
        <w:tc>
          <w:tcPr>
            <w:tcW w:w="1982" w:type="dxa"/>
          </w:tcPr>
          <w:p w14:paraId="53D84EA8" w14:textId="77777777" w:rsidR="006D7FDE" w:rsidRPr="00916430" w:rsidRDefault="006D7FDE" w:rsidP="006D7FDE">
            <w:pPr>
              <w:pStyle w:val="Tabletext"/>
            </w:pPr>
          </w:p>
        </w:tc>
      </w:tr>
      <w:tr w:rsidR="006D7FDE" w:rsidRPr="00916430" w14:paraId="7944EEEF" w14:textId="77777777" w:rsidTr="00CA1999">
        <w:trPr>
          <w:trHeight w:val="25"/>
        </w:trPr>
        <w:tc>
          <w:tcPr>
            <w:tcW w:w="3258" w:type="dxa"/>
          </w:tcPr>
          <w:p w14:paraId="57C60C3B" w14:textId="77777777" w:rsidR="006D7FDE" w:rsidRPr="006D7FDE" w:rsidRDefault="006D7FDE" w:rsidP="006D7FDE">
            <w:pPr>
              <w:pStyle w:val="Tabletext"/>
            </w:pPr>
            <w:r w:rsidRPr="00916430">
              <w:t xml:space="preserve">Maps, charts, EFB currency </w:t>
            </w:r>
          </w:p>
        </w:tc>
        <w:tc>
          <w:tcPr>
            <w:tcW w:w="4394" w:type="dxa"/>
          </w:tcPr>
          <w:p w14:paraId="63D01AE8" w14:textId="77777777" w:rsidR="006D7FDE" w:rsidRPr="00916430" w:rsidRDefault="006D7FDE" w:rsidP="006D7FDE">
            <w:pPr>
              <w:pStyle w:val="Tabletext"/>
            </w:pPr>
          </w:p>
        </w:tc>
        <w:tc>
          <w:tcPr>
            <w:tcW w:w="1982" w:type="dxa"/>
          </w:tcPr>
          <w:p w14:paraId="41A53090" w14:textId="77777777" w:rsidR="006D7FDE" w:rsidRPr="00916430" w:rsidRDefault="006D7FDE" w:rsidP="006D7FDE">
            <w:pPr>
              <w:pStyle w:val="Tabletext"/>
            </w:pPr>
          </w:p>
        </w:tc>
      </w:tr>
      <w:tr w:rsidR="006D7FDE" w:rsidRPr="00916430" w14:paraId="0098A3FA" w14:textId="77777777" w:rsidTr="00CA1999">
        <w:trPr>
          <w:trHeight w:val="25"/>
        </w:trPr>
        <w:tc>
          <w:tcPr>
            <w:tcW w:w="3258" w:type="dxa"/>
          </w:tcPr>
          <w:p w14:paraId="648F32DE" w14:textId="77777777" w:rsidR="006D7FDE" w:rsidRPr="006D7FDE" w:rsidRDefault="006D7FDE" w:rsidP="006D7FDE">
            <w:pPr>
              <w:pStyle w:val="Tabletext"/>
            </w:pPr>
            <w:r w:rsidRPr="00916430">
              <w:t>ERSA emergency procedures</w:t>
            </w:r>
          </w:p>
        </w:tc>
        <w:tc>
          <w:tcPr>
            <w:tcW w:w="4394" w:type="dxa"/>
          </w:tcPr>
          <w:p w14:paraId="649F6C27" w14:textId="77777777" w:rsidR="006D7FDE" w:rsidRPr="00916430" w:rsidRDefault="006D7FDE" w:rsidP="006D7FDE">
            <w:pPr>
              <w:pStyle w:val="Tabletext"/>
            </w:pPr>
          </w:p>
        </w:tc>
        <w:tc>
          <w:tcPr>
            <w:tcW w:w="1982" w:type="dxa"/>
          </w:tcPr>
          <w:p w14:paraId="5304F786" w14:textId="77777777" w:rsidR="006D7FDE" w:rsidRPr="00916430" w:rsidRDefault="006D7FDE" w:rsidP="006D7FDE">
            <w:pPr>
              <w:pStyle w:val="Tabletext"/>
            </w:pPr>
          </w:p>
        </w:tc>
      </w:tr>
      <w:tr w:rsidR="006D7FDE" w:rsidRPr="00916430" w14:paraId="0B8A81EF" w14:textId="77777777" w:rsidTr="00CA1999">
        <w:trPr>
          <w:trHeight w:val="25"/>
        </w:trPr>
        <w:tc>
          <w:tcPr>
            <w:tcW w:w="3258" w:type="dxa"/>
          </w:tcPr>
          <w:p w14:paraId="7AD76E8E" w14:textId="77777777" w:rsidR="006D7FDE" w:rsidRPr="006D7FDE" w:rsidRDefault="006D7FDE" w:rsidP="006D7FDE">
            <w:pPr>
              <w:pStyle w:val="Tabletext"/>
            </w:pPr>
            <w:r w:rsidRPr="00916430">
              <w:t>Aerodrome lighting requirements</w:t>
            </w:r>
          </w:p>
        </w:tc>
        <w:tc>
          <w:tcPr>
            <w:tcW w:w="4394" w:type="dxa"/>
          </w:tcPr>
          <w:p w14:paraId="35B93B65" w14:textId="77777777" w:rsidR="006D7FDE" w:rsidRPr="00916430" w:rsidRDefault="006D7FDE" w:rsidP="006D7FDE">
            <w:pPr>
              <w:pStyle w:val="Tabletext"/>
            </w:pPr>
          </w:p>
        </w:tc>
        <w:tc>
          <w:tcPr>
            <w:tcW w:w="1982" w:type="dxa"/>
          </w:tcPr>
          <w:p w14:paraId="1E284FCF" w14:textId="77777777" w:rsidR="006D7FDE" w:rsidRPr="00916430" w:rsidRDefault="006D7FDE" w:rsidP="006D7FDE">
            <w:pPr>
              <w:pStyle w:val="Tabletext"/>
            </w:pPr>
          </w:p>
        </w:tc>
      </w:tr>
      <w:tr w:rsidR="006D7FDE" w:rsidRPr="00916430" w14:paraId="7262AE86" w14:textId="77777777" w:rsidTr="00CA1999">
        <w:trPr>
          <w:trHeight w:val="25"/>
        </w:trPr>
        <w:tc>
          <w:tcPr>
            <w:tcW w:w="3258" w:type="dxa"/>
          </w:tcPr>
          <w:p w14:paraId="5BA7571C" w14:textId="77777777" w:rsidR="006D7FDE" w:rsidRPr="006D7FDE" w:rsidRDefault="006D7FDE" w:rsidP="006D7FDE">
            <w:pPr>
              <w:pStyle w:val="Tabletext"/>
            </w:pPr>
            <w:r w:rsidRPr="00916430">
              <w:t xml:space="preserve">Use of MR and MEL </w:t>
            </w:r>
          </w:p>
        </w:tc>
        <w:tc>
          <w:tcPr>
            <w:tcW w:w="4394" w:type="dxa"/>
          </w:tcPr>
          <w:p w14:paraId="3DC5AA3C" w14:textId="77777777" w:rsidR="006D7FDE" w:rsidRPr="00916430" w:rsidRDefault="006D7FDE" w:rsidP="006D7FDE">
            <w:pPr>
              <w:pStyle w:val="Tabletext"/>
            </w:pPr>
          </w:p>
        </w:tc>
        <w:tc>
          <w:tcPr>
            <w:tcW w:w="1982" w:type="dxa"/>
          </w:tcPr>
          <w:p w14:paraId="63208A33" w14:textId="77777777" w:rsidR="006D7FDE" w:rsidRPr="00916430" w:rsidRDefault="006D7FDE" w:rsidP="006D7FDE">
            <w:pPr>
              <w:pStyle w:val="Tabletext"/>
            </w:pPr>
          </w:p>
        </w:tc>
      </w:tr>
      <w:tr w:rsidR="006D7FDE" w:rsidRPr="00916430" w14:paraId="0F247813" w14:textId="77777777" w:rsidTr="00CA1999">
        <w:trPr>
          <w:trHeight w:val="25"/>
        </w:trPr>
        <w:tc>
          <w:tcPr>
            <w:tcW w:w="3258" w:type="dxa"/>
          </w:tcPr>
          <w:p w14:paraId="4ECE4F61" w14:textId="77777777" w:rsidR="006D7FDE" w:rsidRPr="006D7FDE" w:rsidRDefault="006D7FDE" w:rsidP="006D7FDE">
            <w:pPr>
              <w:pStyle w:val="Tabletext"/>
            </w:pPr>
            <w:r w:rsidRPr="00916430">
              <w:t xml:space="preserve">Threat and error management </w:t>
            </w:r>
          </w:p>
        </w:tc>
        <w:tc>
          <w:tcPr>
            <w:tcW w:w="4394" w:type="dxa"/>
          </w:tcPr>
          <w:p w14:paraId="5BC80A16" w14:textId="77777777" w:rsidR="006D7FDE" w:rsidRPr="00916430" w:rsidRDefault="006D7FDE" w:rsidP="006D7FDE">
            <w:pPr>
              <w:pStyle w:val="Tabletext"/>
            </w:pPr>
          </w:p>
        </w:tc>
        <w:tc>
          <w:tcPr>
            <w:tcW w:w="1982" w:type="dxa"/>
          </w:tcPr>
          <w:p w14:paraId="2437E3A2" w14:textId="77777777" w:rsidR="006D7FDE" w:rsidRPr="00916430" w:rsidRDefault="006D7FDE" w:rsidP="006D7FDE">
            <w:pPr>
              <w:pStyle w:val="Tabletext"/>
            </w:pPr>
          </w:p>
        </w:tc>
      </w:tr>
      <w:tr w:rsidR="006D7FDE" w:rsidRPr="00916430" w14:paraId="2FB9577D" w14:textId="77777777" w:rsidTr="00CA1999">
        <w:trPr>
          <w:trHeight w:val="25"/>
        </w:trPr>
        <w:tc>
          <w:tcPr>
            <w:tcW w:w="3258" w:type="dxa"/>
          </w:tcPr>
          <w:p w14:paraId="051F298D" w14:textId="77777777" w:rsidR="006D7FDE" w:rsidRPr="006D7FDE" w:rsidRDefault="006D7FDE" w:rsidP="006D7FDE">
            <w:pPr>
              <w:pStyle w:val="Tabletext"/>
            </w:pPr>
            <w:r w:rsidRPr="00916430">
              <w:t>Briefing for airborne component</w:t>
            </w:r>
          </w:p>
        </w:tc>
        <w:tc>
          <w:tcPr>
            <w:tcW w:w="4394" w:type="dxa"/>
          </w:tcPr>
          <w:p w14:paraId="1789C5FD" w14:textId="77777777" w:rsidR="006D7FDE" w:rsidRPr="00916430" w:rsidRDefault="006D7FDE" w:rsidP="006D7FDE">
            <w:pPr>
              <w:pStyle w:val="Tabletext"/>
            </w:pPr>
          </w:p>
        </w:tc>
        <w:tc>
          <w:tcPr>
            <w:tcW w:w="1982" w:type="dxa"/>
          </w:tcPr>
          <w:p w14:paraId="1B7D447E" w14:textId="77777777" w:rsidR="006D7FDE" w:rsidRPr="00916430" w:rsidRDefault="006D7FDE" w:rsidP="006D7FDE">
            <w:pPr>
              <w:pStyle w:val="Tabletext"/>
            </w:pPr>
          </w:p>
        </w:tc>
      </w:tr>
      <w:tr w:rsidR="006D7FDE" w:rsidRPr="00916430" w14:paraId="567493ED" w14:textId="77777777" w:rsidTr="00CA1999">
        <w:trPr>
          <w:trHeight w:val="25"/>
        </w:trPr>
        <w:tc>
          <w:tcPr>
            <w:tcW w:w="3258" w:type="dxa"/>
          </w:tcPr>
          <w:p w14:paraId="745E1559" w14:textId="77777777" w:rsidR="006D7FDE" w:rsidRPr="006D7FDE" w:rsidRDefault="006D7FDE" w:rsidP="006D7FDE">
            <w:pPr>
              <w:pStyle w:val="Tabletext"/>
            </w:pPr>
            <w:r w:rsidRPr="00916430">
              <w:t xml:space="preserve">VFR: Procedures to avoid inadvertent entry into IMC and escape from </w:t>
            </w:r>
            <w:r w:rsidRPr="006D7FDE">
              <w:t>IMC procedures</w:t>
            </w:r>
          </w:p>
        </w:tc>
        <w:tc>
          <w:tcPr>
            <w:tcW w:w="4394" w:type="dxa"/>
          </w:tcPr>
          <w:p w14:paraId="5865E759" w14:textId="77777777" w:rsidR="006D7FDE" w:rsidRPr="00916430" w:rsidRDefault="006D7FDE" w:rsidP="006D7FDE">
            <w:pPr>
              <w:pStyle w:val="Tabletext"/>
            </w:pPr>
          </w:p>
        </w:tc>
        <w:tc>
          <w:tcPr>
            <w:tcW w:w="1982" w:type="dxa"/>
          </w:tcPr>
          <w:p w14:paraId="58693073" w14:textId="77777777" w:rsidR="006D7FDE" w:rsidRPr="00916430" w:rsidRDefault="006D7FDE" w:rsidP="006D7FDE">
            <w:pPr>
              <w:pStyle w:val="Tabletext"/>
            </w:pPr>
          </w:p>
        </w:tc>
      </w:tr>
      <w:tr w:rsidR="006D7FDE" w:rsidRPr="00916430" w14:paraId="5BF8A62B" w14:textId="77777777" w:rsidTr="00CA1999">
        <w:trPr>
          <w:trHeight w:val="25"/>
        </w:trPr>
        <w:tc>
          <w:tcPr>
            <w:tcW w:w="3258" w:type="dxa"/>
          </w:tcPr>
          <w:p w14:paraId="515BD75E" w14:textId="77777777" w:rsidR="006D7FDE" w:rsidRPr="006D7FDE" w:rsidRDefault="006D7FDE" w:rsidP="006D7FDE">
            <w:pPr>
              <w:pStyle w:val="Tabletext"/>
            </w:pPr>
            <w:r w:rsidRPr="00916430">
              <w:t>IFR: Procedures in the event of a TAWS alert (if equipped)</w:t>
            </w:r>
          </w:p>
        </w:tc>
        <w:tc>
          <w:tcPr>
            <w:tcW w:w="4394" w:type="dxa"/>
          </w:tcPr>
          <w:p w14:paraId="4B621D0B" w14:textId="77777777" w:rsidR="006D7FDE" w:rsidRPr="00916430" w:rsidRDefault="006D7FDE" w:rsidP="006D7FDE">
            <w:pPr>
              <w:pStyle w:val="Tabletext"/>
            </w:pPr>
          </w:p>
        </w:tc>
        <w:tc>
          <w:tcPr>
            <w:tcW w:w="1982" w:type="dxa"/>
          </w:tcPr>
          <w:p w14:paraId="0E011E6B" w14:textId="77777777" w:rsidR="006D7FDE" w:rsidRPr="00916430" w:rsidRDefault="006D7FDE" w:rsidP="006D7FDE">
            <w:pPr>
              <w:pStyle w:val="Tabletext"/>
            </w:pPr>
          </w:p>
        </w:tc>
      </w:tr>
    </w:tbl>
    <w:p w14:paraId="6D0B9B68" w14:textId="77777777" w:rsidR="006D7FDE" w:rsidRPr="00DB6B68" w:rsidRDefault="006D7FDE" w:rsidP="006D7FDE">
      <w:pPr>
        <w:pStyle w:val="normalafterlisttable"/>
        <w:rPr>
          <w:rStyle w:val="bold"/>
        </w:rPr>
      </w:pPr>
      <w:r>
        <w:rPr>
          <w:rStyle w:val="bold"/>
        </w:rPr>
        <w:t>Completed</w:t>
      </w:r>
    </w:p>
    <w:p w14:paraId="7155D22D" w14:textId="77777777" w:rsidR="006D7FDE" w:rsidRDefault="00000000" w:rsidP="006D7FDE">
      <w:sdt>
        <w:sdtPr>
          <w:id w:val="-352265943"/>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t xml:space="preserve"> Yes </w:t>
      </w:r>
    </w:p>
    <w:p w14:paraId="046CE9AF" w14:textId="77777777" w:rsidR="006D7FDE" w:rsidRPr="003C2B3F" w:rsidRDefault="00000000" w:rsidP="006D7FDE">
      <w:sdt>
        <w:sdtPr>
          <w:id w:val="1403796957"/>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t xml:space="preserve"> No </w:t>
      </w:r>
    </w:p>
    <w:p w14:paraId="614D9040" w14:textId="77777777" w:rsidR="006D7FDE" w:rsidRPr="006D7FDE" w:rsidRDefault="006D7FDE" w:rsidP="006D7FDE">
      <w:r>
        <w:br w:type="page"/>
      </w:r>
    </w:p>
    <w:tbl>
      <w:tblPr>
        <w:tblStyle w:val="SD-MOStable"/>
        <w:tblW w:w="9639" w:type="dxa"/>
        <w:tblLayout w:type="fixed"/>
        <w:tblLook w:val="0620" w:firstRow="1" w:lastRow="0" w:firstColumn="0" w:lastColumn="0" w:noHBand="1" w:noVBand="1"/>
      </w:tblPr>
      <w:tblGrid>
        <w:gridCol w:w="9639"/>
      </w:tblGrid>
      <w:tr w:rsidR="006D7FDE" w:rsidRPr="00DB6B68" w14:paraId="62A8E4B4" w14:textId="77777777" w:rsidTr="00CA1999">
        <w:trPr>
          <w:cnfStyle w:val="100000000000" w:firstRow="1" w:lastRow="0" w:firstColumn="0" w:lastColumn="0" w:oddVBand="0" w:evenVBand="0" w:oddHBand="0" w:evenHBand="0" w:firstRowFirstColumn="0" w:firstRowLastColumn="0" w:lastRowFirstColumn="0" w:lastRowLastColumn="0"/>
        </w:trPr>
        <w:tc>
          <w:tcPr>
            <w:tcW w:w="9639" w:type="dxa"/>
          </w:tcPr>
          <w:p w14:paraId="77A3D17F" w14:textId="77777777" w:rsidR="006D7FDE" w:rsidRPr="006D7FDE" w:rsidRDefault="006D7FDE" w:rsidP="006D7FDE">
            <w:r>
              <w:t>Comments</w:t>
            </w:r>
          </w:p>
        </w:tc>
      </w:tr>
      <w:tr w:rsidR="006D7FDE" w14:paraId="277A7554" w14:textId="77777777" w:rsidTr="00CA1999">
        <w:trPr>
          <w:trHeight w:val="2099"/>
        </w:trPr>
        <w:tc>
          <w:tcPr>
            <w:tcW w:w="9639" w:type="dxa"/>
          </w:tcPr>
          <w:p w14:paraId="045AB911" w14:textId="77777777" w:rsidR="006D7FDE" w:rsidRDefault="006D7FDE" w:rsidP="006D7FDE"/>
        </w:tc>
      </w:tr>
    </w:tbl>
    <w:p w14:paraId="1FF3DB2E" w14:textId="77777777" w:rsidR="006D7FDE" w:rsidRPr="00DB6B68" w:rsidRDefault="006D7FDE" w:rsidP="006D7FDE">
      <w:pPr>
        <w:pStyle w:val="normalafterlisttable"/>
        <w:rPr>
          <w:rStyle w:val="bold"/>
        </w:rPr>
      </w:pPr>
      <w:r w:rsidRPr="00DB6B68">
        <w:rPr>
          <w:rStyle w:val="bold"/>
        </w:rPr>
        <w:t>Check pilot certification</w:t>
      </w:r>
    </w:p>
    <w:p w14:paraId="692C2802" w14:textId="77777777" w:rsidR="006D7FDE" w:rsidRPr="00DB6B68" w:rsidRDefault="006D7FDE" w:rsidP="006D7FDE">
      <w:r w:rsidRPr="00DB6B68">
        <w:t>Signature:</w:t>
      </w:r>
      <w:r>
        <w:tab/>
      </w:r>
      <w:r>
        <w:tab/>
      </w:r>
      <w:r>
        <w:tab/>
      </w:r>
      <w:r>
        <w:tab/>
      </w:r>
      <w:r>
        <w:tab/>
      </w:r>
      <w:r w:rsidRPr="00DB6B68">
        <w:t>Date:</w:t>
      </w:r>
      <w:r>
        <w:t xml:space="preserve"> </w:t>
      </w:r>
    </w:p>
    <w:p w14:paraId="5E07CCAF" w14:textId="77777777" w:rsidR="006D7FDE" w:rsidRPr="00DB6B68" w:rsidRDefault="006D7FDE" w:rsidP="006D7FDE">
      <w:pPr>
        <w:pStyle w:val="normalafterlisttable"/>
        <w:rPr>
          <w:rStyle w:val="bold"/>
        </w:rPr>
      </w:pPr>
      <w:r w:rsidRPr="00DB6B68">
        <w:rPr>
          <w:rStyle w:val="bold"/>
        </w:rPr>
        <w:t>Flight crew acknowledgement</w:t>
      </w:r>
    </w:p>
    <w:p w14:paraId="6C444E5B" w14:textId="77777777" w:rsidR="006D7FDE" w:rsidRPr="00DB6B68" w:rsidRDefault="006D7FDE" w:rsidP="006D7FDE">
      <w:r w:rsidRPr="00DB6B68">
        <w:t>Signature</w:t>
      </w:r>
      <w:r>
        <w:tab/>
      </w:r>
      <w:r>
        <w:tab/>
      </w:r>
      <w:r>
        <w:tab/>
      </w:r>
      <w:r>
        <w:tab/>
      </w:r>
      <w:r>
        <w:tab/>
      </w:r>
      <w:r w:rsidRPr="00DB6B68">
        <w:t>Date:</w:t>
      </w:r>
      <w:r>
        <w:t xml:space="preserve"> </w:t>
      </w:r>
    </w:p>
    <w:p w14:paraId="137EF1C5" w14:textId="77777777" w:rsidR="006D7FDE" w:rsidRPr="00916430" w:rsidRDefault="006D7FDE" w:rsidP="006D7FDE">
      <w:r w:rsidRPr="00916430">
        <w:br w:type="page"/>
      </w:r>
    </w:p>
    <w:p w14:paraId="080DDE06" w14:textId="77777777" w:rsidR="006D7FDE" w:rsidRPr="00F91345" w:rsidRDefault="006D7FDE" w:rsidP="00F91345">
      <w:pPr>
        <w:pStyle w:val="unHeading3"/>
        <w:rPr>
          <w:rStyle w:val="Strong"/>
          <w:b/>
          <w:bCs w:val="0"/>
        </w:rPr>
      </w:pPr>
      <w:bookmarkStart w:id="899" w:name="_Toc131591635"/>
      <w:r w:rsidRPr="00F91345">
        <w:rPr>
          <w:rStyle w:val="Strong"/>
          <w:rFonts w:hint="eastAsia"/>
          <w:b/>
          <w:bCs w:val="0"/>
        </w:rPr>
        <w:t xml:space="preserve">Form TC07A </w:t>
      </w:r>
      <w:r w:rsidRPr="00F91345">
        <w:rPr>
          <w:rStyle w:val="Strong"/>
          <w:b/>
          <w:bCs w:val="0"/>
        </w:rPr>
        <w:t>–</w:t>
      </w:r>
      <w:r w:rsidRPr="00F91345">
        <w:rPr>
          <w:rStyle w:val="Strong"/>
          <w:rFonts w:hint="eastAsia"/>
          <w:b/>
          <w:bCs w:val="0"/>
        </w:rPr>
        <w:t xml:space="preserve"> Nomination form for training and checking personnel</w:t>
      </w:r>
      <w:bookmarkEnd w:id="899"/>
    </w:p>
    <w:tbl>
      <w:tblPr>
        <w:tblStyle w:val="SD-MOStable"/>
        <w:tblW w:w="9634" w:type="dxa"/>
        <w:tblLook w:val="0620" w:firstRow="1" w:lastRow="0" w:firstColumn="0" w:lastColumn="0" w:noHBand="1" w:noVBand="1"/>
      </w:tblPr>
      <w:tblGrid>
        <w:gridCol w:w="2547"/>
        <w:gridCol w:w="1276"/>
        <w:gridCol w:w="4112"/>
        <w:gridCol w:w="1699"/>
      </w:tblGrid>
      <w:tr w:rsidR="006D7FDE" w:rsidRPr="00DB6B68" w14:paraId="55DA0340" w14:textId="77777777" w:rsidTr="00CA1999">
        <w:trPr>
          <w:cnfStyle w:val="100000000000" w:firstRow="1" w:lastRow="0" w:firstColumn="0" w:lastColumn="0" w:oddVBand="0" w:evenVBand="0" w:oddHBand="0" w:evenHBand="0" w:firstRowFirstColumn="0" w:firstRowLastColumn="0" w:lastRowFirstColumn="0" w:lastRowLastColumn="0"/>
          <w:trHeight w:val="411"/>
        </w:trPr>
        <w:tc>
          <w:tcPr>
            <w:tcW w:w="2547" w:type="dxa"/>
          </w:tcPr>
          <w:p w14:paraId="170B3C49" w14:textId="77777777" w:rsidR="006D7FDE" w:rsidRPr="006D7FDE" w:rsidRDefault="006D7FDE" w:rsidP="006D7FDE">
            <w:r w:rsidRPr="00DB6B68">
              <w:t>Name</w:t>
            </w:r>
          </w:p>
        </w:tc>
        <w:tc>
          <w:tcPr>
            <w:tcW w:w="1276" w:type="dxa"/>
          </w:tcPr>
          <w:p w14:paraId="25148786" w14:textId="77777777" w:rsidR="006D7FDE" w:rsidRPr="006D7FDE" w:rsidRDefault="006D7FDE" w:rsidP="006D7FDE">
            <w:r w:rsidRPr="00DB6B68">
              <w:t>ARN</w:t>
            </w:r>
          </w:p>
        </w:tc>
        <w:tc>
          <w:tcPr>
            <w:tcW w:w="4112" w:type="dxa"/>
          </w:tcPr>
          <w:p w14:paraId="1F9FF2B4" w14:textId="77777777" w:rsidR="006D7FDE" w:rsidRPr="006D7FDE" w:rsidRDefault="006D7FDE" w:rsidP="006D7FDE">
            <w:r w:rsidRPr="00DB6B68">
              <w:t>Training and checking events authorised</w:t>
            </w:r>
          </w:p>
        </w:tc>
        <w:tc>
          <w:tcPr>
            <w:tcW w:w="1699" w:type="dxa"/>
          </w:tcPr>
          <w:p w14:paraId="562EA0C2" w14:textId="77777777" w:rsidR="006D7FDE" w:rsidRPr="006D7FDE" w:rsidRDefault="006D7FDE" w:rsidP="006D7FDE">
            <w:r w:rsidRPr="00DB6B68">
              <w:t xml:space="preserve">CASA </w:t>
            </w:r>
            <w:r w:rsidRPr="00DB6B68">
              <w:br/>
              <w:t>advice date</w:t>
            </w:r>
          </w:p>
        </w:tc>
      </w:tr>
      <w:tr w:rsidR="006D7FDE" w:rsidRPr="00DB6B68" w14:paraId="30FD3851" w14:textId="77777777" w:rsidTr="00CA1999">
        <w:trPr>
          <w:trHeight w:val="25"/>
        </w:trPr>
        <w:tc>
          <w:tcPr>
            <w:tcW w:w="2547" w:type="dxa"/>
          </w:tcPr>
          <w:p w14:paraId="27BB80BF" w14:textId="77777777" w:rsidR="006D7FDE" w:rsidRPr="00DB6B68" w:rsidRDefault="006D7FDE" w:rsidP="006D7FDE">
            <w:pPr>
              <w:pStyle w:val="Tabletext"/>
            </w:pPr>
          </w:p>
        </w:tc>
        <w:tc>
          <w:tcPr>
            <w:tcW w:w="1276" w:type="dxa"/>
          </w:tcPr>
          <w:p w14:paraId="5F46F8B3" w14:textId="77777777" w:rsidR="006D7FDE" w:rsidRPr="00DB6B68" w:rsidRDefault="006D7FDE" w:rsidP="006D7FDE">
            <w:pPr>
              <w:pStyle w:val="Tabletext"/>
            </w:pPr>
          </w:p>
        </w:tc>
        <w:tc>
          <w:tcPr>
            <w:tcW w:w="4112" w:type="dxa"/>
          </w:tcPr>
          <w:p w14:paraId="40BFD8A6" w14:textId="77777777" w:rsidR="006D7FDE" w:rsidRPr="00DB6B68" w:rsidRDefault="006D7FDE" w:rsidP="006D7FDE">
            <w:pPr>
              <w:pStyle w:val="Tabletext"/>
            </w:pPr>
          </w:p>
        </w:tc>
        <w:tc>
          <w:tcPr>
            <w:tcW w:w="1699" w:type="dxa"/>
          </w:tcPr>
          <w:p w14:paraId="1AE7282E" w14:textId="77777777" w:rsidR="006D7FDE" w:rsidRPr="00DB6B68" w:rsidRDefault="006D7FDE" w:rsidP="006D7FDE">
            <w:pPr>
              <w:pStyle w:val="Tabletext"/>
            </w:pPr>
          </w:p>
        </w:tc>
      </w:tr>
      <w:tr w:rsidR="006D7FDE" w:rsidRPr="00DB6B68" w14:paraId="2ADC935C" w14:textId="77777777" w:rsidTr="00CA1999">
        <w:trPr>
          <w:trHeight w:val="25"/>
        </w:trPr>
        <w:tc>
          <w:tcPr>
            <w:tcW w:w="2547" w:type="dxa"/>
          </w:tcPr>
          <w:p w14:paraId="7D663977" w14:textId="77777777" w:rsidR="006D7FDE" w:rsidRPr="00DB6B68" w:rsidRDefault="006D7FDE" w:rsidP="006D7FDE">
            <w:pPr>
              <w:pStyle w:val="Tabletext"/>
            </w:pPr>
          </w:p>
        </w:tc>
        <w:tc>
          <w:tcPr>
            <w:tcW w:w="1276" w:type="dxa"/>
          </w:tcPr>
          <w:p w14:paraId="55B7735B" w14:textId="77777777" w:rsidR="006D7FDE" w:rsidRPr="00DB6B68" w:rsidRDefault="006D7FDE" w:rsidP="006D7FDE">
            <w:pPr>
              <w:pStyle w:val="Tabletext"/>
            </w:pPr>
          </w:p>
        </w:tc>
        <w:tc>
          <w:tcPr>
            <w:tcW w:w="4112" w:type="dxa"/>
          </w:tcPr>
          <w:p w14:paraId="79D13DE6" w14:textId="77777777" w:rsidR="006D7FDE" w:rsidRPr="00DB6B68" w:rsidRDefault="006D7FDE" w:rsidP="006D7FDE">
            <w:pPr>
              <w:pStyle w:val="Tabletext"/>
            </w:pPr>
          </w:p>
        </w:tc>
        <w:tc>
          <w:tcPr>
            <w:tcW w:w="1699" w:type="dxa"/>
          </w:tcPr>
          <w:p w14:paraId="6B40AA92" w14:textId="77777777" w:rsidR="006D7FDE" w:rsidRPr="00DB6B68" w:rsidRDefault="006D7FDE" w:rsidP="006D7FDE">
            <w:pPr>
              <w:pStyle w:val="Tabletext"/>
            </w:pPr>
          </w:p>
        </w:tc>
      </w:tr>
      <w:tr w:rsidR="006D7FDE" w:rsidRPr="00DB6B68" w14:paraId="3422E064" w14:textId="77777777" w:rsidTr="00CA1999">
        <w:trPr>
          <w:trHeight w:val="25"/>
        </w:trPr>
        <w:tc>
          <w:tcPr>
            <w:tcW w:w="2547" w:type="dxa"/>
          </w:tcPr>
          <w:p w14:paraId="6B0DEEAF" w14:textId="77777777" w:rsidR="006D7FDE" w:rsidRPr="00DB6B68" w:rsidRDefault="006D7FDE" w:rsidP="006D7FDE">
            <w:pPr>
              <w:pStyle w:val="Tabletext"/>
            </w:pPr>
          </w:p>
        </w:tc>
        <w:tc>
          <w:tcPr>
            <w:tcW w:w="1276" w:type="dxa"/>
          </w:tcPr>
          <w:p w14:paraId="108AAD9B" w14:textId="77777777" w:rsidR="006D7FDE" w:rsidRPr="00DB6B68" w:rsidRDefault="006D7FDE" w:rsidP="006D7FDE">
            <w:pPr>
              <w:pStyle w:val="Tabletext"/>
            </w:pPr>
          </w:p>
        </w:tc>
        <w:tc>
          <w:tcPr>
            <w:tcW w:w="4112" w:type="dxa"/>
          </w:tcPr>
          <w:p w14:paraId="3332DADE" w14:textId="77777777" w:rsidR="006D7FDE" w:rsidRPr="00DB6B68" w:rsidRDefault="006D7FDE" w:rsidP="006D7FDE">
            <w:pPr>
              <w:pStyle w:val="Tabletext"/>
            </w:pPr>
          </w:p>
        </w:tc>
        <w:tc>
          <w:tcPr>
            <w:tcW w:w="1699" w:type="dxa"/>
          </w:tcPr>
          <w:p w14:paraId="41033C08" w14:textId="77777777" w:rsidR="006D7FDE" w:rsidRPr="00DB6B68" w:rsidRDefault="006D7FDE" w:rsidP="006D7FDE">
            <w:pPr>
              <w:pStyle w:val="Tabletext"/>
            </w:pPr>
          </w:p>
        </w:tc>
      </w:tr>
      <w:tr w:rsidR="006D7FDE" w:rsidRPr="00DB6B68" w14:paraId="625B8A5C" w14:textId="77777777" w:rsidTr="00CA1999">
        <w:trPr>
          <w:trHeight w:val="25"/>
        </w:trPr>
        <w:tc>
          <w:tcPr>
            <w:tcW w:w="2547" w:type="dxa"/>
          </w:tcPr>
          <w:p w14:paraId="39071BDE" w14:textId="77777777" w:rsidR="006D7FDE" w:rsidRPr="00DB6B68" w:rsidRDefault="006D7FDE" w:rsidP="006D7FDE">
            <w:pPr>
              <w:pStyle w:val="Tabletext"/>
            </w:pPr>
          </w:p>
        </w:tc>
        <w:tc>
          <w:tcPr>
            <w:tcW w:w="1276" w:type="dxa"/>
          </w:tcPr>
          <w:p w14:paraId="60C4EEAF" w14:textId="77777777" w:rsidR="006D7FDE" w:rsidRPr="00DB6B68" w:rsidRDefault="006D7FDE" w:rsidP="006D7FDE">
            <w:pPr>
              <w:pStyle w:val="Tabletext"/>
            </w:pPr>
          </w:p>
        </w:tc>
        <w:tc>
          <w:tcPr>
            <w:tcW w:w="4112" w:type="dxa"/>
          </w:tcPr>
          <w:p w14:paraId="7E05A402" w14:textId="77777777" w:rsidR="006D7FDE" w:rsidRPr="00DB6B68" w:rsidRDefault="006D7FDE" w:rsidP="006D7FDE">
            <w:pPr>
              <w:pStyle w:val="Tabletext"/>
            </w:pPr>
          </w:p>
        </w:tc>
        <w:tc>
          <w:tcPr>
            <w:tcW w:w="1699" w:type="dxa"/>
          </w:tcPr>
          <w:p w14:paraId="3971EB45" w14:textId="77777777" w:rsidR="006D7FDE" w:rsidRPr="00DB6B68" w:rsidRDefault="006D7FDE" w:rsidP="006D7FDE">
            <w:pPr>
              <w:pStyle w:val="Tabletext"/>
            </w:pPr>
          </w:p>
        </w:tc>
      </w:tr>
      <w:tr w:rsidR="006D7FDE" w:rsidRPr="00DB6B68" w14:paraId="6235A199" w14:textId="77777777" w:rsidTr="00CA1999">
        <w:trPr>
          <w:trHeight w:val="25"/>
        </w:trPr>
        <w:tc>
          <w:tcPr>
            <w:tcW w:w="2547" w:type="dxa"/>
          </w:tcPr>
          <w:p w14:paraId="6CD7D285" w14:textId="77777777" w:rsidR="006D7FDE" w:rsidRPr="00DB6B68" w:rsidRDefault="006D7FDE" w:rsidP="006D7FDE">
            <w:pPr>
              <w:pStyle w:val="Tabletext"/>
            </w:pPr>
          </w:p>
        </w:tc>
        <w:tc>
          <w:tcPr>
            <w:tcW w:w="1276" w:type="dxa"/>
          </w:tcPr>
          <w:p w14:paraId="2EB4361F" w14:textId="77777777" w:rsidR="006D7FDE" w:rsidRPr="00DB6B68" w:rsidRDefault="006D7FDE" w:rsidP="006D7FDE">
            <w:pPr>
              <w:pStyle w:val="Tabletext"/>
            </w:pPr>
          </w:p>
        </w:tc>
        <w:tc>
          <w:tcPr>
            <w:tcW w:w="4112" w:type="dxa"/>
          </w:tcPr>
          <w:p w14:paraId="528D1C33" w14:textId="77777777" w:rsidR="006D7FDE" w:rsidRPr="00DB6B68" w:rsidRDefault="006D7FDE" w:rsidP="006D7FDE">
            <w:pPr>
              <w:pStyle w:val="Tabletext"/>
            </w:pPr>
          </w:p>
        </w:tc>
        <w:tc>
          <w:tcPr>
            <w:tcW w:w="1699" w:type="dxa"/>
          </w:tcPr>
          <w:p w14:paraId="0A7FC1AC" w14:textId="77777777" w:rsidR="006D7FDE" w:rsidRPr="00DB6B68" w:rsidRDefault="006D7FDE" w:rsidP="006D7FDE">
            <w:pPr>
              <w:pStyle w:val="Tabletext"/>
            </w:pPr>
          </w:p>
        </w:tc>
      </w:tr>
      <w:tr w:rsidR="006D7FDE" w:rsidRPr="00DB6B68" w14:paraId="5DC27B76" w14:textId="77777777" w:rsidTr="00CA1999">
        <w:trPr>
          <w:trHeight w:val="25"/>
        </w:trPr>
        <w:tc>
          <w:tcPr>
            <w:tcW w:w="2547" w:type="dxa"/>
          </w:tcPr>
          <w:p w14:paraId="3E855AAD" w14:textId="77777777" w:rsidR="006D7FDE" w:rsidRPr="00DB6B68" w:rsidRDefault="006D7FDE" w:rsidP="006D7FDE">
            <w:pPr>
              <w:pStyle w:val="Tabletext"/>
            </w:pPr>
          </w:p>
        </w:tc>
        <w:tc>
          <w:tcPr>
            <w:tcW w:w="1276" w:type="dxa"/>
          </w:tcPr>
          <w:p w14:paraId="1CF46E80" w14:textId="77777777" w:rsidR="006D7FDE" w:rsidRPr="00DB6B68" w:rsidRDefault="006D7FDE" w:rsidP="006D7FDE">
            <w:pPr>
              <w:pStyle w:val="Tabletext"/>
            </w:pPr>
          </w:p>
        </w:tc>
        <w:tc>
          <w:tcPr>
            <w:tcW w:w="4112" w:type="dxa"/>
          </w:tcPr>
          <w:p w14:paraId="683FDB32" w14:textId="77777777" w:rsidR="006D7FDE" w:rsidRPr="00DB6B68" w:rsidRDefault="006D7FDE" w:rsidP="006D7FDE">
            <w:pPr>
              <w:pStyle w:val="Tabletext"/>
            </w:pPr>
          </w:p>
        </w:tc>
        <w:tc>
          <w:tcPr>
            <w:tcW w:w="1699" w:type="dxa"/>
          </w:tcPr>
          <w:p w14:paraId="74C8FDEE" w14:textId="77777777" w:rsidR="006D7FDE" w:rsidRPr="00DB6B68" w:rsidRDefault="006D7FDE" w:rsidP="006D7FDE">
            <w:pPr>
              <w:pStyle w:val="Tabletext"/>
            </w:pPr>
          </w:p>
        </w:tc>
      </w:tr>
      <w:tr w:rsidR="006D7FDE" w:rsidRPr="00DB6B68" w14:paraId="3D77F67A" w14:textId="77777777" w:rsidTr="00CA1999">
        <w:trPr>
          <w:trHeight w:val="25"/>
        </w:trPr>
        <w:tc>
          <w:tcPr>
            <w:tcW w:w="2547" w:type="dxa"/>
          </w:tcPr>
          <w:p w14:paraId="09073C35" w14:textId="77777777" w:rsidR="006D7FDE" w:rsidRPr="00DB6B68" w:rsidRDefault="006D7FDE" w:rsidP="006D7FDE">
            <w:pPr>
              <w:pStyle w:val="Tabletext"/>
            </w:pPr>
          </w:p>
        </w:tc>
        <w:tc>
          <w:tcPr>
            <w:tcW w:w="1276" w:type="dxa"/>
          </w:tcPr>
          <w:p w14:paraId="759D64AA" w14:textId="77777777" w:rsidR="006D7FDE" w:rsidRPr="00DB6B68" w:rsidRDefault="006D7FDE" w:rsidP="006D7FDE">
            <w:pPr>
              <w:pStyle w:val="Tabletext"/>
            </w:pPr>
          </w:p>
        </w:tc>
        <w:tc>
          <w:tcPr>
            <w:tcW w:w="4112" w:type="dxa"/>
          </w:tcPr>
          <w:p w14:paraId="322BBC6E" w14:textId="77777777" w:rsidR="006D7FDE" w:rsidRPr="00DB6B68" w:rsidRDefault="006D7FDE" w:rsidP="006D7FDE">
            <w:pPr>
              <w:pStyle w:val="Tabletext"/>
            </w:pPr>
          </w:p>
        </w:tc>
        <w:tc>
          <w:tcPr>
            <w:tcW w:w="1699" w:type="dxa"/>
          </w:tcPr>
          <w:p w14:paraId="52E88660" w14:textId="77777777" w:rsidR="006D7FDE" w:rsidRPr="00DB6B68" w:rsidRDefault="006D7FDE" w:rsidP="006D7FDE">
            <w:pPr>
              <w:pStyle w:val="Tabletext"/>
            </w:pPr>
          </w:p>
        </w:tc>
      </w:tr>
      <w:tr w:rsidR="006D7FDE" w:rsidRPr="00DB6B68" w14:paraId="3BDA8C9B" w14:textId="77777777" w:rsidTr="00CA1999">
        <w:trPr>
          <w:trHeight w:val="25"/>
        </w:trPr>
        <w:tc>
          <w:tcPr>
            <w:tcW w:w="2547" w:type="dxa"/>
          </w:tcPr>
          <w:p w14:paraId="3E378BD9" w14:textId="77777777" w:rsidR="006D7FDE" w:rsidRPr="00DB6B68" w:rsidRDefault="006D7FDE" w:rsidP="006D7FDE">
            <w:pPr>
              <w:pStyle w:val="Tabletext"/>
            </w:pPr>
          </w:p>
        </w:tc>
        <w:tc>
          <w:tcPr>
            <w:tcW w:w="1276" w:type="dxa"/>
          </w:tcPr>
          <w:p w14:paraId="73FCE264" w14:textId="77777777" w:rsidR="006D7FDE" w:rsidRPr="00DB6B68" w:rsidRDefault="006D7FDE" w:rsidP="006D7FDE">
            <w:pPr>
              <w:pStyle w:val="Tabletext"/>
            </w:pPr>
          </w:p>
        </w:tc>
        <w:tc>
          <w:tcPr>
            <w:tcW w:w="4112" w:type="dxa"/>
          </w:tcPr>
          <w:p w14:paraId="4785F902" w14:textId="77777777" w:rsidR="006D7FDE" w:rsidRPr="00DB6B68" w:rsidRDefault="006D7FDE" w:rsidP="006D7FDE">
            <w:pPr>
              <w:pStyle w:val="Tabletext"/>
            </w:pPr>
          </w:p>
        </w:tc>
        <w:tc>
          <w:tcPr>
            <w:tcW w:w="1699" w:type="dxa"/>
          </w:tcPr>
          <w:p w14:paraId="79AEA41B" w14:textId="77777777" w:rsidR="006D7FDE" w:rsidRPr="00DB6B68" w:rsidRDefault="006D7FDE" w:rsidP="006D7FDE">
            <w:pPr>
              <w:pStyle w:val="Tabletext"/>
            </w:pPr>
          </w:p>
        </w:tc>
      </w:tr>
      <w:tr w:rsidR="006D7FDE" w:rsidRPr="00DB6B68" w14:paraId="19D89B04" w14:textId="77777777" w:rsidTr="00CA1999">
        <w:trPr>
          <w:trHeight w:val="25"/>
        </w:trPr>
        <w:tc>
          <w:tcPr>
            <w:tcW w:w="2547" w:type="dxa"/>
          </w:tcPr>
          <w:p w14:paraId="4A50E642" w14:textId="77777777" w:rsidR="006D7FDE" w:rsidRPr="00DB6B68" w:rsidRDefault="006D7FDE" w:rsidP="006D7FDE">
            <w:pPr>
              <w:pStyle w:val="Tabletext"/>
            </w:pPr>
          </w:p>
        </w:tc>
        <w:tc>
          <w:tcPr>
            <w:tcW w:w="1276" w:type="dxa"/>
          </w:tcPr>
          <w:p w14:paraId="1C9E448D" w14:textId="77777777" w:rsidR="006D7FDE" w:rsidRPr="00DB6B68" w:rsidRDefault="006D7FDE" w:rsidP="006D7FDE">
            <w:pPr>
              <w:pStyle w:val="Tabletext"/>
            </w:pPr>
          </w:p>
        </w:tc>
        <w:tc>
          <w:tcPr>
            <w:tcW w:w="4112" w:type="dxa"/>
          </w:tcPr>
          <w:p w14:paraId="7EB88F24" w14:textId="77777777" w:rsidR="006D7FDE" w:rsidRPr="00DB6B68" w:rsidRDefault="006D7FDE" w:rsidP="006D7FDE">
            <w:pPr>
              <w:pStyle w:val="Tabletext"/>
            </w:pPr>
          </w:p>
        </w:tc>
        <w:tc>
          <w:tcPr>
            <w:tcW w:w="1699" w:type="dxa"/>
          </w:tcPr>
          <w:p w14:paraId="09584195" w14:textId="77777777" w:rsidR="006D7FDE" w:rsidRPr="00DB6B68" w:rsidRDefault="006D7FDE" w:rsidP="006D7FDE">
            <w:pPr>
              <w:pStyle w:val="Tabletext"/>
            </w:pPr>
          </w:p>
        </w:tc>
      </w:tr>
      <w:tr w:rsidR="006D7FDE" w:rsidRPr="00DB6B68" w14:paraId="6D06B879" w14:textId="77777777" w:rsidTr="00CA1999">
        <w:trPr>
          <w:trHeight w:val="25"/>
        </w:trPr>
        <w:tc>
          <w:tcPr>
            <w:tcW w:w="2547" w:type="dxa"/>
          </w:tcPr>
          <w:p w14:paraId="25BFB089" w14:textId="77777777" w:rsidR="006D7FDE" w:rsidRPr="00DB6B68" w:rsidRDefault="006D7FDE" w:rsidP="006D7FDE">
            <w:pPr>
              <w:pStyle w:val="Tabletext"/>
            </w:pPr>
          </w:p>
        </w:tc>
        <w:tc>
          <w:tcPr>
            <w:tcW w:w="1276" w:type="dxa"/>
          </w:tcPr>
          <w:p w14:paraId="45E44791" w14:textId="77777777" w:rsidR="006D7FDE" w:rsidRPr="00DB6B68" w:rsidRDefault="006D7FDE" w:rsidP="006D7FDE">
            <w:pPr>
              <w:pStyle w:val="Tabletext"/>
            </w:pPr>
          </w:p>
        </w:tc>
        <w:tc>
          <w:tcPr>
            <w:tcW w:w="4112" w:type="dxa"/>
          </w:tcPr>
          <w:p w14:paraId="619A70AC" w14:textId="77777777" w:rsidR="006D7FDE" w:rsidRPr="00DB6B68" w:rsidRDefault="006D7FDE" w:rsidP="006D7FDE">
            <w:pPr>
              <w:pStyle w:val="Tabletext"/>
            </w:pPr>
          </w:p>
        </w:tc>
        <w:tc>
          <w:tcPr>
            <w:tcW w:w="1699" w:type="dxa"/>
          </w:tcPr>
          <w:p w14:paraId="7CE15F02" w14:textId="77777777" w:rsidR="006D7FDE" w:rsidRPr="00DB6B68" w:rsidRDefault="006D7FDE" w:rsidP="006D7FDE">
            <w:pPr>
              <w:pStyle w:val="Tabletext"/>
            </w:pPr>
          </w:p>
        </w:tc>
      </w:tr>
      <w:tr w:rsidR="006D7FDE" w:rsidRPr="00DB6B68" w14:paraId="1AAD2D4F" w14:textId="77777777" w:rsidTr="00CA1999">
        <w:trPr>
          <w:trHeight w:val="25"/>
        </w:trPr>
        <w:tc>
          <w:tcPr>
            <w:tcW w:w="2547" w:type="dxa"/>
          </w:tcPr>
          <w:p w14:paraId="35DFF7C3" w14:textId="77777777" w:rsidR="006D7FDE" w:rsidRPr="00DB6B68" w:rsidRDefault="006D7FDE" w:rsidP="006D7FDE">
            <w:pPr>
              <w:pStyle w:val="Tabletext"/>
            </w:pPr>
          </w:p>
        </w:tc>
        <w:tc>
          <w:tcPr>
            <w:tcW w:w="1276" w:type="dxa"/>
          </w:tcPr>
          <w:p w14:paraId="6C30CCC7" w14:textId="77777777" w:rsidR="006D7FDE" w:rsidRPr="00DB6B68" w:rsidRDefault="006D7FDE" w:rsidP="006D7FDE">
            <w:pPr>
              <w:pStyle w:val="Tabletext"/>
            </w:pPr>
          </w:p>
        </w:tc>
        <w:tc>
          <w:tcPr>
            <w:tcW w:w="4112" w:type="dxa"/>
          </w:tcPr>
          <w:p w14:paraId="272CDF70" w14:textId="77777777" w:rsidR="006D7FDE" w:rsidRPr="00DB6B68" w:rsidRDefault="006D7FDE" w:rsidP="006D7FDE">
            <w:pPr>
              <w:pStyle w:val="Tabletext"/>
            </w:pPr>
          </w:p>
        </w:tc>
        <w:tc>
          <w:tcPr>
            <w:tcW w:w="1699" w:type="dxa"/>
          </w:tcPr>
          <w:p w14:paraId="7F8489F3" w14:textId="77777777" w:rsidR="006D7FDE" w:rsidRPr="00DB6B68" w:rsidRDefault="006D7FDE" w:rsidP="006D7FDE">
            <w:pPr>
              <w:pStyle w:val="Tabletext"/>
            </w:pPr>
          </w:p>
        </w:tc>
      </w:tr>
      <w:tr w:rsidR="006D7FDE" w:rsidRPr="00DB6B68" w14:paraId="1A92E449" w14:textId="77777777" w:rsidTr="00CA1999">
        <w:trPr>
          <w:trHeight w:val="25"/>
        </w:trPr>
        <w:tc>
          <w:tcPr>
            <w:tcW w:w="2547" w:type="dxa"/>
          </w:tcPr>
          <w:p w14:paraId="00AFF743" w14:textId="77777777" w:rsidR="006D7FDE" w:rsidRPr="00DB6B68" w:rsidRDefault="006D7FDE" w:rsidP="006D7FDE">
            <w:pPr>
              <w:pStyle w:val="Tabletext"/>
            </w:pPr>
          </w:p>
        </w:tc>
        <w:tc>
          <w:tcPr>
            <w:tcW w:w="1276" w:type="dxa"/>
          </w:tcPr>
          <w:p w14:paraId="79AD645B" w14:textId="77777777" w:rsidR="006D7FDE" w:rsidRPr="00DB6B68" w:rsidRDefault="006D7FDE" w:rsidP="006D7FDE">
            <w:pPr>
              <w:pStyle w:val="Tabletext"/>
            </w:pPr>
          </w:p>
        </w:tc>
        <w:tc>
          <w:tcPr>
            <w:tcW w:w="4112" w:type="dxa"/>
          </w:tcPr>
          <w:p w14:paraId="0BEFFEE9" w14:textId="77777777" w:rsidR="006D7FDE" w:rsidRPr="00DB6B68" w:rsidRDefault="006D7FDE" w:rsidP="006D7FDE">
            <w:pPr>
              <w:pStyle w:val="Tabletext"/>
            </w:pPr>
          </w:p>
        </w:tc>
        <w:tc>
          <w:tcPr>
            <w:tcW w:w="1699" w:type="dxa"/>
          </w:tcPr>
          <w:p w14:paraId="1112D570" w14:textId="77777777" w:rsidR="006D7FDE" w:rsidRPr="00DB6B68" w:rsidRDefault="006D7FDE" w:rsidP="006D7FDE">
            <w:pPr>
              <w:pStyle w:val="Tabletext"/>
            </w:pPr>
          </w:p>
        </w:tc>
      </w:tr>
      <w:tr w:rsidR="006D7FDE" w:rsidRPr="00DB6B68" w14:paraId="2C3C6100" w14:textId="77777777" w:rsidTr="00CA1999">
        <w:trPr>
          <w:trHeight w:val="25"/>
        </w:trPr>
        <w:tc>
          <w:tcPr>
            <w:tcW w:w="2547" w:type="dxa"/>
          </w:tcPr>
          <w:p w14:paraId="104C79A6" w14:textId="77777777" w:rsidR="006D7FDE" w:rsidRPr="00DB6B68" w:rsidRDefault="006D7FDE" w:rsidP="006D7FDE">
            <w:pPr>
              <w:pStyle w:val="Tabletext"/>
            </w:pPr>
          </w:p>
        </w:tc>
        <w:tc>
          <w:tcPr>
            <w:tcW w:w="1276" w:type="dxa"/>
          </w:tcPr>
          <w:p w14:paraId="60E38076" w14:textId="77777777" w:rsidR="006D7FDE" w:rsidRPr="00DB6B68" w:rsidRDefault="006D7FDE" w:rsidP="006D7FDE">
            <w:pPr>
              <w:pStyle w:val="Tabletext"/>
            </w:pPr>
          </w:p>
        </w:tc>
        <w:tc>
          <w:tcPr>
            <w:tcW w:w="4112" w:type="dxa"/>
          </w:tcPr>
          <w:p w14:paraId="12C420B0" w14:textId="77777777" w:rsidR="006D7FDE" w:rsidRPr="00DB6B68" w:rsidRDefault="006D7FDE" w:rsidP="006D7FDE">
            <w:pPr>
              <w:pStyle w:val="Tabletext"/>
            </w:pPr>
          </w:p>
        </w:tc>
        <w:tc>
          <w:tcPr>
            <w:tcW w:w="1699" w:type="dxa"/>
          </w:tcPr>
          <w:p w14:paraId="0926B00C" w14:textId="77777777" w:rsidR="006D7FDE" w:rsidRPr="00DB6B68" w:rsidRDefault="006D7FDE" w:rsidP="006D7FDE">
            <w:pPr>
              <w:pStyle w:val="Tabletext"/>
            </w:pPr>
          </w:p>
        </w:tc>
      </w:tr>
      <w:tr w:rsidR="006D7FDE" w:rsidRPr="00DB6B68" w14:paraId="0DCCE6A6" w14:textId="77777777" w:rsidTr="00CA1999">
        <w:trPr>
          <w:trHeight w:val="25"/>
        </w:trPr>
        <w:tc>
          <w:tcPr>
            <w:tcW w:w="2547" w:type="dxa"/>
          </w:tcPr>
          <w:p w14:paraId="23621006" w14:textId="77777777" w:rsidR="006D7FDE" w:rsidRPr="00DB6B68" w:rsidRDefault="006D7FDE" w:rsidP="006D7FDE">
            <w:pPr>
              <w:pStyle w:val="Tabletext"/>
            </w:pPr>
          </w:p>
        </w:tc>
        <w:tc>
          <w:tcPr>
            <w:tcW w:w="1276" w:type="dxa"/>
          </w:tcPr>
          <w:p w14:paraId="040D738D" w14:textId="77777777" w:rsidR="006D7FDE" w:rsidRPr="00DB6B68" w:rsidRDefault="006D7FDE" w:rsidP="006D7FDE">
            <w:pPr>
              <w:pStyle w:val="Tabletext"/>
            </w:pPr>
          </w:p>
        </w:tc>
        <w:tc>
          <w:tcPr>
            <w:tcW w:w="4112" w:type="dxa"/>
          </w:tcPr>
          <w:p w14:paraId="131692A3" w14:textId="77777777" w:rsidR="006D7FDE" w:rsidRPr="00DB6B68" w:rsidRDefault="006D7FDE" w:rsidP="006D7FDE">
            <w:pPr>
              <w:pStyle w:val="Tabletext"/>
            </w:pPr>
          </w:p>
        </w:tc>
        <w:tc>
          <w:tcPr>
            <w:tcW w:w="1699" w:type="dxa"/>
          </w:tcPr>
          <w:p w14:paraId="64042359" w14:textId="77777777" w:rsidR="006D7FDE" w:rsidRPr="00DB6B68" w:rsidRDefault="006D7FDE" w:rsidP="006D7FDE">
            <w:pPr>
              <w:pStyle w:val="Tabletext"/>
            </w:pPr>
          </w:p>
        </w:tc>
      </w:tr>
      <w:tr w:rsidR="006D7FDE" w:rsidRPr="00DB6B68" w14:paraId="6EEE7464" w14:textId="77777777" w:rsidTr="00CA1999">
        <w:trPr>
          <w:trHeight w:val="25"/>
        </w:trPr>
        <w:tc>
          <w:tcPr>
            <w:tcW w:w="2547" w:type="dxa"/>
          </w:tcPr>
          <w:p w14:paraId="08B93591" w14:textId="77777777" w:rsidR="006D7FDE" w:rsidRPr="00DB6B68" w:rsidRDefault="006D7FDE" w:rsidP="006D7FDE">
            <w:pPr>
              <w:pStyle w:val="Tabletext"/>
            </w:pPr>
          </w:p>
        </w:tc>
        <w:tc>
          <w:tcPr>
            <w:tcW w:w="1276" w:type="dxa"/>
          </w:tcPr>
          <w:p w14:paraId="4448A530" w14:textId="77777777" w:rsidR="006D7FDE" w:rsidRPr="00DB6B68" w:rsidRDefault="006D7FDE" w:rsidP="006D7FDE">
            <w:pPr>
              <w:pStyle w:val="Tabletext"/>
            </w:pPr>
          </w:p>
        </w:tc>
        <w:tc>
          <w:tcPr>
            <w:tcW w:w="4112" w:type="dxa"/>
          </w:tcPr>
          <w:p w14:paraId="31F5EE0B" w14:textId="77777777" w:rsidR="006D7FDE" w:rsidRPr="00DB6B68" w:rsidRDefault="006D7FDE" w:rsidP="006D7FDE">
            <w:pPr>
              <w:pStyle w:val="Tabletext"/>
            </w:pPr>
          </w:p>
        </w:tc>
        <w:tc>
          <w:tcPr>
            <w:tcW w:w="1699" w:type="dxa"/>
          </w:tcPr>
          <w:p w14:paraId="42B9DA09" w14:textId="77777777" w:rsidR="006D7FDE" w:rsidRPr="00DB6B68" w:rsidRDefault="006D7FDE" w:rsidP="006D7FDE">
            <w:pPr>
              <w:pStyle w:val="Tabletext"/>
            </w:pPr>
          </w:p>
        </w:tc>
      </w:tr>
      <w:tr w:rsidR="006D7FDE" w:rsidRPr="00DB6B68" w14:paraId="2F6E113F" w14:textId="77777777" w:rsidTr="00CA1999">
        <w:trPr>
          <w:trHeight w:val="25"/>
        </w:trPr>
        <w:tc>
          <w:tcPr>
            <w:tcW w:w="2547" w:type="dxa"/>
          </w:tcPr>
          <w:p w14:paraId="4CF41A76" w14:textId="77777777" w:rsidR="006D7FDE" w:rsidRPr="00DB6B68" w:rsidRDefault="006D7FDE" w:rsidP="006D7FDE">
            <w:pPr>
              <w:pStyle w:val="Tabletext"/>
            </w:pPr>
          </w:p>
        </w:tc>
        <w:tc>
          <w:tcPr>
            <w:tcW w:w="1276" w:type="dxa"/>
          </w:tcPr>
          <w:p w14:paraId="4BA7FDB4" w14:textId="77777777" w:rsidR="006D7FDE" w:rsidRPr="00DB6B68" w:rsidRDefault="006D7FDE" w:rsidP="006D7FDE">
            <w:pPr>
              <w:pStyle w:val="Tabletext"/>
            </w:pPr>
          </w:p>
        </w:tc>
        <w:tc>
          <w:tcPr>
            <w:tcW w:w="4112" w:type="dxa"/>
          </w:tcPr>
          <w:p w14:paraId="06BCBE42" w14:textId="77777777" w:rsidR="006D7FDE" w:rsidRPr="00DB6B68" w:rsidRDefault="006D7FDE" w:rsidP="006D7FDE">
            <w:pPr>
              <w:pStyle w:val="Tabletext"/>
            </w:pPr>
          </w:p>
        </w:tc>
        <w:tc>
          <w:tcPr>
            <w:tcW w:w="1699" w:type="dxa"/>
          </w:tcPr>
          <w:p w14:paraId="11DB919E" w14:textId="77777777" w:rsidR="006D7FDE" w:rsidRPr="00DB6B68" w:rsidRDefault="006D7FDE" w:rsidP="006D7FDE">
            <w:pPr>
              <w:pStyle w:val="Tabletext"/>
            </w:pPr>
          </w:p>
        </w:tc>
      </w:tr>
      <w:tr w:rsidR="006D7FDE" w:rsidRPr="00DB6B68" w14:paraId="20ABF00B" w14:textId="77777777" w:rsidTr="00CA1999">
        <w:trPr>
          <w:trHeight w:val="25"/>
        </w:trPr>
        <w:tc>
          <w:tcPr>
            <w:tcW w:w="2547" w:type="dxa"/>
          </w:tcPr>
          <w:p w14:paraId="2C98763B" w14:textId="77777777" w:rsidR="006D7FDE" w:rsidRPr="00DB6B68" w:rsidRDefault="006D7FDE" w:rsidP="006D7FDE">
            <w:pPr>
              <w:pStyle w:val="Tabletext"/>
            </w:pPr>
          </w:p>
        </w:tc>
        <w:tc>
          <w:tcPr>
            <w:tcW w:w="1276" w:type="dxa"/>
          </w:tcPr>
          <w:p w14:paraId="6FFC6ED3" w14:textId="77777777" w:rsidR="006D7FDE" w:rsidRPr="00DB6B68" w:rsidRDefault="006D7FDE" w:rsidP="006D7FDE">
            <w:pPr>
              <w:pStyle w:val="Tabletext"/>
            </w:pPr>
          </w:p>
        </w:tc>
        <w:tc>
          <w:tcPr>
            <w:tcW w:w="4112" w:type="dxa"/>
          </w:tcPr>
          <w:p w14:paraId="42349A1A" w14:textId="77777777" w:rsidR="006D7FDE" w:rsidRPr="00DB6B68" w:rsidRDefault="006D7FDE" w:rsidP="006D7FDE">
            <w:pPr>
              <w:pStyle w:val="Tabletext"/>
            </w:pPr>
          </w:p>
        </w:tc>
        <w:tc>
          <w:tcPr>
            <w:tcW w:w="1699" w:type="dxa"/>
          </w:tcPr>
          <w:p w14:paraId="77089E40" w14:textId="77777777" w:rsidR="006D7FDE" w:rsidRPr="00DB6B68" w:rsidRDefault="006D7FDE" w:rsidP="006D7FDE">
            <w:pPr>
              <w:pStyle w:val="Tabletext"/>
            </w:pPr>
          </w:p>
        </w:tc>
      </w:tr>
      <w:tr w:rsidR="006D7FDE" w:rsidRPr="00DB6B68" w14:paraId="609AD4EC" w14:textId="77777777" w:rsidTr="00CA1999">
        <w:trPr>
          <w:trHeight w:val="25"/>
        </w:trPr>
        <w:tc>
          <w:tcPr>
            <w:tcW w:w="2547" w:type="dxa"/>
          </w:tcPr>
          <w:p w14:paraId="7F2493F5" w14:textId="77777777" w:rsidR="006D7FDE" w:rsidRPr="00DB6B68" w:rsidRDefault="006D7FDE" w:rsidP="006D7FDE">
            <w:pPr>
              <w:pStyle w:val="Tabletext"/>
            </w:pPr>
          </w:p>
        </w:tc>
        <w:tc>
          <w:tcPr>
            <w:tcW w:w="1276" w:type="dxa"/>
          </w:tcPr>
          <w:p w14:paraId="394D2686" w14:textId="77777777" w:rsidR="006D7FDE" w:rsidRPr="00DB6B68" w:rsidRDefault="006D7FDE" w:rsidP="006D7FDE">
            <w:pPr>
              <w:pStyle w:val="Tabletext"/>
            </w:pPr>
          </w:p>
        </w:tc>
        <w:tc>
          <w:tcPr>
            <w:tcW w:w="4112" w:type="dxa"/>
          </w:tcPr>
          <w:p w14:paraId="5FCBBAB8" w14:textId="77777777" w:rsidR="006D7FDE" w:rsidRPr="00DB6B68" w:rsidRDefault="006D7FDE" w:rsidP="006D7FDE">
            <w:pPr>
              <w:pStyle w:val="Tabletext"/>
            </w:pPr>
          </w:p>
        </w:tc>
        <w:tc>
          <w:tcPr>
            <w:tcW w:w="1699" w:type="dxa"/>
          </w:tcPr>
          <w:p w14:paraId="25C70F18" w14:textId="77777777" w:rsidR="006D7FDE" w:rsidRPr="00DB6B68" w:rsidRDefault="006D7FDE" w:rsidP="006D7FDE">
            <w:pPr>
              <w:pStyle w:val="Tabletext"/>
            </w:pPr>
          </w:p>
        </w:tc>
      </w:tr>
      <w:tr w:rsidR="006D7FDE" w:rsidRPr="00DB6B68" w14:paraId="1AE138E8" w14:textId="77777777" w:rsidTr="00CA1999">
        <w:trPr>
          <w:trHeight w:val="25"/>
        </w:trPr>
        <w:tc>
          <w:tcPr>
            <w:tcW w:w="2547" w:type="dxa"/>
          </w:tcPr>
          <w:p w14:paraId="2EE74D55" w14:textId="77777777" w:rsidR="006D7FDE" w:rsidRPr="00DB6B68" w:rsidRDefault="006D7FDE" w:rsidP="006D7FDE">
            <w:pPr>
              <w:pStyle w:val="Tabletext"/>
            </w:pPr>
          </w:p>
        </w:tc>
        <w:tc>
          <w:tcPr>
            <w:tcW w:w="1276" w:type="dxa"/>
          </w:tcPr>
          <w:p w14:paraId="7A8E896C" w14:textId="77777777" w:rsidR="006D7FDE" w:rsidRPr="00DB6B68" w:rsidRDefault="006D7FDE" w:rsidP="006D7FDE">
            <w:pPr>
              <w:pStyle w:val="Tabletext"/>
            </w:pPr>
          </w:p>
        </w:tc>
        <w:tc>
          <w:tcPr>
            <w:tcW w:w="4112" w:type="dxa"/>
          </w:tcPr>
          <w:p w14:paraId="493AE261" w14:textId="77777777" w:rsidR="006D7FDE" w:rsidRPr="00DB6B68" w:rsidRDefault="006D7FDE" w:rsidP="006D7FDE">
            <w:pPr>
              <w:pStyle w:val="Tabletext"/>
            </w:pPr>
          </w:p>
        </w:tc>
        <w:tc>
          <w:tcPr>
            <w:tcW w:w="1699" w:type="dxa"/>
          </w:tcPr>
          <w:p w14:paraId="730B7DAD" w14:textId="77777777" w:rsidR="006D7FDE" w:rsidRPr="00DB6B68" w:rsidRDefault="006D7FDE" w:rsidP="006D7FDE">
            <w:pPr>
              <w:pStyle w:val="Tabletext"/>
            </w:pPr>
          </w:p>
        </w:tc>
      </w:tr>
      <w:tr w:rsidR="006D7FDE" w:rsidRPr="00DB6B68" w14:paraId="0EDE2F2D" w14:textId="77777777" w:rsidTr="00CA1999">
        <w:trPr>
          <w:trHeight w:val="25"/>
        </w:trPr>
        <w:tc>
          <w:tcPr>
            <w:tcW w:w="2547" w:type="dxa"/>
          </w:tcPr>
          <w:p w14:paraId="4D50D4DA" w14:textId="77777777" w:rsidR="006D7FDE" w:rsidRPr="00DB6B68" w:rsidRDefault="006D7FDE" w:rsidP="006D7FDE">
            <w:pPr>
              <w:pStyle w:val="Tabletext"/>
            </w:pPr>
          </w:p>
        </w:tc>
        <w:tc>
          <w:tcPr>
            <w:tcW w:w="1276" w:type="dxa"/>
          </w:tcPr>
          <w:p w14:paraId="31028E5B" w14:textId="77777777" w:rsidR="006D7FDE" w:rsidRPr="00DB6B68" w:rsidRDefault="006D7FDE" w:rsidP="006D7FDE">
            <w:pPr>
              <w:pStyle w:val="Tabletext"/>
            </w:pPr>
          </w:p>
        </w:tc>
        <w:tc>
          <w:tcPr>
            <w:tcW w:w="4112" w:type="dxa"/>
          </w:tcPr>
          <w:p w14:paraId="4A1C06C2" w14:textId="77777777" w:rsidR="006D7FDE" w:rsidRPr="00DB6B68" w:rsidRDefault="006D7FDE" w:rsidP="006D7FDE">
            <w:pPr>
              <w:pStyle w:val="Tabletext"/>
            </w:pPr>
          </w:p>
        </w:tc>
        <w:tc>
          <w:tcPr>
            <w:tcW w:w="1699" w:type="dxa"/>
          </w:tcPr>
          <w:p w14:paraId="303C282E" w14:textId="77777777" w:rsidR="006D7FDE" w:rsidRPr="00DB6B68" w:rsidRDefault="006D7FDE" w:rsidP="006D7FDE">
            <w:pPr>
              <w:pStyle w:val="Tabletext"/>
            </w:pPr>
          </w:p>
        </w:tc>
      </w:tr>
      <w:tr w:rsidR="006D7FDE" w:rsidRPr="00DB6B68" w14:paraId="4F6DB09F" w14:textId="77777777" w:rsidTr="00CA1999">
        <w:trPr>
          <w:trHeight w:val="25"/>
        </w:trPr>
        <w:tc>
          <w:tcPr>
            <w:tcW w:w="2547" w:type="dxa"/>
          </w:tcPr>
          <w:p w14:paraId="7CC4893E" w14:textId="77777777" w:rsidR="006D7FDE" w:rsidRPr="00DB6B68" w:rsidRDefault="006D7FDE" w:rsidP="006D7FDE">
            <w:pPr>
              <w:pStyle w:val="Tabletext"/>
            </w:pPr>
          </w:p>
        </w:tc>
        <w:tc>
          <w:tcPr>
            <w:tcW w:w="1276" w:type="dxa"/>
          </w:tcPr>
          <w:p w14:paraId="1AD1FCB2" w14:textId="77777777" w:rsidR="006D7FDE" w:rsidRPr="00DB6B68" w:rsidRDefault="006D7FDE" w:rsidP="006D7FDE">
            <w:pPr>
              <w:pStyle w:val="Tabletext"/>
            </w:pPr>
          </w:p>
        </w:tc>
        <w:tc>
          <w:tcPr>
            <w:tcW w:w="4112" w:type="dxa"/>
          </w:tcPr>
          <w:p w14:paraId="04D8052B" w14:textId="77777777" w:rsidR="006D7FDE" w:rsidRPr="00DB6B68" w:rsidRDefault="006D7FDE" w:rsidP="006D7FDE">
            <w:pPr>
              <w:pStyle w:val="Tabletext"/>
            </w:pPr>
          </w:p>
        </w:tc>
        <w:tc>
          <w:tcPr>
            <w:tcW w:w="1699" w:type="dxa"/>
          </w:tcPr>
          <w:p w14:paraId="6E4B078D" w14:textId="77777777" w:rsidR="006D7FDE" w:rsidRPr="00DB6B68" w:rsidRDefault="006D7FDE" w:rsidP="006D7FDE">
            <w:pPr>
              <w:pStyle w:val="Tabletext"/>
            </w:pPr>
          </w:p>
        </w:tc>
      </w:tr>
      <w:tr w:rsidR="006D7FDE" w:rsidRPr="00DB6B68" w14:paraId="2C9A1C0C" w14:textId="77777777" w:rsidTr="00CA1999">
        <w:trPr>
          <w:trHeight w:val="25"/>
        </w:trPr>
        <w:tc>
          <w:tcPr>
            <w:tcW w:w="2547" w:type="dxa"/>
          </w:tcPr>
          <w:p w14:paraId="3E1D9C1A" w14:textId="77777777" w:rsidR="006D7FDE" w:rsidRPr="00DB6B68" w:rsidRDefault="006D7FDE" w:rsidP="006D7FDE">
            <w:pPr>
              <w:pStyle w:val="Tabletext"/>
            </w:pPr>
          </w:p>
        </w:tc>
        <w:tc>
          <w:tcPr>
            <w:tcW w:w="1276" w:type="dxa"/>
          </w:tcPr>
          <w:p w14:paraId="10FA7135" w14:textId="77777777" w:rsidR="006D7FDE" w:rsidRPr="00DB6B68" w:rsidRDefault="006D7FDE" w:rsidP="006D7FDE">
            <w:pPr>
              <w:pStyle w:val="Tabletext"/>
            </w:pPr>
          </w:p>
        </w:tc>
        <w:tc>
          <w:tcPr>
            <w:tcW w:w="4112" w:type="dxa"/>
          </w:tcPr>
          <w:p w14:paraId="72D5B6F9" w14:textId="77777777" w:rsidR="006D7FDE" w:rsidRPr="00DB6B68" w:rsidRDefault="006D7FDE" w:rsidP="006D7FDE">
            <w:pPr>
              <w:pStyle w:val="Tabletext"/>
            </w:pPr>
          </w:p>
        </w:tc>
        <w:tc>
          <w:tcPr>
            <w:tcW w:w="1699" w:type="dxa"/>
          </w:tcPr>
          <w:p w14:paraId="0BD95B8E" w14:textId="77777777" w:rsidR="006D7FDE" w:rsidRPr="00DB6B68" w:rsidRDefault="006D7FDE" w:rsidP="006D7FDE">
            <w:pPr>
              <w:pStyle w:val="Tabletext"/>
            </w:pPr>
          </w:p>
        </w:tc>
      </w:tr>
      <w:tr w:rsidR="006D7FDE" w:rsidRPr="00DB6B68" w14:paraId="0E19BF5E" w14:textId="77777777" w:rsidTr="00CA1999">
        <w:trPr>
          <w:trHeight w:val="25"/>
        </w:trPr>
        <w:tc>
          <w:tcPr>
            <w:tcW w:w="2547" w:type="dxa"/>
          </w:tcPr>
          <w:p w14:paraId="2F32BA73" w14:textId="77777777" w:rsidR="006D7FDE" w:rsidRPr="00DB6B68" w:rsidRDefault="006D7FDE" w:rsidP="006D7FDE">
            <w:pPr>
              <w:pStyle w:val="Tabletext"/>
            </w:pPr>
          </w:p>
        </w:tc>
        <w:tc>
          <w:tcPr>
            <w:tcW w:w="1276" w:type="dxa"/>
          </w:tcPr>
          <w:p w14:paraId="48278932" w14:textId="77777777" w:rsidR="006D7FDE" w:rsidRPr="00DB6B68" w:rsidRDefault="006D7FDE" w:rsidP="006D7FDE">
            <w:pPr>
              <w:pStyle w:val="Tabletext"/>
            </w:pPr>
          </w:p>
        </w:tc>
        <w:tc>
          <w:tcPr>
            <w:tcW w:w="4112" w:type="dxa"/>
          </w:tcPr>
          <w:p w14:paraId="2FC71E94" w14:textId="77777777" w:rsidR="006D7FDE" w:rsidRPr="00DB6B68" w:rsidRDefault="006D7FDE" w:rsidP="006D7FDE">
            <w:pPr>
              <w:pStyle w:val="Tabletext"/>
            </w:pPr>
          </w:p>
        </w:tc>
        <w:tc>
          <w:tcPr>
            <w:tcW w:w="1699" w:type="dxa"/>
          </w:tcPr>
          <w:p w14:paraId="04ECDE53" w14:textId="77777777" w:rsidR="006D7FDE" w:rsidRPr="00DB6B68" w:rsidRDefault="006D7FDE" w:rsidP="006D7FDE">
            <w:pPr>
              <w:pStyle w:val="Tabletext"/>
            </w:pPr>
          </w:p>
        </w:tc>
      </w:tr>
      <w:tr w:rsidR="006D7FDE" w:rsidRPr="00DB6B68" w14:paraId="090223E1" w14:textId="77777777" w:rsidTr="00CA1999">
        <w:trPr>
          <w:trHeight w:val="25"/>
        </w:trPr>
        <w:tc>
          <w:tcPr>
            <w:tcW w:w="2547" w:type="dxa"/>
          </w:tcPr>
          <w:p w14:paraId="0CCF28E2" w14:textId="77777777" w:rsidR="006D7FDE" w:rsidRPr="00DB6B68" w:rsidRDefault="006D7FDE" w:rsidP="006D7FDE">
            <w:pPr>
              <w:pStyle w:val="Tabletext"/>
            </w:pPr>
          </w:p>
        </w:tc>
        <w:tc>
          <w:tcPr>
            <w:tcW w:w="1276" w:type="dxa"/>
          </w:tcPr>
          <w:p w14:paraId="02600E44" w14:textId="77777777" w:rsidR="006D7FDE" w:rsidRPr="00DB6B68" w:rsidRDefault="006D7FDE" w:rsidP="006D7FDE">
            <w:pPr>
              <w:pStyle w:val="Tabletext"/>
            </w:pPr>
          </w:p>
        </w:tc>
        <w:tc>
          <w:tcPr>
            <w:tcW w:w="4112" w:type="dxa"/>
          </w:tcPr>
          <w:p w14:paraId="3A1007F7" w14:textId="77777777" w:rsidR="006D7FDE" w:rsidRPr="00DB6B68" w:rsidRDefault="006D7FDE" w:rsidP="006D7FDE">
            <w:pPr>
              <w:pStyle w:val="Tabletext"/>
            </w:pPr>
          </w:p>
        </w:tc>
        <w:tc>
          <w:tcPr>
            <w:tcW w:w="1699" w:type="dxa"/>
          </w:tcPr>
          <w:p w14:paraId="140E7098" w14:textId="77777777" w:rsidR="006D7FDE" w:rsidRPr="00DB6B68" w:rsidRDefault="006D7FDE" w:rsidP="006D7FDE">
            <w:pPr>
              <w:pStyle w:val="Tabletext"/>
            </w:pPr>
          </w:p>
        </w:tc>
      </w:tr>
      <w:tr w:rsidR="006D7FDE" w:rsidRPr="00DB6B68" w14:paraId="465A6B4F" w14:textId="77777777" w:rsidTr="00CA1999">
        <w:trPr>
          <w:trHeight w:val="25"/>
        </w:trPr>
        <w:tc>
          <w:tcPr>
            <w:tcW w:w="2547" w:type="dxa"/>
          </w:tcPr>
          <w:p w14:paraId="32272C1B" w14:textId="77777777" w:rsidR="006D7FDE" w:rsidRPr="00DB6B68" w:rsidRDefault="006D7FDE" w:rsidP="006D7FDE">
            <w:pPr>
              <w:pStyle w:val="Tabletext"/>
            </w:pPr>
          </w:p>
        </w:tc>
        <w:tc>
          <w:tcPr>
            <w:tcW w:w="1276" w:type="dxa"/>
          </w:tcPr>
          <w:p w14:paraId="23D3D895" w14:textId="77777777" w:rsidR="006D7FDE" w:rsidRPr="00DB6B68" w:rsidRDefault="006D7FDE" w:rsidP="006D7FDE">
            <w:pPr>
              <w:pStyle w:val="Tabletext"/>
            </w:pPr>
          </w:p>
        </w:tc>
        <w:tc>
          <w:tcPr>
            <w:tcW w:w="4112" w:type="dxa"/>
          </w:tcPr>
          <w:p w14:paraId="11289EA1" w14:textId="77777777" w:rsidR="006D7FDE" w:rsidRPr="00DB6B68" w:rsidRDefault="006D7FDE" w:rsidP="006D7FDE">
            <w:pPr>
              <w:pStyle w:val="Tabletext"/>
            </w:pPr>
          </w:p>
        </w:tc>
        <w:tc>
          <w:tcPr>
            <w:tcW w:w="1699" w:type="dxa"/>
          </w:tcPr>
          <w:p w14:paraId="5E5A3970" w14:textId="77777777" w:rsidR="006D7FDE" w:rsidRPr="00DB6B68" w:rsidRDefault="006D7FDE" w:rsidP="006D7FDE">
            <w:pPr>
              <w:pStyle w:val="Tabletext"/>
            </w:pPr>
          </w:p>
        </w:tc>
      </w:tr>
    </w:tbl>
    <w:p w14:paraId="6EB82401" w14:textId="77777777" w:rsidR="006D7FDE" w:rsidRPr="006D7FDE" w:rsidRDefault="006D7FDE" w:rsidP="006D7FDE">
      <w:r>
        <w:br w:type="page"/>
      </w:r>
    </w:p>
    <w:p w14:paraId="294A1EC5" w14:textId="77777777" w:rsidR="006D7FDE" w:rsidRPr="00F91345" w:rsidRDefault="006D7FDE" w:rsidP="00F91345">
      <w:pPr>
        <w:pStyle w:val="unHeading3"/>
        <w:rPr>
          <w:rStyle w:val="Strong"/>
          <w:b/>
          <w:bCs w:val="0"/>
        </w:rPr>
      </w:pPr>
      <w:bookmarkStart w:id="900" w:name="_Toc131591636"/>
      <w:r w:rsidRPr="00F91345">
        <w:rPr>
          <w:rStyle w:val="Strong"/>
          <w:rFonts w:hint="eastAsia"/>
          <w:b/>
          <w:bCs w:val="0"/>
        </w:rPr>
        <w:t xml:space="preserve">Form TC07B </w:t>
      </w:r>
      <w:r w:rsidRPr="00F91345">
        <w:rPr>
          <w:rStyle w:val="Strong"/>
          <w:b/>
          <w:bCs w:val="0"/>
        </w:rPr>
        <w:t>–</w:t>
      </w:r>
      <w:r w:rsidRPr="00F91345">
        <w:rPr>
          <w:rStyle w:val="Strong"/>
          <w:rFonts w:hint="eastAsia"/>
          <w:b/>
          <w:bCs w:val="0"/>
        </w:rPr>
        <w:t xml:space="preserve"> Part 142 listed contracted training and checking organisation</w:t>
      </w:r>
      <w:r w:rsidRPr="00F91345">
        <w:rPr>
          <w:rStyle w:val="Strong"/>
          <w:b/>
          <w:bCs w:val="0"/>
        </w:rPr>
        <w:t xml:space="preserve"> record</w:t>
      </w:r>
      <w:bookmarkEnd w:id="900"/>
    </w:p>
    <w:tbl>
      <w:tblPr>
        <w:tblStyle w:val="SD-MOStable"/>
        <w:tblW w:w="9634" w:type="dxa"/>
        <w:tblLook w:val="0620" w:firstRow="1" w:lastRow="0" w:firstColumn="0" w:lastColumn="0" w:noHBand="1" w:noVBand="1"/>
      </w:tblPr>
      <w:tblGrid>
        <w:gridCol w:w="2658"/>
        <w:gridCol w:w="1165"/>
        <w:gridCol w:w="2675"/>
        <w:gridCol w:w="1568"/>
        <w:gridCol w:w="1568"/>
      </w:tblGrid>
      <w:tr w:rsidR="006D7FDE" w:rsidRPr="00F86B35" w14:paraId="1DEB171B" w14:textId="77777777" w:rsidTr="00CA1999">
        <w:trPr>
          <w:cnfStyle w:val="100000000000" w:firstRow="1" w:lastRow="0" w:firstColumn="0" w:lastColumn="0" w:oddVBand="0" w:evenVBand="0" w:oddHBand="0" w:evenHBand="0" w:firstRowFirstColumn="0" w:firstRowLastColumn="0" w:lastRowFirstColumn="0" w:lastRowLastColumn="0"/>
          <w:trHeight w:val="411"/>
        </w:trPr>
        <w:tc>
          <w:tcPr>
            <w:tcW w:w="2658" w:type="dxa"/>
          </w:tcPr>
          <w:p w14:paraId="1B8B2E54" w14:textId="77777777" w:rsidR="006D7FDE" w:rsidRPr="006D7FDE" w:rsidRDefault="006D7FDE" w:rsidP="006D7FDE">
            <w:r w:rsidRPr="00F86B35">
              <w:t>Part 142 organisation</w:t>
            </w:r>
          </w:p>
        </w:tc>
        <w:tc>
          <w:tcPr>
            <w:tcW w:w="1165" w:type="dxa"/>
          </w:tcPr>
          <w:p w14:paraId="457D2049" w14:textId="77777777" w:rsidR="006D7FDE" w:rsidRPr="006D7FDE" w:rsidRDefault="006D7FDE" w:rsidP="006D7FDE">
            <w:r w:rsidRPr="00F86B35">
              <w:t>ARN</w:t>
            </w:r>
          </w:p>
        </w:tc>
        <w:tc>
          <w:tcPr>
            <w:tcW w:w="2675" w:type="dxa"/>
          </w:tcPr>
          <w:p w14:paraId="6C4C6D34" w14:textId="77777777" w:rsidR="006D7FDE" w:rsidRPr="006D7FDE" w:rsidRDefault="006D7FDE" w:rsidP="006D7FDE">
            <w:r w:rsidRPr="00F86B35">
              <w:t>Training and checking events authorised</w:t>
            </w:r>
          </w:p>
        </w:tc>
        <w:tc>
          <w:tcPr>
            <w:tcW w:w="1568" w:type="dxa"/>
          </w:tcPr>
          <w:p w14:paraId="4B06582E" w14:textId="77777777" w:rsidR="006D7FDE" w:rsidRPr="006D7FDE" w:rsidRDefault="006D7FDE" w:rsidP="006D7FDE">
            <w:r w:rsidRPr="00F86B35">
              <w:t>HOTC acceptance</w:t>
            </w:r>
          </w:p>
        </w:tc>
        <w:tc>
          <w:tcPr>
            <w:tcW w:w="1568" w:type="dxa"/>
          </w:tcPr>
          <w:p w14:paraId="4D71B2F4" w14:textId="77777777" w:rsidR="006D7FDE" w:rsidRPr="006D7FDE" w:rsidRDefault="006D7FDE" w:rsidP="006D7FDE">
            <w:r w:rsidRPr="00F86B35">
              <w:t>Audit date</w:t>
            </w:r>
          </w:p>
        </w:tc>
      </w:tr>
      <w:tr w:rsidR="006D7FDE" w:rsidRPr="00916430" w14:paraId="14293DAB" w14:textId="77777777" w:rsidTr="00CA1999">
        <w:trPr>
          <w:trHeight w:val="25"/>
        </w:trPr>
        <w:tc>
          <w:tcPr>
            <w:tcW w:w="2658" w:type="dxa"/>
          </w:tcPr>
          <w:p w14:paraId="5EE21FD4" w14:textId="77777777" w:rsidR="006D7FDE" w:rsidRPr="00916430" w:rsidRDefault="006D7FDE" w:rsidP="006D7FDE">
            <w:pPr>
              <w:pStyle w:val="Tabletext"/>
            </w:pPr>
          </w:p>
        </w:tc>
        <w:tc>
          <w:tcPr>
            <w:tcW w:w="1165" w:type="dxa"/>
          </w:tcPr>
          <w:p w14:paraId="23EBEAA0" w14:textId="77777777" w:rsidR="006D7FDE" w:rsidRPr="00916430" w:rsidRDefault="006D7FDE" w:rsidP="006D7FDE">
            <w:pPr>
              <w:pStyle w:val="Tabletext"/>
            </w:pPr>
          </w:p>
        </w:tc>
        <w:tc>
          <w:tcPr>
            <w:tcW w:w="2675" w:type="dxa"/>
          </w:tcPr>
          <w:p w14:paraId="2C94B11A" w14:textId="77777777" w:rsidR="006D7FDE" w:rsidRPr="00916430" w:rsidRDefault="006D7FDE" w:rsidP="006D7FDE">
            <w:pPr>
              <w:pStyle w:val="Tabletext"/>
            </w:pPr>
          </w:p>
        </w:tc>
        <w:tc>
          <w:tcPr>
            <w:tcW w:w="1568" w:type="dxa"/>
          </w:tcPr>
          <w:p w14:paraId="5F5AF607" w14:textId="77777777" w:rsidR="006D7FDE" w:rsidRPr="00916430" w:rsidRDefault="006D7FDE" w:rsidP="006D7FDE">
            <w:pPr>
              <w:pStyle w:val="Tabletext"/>
            </w:pPr>
          </w:p>
        </w:tc>
        <w:tc>
          <w:tcPr>
            <w:tcW w:w="1568" w:type="dxa"/>
          </w:tcPr>
          <w:p w14:paraId="3F9D649A" w14:textId="77777777" w:rsidR="006D7FDE" w:rsidRPr="00916430" w:rsidRDefault="006D7FDE" w:rsidP="006D7FDE">
            <w:pPr>
              <w:pStyle w:val="Tabletext"/>
            </w:pPr>
          </w:p>
        </w:tc>
      </w:tr>
      <w:tr w:rsidR="006D7FDE" w:rsidRPr="00916430" w14:paraId="7F8BE644" w14:textId="77777777" w:rsidTr="00CA1999">
        <w:trPr>
          <w:trHeight w:val="25"/>
        </w:trPr>
        <w:tc>
          <w:tcPr>
            <w:tcW w:w="2658" w:type="dxa"/>
          </w:tcPr>
          <w:p w14:paraId="0D2F74CF" w14:textId="77777777" w:rsidR="006D7FDE" w:rsidRPr="00916430" w:rsidRDefault="006D7FDE" w:rsidP="006D7FDE">
            <w:pPr>
              <w:pStyle w:val="Tabletext"/>
            </w:pPr>
          </w:p>
        </w:tc>
        <w:tc>
          <w:tcPr>
            <w:tcW w:w="1165" w:type="dxa"/>
          </w:tcPr>
          <w:p w14:paraId="70A0D8B3" w14:textId="77777777" w:rsidR="006D7FDE" w:rsidRPr="00916430" w:rsidRDefault="006D7FDE" w:rsidP="006D7FDE">
            <w:pPr>
              <w:pStyle w:val="Tabletext"/>
            </w:pPr>
          </w:p>
        </w:tc>
        <w:tc>
          <w:tcPr>
            <w:tcW w:w="2675" w:type="dxa"/>
          </w:tcPr>
          <w:p w14:paraId="65A6515F" w14:textId="77777777" w:rsidR="006D7FDE" w:rsidRPr="00916430" w:rsidRDefault="006D7FDE" w:rsidP="006D7FDE">
            <w:pPr>
              <w:pStyle w:val="Tabletext"/>
            </w:pPr>
          </w:p>
        </w:tc>
        <w:tc>
          <w:tcPr>
            <w:tcW w:w="1568" w:type="dxa"/>
          </w:tcPr>
          <w:p w14:paraId="388C9D94" w14:textId="77777777" w:rsidR="006D7FDE" w:rsidRPr="00916430" w:rsidRDefault="006D7FDE" w:rsidP="006D7FDE">
            <w:pPr>
              <w:pStyle w:val="Tabletext"/>
            </w:pPr>
          </w:p>
        </w:tc>
        <w:tc>
          <w:tcPr>
            <w:tcW w:w="1568" w:type="dxa"/>
          </w:tcPr>
          <w:p w14:paraId="0585F81B" w14:textId="77777777" w:rsidR="006D7FDE" w:rsidRPr="00916430" w:rsidRDefault="006D7FDE" w:rsidP="006D7FDE">
            <w:pPr>
              <w:pStyle w:val="Tabletext"/>
            </w:pPr>
          </w:p>
        </w:tc>
      </w:tr>
      <w:tr w:rsidR="006D7FDE" w:rsidRPr="00916430" w14:paraId="5657FFEF" w14:textId="77777777" w:rsidTr="00CA1999">
        <w:trPr>
          <w:trHeight w:val="25"/>
        </w:trPr>
        <w:tc>
          <w:tcPr>
            <w:tcW w:w="2658" w:type="dxa"/>
          </w:tcPr>
          <w:p w14:paraId="350DC354" w14:textId="77777777" w:rsidR="006D7FDE" w:rsidRPr="00916430" w:rsidRDefault="006D7FDE" w:rsidP="006D7FDE">
            <w:pPr>
              <w:pStyle w:val="Tabletext"/>
            </w:pPr>
          </w:p>
        </w:tc>
        <w:tc>
          <w:tcPr>
            <w:tcW w:w="1165" w:type="dxa"/>
          </w:tcPr>
          <w:p w14:paraId="6C0B3478" w14:textId="77777777" w:rsidR="006D7FDE" w:rsidRPr="00916430" w:rsidRDefault="006D7FDE" w:rsidP="006D7FDE">
            <w:pPr>
              <w:pStyle w:val="Tabletext"/>
            </w:pPr>
          </w:p>
        </w:tc>
        <w:tc>
          <w:tcPr>
            <w:tcW w:w="2675" w:type="dxa"/>
          </w:tcPr>
          <w:p w14:paraId="04E8E053" w14:textId="77777777" w:rsidR="006D7FDE" w:rsidRPr="00916430" w:rsidRDefault="006D7FDE" w:rsidP="006D7FDE">
            <w:pPr>
              <w:pStyle w:val="Tabletext"/>
            </w:pPr>
          </w:p>
        </w:tc>
        <w:tc>
          <w:tcPr>
            <w:tcW w:w="1568" w:type="dxa"/>
          </w:tcPr>
          <w:p w14:paraId="74F28606" w14:textId="77777777" w:rsidR="006D7FDE" w:rsidRPr="00916430" w:rsidRDefault="006D7FDE" w:rsidP="006D7FDE">
            <w:pPr>
              <w:pStyle w:val="Tabletext"/>
            </w:pPr>
          </w:p>
        </w:tc>
        <w:tc>
          <w:tcPr>
            <w:tcW w:w="1568" w:type="dxa"/>
          </w:tcPr>
          <w:p w14:paraId="170C8506" w14:textId="77777777" w:rsidR="006D7FDE" w:rsidRPr="00916430" w:rsidRDefault="006D7FDE" w:rsidP="006D7FDE">
            <w:pPr>
              <w:pStyle w:val="Tabletext"/>
            </w:pPr>
          </w:p>
        </w:tc>
      </w:tr>
      <w:tr w:rsidR="006D7FDE" w:rsidRPr="00916430" w14:paraId="5D5E9E84" w14:textId="77777777" w:rsidTr="00CA1999">
        <w:trPr>
          <w:trHeight w:val="25"/>
        </w:trPr>
        <w:tc>
          <w:tcPr>
            <w:tcW w:w="2658" w:type="dxa"/>
          </w:tcPr>
          <w:p w14:paraId="09025BFA" w14:textId="77777777" w:rsidR="006D7FDE" w:rsidRPr="00916430" w:rsidRDefault="006D7FDE" w:rsidP="006D7FDE">
            <w:pPr>
              <w:pStyle w:val="Tabletext"/>
            </w:pPr>
          </w:p>
        </w:tc>
        <w:tc>
          <w:tcPr>
            <w:tcW w:w="1165" w:type="dxa"/>
          </w:tcPr>
          <w:p w14:paraId="3A8F4BBB" w14:textId="77777777" w:rsidR="006D7FDE" w:rsidRPr="00916430" w:rsidRDefault="006D7FDE" w:rsidP="006D7FDE">
            <w:pPr>
              <w:pStyle w:val="Tabletext"/>
            </w:pPr>
          </w:p>
        </w:tc>
        <w:tc>
          <w:tcPr>
            <w:tcW w:w="2675" w:type="dxa"/>
          </w:tcPr>
          <w:p w14:paraId="26590A78" w14:textId="77777777" w:rsidR="006D7FDE" w:rsidRPr="00916430" w:rsidRDefault="006D7FDE" w:rsidP="006D7FDE">
            <w:pPr>
              <w:pStyle w:val="Tabletext"/>
            </w:pPr>
          </w:p>
        </w:tc>
        <w:tc>
          <w:tcPr>
            <w:tcW w:w="1568" w:type="dxa"/>
          </w:tcPr>
          <w:p w14:paraId="40F366A6" w14:textId="77777777" w:rsidR="006D7FDE" w:rsidRPr="00916430" w:rsidRDefault="006D7FDE" w:rsidP="006D7FDE">
            <w:pPr>
              <w:pStyle w:val="Tabletext"/>
            </w:pPr>
          </w:p>
        </w:tc>
        <w:tc>
          <w:tcPr>
            <w:tcW w:w="1568" w:type="dxa"/>
          </w:tcPr>
          <w:p w14:paraId="54B5CBF7" w14:textId="77777777" w:rsidR="006D7FDE" w:rsidRPr="00916430" w:rsidRDefault="006D7FDE" w:rsidP="006D7FDE">
            <w:pPr>
              <w:pStyle w:val="Tabletext"/>
            </w:pPr>
          </w:p>
        </w:tc>
      </w:tr>
      <w:tr w:rsidR="006D7FDE" w:rsidRPr="00916430" w14:paraId="593C7685" w14:textId="77777777" w:rsidTr="00CA1999">
        <w:trPr>
          <w:trHeight w:val="25"/>
        </w:trPr>
        <w:tc>
          <w:tcPr>
            <w:tcW w:w="2658" w:type="dxa"/>
          </w:tcPr>
          <w:p w14:paraId="11F41B5A" w14:textId="77777777" w:rsidR="006D7FDE" w:rsidRPr="00916430" w:rsidRDefault="006D7FDE" w:rsidP="006D7FDE">
            <w:pPr>
              <w:pStyle w:val="Tabletext"/>
            </w:pPr>
          </w:p>
        </w:tc>
        <w:tc>
          <w:tcPr>
            <w:tcW w:w="1165" w:type="dxa"/>
          </w:tcPr>
          <w:p w14:paraId="5CCA06AA" w14:textId="77777777" w:rsidR="006D7FDE" w:rsidRPr="00916430" w:rsidRDefault="006D7FDE" w:rsidP="006D7FDE">
            <w:pPr>
              <w:pStyle w:val="Tabletext"/>
            </w:pPr>
          </w:p>
        </w:tc>
        <w:tc>
          <w:tcPr>
            <w:tcW w:w="2675" w:type="dxa"/>
          </w:tcPr>
          <w:p w14:paraId="4D6E7FB9" w14:textId="77777777" w:rsidR="006D7FDE" w:rsidRPr="00916430" w:rsidRDefault="006D7FDE" w:rsidP="006D7FDE">
            <w:pPr>
              <w:pStyle w:val="Tabletext"/>
            </w:pPr>
          </w:p>
        </w:tc>
        <w:tc>
          <w:tcPr>
            <w:tcW w:w="1568" w:type="dxa"/>
          </w:tcPr>
          <w:p w14:paraId="2326BF7D" w14:textId="77777777" w:rsidR="006D7FDE" w:rsidRPr="00916430" w:rsidRDefault="006D7FDE" w:rsidP="006D7FDE">
            <w:pPr>
              <w:pStyle w:val="Tabletext"/>
            </w:pPr>
          </w:p>
        </w:tc>
        <w:tc>
          <w:tcPr>
            <w:tcW w:w="1568" w:type="dxa"/>
          </w:tcPr>
          <w:p w14:paraId="208CEBBD" w14:textId="77777777" w:rsidR="006D7FDE" w:rsidRPr="00916430" w:rsidRDefault="006D7FDE" w:rsidP="006D7FDE">
            <w:pPr>
              <w:pStyle w:val="Tabletext"/>
            </w:pPr>
          </w:p>
        </w:tc>
      </w:tr>
      <w:tr w:rsidR="006D7FDE" w:rsidRPr="00916430" w14:paraId="722ECCB3" w14:textId="77777777" w:rsidTr="00CA1999">
        <w:trPr>
          <w:trHeight w:val="25"/>
        </w:trPr>
        <w:tc>
          <w:tcPr>
            <w:tcW w:w="2658" w:type="dxa"/>
          </w:tcPr>
          <w:p w14:paraId="7F9BA361" w14:textId="77777777" w:rsidR="006D7FDE" w:rsidRPr="00916430" w:rsidRDefault="006D7FDE" w:rsidP="006D7FDE">
            <w:pPr>
              <w:pStyle w:val="Tabletext"/>
            </w:pPr>
          </w:p>
        </w:tc>
        <w:tc>
          <w:tcPr>
            <w:tcW w:w="1165" w:type="dxa"/>
          </w:tcPr>
          <w:p w14:paraId="10D7C2FE" w14:textId="77777777" w:rsidR="006D7FDE" w:rsidRPr="00916430" w:rsidRDefault="006D7FDE" w:rsidP="006D7FDE">
            <w:pPr>
              <w:pStyle w:val="Tabletext"/>
            </w:pPr>
          </w:p>
        </w:tc>
        <w:tc>
          <w:tcPr>
            <w:tcW w:w="2675" w:type="dxa"/>
          </w:tcPr>
          <w:p w14:paraId="40603C67" w14:textId="77777777" w:rsidR="006D7FDE" w:rsidRPr="00916430" w:rsidRDefault="006D7FDE" w:rsidP="006D7FDE">
            <w:pPr>
              <w:pStyle w:val="Tabletext"/>
            </w:pPr>
          </w:p>
        </w:tc>
        <w:tc>
          <w:tcPr>
            <w:tcW w:w="1568" w:type="dxa"/>
          </w:tcPr>
          <w:p w14:paraId="46FA02C0" w14:textId="77777777" w:rsidR="006D7FDE" w:rsidRPr="00916430" w:rsidRDefault="006D7FDE" w:rsidP="006D7FDE">
            <w:pPr>
              <w:pStyle w:val="Tabletext"/>
            </w:pPr>
          </w:p>
        </w:tc>
        <w:tc>
          <w:tcPr>
            <w:tcW w:w="1568" w:type="dxa"/>
          </w:tcPr>
          <w:p w14:paraId="00485699" w14:textId="77777777" w:rsidR="006D7FDE" w:rsidRPr="00916430" w:rsidRDefault="006D7FDE" w:rsidP="006D7FDE">
            <w:pPr>
              <w:pStyle w:val="Tabletext"/>
            </w:pPr>
          </w:p>
        </w:tc>
      </w:tr>
      <w:tr w:rsidR="006D7FDE" w:rsidRPr="00916430" w14:paraId="72D47915" w14:textId="77777777" w:rsidTr="00CA1999">
        <w:trPr>
          <w:trHeight w:val="25"/>
        </w:trPr>
        <w:tc>
          <w:tcPr>
            <w:tcW w:w="2658" w:type="dxa"/>
          </w:tcPr>
          <w:p w14:paraId="086FD3D0" w14:textId="77777777" w:rsidR="006D7FDE" w:rsidRPr="00916430" w:rsidRDefault="006D7FDE" w:rsidP="006D7FDE">
            <w:pPr>
              <w:pStyle w:val="Tabletext"/>
            </w:pPr>
          </w:p>
        </w:tc>
        <w:tc>
          <w:tcPr>
            <w:tcW w:w="1165" w:type="dxa"/>
          </w:tcPr>
          <w:p w14:paraId="451D79E6" w14:textId="77777777" w:rsidR="006D7FDE" w:rsidRPr="00916430" w:rsidRDefault="006D7FDE" w:rsidP="006D7FDE">
            <w:pPr>
              <w:pStyle w:val="Tabletext"/>
            </w:pPr>
          </w:p>
        </w:tc>
        <w:tc>
          <w:tcPr>
            <w:tcW w:w="2675" w:type="dxa"/>
          </w:tcPr>
          <w:p w14:paraId="16DA5442" w14:textId="77777777" w:rsidR="006D7FDE" w:rsidRPr="00916430" w:rsidRDefault="006D7FDE" w:rsidP="006D7FDE">
            <w:pPr>
              <w:pStyle w:val="Tabletext"/>
            </w:pPr>
          </w:p>
        </w:tc>
        <w:tc>
          <w:tcPr>
            <w:tcW w:w="1568" w:type="dxa"/>
          </w:tcPr>
          <w:p w14:paraId="50DF2A70" w14:textId="77777777" w:rsidR="006D7FDE" w:rsidRPr="00916430" w:rsidRDefault="006D7FDE" w:rsidP="006D7FDE">
            <w:pPr>
              <w:pStyle w:val="Tabletext"/>
            </w:pPr>
          </w:p>
        </w:tc>
        <w:tc>
          <w:tcPr>
            <w:tcW w:w="1568" w:type="dxa"/>
          </w:tcPr>
          <w:p w14:paraId="1C6BE8F3" w14:textId="77777777" w:rsidR="006D7FDE" w:rsidRPr="00916430" w:rsidRDefault="006D7FDE" w:rsidP="006D7FDE">
            <w:pPr>
              <w:pStyle w:val="Tabletext"/>
            </w:pPr>
          </w:p>
        </w:tc>
      </w:tr>
      <w:tr w:rsidR="006D7FDE" w:rsidRPr="00916430" w14:paraId="296C6FF2" w14:textId="77777777" w:rsidTr="00CA1999">
        <w:trPr>
          <w:trHeight w:val="25"/>
        </w:trPr>
        <w:tc>
          <w:tcPr>
            <w:tcW w:w="2658" w:type="dxa"/>
          </w:tcPr>
          <w:p w14:paraId="5C360D6B" w14:textId="77777777" w:rsidR="006D7FDE" w:rsidRPr="00916430" w:rsidRDefault="006D7FDE" w:rsidP="006D7FDE">
            <w:pPr>
              <w:pStyle w:val="Tabletext"/>
            </w:pPr>
          </w:p>
        </w:tc>
        <w:tc>
          <w:tcPr>
            <w:tcW w:w="1165" w:type="dxa"/>
          </w:tcPr>
          <w:p w14:paraId="20ADA634" w14:textId="77777777" w:rsidR="006D7FDE" w:rsidRPr="00916430" w:rsidRDefault="006D7FDE" w:rsidP="006D7FDE">
            <w:pPr>
              <w:pStyle w:val="Tabletext"/>
            </w:pPr>
          </w:p>
        </w:tc>
        <w:tc>
          <w:tcPr>
            <w:tcW w:w="2675" w:type="dxa"/>
          </w:tcPr>
          <w:p w14:paraId="40CDD4AF" w14:textId="77777777" w:rsidR="006D7FDE" w:rsidRPr="00916430" w:rsidRDefault="006D7FDE" w:rsidP="006D7FDE">
            <w:pPr>
              <w:pStyle w:val="Tabletext"/>
            </w:pPr>
          </w:p>
        </w:tc>
        <w:tc>
          <w:tcPr>
            <w:tcW w:w="1568" w:type="dxa"/>
          </w:tcPr>
          <w:p w14:paraId="33651577" w14:textId="77777777" w:rsidR="006D7FDE" w:rsidRPr="00916430" w:rsidRDefault="006D7FDE" w:rsidP="006D7FDE">
            <w:pPr>
              <w:pStyle w:val="Tabletext"/>
            </w:pPr>
          </w:p>
        </w:tc>
        <w:tc>
          <w:tcPr>
            <w:tcW w:w="1568" w:type="dxa"/>
          </w:tcPr>
          <w:p w14:paraId="47F5528B" w14:textId="77777777" w:rsidR="006D7FDE" w:rsidRPr="00916430" w:rsidRDefault="006D7FDE" w:rsidP="006D7FDE">
            <w:pPr>
              <w:pStyle w:val="Tabletext"/>
            </w:pPr>
          </w:p>
        </w:tc>
      </w:tr>
      <w:tr w:rsidR="006D7FDE" w:rsidRPr="00916430" w14:paraId="0CCA9780" w14:textId="77777777" w:rsidTr="00CA1999">
        <w:trPr>
          <w:trHeight w:val="25"/>
        </w:trPr>
        <w:tc>
          <w:tcPr>
            <w:tcW w:w="2658" w:type="dxa"/>
          </w:tcPr>
          <w:p w14:paraId="400F5B66" w14:textId="77777777" w:rsidR="006D7FDE" w:rsidRPr="00916430" w:rsidRDefault="006D7FDE" w:rsidP="006D7FDE">
            <w:pPr>
              <w:pStyle w:val="Tabletext"/>
            </w:pPr>
          </w:p>
        </w:tc>
        <w:tc>
          <w:tcPr>
            <w:tcW w:w="1165" w:type="dxa"/>
          </w:tcPr>
          <w:p w14:paraId="283232A5" w14:textId="77777777" w:rsidR="006D7FDE" w:rsidRPr="00916430" w:rsidRDefault="006D7FDE" w:rsidP="006D7FDE">
            <w:pPr>
              <w:pStyle w:val="Tabletext"/>
            </w:pPr>
          </w:p>
        </w:tc>
        <w:tc>
          <w:tcPr>
            <w:tcW w:w="2675" w:type="dxa"/>
          </w:tcPr>
          <w:p w14:paraId="28CDAE92" w14:textId="77777777" w:rsidR="006D7FDE" w:rsidRPr="00916430" w:rsidRDefault="006D7FDE" w:rsidP="006D7FDE">
            <w:pPr>
              <w:pStyle w:val="Tabletext"/>
            </w:pPr>
          </w:p>
        </w:tc>
        <w:tc>
          <w:tcPr>
            <w:tcW w:w="1568" w:type="dxa"/>
          </w:tcPr>
          <w:p w14:paraId="75AEED94" w14:textId="77777777" w:rsidR="006D7FDE" w:rsidRPr="00916430" w:rsidRDefault="006D7FDE" w:rsidP="006D7FDE">
            <w:pPr>
              <w:pStyle w:val="Tabletext"/>
            </w:pPr>
          </w:p>
        </w:tc>
        <w:tc>
          <w:tcPr>
            <w:tcW w:w="1568" w:type="dxa"/>
          </w:tcPr>
          <w:p w14:paraId="52DD3F1A" w14:textId="77777777" w:rsidR="006D7FDE" w:rsidRPr="00916430" w:rsidRDefault="006D7FDE" w:rsidP="006D7FDE">
            <w:pPr>
              <w:pStyle w:val="Tabletext"/>
            </w:pPr>
          </w:p>
        </w:tc>
      </w:tr>
      <w:tr w:rsidR="006D7FDE" w:rsidRPr="00916430" w14:paraId="4FB91B22" w14:textId="77777777" w:rsidTr="00CA1999">
        <w:trPr>
          <w:trHeight w:val="25"/>
        </w:trPr>
        <w:tc>
          <w:tcPr>
            <w:tcW w:w="2658" w:type="dxa"/>
          </w:tcPr>
          <w:p w14:paraId="5322AED0" w14:textId="77777777" w:rsidR="006D7FDE" w:rsidRPr="00916430" w:rsidRDefault="006D7FDE" w:rsidP="006D7FDE">
            <w:pPr>
              <w:pStyle w:val="Tabletext"/>
            </w:pPr>
          </w:p>
        </w:tc>
        <w:tc>
          <w:tcPr>
            <w:tcW w:w="1165" w:type="dxa"/>
          </w:tcPr>
          <w:p w14:paraId="74994CEF" w14:textId="77777777" w:rsidR="006D7FDE" w:rsidRPr="00916430" w:rsidRDefault="006D7FDE" w:rsidP="006D7FDE">
            <w:pPr>
              <w:pStyle w:val="Tabletext"/>
            </w:pPr>
          </w:p>
        </w:tc>
        <w:tc>
          <w:tcPr>
            <w:tcW w:w="2675" w:type="dxa"/>
          </w:tcPr>
          <w:p w14:paraId="382951D4" w14:textId="77777777" w:rsidR="006D7FDE" w:rsidRPr="00916430" w:rsidRDefault="006D7FDE" w:rsidP="006D7FDE">
            <w:pPr>
              <w:pStyle w:val="Tabletext"/>
            </w:pPr>
          </w:p>
        </w:tc>
        <w:tc>
          <w:tcPr>
            <w:tcW w:w="1568" w:type="dxa"/>
          </w:tcPr>
          <w:p w14:paraId="2435062A" w14:textId="77777777" w:rsidR="006D7FDE" w:rsidRPr="00916430" w:rsidRDefault="006D7FDE" w:rsidP="006D7FDE">
            <w:pPr>
              <w:pStyle w:val="Tabletext"/>
            </w:pPr>
          </w:p>
        </w:tc>
        <w:tc>
          <w:tcPr>
            <w:tcW w:w="1568" w:type="dxa"/>
          </w:tcPr>
          <w:p w14:paraId="213A2C10" w14:textId="77777777" w:rsidR="006D7FDE" w:rsidRPr="00916430" w:rsidRDefault="006D7FDE" w:rsidP="006D7FDE">
            <w:pPr>
              <w:pStyle w:val="Tabletext"/>
            </w:pPr>
          </w:p>
        </w:tc>
      </w:tr>
      <w:tr w:rsidR="006D7FDE" w:rsidRPr="00916430" w14:paraId="5FAFEDC7" w14:textId="77777777" w:rsidTr="00CA1999">
        <w:trPr>
          <w:trHeight w:val="25"/>
        </w:trPr>
        <w:tc>
          <w:tcPr>
            <w:tcW w:w="2658" w:type="dxa"/>
          </w:tcPr>
          <w:p w14:paraId="0B52BF79" w14:textId="77777777" w:rsidR="006D7FDE" w:rsidRPr="00916430" w:rsidRDefault="006D7FDE" w:rsidP="006D7FDE">
            <w:pPr>
              <w:pStyle w:val="Tabletext"/>
            </w:pPr>
          </w:p>
        </w:tc>
        <w:tc>
          <w:tcPr>
            <w:tcW w:w="1165" w:type="dxa"/>
          </w:tcPr>
          <w:p w14:paraId="00882974" w14:textId="77777777" w:rsidR="006D7FDE" w:rsidRPr="00916430" w:rsidRDefault="006D7FDE" w:rsidP="006D7FDE">
            <w:pPr>
              <w:pStyle w:val="Tabletext"/>
            </w:pPr>
          </w:p>
        </w:tc>
        <w:tc>
          <w:tcPr>
            <w:tcW w:w="2675" w:type="dxa"/>
          </w:tcPr>
          <w:p w14:paraId="02AAE5DE" w14:textId="77777777" w:rsidR="006D7FDE" w:rsidRPr="00916430" w:rsidRDefault="006D7FDE" w:rsidP="006D7FDE">
            <w:pPr>
              <w:pStyle w:val="Tabletext"/>
            </w:pPr>
          </w:p>
        </w:tc>
        <w:tc>
          <w:tcPr>
            <w:tcW w:w="1568" w:type="dxa"/>
          </w:tcPr>
          <w:p w14:paraId="714114E4" w14:textId="77777777" w:rsidR="006D7FDE" w:rsidRPr="00916430" w:rsidRDefault="006D7FDE" w:rsidP="006D7FDE">
            <w:pPr>
              <w:pStyle w:val="Tabletext"/>
            </w:pPr>
          </w:p>
        </w:tc>
        <w:tc>
          <w:tcPr>
            <w:tcW w:w="1568" w:type="dxa"/>
          </w:tcPr>
          <w:p w14:paraId="68CB70B6" w14:textId="77777777" w:rsidR="006D7FDE" w:rsidRPr="00916430" w:rsidRDefault="006D7FDE" w:rsidP="006D7FDE">
            <w:pPr>
              <w:pStyle w:val="Tabletext"/>
            </w:pPr>
          </w:p>
        </w:tc>
      </w:tr>
      <w:tr w:rsidR="006D7FDE" w:rsidRPr="00916430" w14:paraId="00CD74DA" w14:textId="77777777" w:rsidTr="00CA1999">
        <w:trPr>
          <w:trHeight w:val="25"/>
        </w:trPr>
        <w:tc>
          <w:tcPr>
            <w:tcW w:w="2658" w:type="dxa"/>
          </w:tcPr>
          <w:p w14:paraId="7B41C833" w14:textId="77777777" w:rsidR="006D7FDE" w:rsidRPr="00916430" w:rsidRDefault="006D7FDE" w:rsidP="006D7FDE">
            <w:pPr>
              <w:pStyle w:val="Tabletext"/>
            </w:pPr>
          </w:p>
        </w:tc>
        <w:tc>
          <w:tcPr>
            <w:tcW w:w="1165" w:type="dxa"/>
          </w:tcPr>
          <w:p w14:paraId="25AA55B9" w14:textId="77777777" w:rsidR="006D7FDE" w:rsidRPr="00916430" w:rsidRDefault="006D7FDE" w:rsidP="006D7FDE">
            <w:pPr>
              <w:pStyle w:val="Tabletext"/>
            </w:pPr>
          </w:p>
        </w:tc>
        <w:tc>
          <w:tcPr>
            <w:tcW w:w="2675" w:type="dxa"/>
          </w:tcPr>
          <w:p w14:paraId="12A7642A" w14:textId="77777777" w:rsidR="006D7FDE" w:rsidRPr="00916430" w:rsidRDefault="006D7FDE" w:rsidP="006D7FDE">
            <w:pPr>
              <w:pStyle w:val="Tabletext"/>
            </w:pPr>
          </w:p>
        </w:tc>
        <w:tc>
          <w:tcPr>
            <w:tcW w:w="1568" w:type="dxa"/>
          </w:tcPr>
          <w:p w14:paraId="3ABA5D73" w14:textId="77777777" w:rsidR="006D7FDE" w:rsidRPr="00916430" w:rsidRDefault="006D7FDE" w:rsidP="006D7FDE">
            <w:pPr>
              <w:pStyle w:val="Tabletext"/>
            </w:pPr>
          </w:p>
        </w:tc>
        <w:tc>
          <w:tcPr>
            <w:tcW w:w="1568" w:type="dxa"/>
          </w:tcPr>
          <w:p w14:paraId="1A9FD57A" w14:textId="77777777" w:rsidR="006D7FDE" w:rsidRPr="00916430" w:rsidRDefault="006D7FDE" w:rsidP="006D7FDE">
            <w:pPr>
              <w:pStyle w:val="Tabletext"/>
            </w:pPr>
          </w:p>
        </w:tc>
      </w:tr>
      <w:tr w:rsidR="006D7FDE" w:rsidRPr="00916430" w14:paraId="2EE698A5" w14:textId="77777777" w:rsidTr="00CA1999">
        <w:trPr>
          <w:trHeight w:val="25"/>
        </w:trPr>
        <w:tc>
          <w:tcPr>
            <w:tcW w:w="2658" w:type="dxa"/>
          </w:tcPr>
          <w:p w14:paraId="65088644" w14:textId="77777777" w:rsidR="006D7FDE" w:rsidRPr="00916430" w:rsidRDefault="006D7FDE" w:rsidP="006D7FDE">
            <w:pPr>
              <w:pStyle w:val="Tabletext"/>
            </w:pPr>
          </w:p>
        </w:tc>
        <w:tc>
          <w:tcPr>
            <w:tcW w:w="1165" w:type="dxa"/>
          </w:tcPr>
          <w:p w14:paraId="1313CBF4" w14:textId="77777777" w:rsidR="006D7FDE" w:rsidRPr="00916430" w:rsidRDefault="006D7FDE" w:rsidP="006D7FDE">
            <w:pPr>
              <w:pStyle w:val="Tabletext"/>
            </w:pPr>
          </w:p>
        </w:tc>
        <w:tc>
          <w:tcPr>
            <w:tcW w:w="2675" w:type="dxa"/>
          </w:tcPr>
          <w:p w14:paraId="79840822" w14:textId="77777777" w:rsidR="006D7FDE" w:rsidRPr="00916430" w:rsidRDefault="006D7FDE" w:rsidP="006D7FDE">
            <w:pPr>
              <w:pStyle w:val="Tabletext"/>
            </w:pPr>
          </w:p>
        </w:tc>
        <w:tc>
          <w:tcPr>
            <w:tcW w:w="1568" w:type="dxa"/>
          </w:tcPr>
          <w:p w14:paraId="5938FEE7" w14:textId="77777777" w:rsidR="006D7FDE" w:rsidRPr="00916430" w:rsidRDefault="006D7FDE" w:rsidP="006D7FDE">
            <w:pPr>
              <w:pStyle w:val="Tabletext"/>
            </w:pPr>
          </w:p>
        </w:tc>
        <w:tc>
          <w:tcPr>
            <w:tcW w:w="1568" w:type="dxa"/>
          </w:tcPr>
          <w:p w14:paraId="7A97DC2D" w14:textId="77777777" w:rsidR="006D7FDE" w:rsidRPr="00916430" w:rsidRDefault="006D7FDE" w:rsidP="006D7FDE">
            <w:pPr>
              <w:pStyle w:val="Tabletext"/>
            </w:pPr>
          </w:p>
        </w:tc>
      </w:tr>
      <w:tr w:rsidR="006D7FDE" w:rsidRPr="00916430" w14:paraId="3B871749" w14:textId="77777777" w:rsidTr="00CA1999">
        <w:trPr>
          <w:trHeight w:val="25"/>
        </w:trPr>
        <w:tc>
          <w:tcPr>
            <w:tcW w:w="2658" w:type="dxa"/>
          </w:tcPr>
          <w:p w14:paraId="5F7AB3CD" w14:textId="77777777" w:rsidR="006D7FDE" w:rsidRPr="00916430" w:rsidRDefault="006D7FDE" w:rsidP="006D7FDE">
            <w:pPr>
              <w:pStyle w:val="Tabletext"/>
            </w:pPr>
          </w:p>
        </w:tc>
        <w:tc>
          <w:tcPr>
            <w:tcW w:w="1165" w:type="dxa"/>
          </w:tcPr>
          <w:p w14:paraId="0150B2B7" w14:textId="77777777" w:rsidR="006D7FDE" w:rsidRPr="00916430" w:rsidRDefault="006D7FDE" w:rsidP="006D7FDE">
            <w:pPr>
              <w:pStyle w:val="Tabletext"/>
            </w:pPr>
          </w:p>
        </w:tc>
        <w:tc>
          <w:tcPr>
            <w:tcW w:w="2675" w:type="dxa"/>
          </w:tcPr>
          <w:p w14:paraId="0FE4D7E5" w14:textId="77777777" w:rsidR="006D7FDE" w:rsidRPr="00916430" w:rsidRDefault="006D7FDE" w:rsidP="006D7FDE">
            <w:pPr>
              <w:pStyle w:val="Tabletext"/>
            </w:pPr>
          </w:p>
        </w:tc>
        <w:tc>
          <w:tcPr>
            <w:tcW w:w="1568" w:type="dxa"/>
          </w:tcPr>
          <w:p w14:paraId="593B359F" w14:textId="77777777" w:rsidR="006D7FDE" w:rsidRPr="00916430" w:rsidRDefault="006D7FDE" w:rsidP="006D7FDE">
            <w:pPr>
              <w:pStyle w:val="Tabletext"/>
            </w:pPr>
          </w:p>
        </w:tc>
        <w:tc>
          <w:tcPr>
            <w:tcW w:w="1568" w:type="dxa"/>
          </w:tcPr>
          <w:p w14:paraId="4F84FA67" w14:textId="77777777" w:rsidR="006D7FDE" w:rsidRPr="00916430" w:rsidRDefault="006D7FDE" w:rsidP="006D7FDE">
            <w:pPr>
              <w:pStyle w:val="Tabletext"/>
            </w:pPr>
          </w:p>
        </w:tc>
      </w:tr>
      <w:tr w:rsidR="006D7FDE" w:rsidRPr="00916430" w14:paraId="082E4953" w14:textId="77777777" w:rsidTr="00CA1999">
        <w:trPr>
          <w:trHeight w:val="25"/>
        </w:trPr>
        <w:tc>
          <w:tcPr>
            <w:tcW w:w="2658" w:type="dxa"/>
          </w:tcPr>
          <w:p w14:paraId="48952B81" w14:textId="77777777" w:rsidR="006D7FDE" w:rsidRPr="00916430" w:rsidRDefault="006D7FDE" w:rsidP="006D7FDE">
            <w:pPr>
              <w:pStyle w:val="Tabletext"/>
            </w:pPr>
          </w:p>
        </w:tc>
        <w:tc>
          <w:tcPr>
            <w:tcW w:w="1165" w:type="dxa"/>
          </w:tcPr>
          <w:p w14:paraId="1DB2C17E" w14:textId="77777777" w:rsidR="006D7FDE" w:rsidRPr="00916430" w:rsidRDefault="006D7FDE" w:rsidP="006D7FDE">
            <w:pPr>
              <w:pStyle w:val="Tabletext"/>
            </w:pPr>
          </w:p>
        </w:tc>
        <w:tc>
          <w:tcPr>
            <w:tcW w:w="2675" w:type="dxa"/>
          </w:tcPr>
          <w:p w14:paraId="6DB5B924" w14:textId="77777777" w:rsidR="006D7FDE" w:rsidRPr="00916430" w:rsidRDefault="006D7FDE" w:rsidP="006D7FDE">
            <w:pPr>
              <w:pStyle w:val="Tabletext"/>
            </w:pPr>
          </w:p>
        </w:tc>
        <w:tc>
          <w:tcPr>
            <w:tcW w:w="1568" w:type="dxa"/>
          </w:tcPr>
          <w:p w14:paraId="6F8C8705" w14:textId="77777777" w:rsidR="006D7FDE" w:rsidRPr="00916430" w:rsidRDefault="006D7FDE" w:rsidP="006D7FDE">
            <w:pPr>
              <w:pStyle w:val="Tabletext"/>
            </w:pPr>
          </w:p>
        </w:tc>
        <w:tc>
          <w:tcPr>
            <w:tcW w:w="1568" w:type="dxa"/>
          </w:tcPr>
          <w:p w14:paraId="7D24CF36" w14:textId="77777777" w:rsidR="006D7FDE" w:rsidRPr="00916430" w:rsidRDefault="006D7FDE" w:rsidP="006D7FDE">
            <w:pPr>
              <w:pStyle w:val="Tabletext"/>
            </w:pPr>
          </w:p>
        </w:tc>
      </w:tr>
      <w:tr w:rsidR="006D7FDE" w:rsidRPr="00916430" w14:paraId="7D9CD6F9" w14:textId="77777777" w:rsidTr="00CA1999">
        <w:trPr>
          <w:trHeight w:val="25"/>
        </w:trPr>
        <w:tc>
          <w:tcPr>
            <w:tcW w:w="2658" w:type="dxa"/>
          </w:tcPr>
          <w:p w14:paraId="72BFAE9F" w14:textId="77777777" w:rsidR="006D7FDE" w:rsidRPr="00916430" w:rsidRDefault="006D7FDE" w:rsidP="006D7FDE">
            <w:pPr>
              <w:pStyle w:val="Tabletext"/>
            </w:pPr>
          </w:p>
        </w:tc>
        <w:tc>
          <w:tcPr>
            <w:tcW w:w="1165" w:type="dxa"/>
          </w:tcPr>
          <w:p w14:paraId="3E9AEFD1" w14:textId="77777777" w:rsidR="006D7FDE" w:rsidRPr="00916430" w:rsidRDefault="006D7FDE" w:rsidP="006D7FDE">
            <w:pPr>
              <w:pStyle w:val="Tabletext"/>
            </w:pPr>
          </w:p>
        </w:tc>
        <w:tc>
          <w:tcPr>
            <w:tcW w:w="2675" w:type="dxa"/>
          </w:tcPr>
          <w:p w14:paraId="58EEE7B0" w14:textId="77777777" w:rsidR="006D7FDE" w:rsidRPr="00916430" w:rsidRDefault="006D7FDE" w:rsidP="006D7FDE">
            <w:pPr>
              <w:pStyle w:val="Tabletext"/>
            </w:pPr>
          </w:p>
        </w:tc>
        <w:tc>
          <w:tcPr>
            <w:tcW w:w="1568" w:type="dxa"/>
          </w:tcPr>
          <w:p w14:paraId="603B1EB5" w14:textId="77777777" w:rsidR="006D7FDE" w:rsidRPr="00916430" w:rsidRDefault="006D7FDE" w:rsidP="006D7FDE">
            <w:pPr>
              <w:pStyle w:val="Tabletext"/>
            </w:pPr>
          </w:p>
        </w:tc>
        <w:tc>
          <w:tcPr>
            <w:tcW w:w="1568" w:type="dxa"/>
          </w:tcPr>
          <w:p w14:paraId="5715E270" w14:textId="77777777" w:rsidR="006D7FDE" w:rsidRPr="00916430" w:rsidRDefault="006D7FDE" w:rsidP="006D7FDE">
            <w:pPr>
              <w:pStyle w:val="Tabletext"/>
            </w:pPr>
          </w:p>
        </w:tc>
      </w:tr>
      <w:tr w:rsidR="006D7FDE" w:rsidRPr="00916430" w14:paraId="0DAFFACA" w14:textId="77777777" w:rsidTr="00CA1999">
        <w:trPr>
          <w:trHeight w:val="25"/>
        </w:trPr>
        <w:tc>
          <w:tcPr>
            <w:tcW w:w="2658" w:type="dxa"/>
          </w:tcPr>
          <w:p w14:paraId="04F00B11" w14:textId="77777777" w:rsidR="006D7FDE" w:rsidRPr="00916430" w:rsidRDefault="006D7FDE" w:rsidP="006D7FDE">
            <w:pPr>
              <w:pStyle w:val="Tabletext"/>
            </w:pPr>
          </w:p>
        </w:tc>
        <w:tc>
          <w:tcPr>
            <w:tcW w:w="1165" w:type="dxa"/>
          </w:tcPr>
          <w:p w14:paraId="07E5415A" w14:textId="77777777" w:rsidR="006D7FDE" w:rsidRPr="00916430" w:rsidRDefault="006D7FDE" w:rsidP="006D7FDE">
            <w:pPr>
              <w:pStyle w:val="Tabletext"/>
            </w:pPr>
          </w:p>
        </w:tc>
        <w:tc>
          <w:tcPr>
            <w:tcW w:w="2675" w:type="dxa"/>
          </w:tcPr>
          <w:p w14:paraId="0108D9B0" w14:textId="77777777" w:rsidR="006D7FDE" w:rsidRPr="00916430" w:rsidRDefault="006D7FDE" w:rsidP="006D7FDE">
            <w:pPr>
              <w:pStyle w:val="Tabletext"/>
            </w:pPr>
          </w:p>
        </w:tc>
        <w:tc>
          <w:tcPr>
            <w:tcW w:w="1568" w:type="dxa"/>
          </w:tcPr>
          <w:p w14:paraId="4B93ED0F" w14:textId="77777777" w:rsidR="006D7FDE" w:rsidRPr="00916430" w:rsidRDefault="006D7FDE" w:rsidP="006D7FDE">
            <w:pPr>
              <w:pStyle w:val="Tabletext"/>
            </w:pPr>
          </w:p>
        </w:tc>
        <w:tc>
          <w:tcPr>
            <w:tcW w:w="1568" w:type="dxa"/>
          </w:tcPr>
          <w:p w14:paraId="04FA342B" w14:textId="77777777" w:rsidR="006D7FDE" w:rsidRPr="00916430" w:rsidRDefault="006D7FDE" w:rsidP="006D7FDE">
            <w:pPr>
              <w:pStyle w:val="Tabletext"/>
            </w:pPr>
          </w:p>
        </w:tc>
      </w:tr>
      <w:tr w:rsidR="006D7FDE" w:rsidRPr="00916430" w14:paraId="5AE9DE2F" w14:textId="77777777" w:rsidTr="00CA1999">
        <w:trPr>
          <w:trHeight w:val="25"/>
        </w:trPr>
        <w:tc>
          <w:tcPr>
            <w:tcW w:w="2658" w:type="dxa"/>
          </w:tcPr>
          <w:p w14:paraId="3334CE75" w14:textId="77777777" w:rsidR="006D7FDE" w:rsidRPr="00916430" w:rsidRDefault="006D7FDE" w:rsidP="006D7FDE">
            <w:pPr>
              <w:pStyle w:val="Tabletext"/>
            </w:pPr>
          </w:p>
        </w:tc>
        <w:tc>
          <w:tcPr>
            <w:tcW w:w="1165" w:type="dxa"/>
          </w:tcPr>
          <w:p w14:paraId="0BE12564" w14:textId="77777777" w:rsidR="006D7FDE" w:rsidRPr="00916430" w:rsidRDefault="006D7FDE" w:rsidP="006D7FDE">
            <w:pPr>
              <w:pStyle w:val="Tabletext"/>
            </w:pPr>
          </w:p>
        </w:tc>
        <w:tc>
          <w:tcPr>
            <w:tcW w:w="2675" w:type="dxa"/>
          </w:tcPr>
          <w:p w14:paraId="57641A5C" w14:textId="77777777" w:rsidR="006D7FDE" w:rsidRPr="00916430" w:rsidRDefault="006D7FDE" w:rsidP="006D7FDE">
            <w:pPr>
              <w:pStyle w:val="Tabletext"/>
            </w:pPr>
          </w:p>
        </w:tc>
        <w:tc>
          <w:tcPr>
            <w:tcW w:w="1568" w:type="dxa"/>
          </w:tcPr>
          <w:p w14:paraId="36541BA1" w14:textId="77777777" w:rsidR="006D7FDE" w:rsidRPr="00916430" w:rsidRDefault="006D7FDE" w:rsidP="006D7FDE">
            <w:pPr>
              <w:pStyle w:val="Tabletext"/>
            </w:pPr>
          </w:p>
        </w:tc>
        <w:tc>
          <w:tcPr>
            <w:tcW w:w="1568" w:type="dxa"/>
          </w:tcPr>
          <w:p w14:paraId="53B4D205" w14:textId="77777777" w:rsidR="006D7FDE" w:rsidRPr="00916430" w:rsidRDefault="006D7FDE" w:rsidP="006D7FDE">
            <w:pPr>
              <w:pStyle w:val="Tabletext"/>
            </w:pPr>
          </w:p>
        </w:tc>
      </w:tr>
      <w:tr w:rsidR="006D7FDE" w:rsidRPr="00916430" w14:paraId="22FFF861" w14:textId="77777777" w:rsidTr="00CA1999">
        <w:trPr>
          <w:trHeight w:val="25"/>
        </w:trPr>
        <w:tc>
          <w:tcPr>
            <w:tcW w:w="2658" w:type="dxa"/>
          </w:tcPr>
          <w:p w14:paraId="58FD9F25" w14:textId="77777777" w:rsidR="006D7FDE" w:rsidRPr="00916430" w:rsidRDefault="006D7FDE" w:rsidP="006D7FDE">
            <w:pPr>
              <w:pStyle w:val="Tabletext"/>
            </w:pPr>
          </w:p>
        </w:tc>
        <w:tc>
          <w:tcPr>
            <w:tcW w:w="1165" w:type="dxa"/>
          </w:tcPr>
          <w:p w14:paraId="14CF21C4" w14:textId="77777777" w:rsidR="006D7FDE" w:rsidRPr="00916430" w:rsidRDefault="006D7FDE" w:rsidP="006D7FDE">
            <w:pPr>
              <w:pStyle w:val="Tabletext"/>
            </w:pPr>
          </w:p>
        </w:tc>
        <w:tc>
          <w:tcPr>
            <w:tcW w:w="2675" w:type="dxa"/>
          </w:tcPr>
          <w:p w14:paraId="694F0F14" w14:textId="77777777" w:rsidR="006D7FDE" w:rsidRPr="00916430" w:rsidRDefault="006D7FDE" w:rsidP="006D7FDE">
            <w:pPr>
              <w:pStyle w:val="Tabletext"/>
            </w:pPr>
          </w:p>
        </w:tc>
        <w:tc>
          <w:tcPr>
            <w:tcW w:w="1568" w:type="dxa"/>
          </w:tcPr>
          <w:p w14:paraId="190258EC" w14:textId="77777777" w:rsidR="006D7FDE" w:rsidRPr="00916430" w:rsidRDefault="006D7FDE" w:rsidP="006D7FDE">
            <w:pPr>
              <w:pStyle w:val="Tabletext"/>
            </w:pPr>
          </w:p>
        </w:tc>
        <w:tc>
          <w:tcPr>
            <w:tcW w:w="1568" w:type="dxa"/>
          </w:tcPr>
          <w:p w14:paraId="0A1A035F" w14:textId="77777777" w:rsidR="006D7FDE" w:rsidRPr="00916430" w:rsidRDefault="006D7FDE" w:rsidP="006D7FDE">
            <w:pPr>
              <w:pStyle w:val="Tabletext"/>
            </w:pPr>
          </w:p>
        </w:tc>
      </w:tr>
      <w:tr w:rsidR="006D7FDE" w:rsidRPr="00916430" w14:paraId="076A52BA" w14:textId="77777777" w:rsidTr="00CA1999">
        <w:trPr>
          <w:trHeight w:val="25"/>
        </w:trPr>
        <w:tc>
          <w:tcPr>
            <w:tcW w:w="2658" w:type="dxa"/>
          </w:tcPr>
          <w:p w14:paraId="50E862CD" w14:textId="77777777" w:rsidR="006D7FDE" w:rsidRPr="00916430" w:rsidRDefault="006D7FDE" w:rsidP="006D7FDE">
            <w:pPr>
              <w:pStyle w:val="Tabletext"/>
            </w:pPr>
          </w:p>
        </w:tc>
        <w:tc>
          <w:tcPr>
            <w:tcW w:w="1165" w:type="dxa"/>
          </w:tcPr>
          <w:p w14:paraId="7E2329D6" w14:textId="77777777" w:rsidR="006D7FDE" w:rsidRPr="00916430" w:rsidRDefault="006D7FDE" w:rsidP="006D7FDE">
            <w:pPr>
              <w:pStyle w:val="Tabletext"/>
            </w:pPr>
          </w:p>
        </w:tc>
        <w:tc>
          <w:tcPr>
            <w:tcW w:w="2675" w:type="dxa"/>
          </w:tcPr>
          <w:p w14:paraId="2608EF01" w14:textId="77777777" w:rsidR="006D7FDE" w:rsidRPr="00916430" w:rsidRDefault="006D7FDE" w:rsidP="006D7FDE">
            <w:pPr>
              <w:pStyle w:val="Tabletext"/>
            </w:pPr>
          </w:p>
        </w:tc>
        <w:tc>
          <w:tcPr>
            <w:tcW w:w="1568" w:type="dxa"/>
          </w:tcPr>
          <w:p w14:paraId="3FC5C15F" w14:textId="77777777" w:rsidR="006D7FDE" w:rsidRPr="00916430" w:rsidRDefault="006D7FDE" w:rsidP="006D7FDE">
            <w:pPr>
              <w:pStyle w:val="Tabletext"/>
            </w:pPr>
          </w:p>
        </w:tc>
        <w:tc>
          <w:tcPr>
            <w:tcW w:w="1568" w:type="dxa"/>
          </w:tcPr>
          <w:p w14:paraId="20982258" w14:textId="77777777" w:rsidR="006D7FDE" w:rsidRPr="00916430" w:rsidRDefault="006D7FDE" w:rsidP="006D7FDE">
            <w:pPr>
              <w:pStyle w:val="Tabletext"/>
            </w:pPr>
          </w:p>
        </w:tc>
      </w:tr>
      <w:tr w:rsidR="006D7FDE" w:rsidRPr="00916430" w14:paraId="065ED43F" w14:textId="77777777" w:rsidTr="00CA1999">
        <w:trPr>
          <w:trHeight w:val="25"/>
        </w:trPr>
        <w:tc>
          <w:tcPr>
            <w:tcW w:w="2658" w:type="dxa"/>
          </w:tcPr>
          <w:p w14:paraId="14F46B5C" w14:textId="77777777" w:rsidR="006D7FDE" w:rsidRPr="00916430" w:rsidRDefault="006D7FDE" w:rsidP="006D7FDE">
            <w:pPr>
              <w:pStyle w:val="Tabletext"/>
            </w:pPr>
          </w:p>
        </w:tc>
        <w:tc>
          <w:tcPr>
            <w:tcW w:w="1165" w:type="dxa"/>
          </w:tcPr>
          <w:p w14:paraId="7FC76E54" w14:textId="77777777" w:rsidR="006D7FDE" w:rsidRPr="00916430" w:rsidRDefault="006D7FDE" w:rsidP="006D7FDE">
            <w:pPr>
              <w:pStyle w:val="Tabletext"/>
            </w:pPr>
          </w:p>
        </w:tc>
        <w:tc>
          <w:tcPr>
            <w:tcW w:w="2675" w:type="dxa"/>
          </w:tcPr>
          <w:p w14:paraId="20E0786A" w14:textId="77777777" w:rsidR="006D7FDE" w:rsidRPr="00916430" w:rsidRDefault="006D7FDE" w:rsidP="006D7FDE">
            <w:pPr>
              <w:pStyle w:val="Tabletext"/>
            </w:pPr>
          </w:p>
        </w:tc>
        <w:tc>
          <w:tcPr>
            <w:tcW w:w="1568" w:type="dxa"/>
          </w:tcPr>
          <w:p w14:paraId="5E784390" w14:textId="77777777" w:rsidR="006D7FDE" w:rsidRPr="00916430" w:rsidRDefault="006D7FDE" w:rsidP="006D7FDE">
            <w:pPr>
              <w:pStyle w:val="Tabletext"/>
            </w:pPr>
          </w:p>
        </w:tc>
        <w:tc>
          <w:tcPr>
            <w:tcW w:w="1568" w:type="dxa"/>
          </w:tcPr>
          <w:p w14:paraId="46C4C8F9" w14:textId="77777777" w:rsidR="006D7FDE" w:rsidRPr="00916430" w:rsidRDefault="006D7FDE" w:rsidP="006D7FDE">
            <w:pPr>
              <w:pStyle w:val="Tabletext"/>
            </w:pPr>
          </w:p>
        </w:tc>
      </w:tr>
      <w:tr w:rsidR="006D7FDE" w:rsidRPr="00916430" w14:paraId="191D8FC8" w14:textId="77777777" w:rsidTr="00CA1999">
        <w:trPr>
          <w:trHeight w:val="25"/>
        </w:trPr>
        <w:tc>
          <w:tcPr>
            <w:tcW w:w="2658" w:type="dxa"/>
          </w:tcPr>
          <w:p w14:paraId="7F013BEA" w14:textId="77777777" w:rsidR="006D7FDE" w:rsidRPr="00916430" w:rsidRDefault="006D7FDE" w:rsidP="006D7FDE">
            <w:pPr>
              <w:pStyle w:val="Tabletext"/>
            </w:pPr>
          </w:p>
        </w:tc>
        <w:tc>
          <w:tcPr>
            <w:tcW w:w="1165" w:type="dxa"/>
          </w:tcPr>
          <w:p w14:paraId="6D6487B3" w14:textId="77777777" w:rsidR="006D7FDE" w:rsidRPr="00916430" w:rsidRDefault="006D7FDE" w:rsidP="006D7FDE">
            <w:pPr>
              <w:pStyle w:val="Tabletext"/>
            </w:pPr>
          </w:p>
        </w:tc>
        <w:tc>
          <w:tcPr>
            <w:tcW w:w="2675" w:type="dxa"/>
          </w:tcPr>
          <w:p w14:paraId="44B6DC6E" w14:textId="77777777" w:rsidR="006D7FDE" w:rsidRPr="00916430" w:rsidRDefault="006D7FDE" w:rsidP="006D7FDE">
            <w:pPr>
              <w:pStyle w:val="Tabletext"/>
            </w:pPr>
          </w:p>
        </w:tc>
        <w:tc>
          <w:tcPr>
            <w:tcW w:w="1568" w:type="dxa"/>
          </w:tcPr>
          <w:p w14:paraId="36335249" w14:textId="77777777" w:rsidR="006D7FDE" w:rsidRPr="00916430" w:rsidRDefault="006D7FDE" w:rsidP="006D7FDE">
            <w:pPr>
              <w:pStyle w:val="Tabletext"/>
            </w:pPr>
          </w:p>
        </w:tc>
        <w:tc>
          <w:tcPr>
            <w:tcW w:w="1568" w:type="dxa"/>
          </w:tcPr>
          <w:p w14:paraId="69E88AB1" w14:textId="77777777" w:rsidR="006D7FDE" w:rsidRPr="00916430" w:rsidRDefault="006D7FDE" w:rsidP="006D7FDE">
            <w:pPr>
              <w:pStyle w:val="Tabletext"/>
            </w:pPr>
          </w:p>
        </w:tc>
      </w:tr>
      <w:tr w:rsidR="006D7FDE" w:rsidRPr="00916430" w14:paraId="66E699DF" w14:textId="77777777" w:rsidTr="00CA1999">
        <w:trPr>
          <w:trHeight w:val="25"/>
        </w:trPr>
        <w:tc>
          <w:tcPr>
            <w:tcW w:w="2658" w:type="dxa"/>
          </w:tcPr>
          <w:p w14:paraId="1E219937" w14:textId="77777777" w:rsidR="006D7FDE" w:rsidRPr="00916430" w:rsidRDefault="006D7FDE" w:rsidP="006D7FDE">
            <w:pPr>
              <w:pStyle w:val="Tabletext"/>
            </w:pPr>
          </w:p>
        </w:tc>
        <w:tc>
          <w:tcPr>
            <w:tcW w:w="1165" w:type="dxa"/>
          </w:tcPr>
          <w:p w14:paraId="09FF973E" w14:textId="77777777" w:rsidR="006D7FDE" w:rsidRPr="00916430" w:rsidRDefault="006D7FDE" w:rsidP="006D7FDE">
            <w:pPr>
              <w:pStyle w:val="Tabletext"/>
            </w:pPr>
          </w:p>
        </w:tc>
        <w:tc>
          <w:tcPr>
            <w:tcW w:w="2675" w:type="dxa"/>
          </w:tcPr>
          <w:p w14:paraId="2D59EB35" w14:textId="77777777" w:rsidR="006D7FDE" w:rsidRPr="00916430" w:rsidRDefault="006D7FDE" w:rsidP="006D7FDE">
            <w:pPr>
              <w:pStyle w:val="Tabletext"/>
            </w:pPr>
          </w:p>
        </w:tc>
        <w:tc>
          <w:tcPr>
            <w:tcW w:w="1568" w:type="dxa"/>
          </w:tcPr>
          <w:p w14:paraId="6DA1273E" w14:textId="77777777" w:rsidR="006D7FDE" w:rsidRPr="00916430" w:rsidRDefault="006D7FDE" w:rsidP="006D7FDE">
            <w:pPr>
              <w:pStyle w:val="Tabletext"/>
            </w:pPr>
          </w:p>
        </w:tc>
        <w:tc>
          <w:tcPr>
            <w:tcW w:w="1568" w:type="dxa"/>
          </w:tcPr>
          <w:p w14:paraId="5A6B714E" w14:textId="77777777" w:rsidR="006D7FDE" w:rsidRPr="00916430" w:rsidRDefault="006D7FDE" w:rsidP="006D7FDE">
            <w:pPr>
              <w:pStyle w:val="Tabletext"/>
            </w:pPr>
          </w:p>
        </w:tc>
      </w:tr>
      <w:tr w:rsidR="006D7FDE" w:rsidRPr="00916430" w14:paraId="48786133" w14:textId="77777777" w:rsidTr="00CA1999">
        <w:trPr>
          <w:trHeight w:val="25"/>
        </w:trPr>
        <w:tc>
          <w:tcPr>
            <w:tcW w:w="2658" w:type="dxa"/>
          </w:tcPr>
          <w:p w14:paraId="37A9E65D" w14:textId="77777777" w:rsidR="006D7FDE" w:rsidRPr="00916430" w:rsidRDefault="006D7FDE" w:rsidP="006D7FDE">
            <w:pPr>
              <w:pStyle w:val="Tabletext"/>
            </w:pPr>
          </w:p>
        </w:tc>
        <w:tc>
          <w:tcPr>
            <w:tcW w:w="1165" w:type="dxa"/>
          </w:tcPr>
          <w:p w14:paraId="0BF75C46" w14:textId="77777777" w:rsidR="006D7FDE" w:rsidRPr="00916430" w:rsidRDefault="006D7FDE" w:rsidP="006D7FDE">
            <w:pPr>
              <w:pStyle w:val="Tabletext"/>
            </w:pPr>
          </w:p>
        </w:tc>
        <w:tc>
          <w:tcPr>
            <w:tcW w:w="2675" w:type="dxa"/>
          </w:tcPr>
          <w:p w14:paraId="2B9B9EC8" w14:textId="77777777" w:rsidR="006D7FDE" w:rsidRPr="00916430" w:rsidRDefault="006D7FDE" w:rsidP="006D7FDE">
            <w:pPr>
              <w:pStyle w:val="Tabletext"/>
            </w:pPr>
          </w:p>
        </w:tc>
        <w:tc>
          <w:tcPr>
            <w:tcW w:w="1568" w:type="dxa"/>
          </w:tcPr>
          <w:p w14:paraId="0C271EB9" w14:textId="77777777" w:rsidR="006D7FDE" w:rsidRPr="00916430" w:rsidRDefault="006D7FDE" w:rsidP="006D7FDE">
            <w:pPr>
              <w:pStyle w:val="Tabletext"/>
            </w:pPr>
          </w:p>
        </w:tc>
        <w:tc>
          <w:tcPr>
            <w:tcW w:w="1568" w:type="dxa"/>
          </w:tcPr>
          <w:p w14:paraId="53D25E4C" w14:textId="77777777" w:rsidR="006D7FDE" w:rsidRPr="00916430" w:rsidRDefault="006D7FDE" w:rsidP="006D7FDE">
            <w:pPr>
              <w:pStyle w:val="Tabletext"/>
            </w:pPr>
          </w:p>
        </w:tc>
      </w:tr>
      <w:tr w:rsidR="006D7FDE" w:rsidRPr="00916430" w14:paraId="53C9E490" w14:textId="77777777" w:rsidTr="00CA1999">
        <w:trPr>
          <w:trHeight w:val="25"/>
        </w:trPr>
        <w:tc>
          <w:tcPr>
            <w:tcW w:w="2658" w:type="dxa"/>
          </w:tcPr>
          <w:p w14:paraId="4B2A8F25" w14:textId="77777777" w:rsidR="006D7FDE" w:rsidRPr="00916430" w:rsidRDefault="006D7FDE" w:rsidP="006D7FDE">
            <w:pPr>
              <w:pStyle w:val="Tabletext"/>
            </w:pPr>
          </w:p>
        </w:tc>
        <w:tc>
          <w:tcPr>
            <w:tcW w:w="1165" w:type="dxa"/>
          </w:tcPr>
          <w:p w14:paraId="3AC269F7" w14:textId="77777777" w:rsidR="006D7FDE" w:rsidRPr="00916430" w:rsidRDefault="006D7FDE" w:rsidP="006D7FDE">
            <w:pPr>
              <w:pStyle w:val="Tabletext"/>
            </w:pPr>
          </w:p>
        </w:tc>
        <w:tc>
          <w:tcPr>
            <w:tcW w:w="2675" w:type="dxa"/>
          </w:tcPr>
          <w:p w14:paraId="4F67F54E" w14:textId="77777777" w:rsidR="006D7FDE" w:rsidRPr="00916430" w:rsidRDefault="006D7FDE" w:rsidP="006D7FDE">
            <w:pPr>
              <w:pStyle w:val="Tabletext"/>
            </w:pPr>
          </w:p>
        </w:tc>
        <w:tc>
          <w:tcPr>
            <w:tcW w:w="1568" w:type="dxa"/>
          </w:tcPr>
          <w:p w14:paraId="623AA39A" w14:textId="77777777" w:rsidR="006D7FDE" w:rsidRPr="00916430" w:rsidRDefault="006D7FDE" w:rsidP="006D7FDE">
            <w:pPr>
              <w:pStyle w:val="Tabletext"/>
            </w:pPr>
          </w:p>
        </w:tc>
        <w:tc>
          <w:tcPr>
            <w:tcW w:w="1568" w:type="dxa"/>
          </w:tcPr>
          <w:p w14:paraId="7EA324DB" w14:textId="77777777" w:rsidR="006D7FDE" w:rsidRPr="00916430" w:rsidRDefault="006D7FDE" w:rsidP="006D7FDE">
            <w:pPr>
              <w:pStyle w:val="Tabletext"/>
            </w:pPr>
          </w:p>
        </w:tc>
      </w:tr>
    </w:tbl>
    <w:p w14:paraId="05142B9A" w14:textId="77777777" w:rsidR="006D7FDE" w:rsidRPr="006D7FDE" w:rsidRDefault="006D7FDE" w:rsidP="006D7FDE">
      <w:r>
        <w:br w:type="page"/>
      </w:r>
    </w:p>
    <w:p w14:paraId="71D9770E" w14:textId="77777777" w:rsidR="006D7FDE" w:rsidRPr="00F91345" w:rsidRDefault="006D7FDE" w:rsidP="00F91345">
      <w:pPr>
        <w:pStyle w:val="unHeading3"/>
        <w:rPr>
          <w:rStyle w:val="Strong"/>
          <w:b/>
          <w:bCs w:val="0"/>
        </w:rPr>
      </w:pPr>
      <w:bookmarkStart w:id="901" w:name="_Toc131591638"/>
      <w:r w:rsidRPr="00F91345">
        <w:rPr>
          <w:rStyle w:val="Strong"/>
          <w:rFonts w:hint="eastAsia"/>
          <w:b/>
          <w:bCs w:val="0"/>
        </w:rPr>
        <w:t xml:space="preserve">Form TC08 </w:t>
      </w:r>
      <w:r w:rsidRPr="00F91345">
        <w:rPr>
          <w:rStyle w:val="Strong"/>
          <w:b/>
          <w:bCs w:val="0"/>
        </w:rPr>
        <w:t>–</w:t>
      </w:r>
      <w:r w:rsidRPr="00F91345">
        <w:rPr>
          <w:rStyle w:val="Strong"/>
          <w:rFonts w:hint="eastAsia"/>
          <w:b/>
          <w:bCs w:val="0"/>
        </w:rPr>
        <w:t xml:space="preserve"> ACM/MTS </w:t>
      </w:r>
      <w:r w:rsidRPr="00F91345">
        <w:rPr>
          <w:rStyle w:val="Strong"/>
          <w:b/>
          <w:bCs w:val="0"/>
        </w:rPr>
        <w:t>m</w:t>
      </w:r>
      <w:r w:rsidRPr="00F91345">
        <w:rPr>
          <w:rStyle w:val="Strong"/>
          <w:rFonts w:hint="eastAsia"/>
          <w:b/>
          <w:bCs w:val="0"/>
        </w:rPr>
        <w:t xml:space="preserve">ember </w:t>
      </w:r>
      <w:r w:rsidRPr="00F91345">
        <w:rPr>
          <w:rStyle w:val="Strong"/>
          <w:b/>
          <w:bCs w:val="0"/>
        </w:rPr>
        <w:t>i</w:t>
      </w:r>
      <w:r w:rsidRPr="00F91345">
        <w:rPr>
          <w:rStyle w:val="Strong"/>
          <w:rFonts w:hint="eastAsia"/>
          <w:b/>
          <w:bCs w:val="0"/>
        </w:rPr>
        <w:t xml:space="preserve">nduction </w:t>
      </w:r>
      <w:r w:rsidRPr="00F91345">
        <w:rPr>
          <w:rStyle w:val="Strong"/>
          <w:b/>
          <w:bCs w:val="0"/>
        </w:rPr>
        <w:t>c</w:t>
      </w:r>
      <w:r w:rsidRPr="00F91345">
        <w:rPr>
          <w:rStyle w:val="Strong"/>
          <w:rFonts w:hint="eastAsia"/>
          <w:b/>
          <w:bCs w:val="0"/>
        </w:rPr>
        <w:t>hecklist</w:t>
      </w:r>
      <w:bookmarkEnd w:id="901"/>
    </w:p>
    <w:p w14:paraId="3EB94931" w14:textId="77777777" w:rsidR="006D7FDE" w:rsidRPr="00F86B35" w:rsidRDefault="006D7FDE" w:rsidP="006D7FDE">
      <w:pPr>
        <w:pStyle w:val="normalafterlisttable"/>
        <w:rPr>
          <w:rStyle w:val="bold"/>
        </w:rPr>
      </w:pPr>
      <w:r w:rsidRPr="00F86B35">
        <w:rPr>
          <w:rStyle w:val="bold"/>
        </w:rPr>
        <w:t>Details</w:t>
      </w:r>
    </w:p>
    <w:p w14:paraId="6539A3C2" w14:textId="77777777" w:rsidR="006D7FDE" w:rsidRPr="003C2B3F" w:rsidRDefault="006D7FDE" w:rsidP="006D7FDE">
      <w:r w:rsidRPr="00916430">
        <w:t>Crew member name:</w:t>
      </w:r>
      <w:r>
        <w:tab/>
      </w:r>
      <w:r>
        <w:tab/>
      </w:r>
      <w:r>
        <w:tab/>
      </w:r>
      <w:r>
        <w:tab/>
      </w:r>
      <w:r w:rsidRPr="00916430">
        <w:t>ARN:</w:t>
      </w:r>
    </w:p>
    <w:p w14:paraId="6F4C23D6" w14:textId="77777777" w:rsidR="006D7FDE" w:rsidRPr="003C2B3F" w:rsidDel="008F072A" w:rsidRDefault="006D7FDE" w:rsidP="006D7FDE">
      <w:pPr>
        <w:pStyle w:val="normalafterlisttable"/>
      </w:pPr>
      <w:r w:rsidRPr="003C2B3F">
        <w:t>Crew position</w:t>
      </w:r>
      <w:r>
        <w:t>:</w:t>
      </w:r>
    </w:p>
    <w:p w14:paraId="5707CB31" w14:textId="77777777" w:rsidR="006D7FDE" w:rsidRDefault="00000000" w:rsidP="006D7FDE">
      <w:sdt>
        <w:sdtPr>
          <w:id w:val="1347670811"/>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Aircrew member</w:t>
      </w:r>
      <w:r w:rsidR="006D7FDE">
        <w:tab/>
      </w:r>
      <w:sdt>
        <w:sdtPr>
          <w:id w:val="642544071"/>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Medical transport specialist</w:t>
      </w:r>
    </w:p>
    <w:tbl>
      <w:tblPr>
        <w:tblStyle w:val="SD-MOStable"/>
        <w:tblW w:w="9634" w:type="dxa"/>
        <w:tblLayout w:type="fixed"/>
        <w:tblLook w:val="0620" w:firstRow="1" w:lastRow="0" w:firstColumn="0" w:lastColumn="0" w:noHBand="1" w:noVBand="1"/>
        <w:tblCaption w:val="4B5 Instructor Induction Training – Course IT1"/>
        <w:tblDescription w:val="4B5 Instructor Induction Training – Course IT1"/>
      </w:tblPr>
      <w:tblGrid>
        <w:gridCol w:w="7652"/>
        <w:gridCol w:w="1982"/>
      </w:tblGrid>
      <w:tr w:rsidR="006D7FDE" w:rsidRPr="00916430" w14:paraId="66FF084C" w14:textId="77777777" w:rsidTr="00CA1999">
        <w:trPr>
          <w:cnfStyle w:val="100000000000" w:firstRow="1" w:lastRow="0" w:firstColumn="0" w:lastColumn="0" w:oddVBand="0" w:evenVBand="0" w:oddHBand="0" w:evenHBand="0" w:firstRowFirstColumn="0" w:firstRowLastColumn="0" w:lastRowFirstColumn="0" w:lastRowLastColumn="0"/>
          <w:trHeight w:val="127"/>
        </w:trPr>
        <w:tc>
          <w:tcPr>
            <w:tcW w:w="7652" w:type="dxa"/>
          </w:tcPr>
          <w:p w14:paraId="610AF9C8" w14:textId="77777777" w:rsidR="006D7FDE" w:rsidRPr="006D7FDE" w:rsidRDefault="006D7FDE" w:rsidP="006D7FDE">
            <w:r w:rsidRPr="003C2B3F">
              <w:t>Topics</w:t>
            </w:r>
          </w:p>
        </w:tc>
        <w:tc>
          <w:tcPr>
            <w:tcW w:w="1982" w:type="dxa"/>
          </w:tcPr>
          <w:p w14:paraId="7D1D4578" w14:textId="77777777" w:rsidR="006D7FDE" w:rsidRPr="006D7FDE" w:rsidRDefault="006D7FDE" w:rsidP="006D7FDE">
            <w:r w:rsidRPr="003C2B3F">
              <w:t>Complete</w:t>
            </w:r>
            <w:r w:rsidRPr="003C2B3F">
              <w:br/>
            </w:r>
            <w:r w:rsidRPr="006D7FDE">
              <w:t>Yes / No / NA</w:t>
            </w:r>
          </w:p>
        </w:tc>
      </w:tr>
      <w:tr w:rsidR="006D7FDE" w:rsidRPr="00916430" w14:paraId="5FAF794F" w14:textId="77777777" w:rsidTr="00CA1999">
        <w:trPr>
          <w:trHeight w:val="25"/>
        </w:trPr>
        <w:tc>
          <w:tcPr>
            <w:tcW w:w="7652" w:type="dxa"/>
          </w:tcPr>
          <w:p w14:paraId="60EE479D" w14:textId="77777777" w:rsidR="006D7FDE" w:rsidRPr="006D7FDE" w:rsidRDefault="006D7FDE" w:rsidP="006D7FDE">
            <w:r w:rsidRPr="00916430">
              <w:t>HR and admin processes</w:t>
            </w:r>
          </w:p>
        </w:tc>
        <w:tc>
          <w:tcPr>
            <w:tcW w:w="1982" w:type="dxa"/>
          </w:tcPr>
          <w:p w14:paraId="303E437A" w14:textId="77777777" w:rsidR="006D7FDE" w:rsidRPr="00916430" w:rsidRDefault="006D7FDE" w:rsidP="006D7FDE"/>
        </w:tc>
      </w:tr>
      <w:tr w:rsidR="006D7FDE" w:rsidRPr="00916430" w14:paraId="1AA641CF" w14:textId="77777777" w:rsidTr="00CA1999">
        <w:trPr>
          <w:trHeight w:val="140"/>
        </w:trPr>
        <w:tc>
          <w:tcPr>
            <w:tcW w:w="7652" w:type="dxa"/>
          </w:tcPr>
          <w:p w14:paraId="69CDAB4E" w14:textId="77777777" w:rsidR="006D7FDE" w:rsidRPr="006D7FDE" w:rsidRDefault="006D7FDE" w:rsidP="006D7FDE">
            <w:r w:rsidRPr="00916430">
              <w:t>ASIC</w:t>
            </w:r>
          </w:p>
        </w:tc>
        <w:tc>
          <w:tcPr>
            <w:tcW w:w="1982" w:type="dxa"/>
          </w:tcPr>
          <w:p w14:paraId="1231C6DA" w14:textId="77777777" w:rsidR="006D7FDE" w:rsidRPr="00916430" w:rsidRDefault="006D7FDE" w:rsidP="006D7FDE"/>
        </w:tc>
      </w:tr>
      <w:tr w:rsidR="006D7FDE" w:rsidRPr="00916430" w14:paraId="2ADDAD8F" w14:textId="77777777" w:rsidTr="00CA1999">
        <w:trPr>
          <w:trHeight w:val="140"/>
        </w:trPr>
        <w:tc>
          <w:tcPr>
            <w:tcW w:w="7652" w:type="dxa"/>
          </w:tcPr>
          <w:p w14:paraId="773766E8" w14:textId="77777777" w:rsidR="006D7FDE" w:rsidRPr="006D7FDE" w:rsidRDefault="006D7FDE" w:rsidP="006D7FDE">
            <w:r w:rsidRPr="00916430">
              <w:t>English proficiency check</w:t>
            </w:r>
          </w:p>
        </w:tc>
        <w:tc>
          <w:tcPr>
            <w:tcW w:w="1982" w:type="dxa"/>
          </w:tcPr>
          <w:p w14:paraId="2373C1C7" w14:textId="77777777" w:rsidR="006D7FDE" w:rsidRPr="00916430" w:rsidRDefault="006D7FDE" w:rsidP="006D7FDE"/>
        </w:tc>
      </w:tr>
      <w:tr w:rsidR="006D7FDE" w:rsidRPr="00916430" w14:paraId="12F76EA6" w14:textId="77777777" w:rsidTr="00CA1999">
        <w:trPr>
          <w:trHeight w:val="160"/>
        </w:trPr>
        <w:tc>
          <w:tcPr>
            <w:tcW w:w="7652" w:type="dxa"/>
          </w:tcPr>
          <w:p w14:paraId="15581E9E" w14:textId="77777777" w:rsidR="006D7FDE" w:rsidRPr="006D7FDE" w:rsidRDefault="006D7FDE" w:rsidP="006D7FDE">
            <w:r w:rsidRPr="00916430">
              <w:t>Outline of organisation’s structure and governance</w:t>
            </w:r>
          </w:p>
        </w:tc>
        <w:tc>
          <w:tcPr>
            <w:tcW w:w="1982" w:type="dxa"/>
          </w:tcPr>
          <w:p w14:paraId="709B5ACD" w14:textId="77777777" w:rsidR="006D7FDE" w:rsidRPr="00916430" w:rsidRDefault="006D7FDE" w:rsidP="006D7FDE"/>
        </w:tc>
      </w:tr>
      <w:tr w:rsidR="006D7FDE" w:rsidRPr="00916430" w14:paraId="37BD13BA" w14:textId="77777777" w:rsidTr="00CA1999">
        <w:trPr>
          <w:trHeight w:val="180"/>
        </w:trPr>
        <w:tc>
          <w:tcPr>
            <w:tcW w:w="7652" w:type="dxa"/>
          </w:tcPr>
          <w:p w14:paraId="395C99AA" w14:textId="77777777" w:rsidR="006D7FDE" w:rsidRPr="006D7FDE" w:rsidRDefault="006D7FDE" w:rsidP="006D7FDE">
            <w:r w:rsidRPr="00916430">
              <w:t xml:space="preserve">Authorised activities </w:t>
            </w:r>
            <w:r w:rsidRPr="006D7FDE">
              <w:t>conducted by the company</w:t>
            </w:r>
          </w:p>
        </w:tc>
        <w:tc>
          <w:tcPr>
            <w:tcW w:w="1982" w:type="dxa"/>
          </w:tcPr>
          <w:p w14:paraId="307FF3EA" w14:textId="77777777" w:rsidR="006D7FDE" w:rsidRPr="00916430" w:rsidRDefault="006D7FDE" w:rsidP="006D7FDE"/>
        </w:tc>
      </w:tr>
      <w:tr w:rsidR="006D7FDE" w:rsidRPr="00916430" w14:paraId="4FD5CB67" w14:textId="77777777" w:rsidTr="00CA1999">
        <w:trPr>
          <w:trHeight w:val="180"/>
        </w:trPr>
        <w:tc>
          <w:tcPr>
            <w:tcW w:w="7652" w:type="dxa"/>
          </w:tcPr>
          <w:p w14:paraId="6BAA977E" w14:textId="77777777" w:rsidR="006D7FDE" w:rsidRPr="006D7FDE" w:rsidRDefault="006D7FDE" w:rsidP="006D7FDE">
            <w:r w:rsidRPr="00916430">
              <w:t xml:space="preserve">Company-specific </w:t>
            </w:r>
            <w:r w:rsidRPr="006D7FDE">
              <w:t>approvals or exemptions</w:t>
            </w:r>
          </w:p>
        </w:tc>
        <w:tc>
          <w:tcPr>
            <w:tcW w:w="1982" w:type="dxa"/>
          </w:tcPr>
          <w:p w14:paraId="0A829D36" w14:textId="77777777" w:rsidR="006D7FDE" w:rsidRPr="00916430" w:rsidRDefault="006D7FDE" w:rsidP="006D7FDE"/>
        </w:tc>
      </w:tr>
      <w:tr w:rsidR="006D7FDE" w:rsidRPr="00916430" w14:paraId="6440C88C" w14:textId="77777777" w:rsidTr="00CA1999">
        <w:trPr>
          <w:trHeight w:val="44"/>
        </w:trPr>
        <w:tc>
          <w:tcPr>
            <w:tcW w:w="7652" w:type="dxa"/>
          </w:tcPr>
          <w:p w14:paraId="57E8FD64" w14:textId="77777777" w:rsidR="006D7FDE" w:rsidRPr="006D7FDE" w:rsidRDefault="006D7FDE" w:rsidP="006D7FDE">
            <w:r w:rsidRPr="00916430">
              <w:t>Exposition/operations manual access, content, structure and amendment processes</w:t>
            </w:r>
          </w:p>
        </w:tc>
        <w:tc>
          <w:tcPr>
            <w:tcW w:w="1982" w:type="dxa"/>
          </w:tcPr>
          <w:p w14:paraId="204DD067" w14:textId="77777777" w:rsidR="006D7FDE" w:rsidRPr="00916430" w:rsidRDefault="006D7FDE" w:rsidP="006D7FDE"/>
        </w:tc>
      </w:tr>
      <w:tr w:rsidR="006D7FDE" w:rsidRPr="00916430" w14:paraId="3F192CAC" w14:textId="77777777" w:rsidTr="00CA1999">
        <w:trPr>
          <w:trHeight w:val="44"/>
        </w:trPr>
        <w:tc>
          <w:tcPr>
            <w:tcW w:w="7652" w:type="dxa"/>
          </w:tcPr>
          <w:p w14:paraId="245A877D" w14:textId="77777777" w:rsidR="006D7FDE" w:rsidRPr="006D7FDE" w:rsidRDefault="006D7FDE" w:rsidP="006D7FDE">
            <w:r w:rsidRPr="00916430">
              <w:t xml:space="preserve">Safety policy and safety management principles (SMS) - Not required until CASA determined </w:t>
            </w:r>
            <w:r w:rsidRPr="006D7FDE">
              <w:t>implementation date</w:t>
            </w:r>
          </w:p>
        </w:tc>
        <w:tc>
          <w:tcPr>
            <w:tcW w:w="1982" w:type="dxa"/>
          </w:tcPr>
          <w:p w14:paraId="400C9E14" w14:textId="77777777" w:rsidR="006D7FDE" w:rsidRPr="00916430" w:rsidRDefault="006D7FDE" w:rsidP="006D7FDE"/>
        </w:tc>
      </w:tr>
      <w:tr w:rsidR="006D7FDE" w:rsidRPr="00916430" w14:paraId="66E47D3F" w14:textId="77777777" w:rsidTr="00CA1999">
        <w:trPr>
          <w:trHeight w:val="44"/>
        </w:trPr>
        <w:tc>
          <w:tcPr>
            <w:tcW w:w="7652" w:type="dxa"/>
          </w:tcPr>
          <w:p w14:paraId="43D3A04B" w14:textId="77777777" w:rsidR="006D7FDE" w:rsidRPr="006D7FDE" w:rsidRDefault="006D7FDE" w:rsidP="006D7FDE">
            <w:r w:rsidRPr="00916430">
              <w:t>Hazard and incident and accident reporting procedures</w:t>
            </w:r>
          </w:p>
        </w:tc>
        <w:tc>
          <w:tcPr>
            <w:tcW w:w="1982" w:type="dxa"/>
          </w:tcPr>
          <w:p w14:paraId="28B946F9" w14:textId="77777777" w:rsidR="006D7FDE" w:rsidRPr="00916430" w:rsidRDefault="006D7FDE" w:rsidP="006D7FDE"/>
        </w:tc>
      </w:tr>
      <w:tr w:rsidR="006D7FDE" w:rsidRPr="00916430" w14:paraId="5FA67BE2" w14:textId="77777777" w:rsidTr="00CA1999">
        <w:trPr>
          <w:trHeight w:val="44"/>
        </w:trPr>
        <w:tc>
          <w:tcPr>
            <w:tcW w:w="7652" w:type="dxa"/>
          </w:tcPr>
          <w:p w14:paraId="66A5BBF7" w14:textId="77777777" w:rsidR="006D7FDE" w:rsidRPr="006D7FDE" w:rsidRDefault="006D7FDE" w:rsidP="006D7FDE">
            <w:r w:rsidRPr="00916430">
              <w:t>Continuing competence and fitness to operate</w:t>
            </w:r>
          </w:p>
        </w:tc>
        <w:tc>
          <w:tcPr>
            <w:tcW w:w="1982" w:type="dxa"/>
          </w:tcPr>
          <w:p w14:paraId="7F28EA03" w14:textId="77777777" w:rsidR="006D7FDE" w:rsidRPr="00916430" w:rsidRDefault="006D7FDE" w:rsidP="006D7FDE"/>
        </w:tc>
      </w:tr>
      <w:tr w:rsidR="006D7FDE" w:rsidRPr="00916430" w14:paraId="016319CE" w14:textId="77777777" w:rsidTr="00CA1999">
        <w:trPr>
          <w:trHeight w:val="64"/>
        </w:trPr>
        <w:tc>
          <w:tcPr>
            <w:tcW w:w="7652" w:type="dxa"/>
          </w:tcPr>
          <w:p w14:paraId="10EB849E" w14:textId="77777777" w:rsidR="006D7FDE" w:rsidRPr="006D7FDE" w:rsidRDefault="006D7FDE" w:rsidP="006D7FDE">
            <w:r w:rsidRPr="00916430">
              <w:t>Rostering and fatigue management</w:t>
            </w:r>
          </w:p>
        </w:tc>
        <w:tc>
          <w:tcPr>
            <w:tcW w:w="1982" w:type="dxa"/>
          </w:tcPr>
          <w:p w14:paraId="364B4A03" w14:textId="77777777" w:rsidR="006D7FDE" w:rsidRPr="00916430" w:rsidRDefault="006D7FDE" w:rsidP="006D7FDE"/>
        </w:tc>
      </w:tr>
      <w:tr w:rsidR="006D7FDE" w:rsidRPr="00916430" w14:paraId="0DE0C889" w14:textId="77777777" w:rsidTr="00CA1999">
        <w:trPr>
          <w:trHeight w:val="64"/>
        </w:trPr>
        <w:tc>
          <w:tcPr>
            <w:tcW w:w="7652" w:type="dxa"/>
          </w:tcPr>
          <w:p w14:paraId="51E1969A" w14:textId="77777777" w:rsidR="006D7FDE" w:rsidRPr="006D7FDE" w:rsidRDefault="006D7FDE" w:rsidP="006D7FDE">
            <w:r w:rsidRPr="00916430">
              <w:t>Workplace Health and Safety (WHS)</w:t>
            </w:r>
          </w:p>
        </w:tc>
        <w:tc>
          <w:tcPr>
            <w:tcW w:w="1982" w:type="dxa"/>
          </w:tcPr>
          <w:p w14:paraId="565B7693" w14:textId="77777777" w:rsidR="006D7FDE" w:rsidRPr="00916430" w:rsidRDefault="006D7FDE" w:rsidP="006D7FDE"/>
        </w:tc>
      </w:tr>
      <w:tr w:rsidR="006D7FDE" w:rsidRPr="00916430" w14:paraId="520A40F4" w14:textId="77777777" w:rsidTr="00CA1999">
        <w:trPr>
          <w:trHeight w:val="64"/>
        </w:trPr>
        <w:tc>
          <w:tcPr>
            <w:tcW w:w="7652" w:type="dxa"/>
          </w:tcPr>
          <w:p w14:paraId="0379EF2A" w14:textId="77777777" w:rsidR="006D7FDE" w:rsidRPr="006D7FDE" w:rsidRDefault="006D7FDE" w:rsidP="006D7FDE">
            <w:r w:rsidRPr="00916430">
              <w:t xml:space="preserve">HFP and NTS - Not required until CASA determined </w:t>
            </w:r>
            <w:r w:rsidRPr="006D7FDE">
              <w:t>implementation date</w:t>
            </w:r>
          </w:p>
        </w:tc>
        <w:tc>
          <w:tcPr>
            <w:tcW w:w="1982" w:type="dxa"/>
          </w:tcPr>
          <w:p w14:paraId="77D8C4FE" w14:textId="77777777" w:rsidR="006D7FDE" w:rsidRPr="00916430" w:rsidRDefault="006D7FDE" w:rsidP="006D7FDE"/>
        </w:tc>
      </w:tr>
      <w:tr w:rsidR="006D7FDE" w:rsidRPr="00916430" w14:paraId="036B289B" w14:textId="77777777" w:rsidTr="00CA1999">
        <w:trPr>
          <w:trHeight w:val="25"/>
        </w:trPr>
        <w:tc>
          <w:tcPr>
            <w:tcW w:w="7652" w:type="dxa"/>
          </w:tcPr>
          <w:p w14:paraId="6E6AB411" w14:textId="77777777" w:rsidR="006D7FDE" w:rsidRPr="006D7FDE" w:rsidRDefault="006D7FDE" w:rsidP="006D7FDE">
            <w:r w:rsidRPr="00916430">
              <w:t xml:space="preserve">DAMP training and induction </w:t>
            </w:r>
          </w:p>
        </w:tc>
        <w:tc>
          <w:tcPr>
            <w:tcW w:w="1982" w:type="dxa"/>
          </w:tcPr>
          <w:p w14:paraId="0E8AF1CE" w14:textId="77777777" w:rsidR="006D7FDE" w:rsidRPr="00916430" w:rsidRDefault="006D7FDE" w:rsidP="006D7FDE"/>
        </w:tc>
      </w:tr>
      <w:tr w:rsidR="006D7FDE" w:rsidRPr="00916430" w14:paraId="3FA2314E" w14:textId="77777777" w:rsidTr="00CA1999">
        <w:trPr>
          <w:trHeight w:val="90"/>
        </w:trPr>
        <w:tc>
          <w:tcPr>
            <w:tcW w:w="7652" w:type="dxa"/>
          </w:tcPr>
          <w:p w14:paraId="410181B3" w14:textId="77777777" w:rsidR="006D7FDE" w:rsidRPr="006D7FDE" w:rsidRDefault="006D7FDE" w:rsidP="006D7FDE">
            <w:r w:rsidRPr="00916430">
              <w:t>CASA ‘Alcohol and other Drugs’ eLearning</w:t>
            </w:r>
          </w:p>
        </w:tc>
        <w:tc>
          <w:tcPr>
            <w:tcW w:w="1982" w:type="dxa"/>
          </w:tcPr>
          <w:p w14:paraId="71D97D20" w14:textId="77777777" w:rsidR="006D7FDE" w:rsidRPr="00916430" w:rsidRDefault="006D7FDE" w:rsidP="006D7FDE"/>
        </w:tc>
      </w:tr>
      <w:tr w:rsidR="006D7FDE" w:rsidRPr="00916430" w14:paraId="2D572A36" w14:textId="77777777" w:rsidTr="00CA1999">
        <w:trPr>
          <w:trHeight w:val="90"/>
        </w:trPr>
        <w:tc>
          <w:tcPr>
            <w:tcW w:w="7652" w:type="dxa"/>
          </w:tcPr>
          <w:p w14:paraId="4C4A60C4" w14:textId="77777777" w:rsidR="006D7FDE" w:rsidRPr="006D7FDE" w:rsidRDefault="006D7FDE" w:rsidP="006D7FDE">
            <w:r w:rsidRPr="00916430">
              <w:t>Aviation indoctrination e.g. terminology, relevant civil aviation legislation</w:t>
            </w:r>
          </w:p>
        </w:tc>
        <w:tc>
          <w:tcPr>
            <w:tcW w:w="1982" w:type="dxa"/>
          </w:tcPr>
          <w:p w14:paraId="5C6F1A77" w14:textId="77777777" w:rsidR="006D7FDE" w:rsidRPr="00916430" w:rsidRDefault="006D7FDE" w:rsidP="006D7FDE"/>
        </w:tc>
      </w:tr>
    </w:tbl>
    <w:p w14:paraId="03FB3170" w14:textId="77777777" w:rsidR="006D7FDE" w:rsidRPr="00F86B35" w:rsidRDefault="006D7FDE" w:rsidP="006D7FDE">
      <w:pPr>
        <w:rPr>
          <w:rStyle w:val="bold"/>
        </w:rPr>
      </w:pPr>
      <w:r w:rsidRPr="00F86B35">
        <w:rPr>
          <w:rStyle w:val="bold"/>
        </w:rPr>
        <w:t>Completed:</w:t>
      </w:r>
    </w:p>
    <w:p w14:paraId="56A444AB" w14:textId="77777777" w:rsidR="006D7FDE" w:rsidRPr="00F86B35" w:rsidRDefault="00000000" w:rsidP="006D7FDE">
      <w:sdt>
        <w:sdtPr>
          <w:id w:val="309441188"/>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F86B35">
        <w:t xml:space="preserve"> </w:t>
      </w:r>
      <w:r w:rsidR="006D7FDE">
        <w:t xml:space="preserve"> </w:t>
      </w:r>
      <w:r w:rsidR="006D7FDE" w:rsidRPr="00F86B35">
        <w:t xml:space="preserve">Yes </w:t>
      </w:r>
      <w:r w:rsidR="006D7FDE">
        <w:tab/>
      </w:r>
      <w:r w:rsidR="006D7FDE">
        <w:tab/>
      </w:r>
      <w:sdt>
        <w:sdtPr>
          <w:id w:val="-299682781"/>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F86B35">
        <w:t xml:space="preserve"> </w:t>
      </w:r>
      <w:r w:rsidR="006D7FDE">
        <w:t xml:space="preserve"> </w:t>
      </w:r>
      <w:r w:rsidR="006D7FDE" w:rsidRPr="00F86B35">
        <w:t xml:space="preserve">No </w:t>
      </w:r>
    </w:p>
    <w:p w14:paraId="76EB29B0" w14:textId="77777777" w:rsidR="006D7FDE" w:rsidRPr="00F86B35" w:rsidRDefault="006D7FDE" w:rsidP="006D7FDE">
      <w:pPr>
        <w:pStyle w:val="normalafterlisttable"/>
      </w:pPr>
      <w:r w:rsidRPr="00F86B35">
        <w:t>HOTC signature:</w:t>
      </w:r>
      <w:r w:rsidRPr="00F86B35">
        <w:tab/>
      </w:r>
      <w:r w:rsidRPr="00F86B35">
        <w:tab/>
      </w:r>
      <w:r>
        <w:tab/>
      </w:r>
      <w:r>
        <w:tab/>
      </w:r>
      <w:r w:rsidRPr="00F86B35">
        <w:t>HOTC name:</w:t>
      </w:r>
    </w:p>
    <w:p w14:paraId="36AB2F69" w14:textId="77777777" w:rsidR="006D7FDE" w:rsidRPr="00F86B35" w:rsidRDefault="006D7FDE" w:rsidP="006D7FDE">
      <w:pPr>
        <w:pStyle w:val="normalafterlisttable"/>
      </w:pPr>
      <w:r w:rsidRPr="00F86B35">
        <w:t>Crew member signature:</w:t>
      </w:r>
      <w:r w:rsidRPr="00F86B35">
        <w:tab/>
      </w:r>
      <w:r w:rsidRPr="00F86B35">
        <w:tab/>
      </w:r>
      <w:r>
        <w:tab/>
      </w:r>
      <w:r w:rsidRPr="00F86B35">
        <w:t>Date:</w:t>
      </w:r>
      <w:r>
        <w:t xml:space="preserve"> </w:t>
      </w:r>
    </w:p>
    <w:p w14:paraId="6046AD54" w14:textId="77777777" w:rsidR="006D7FDE" w:rsidRPr="006D7FDE" w:rsidRDefault="006D7FDE" w:rsidP="006D7FDE">
      <w:r>
        <w:br w:type="page"/>
      </w:r>
    </w:p>
    <w:p w14:paraId="127455B9" w14:textId="77777777" w:rsidR="006D7FDE" w:rsidRPr="00F91345" w:rsidRDefault="006D7FDE" w:rsidP="00F91345">
      <w:pPr>
        <w:pStyle w:val="unHeading3"/>
        <w:rPr>
          <w:rStyle w:val="Strong"/>
          <w:b/>
          <w:bCs w:val="0"/>
        </w:rPr>
      </w:pPr>
      <w:bookmarkStart w:id="902" w:name="_Toc131591639"/>
      <w:r w:rsidRPr="00F91345">
        <w:rPr>
          <w:rStyle w:val="Strong"/>
          <w:rFonts w:hint="eastAsia"/>
          <w:b/>
          <w:bCs w:val="0"/>
        </w:rPr>
        <w:t xml:space="preserve">Form TC09A </w:t>
      </w:r>
      <w:r w:rsidRPr="00F91345">
        <w:rPr>
          <w:rStyle w:val="Strong"/>
          <w:b/>
          <w:bCs w:val="0"/>
        </w:rPr>
        <w:t>–</w:t>
      </w:r>
      <w:r w:rsidRPr="00F91345">
        <w:rPr>
          <w:rStyle w:val="Strong"/>
          <w:rFonts w:hint="eastAsia"/>
          <w:b/>
          <w:bCs w:val="0"/>
        </w:rPr>
        <w:t xml:space="preserve"> ACM/MTS </w:t>
      </w:r>
      <w:r w:rsidRPr="00F91345">
        <w:rPr>
          <w:rStyle w:val="Strong"/>
          <w:b/>
          <w:bCs w:val="0"/>
        </w:rPr>
        <w:t>c</w:t>
      </w:r>
      <w:r w:rsidRPr="00F91345">
        <w:rPr>
          <w:rStyle w:val="Strong"/>
          <w:rFonts w:hint="eastAsia"/>
          <w:b/>
          <w:bCs w:val="0"/>
        </w:rPr>
        <w:t xml:space="preserve">onversion </w:t>
      </w:r>
      <w:r w:rsidRPr="00F91345">
        <w:rPr>
          <w:rStyle w:val="Strong"/>
          <w:b/>
          <w:bCs w:val="0"/>
        </w:rPr>
        <w:t>t</w:t>
      </w:r>
      <w:r w:rsidRPr="00F91345">
        <w:rPr>
          <w:rStyle w:val="Strong"/>
          <w:rFonts w:hint="eastAsia"/>
          <w:b/>
          <w:bCs w:val="0"/>
        </w:rPr>
        <w:t>raining</w:t>
      </w:r>
      <w:bookmarkEnd w:id="902"/>
      <w:r w:rsidRPr="00F91345">
        <w:rPr>
          <w:rStyle w:val="Strong"/>
          <w:rFonts w:hint="eastAsia"/>
          <w:b/>
          <w:bCs w:val="0"/>
        </w:rPr>
        <w:t xml:space="preserve"> </w:t>
      </w:r>
      <w:r w:rsidRPr="00F91345">
        <w:rPr>
          <w:rStyle w:val="Strong"/>
          <w:b/>
          <w:bCs w:val="0"/>
        </w:rPr>
        <w:t>record</w:t>
      </w:r>
    </w:p>
    <w:p w14:paraId="14094465" w14:textId="77777777" w:rsidR="006D7FDE" w:rsidRPr="00F86B35" w:rsidRDefault="006D7FDE" w:rsidP="006D7FDE">
      <w:pPr>
        <w:pStyle w:val="normalafterlisttable"/>
        <w:rPr>
          <w:rStyle w:val="bold"/>
        </w:rPr>
      </w:pPr>
      <w:r w:rsidRPr="00F86B35">
        <w:rPr>
          <w:rStyle w:val="bold"/>
        </w:rPr>
        <w:t>Details</w:t>
      </w:r>
    </w:p>
    <w:p w14:paraId="42919448" w14:textId="77777777" w:rsidR="006D7FDE" w:rsidRPr="003C2B3F" w:rsidRDefault="006D7FDE" w:rsidP="006D7FDE">
      <w:r w:rsidRPr="00916430">
        <w:t>Crew member name:</w:t>
      </w:r>
      <w:r>
        <w:tab/>
      </w:r>
      <w:r>
        <w:tab/>
      </w:r>
      <w:r>
        <w:tab/>
      </w:r>
      <w:r>
        <w:tab/>
      </w:r>
      <w:r w:rsidRPr="00916430">
        <w:t>ARN:</w:t>
      </w:r>
    </w:p>
    <w:p w14:paraId="65F273D5" w14:textId="77777777" w:rsidR="006D7FDE" w:rsidRPr="003C2B3F" w:rsidRDefault="006D7FDE" w:rsidP="006D7FDE">
      <w:pPr>
        <w:pStyle w:val="normalafterlisttable"/>
      </w:pPr>
      <w:r w:rsidRPr="003C2B3F">
        <w:t>Crew position</w:t>
      </w:r>
      <w:r>
        <w:t>:</w:t>
      </w:r>
    </w:p>
    <w:p w14:paraId="21529EE1" w14:textId="77777777" w:rsidR="006D7FDE" w:rsidRPr="003C2B3F" w:rsidRDefault="00000000" w:rsidP="006D7FDE">
      <w:sdt>
        <w:sdtPr>
          <w:id w:val="-1984755700"/>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Aircrew member</w:t>
      </w:r>
      <w:r w:rsidR="006D7FDE">
        <w:tab/>
      </w:r>
      <w:sdt>
        <w:sdtPr>
          <w:id w:val="-87542068"/>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Medical transport specialist</w:t>
      </w:r>
    </w:p>
    <w:p w14:paraId="79A5D1CF" w14:textId="77777777" w:rsidR="006D7FDE" w:rsidRPr="003C2B3F" w:rsidRDefault="006D7FDE" w:rsidP="006D7FDE">
      <w:pPr>
        <w:pStyle w:val="normalafterlisttable"/>
      </w:pPr>
      <w:r w:rsidRPr="00916430">
        <w:t>Trainer name:</w:t>
      </w:r>
    </w:p>
    <w:p w14:paraId="696EFB9E" w14:textId="77777777" w:rsidR="006D7FDE" w:rsidRPr="003C2B3F" w:rsidRDefault="006D7FDE" w:rsidP="006D7FDE">
      <w:r w:rsidRPr="00916430">
        <w:t>Aircraft type:</w:t>
      </w:r>
    </w:p>
    <w:tbl>
      <w:tblPr>
        <w:tblStyle w:val="SD-MOStable"/>
        <w:tblW w:w="9413" w:type="dxa"/>
        <w:tblLayout w:type="fixed"/>
        <w:tblLook w:val="0620" w:firstRow="1" w:lastRow="0" w:firstColumn="0" w:lastColumn="0" w:noHBand="1" w:noVBand="1"/>
        <w:tblCaption w:val="4B5 Instructor Induction Training – Course IT1"/>
        <w:tblDescription w:val="4B5 Instructor Induction Training – Course IT1"/>
      </w:tblPr>
      <w:tblGrid>
        <w:gridCol w:w="7650"/>
        <w:gridCol w:w="1763"/>
      </w:tblGrid>
      <w:tr w:rsidR="006D7FDE" w:rsidRPr="00F86B35" w14:paraId="35AFC095" w14:textId="77777777" w:rsidTr="00CA1999">
        <w:trPr>
          <w:cnfStyle w:val="100000000000" w:firstRow="1" w:lastRow="0" w:firstColumn="0" w:lastColumn="0" w:oddVBand="0" w:evenVBand="0" w:oddHBand="0" w:evenHBand="0" w:firstRowFirstColumn="0" w:firstRowLastColumn="0" w:lastRowFirstColumn="0" w:lastRowLastColumn="0"/>
          <w:trHeight w:val="49"/>
        </w:trPr>
        <w:tc>
          <w:tcPr>
            <w:tcW w:w="7650" w:type="dxa"/>
            <w:tcBorders>
              <w:bottom w:val="single" w:sz="4" w:space="0" w:color="0080A2"/>
            </w:tcBorders>
          </w:tcPr>
          <w:p w14:paraId="61B7BB55" w14:textId="77777777" w:rsidR="006D7FDE" w:rsidRPr="006D7FDE" w:rsidRDefault="006D7FDE" w:rsidP="006D7FDE">
            <w:r w:rsidRPr="00F86B35">
              <w:t>Training items</w:t>
            </w:r>
          </w:p>
        </w:tc>
        <w:tc>
          <w:tcPr>
            <w:tcW w:w="1763" w:type="dxa"/>
          </w:tcPr>
          <w:p w14:paraId="609A8B09" w14:textId="77777777" w:rsidR="006D7FDE" w:rsidRPr="006D7FDE" w:rsidRDefault="006D7FDE" w:rsidP="006D7FDE">
            <w:r w:rsidRPr="00F86B35">
              <w:t>Completed</w:t>
            </w:r>
          </w:p>
          <w:p w14:paraId="23D4CC56" w14:textId="77777777" w:rsidR="006D7FDE" w:rsidRPr="006D7FDE" w:rsidRDefault="006D7FDE" w:rsidP="006D7FDE">
            <w:r>
              <w:t>Y</w:t>
            </w:r>
            <w:r w:rsidRPr="006D7FDE">
              <w:t>es / No / NA</w:t>
            </w:r>
          </w:p>
        </w:tc>
      </w:tr>
      <w:tr w:rsidR="006D7FDE" w:rsidRPr="00F86B35" w14:paraId="76096EB4" w14:textId="77777777" w:rsidTr="00CA1999">
        <w:trPr>
          <w:trHeight w:val="17"/>
        </w:trPr>
        <w:tc>
          <w:tcPr>
            <w:tcW w:w="7650" w:type="dxa"/>
            <w:tcBorders>
              <w:right w:val="nil"/>
            </w:tcBorders>
          </w:tcPr>
          <w:p w14:paraId="327BD697" w14:textId="77777777" w:rsidR="006D7FDE" w:rsidRPr="006D7FDE" w:rsidRDefault="006D7FDE" w:rsidP="006D7FDE">
            <w:pPr>
              <w:pStyle w:val="Tabletext"/>
              <w:rPr>
                <w:rStyle w:val="bold"/>
              </w:rPr>
            </w:pPr>
            <w:r w:rsidRPr="00F86B35">
              <w:rPr>
                <w:rStyle w:val="bold"/>
              </w:rPr>
              <w:t xml:space="preserve">Aircraft </w:t>
            </w:r>
          </w:p>
        </w:tc>
        <w:tc>
          <w:tcPr>
            <w:tcW w:w="1763" w:type="dxa"/>
            <w:tcBorders>
              <w:left w:val="nil"/>
            </w:tcBorders>
          </w:tcPr>
          <w:p w14:paraId="53E43D1D" w14:textId="77777777" w:rsidR="006D7FDE" w:rsidRPr="00F86B35" w:rsidRDefault="006D7FDE" w:rsidP="006D7FDE">
            <w:pPr>
              <w:pStyle w:val="Tabletext"/>
              <w:rPr>
                <w:rStyle w:val="bold"/>
              </w:rPr>
            </w:pPr>
          </w:p>
        </w:tc>
      </w:tr>
      <w:tr w:rsidR="006D7FDE" w:rsidRPr="00916430" w14:paraId="16C7D8CB" w14:textId="77777777" w:rsidTr="00CA1999">
        <w:trPr>
          <w:trHeight w:val="25"/>
        </w:trPr>
        <w:tc>
          <w:tcPr>
            <w:tcW w:w="7650" w:type="dxa"/>
          </w:tcPr>
          <w:p w14:paraId="62E8E22E" w14:textId="77777777" w:rsidR="006D7FDE" w:rsidRPr="006D7FDE" w:rsidRDefault="006D7FDE" w:rsidP="006D7FDE">
            <w:pPr>
              <w:pStyle w:val="Tablebullet"/>
            </w:pPr>
            <w:r w:rsidRPr="00916430">
              <w:t xml:space="preserve">exits </w:t>
            </w:r>
          </w:p>
        </w:tc>
        <w:tc>
          <w:tcPr>
            <w:tcW w:w="1763" w:type="dxa"/>
          </w:tcPr>
          <w:p w14:paraId="1B39E30B" w14:textId="77777777" w:rsidR="006D7FDE" w:rsidRPr="00916430" w:rsidRDefault="006D7FDE" w:rsidP="006D7FDE">
            <w:pPr>
              <w:pStyle w:val="Tabletext"/>
            </w:pPr>
          </w:p>
        </w:tc>
      </w:tr>
      <w:tr w:rsidR="006D7FDE" w:rsidRPr="00916430" w14:paraId="50C49C78" w14:textId="77777777" w:rsidTr="00CA1999">
        <w:trPr>
          <w:trHeight w:val="25"/>
        </w:trPr>
        <w:tc>
          <w:tcPr>
            <w:tcW w:w="7650" w:type="dxa"/>
          </w:tcPr>
          <w:p w14:paraId="0BD49547" w14:textId="77777777" w:rsidR="006D7FDE" w:rsidRPr="006D7FDE" w:rsidRDefault="006D7FDE" w:rsidP="006D7FDE">
            <w:pPr>
              <w:pStyle w:val="Tablebullet"/>
            </w:pPr>
            <w:r w:rsidRPr="00916430">
              <w:t xml:space="preserve">aircraft </w:t>
            </w:r>
            <w:r w:rsidRPr="006D7FDE">
              <w:t>systems</w:t>
            </w:r>
          </w:p>
        </w:tc>
        <w:tc>
          <w:tcPr>
            <w:tcW w:w="1763" w:type="dxa"/>
          </w:tcPr>
          <w:p w14:paraId="756F7ABD" w14:textId="77777777" w:rsidR="006D7FDE" w:rsidRPr="00916430" w:rsidRDefault="006D7FDE" w:rsidP="006D7FDE">
            <w:pPr>
              <w:pStyle w:val="Tabletext"/>
            </w:pPr>
          </w:p>
        </w:tc>
      </w:tr>
      <w:tr w:rsidR="006D7FDE" w:rsidRPr="00916430" w14:paraId="45DB6F19" w14:textId="77777777" w:rsidTr="00CA1999">
        <w:trPr>
          <w:trHeight w:val="25"/>
        </w:trPr>
        <w:tc>
          <w:tcPr>
            <w:tcW w:w="7650" w:type="dxa"/>
            <w:tcBorders>
              <w:bottom w:val="single" w:sz="4" w:space="0" w:color="0080A2"/>
            </w:tcBorders>
          </w:tcPr>
          <w:p w14:paraId="21B39285" w14:textId="77777777" w:rsidR="006D7FDE" w:rsidRPr="006D7FDE" w:rsidRDefault="006D7FDE" w:rsidP="006D7FDE">
            <w:pPr>
              <w:pStyle w:val="Tablebullet"/>
            </w:pPr>
            <w:r w:rsidRPr="00916430">
              <w:t>specialist equipment</w:t>
            </w:r>
          </w:p>
        </w:tc>
        <w:tc>
          <w:tcPr>
            <w:tcW w:w="1763" w:type="dxa"/>
          </w:tcPr>
          <w:p w14:paraId="0108B384" w14:textId="77777777" w:rsidR="006D7FDE" w:rsidRPr="00916430" w:rsidRDefault="006D7FDE" w:rsidP="006D7FDE">
            <w:pPr>
              <w:pStyle w:val="Tabletext"/>
            </w:pPr>
          </w:p>
        </w:tc>
      </w:tr>
      <w:tr w:rsidR="006D7FDE" w:rsidRPr="00916430" w14:paraId="08D5AFA7" w14:textId="77777777" w:rsidTr="00CA1999">
        <w:trPr>
          <w:trHeight w:val="25"/>
        </w:trPr>
        <w:tc>
          <w:tcPr>
            <w:tcW w:w="7650" w:type="dxa"/>
            <w:tcBorders>
              <w:right w:val="nil"/>
            </w:tcBorders>
          </w:tcPr>
          <w:p w14:paraId="0E41E901" w14:textId="77777777" w:rsidR="006D7FDE" w:rsidRPr="006D7FDE" w:rsidRDefault="006D7FDE" w:rsidP="006D7FDE">
            <w:pPr>
              <w:pStyle w:val="Tabletext"/>
              <w:rPr>
                <w:rStyle w:val="bold"/>
              </w:rPr>
            </w:pPr>
            <w:r w:rsidRPr="00F86B35">
              <w:rPr>
                <w:rStyle w:val="bold"/>
              </w:rPr>
              <w:t>Standard operating procedures</w:t>
            </w:r>
          </w:p>
        </w:tc>
        <w:tc>
          <w:tcPr>
            <w:tcW w:w="1763" w:type="dxa"/>
            <w:tcBorders>
              <w:left w:val="nil"/>
            </w:tcBorders>
          </w:tcPr>
          <w:p w14:paraId="11947EEB" w14:textId="77777777" w:rsidR="006D7FDE" w:rsidRPr="00F86B35" w:rsidRDefault="006D7FDE" w:rsidP="006D7FDE">
            <w:pPr>
              <w:pStyle w:val="Tabletext"/>
              <w:rPr>
                <w:rStyle w:val="bold"/>
              </w:rPr>
            </w:pPr>
          </w:p>
        </w:tc>
      </w:tr>
      <w:tr w:rsidR="006D7FDE" w:rsidRPr="00916430" w14:paraId="2E993498" w14:textId="77777777" w:rsidTr="00CA1999">
        <w:trPr>
          <w:trHeight w:val="25"/>
        </w:trPr>
        <w:tc>
          <w:tcPr>
            <w:tcW w:w="7650" w:type="dxa"/>
          </w:tcPr>
          <w:p w14:paraId="08C04894" w14:textId="77777777" w:rsidR="006D7FDE" w:rsidRPr="006D7FDE" w:rsidRDefault="006D7FDE" w:rsidP="006D7FDE">
            <w:pPr>
              <w:pStyle w:val="Tablebullet"/>
            </w:pPr>
            <w:r w:rsidRPr="00916430">
              <w:t>ground handling</w:t>
            </w:r>
          </w:p>
        </w:tc>
        <w:tc>
          <w:tcPr>
            <w:tcW w:w="1763" w:type="dxa"/>
          </w:tcPr>
          <w:p w14:paraId="53ACFE00" w14:textId="77777777" w:rsidR="006D7FDE" w:rsidRPr="00916430" w:rsidRDefault="006D7FDE" w:rsidP="006D7FDE">
            <w:pPr>
              <w:pStyle w:val="Tabletext"/>
            </w:pPr>
          </w:p>
        </w:tc>
      </w:tr>
      <w:tr w:rsidR="006D7FDE" w:rsidRPr="00916430" w14:paraId="43D29AF7" w14:textId="77777777" w:rsidTr="00CA1999">
        <w:trPr>
          <w:trHeight w:val="25"/>
        </w:trPr>
        <w:tc>
          <w:tcPr>
            <w:tcW w:w="7650" w:type="dxa"/>
          </w:tcPr>
          <w:p w14:paraId="468388F4" w14:textId="77777777" w:rsidR="006D7FDE" w:rsidRPr="006D7FDE" w:rsidRDefault="006D7FDE" w:rsidP="006D7FDE">
            <w:pPr>
              <w:pStyle w:val="Tablebullet"/>
            </w:pPr>
            <w:r w:rsidRPr="00916430">
              <w:t xml:space="preserve">pre-flight </w:t>
            </w:r>
          </w:p>
        </w:tc>
        <w:tc>
          <w:tcPr>
            <w:tcW w:w="1763" w:type="dxa"/>
          </w:tcPr>
          <w:p w14:paraId="3F29DB66" w14:textId="77777777" w:rsidR="006D7FDE" w:rsidRPr="00916430" w:rsidRDefault="006D7FDE" w:rsidP="006D7FDE">
            <w:pPr>
              <w:pStyle w:val="Tabletext"/>
            </w:pPr>
          </w:p>
        </w:tc>
      </w:tr>
      <w:tr w:rsidR="006D7FDE" w:rsidRPr="00916430" w14:paraId="2ECCBF07" w14:textId="77777777" w:rsidTr="00CA1999">
        <w:trPr>
          <w:trHeight w:val="25"/>
        </w:trPr>
        <w:tc>
          <w:tcPr>
            <w:tcW w:w="7650" w:type="dxa"/>
          </w:tcPr>
          <w:p w14:paraId="018FD771" w14:textId="77777777" w:rsidR="006D7FDE" w:rsidRPr="006D7FDE" w:rsidRDefault="006D7FDE" w:rsidP="006D7FDE">
            <w:pPr>
              <w:pStyle w:val="Tablebullet"/>
            </w:pPr>
            <w:r w:rsidRPr="00916430">
              <w:t>safety briefings &amp; demonstrations</w:t>
            </w:r>
          </w:p>
        </w:tc>
        <w:tc>
          <w:tcPr>
            <w:tcW w:w="1763" w:type="dxa"/>
          </w:tcPr>
          <w:p w14:paraId="0648B823" w14:textId="77777777" w:rsidR="006D7FDE" w:rsidRPr="00916430" w:rsidRDefault="006D7FDE" w:rsidP="006D7FDE">
            <w:pPr>
              <w:pStyle w:val="Tabletext"/>
            </w:pPr>
          </w:p>
        </w:tc>
      </w:tr>
      <w:tr w:rsidR="006D7FDE" w:rsidRPr="00916430" w14:paraId="5D6F5601" w14:textId="77777777" w:rsidTr="00CA1999">
        <w:trPr>
          <w:trHeight w:val="25"/>
        </w:trPr>
        <w:tc>
          <w:tcPr>
            <w:tcW w:w="7650" w:type="dxa"/>
          </w:tcPr>
          <w:p w14:paraId="7FC94A3C" w14:textId="77777777" w:rsidR="006D7FDE" w:rsidRPr="006D7FDE" w:rsidRDefault="006D7FDE" w:rsidP="006D7FDE">
            <w:pPr>
              <w:pStyle w:val="Tablebullet"/>
            </w:pPr>
            <w:r w:rsidRPr="00916430">
              <w:t>equipment serviceability checks</w:t>
            </w:r>
          </w:p>
        </w:tc>
        <w:tc>
          <w:tcPr>
            <w:tcW w:w="1763" w:type="dxa"/>
          </w:tcPr>
          <w:p w14:paraId="6831E6C7" w14:textId="77777777" w:rsidR="006D7FDE" w:rsidRPr="00916430" w:rsidRDefault="006D7FDE" w:rsidP="006D7FDE">
            <w:pPr>
              <w:pStyle w:val="Tabletext"/>
            </w:pPr>
          </w:p>
        </w:tc>
      </w:tr>
      <w:tr w:rsidR="006D7FDE" w:rsidRPr="00916430" w14:paraId="5BAE79B1" w14:textId="77777777" w:rsidTr="00CA1999">
        <w:trPr>
          <w:trHeight w:val="25"/>
        </w:trPr>
        <w:tc>
          <w:tcPr>
            <w:tcW w:w="7650" w:type="dxa"/>
            <w:tcBorders>
              <w:bottom w:val="single" w:sz="4" w:space="0" w:color="0080A2"/>
            </w:tcBorders>
          </w:tcPr>
          <w:p w14:paraId="13434BEB" w14:textId="77777777" w:rsidR="006D7FDE" w:rsidRPr="006D7FDE" w:rsidRDefault="006D7FDE" w:rsidP="006D7FDE">
            <w:pPr>
              <w:pStyle w:val="Tablebullet"/>
            </w:pPr>
            <w:r w:rsidRPr="00916430">
              <w:t xml:space="preserve">passenger </w:t>
            </w:r>
            <w:r w:rsidRPr="006D7FDE">
              <w:t>management</w:t>
            </w:r>
          </w:p>
        </w:tc>
        <w:tc>
          <w:tcPr>
            <w:tcW w:w="1763" w:type="dxa"/>
          </w:tcPr>
          <w:p w14:paraId="17C42AE6" w14:textId="77777777" w:rsidR="006D7FDE" w:rsidRPr="00916430" w:rsidRDefault="006D7FDE" w:rsidP="006D7FDE">
            <w:pPr>
              <w:pStyle w:val="Tabletext"/>
            </w:pPr>
          </w:p>
        </w:tc>
      </w:tr>
      <w:tr w:rsidR="006D7FDE" w:rsidRPr="00F86B35" w14:paraId="50BC8F06" w14:textId="77777777" w:rsidTr="00CA1999">
        <w:trPr>
          <w:trHeight w:val="25"/>
        </w:trPr>
        <w:tc>
          <w:tcPr>
            <w:tcW w:w="7650" w:type="dxa"/>
            <w:tcBorders>
              <w:right w:val="nil"/>
            </w:tcBorders>
          </w:tcPr>
          <w:p w14:paraId="4F7F67B9" w14:textId="77777777" w:rsidR="006D7FDE" w:rsidRPr="006D7FDE" w:rsidRDefault="006D7FDE" w:rsidP="006D7FDE">
            <w:pPr>
              <w:pStyle w:val="Tabletext"/>
              <w:rPr>
                <w:rStyle w:val="bold"/>
              </w:rPr>
            </w:pPr>
            <w:r w:rsidRPr="00F86B35">
              <w:rPr>
                <w:rStyle w:val="bold"/>
              </w:rPr>
              <w:t>Non-normal &amp; emergency procedures</w:t>
            </w:r>
          </w:p>
        </w:tc>
        <w:tc>
          <w:tcPr>
            <w:tcW w:w="1763" w:type="dxa"/>
            <w:tcBorders>
              <w:left w:val="nil"/>
            </w:tcBorders>
          </w:tcPr>
          <w:p w14:paraId="65BAF7AD" w14:textId="77777777" w:rsidR="006D7FDE" w:rsidRPr="00F86B35" w:rsidRDefault="006D7FDE" w:rsidP="006D7FDE">
            <w:pPr>
              <w:pStyle w:val="Tabletext"/>
              <w:rPr>
                <w:rStyle w:val="bold"/>
              </w:rPr>
            </w:pPr>
          </w:p>
        </w:tc>
      </w:tr>
      <w:tr w:rsidR="006D7FDE" w:rsidRPr="00916430" w14:paraId="1E4D0835" w14:textId="77777777" w:rsidTr="00CA1999">
        <w:trPr>
          <w:trHeight w:val="25"/>
        </w:trPr>
        <w:tc>
          <w:tcPr>
            <w:tcW w:w="7650" w:type="dxa"/>
          </w:tcPr>
          <w:p w14:paraId="6CC7B796" w14:textId="77777777" w:rsidR="006D7FDE" w:rsidRPr="006D7FDE" w:rsidRDefault="006D7FDE" w:rsidP="006D7FDE">
            <w:pPr>
              <w:pStyle w:val="Tablebullet"/>
            </w:pPr>
            <w:r w:rsidRPr="00916430">
              <w:t>fumes, fire &amp; smoke</w:t>
            </w:r>
          </w:p>
        </w:tc>
        <w:tc>
          <w:tcPr>
            <w:tcW w:w="1763" w:type="dxa"/>
          </w:tcPr>
          <w:p w14:paraId="44DAF099" w14:textId="77777777" w:rsidR="006D7FDE" w:rsidRPr="00916430" w:rsidRDefault="006D7FDE" w:rsidP="006D7FDE">
            <w:pPr>
              <w:pStyle w:val="Tabletext"/>
            </w:pPr>
          </w:p>
        </w:tc>
      </w:tr>
      <w:tr w:rsidR="006D7FDE" w:rsidRPr="00916430" w14:paraId="6FC49E20" w14:textId="77777777" w:rsidTr="00CA1999">
        <w:trPr>
          <w:trHeight w:val="25"/>
        </w:trPr>
        <w:tc>
          <w:tcPr>
            <w:tcW w:w="7650" w:type="dxa"/>
          </w:tcPr>
          <w:p w14:paraId="0C409EF1" w14:textId="77777777" w:rsidR="006D7FDE" w:rsidRPr="006D7FDE" w:rsidRDefault="006D7FDE" w:rsidP="006D7FDE">
            <w:pPr>
              <w:pStyle w:val="Tablebullet"/>
            </w:pPr>
            <w:r w:rsidRPr="00916430">
              <w:t>pressurisation problems &amp; decompression</w:t>
            </w:r>
          </w:p>
        </w:tc>
        <w:tc>
          <w:tcPr>
            <w:tcW w:w="1763" w:type="dxa"/>
          </w:tcPr>
          <w:p w14:paraId="261E342E" w14:textId="77777777" w:rsidR="006D7FDE" w:rsidRPr="00916430" w:rsidRDefault="006D7FDE" w:rsidP="006D7FDE">
            <w:pPr>
              <w:pStyle w:val="Tabletext"/>
            </w:pPr>
          </w:p>
        </w:tc>
      </w:tr>
      <w:tr w:rsidR="006D7FDE" w:rsidRPr="00916430" w14:paraId="77A5F442" w14:textId="77777777" w:rsidTr="00CA1999">
        <w:trPr>
          <w:trHeight w:val="25"/>
        </w:trPr>
        <w:tc>
          <w:tcPr>
            <w:tcW w:w="7650" w:type="dxa"/>
          </w:tcPr>
          <w:p w14:paraId="64F33486" w14:textId="77777777" w:rsidR="006D7FDE" w:rsidRPr="006D7FDE" w:rsidRDefault="006D7FDE" w:rsidP="006D7FDE">
            <w:pPr>
              <w:pStyle w:val="Tablebullet"/>
            </w:pPr>
            <w:r w:rsidRPr="00916430">
              <w:t>crew incapacitation</w:t>
            </w:r>
          </w:p>
        </w:tc>
        <w:tc>
          <w:tcPr>
            <w:tcW w:w="1763" w:type="dxa"/>
          </w:tcPr>
          <w:p w14:paraId="6132DF1B" w14:textId="77777777" w:rsidR="006D7FDE" w:rsidRPr="00916430" w:rsidRDefault="006D7FDE" w:rsidP="006D7FDE">
            <w:pPr>
              <w:pStyle w:val="Tabletext"/>
            </w:pPr>
          </w:p>
        </w:tc>
      </w:tr>
      <w:tr w:rsidR="006D7FDE" w:rsidRPr="00916430" w14:paraId="5235E624" w14:textId="77777777" w:rsidTr="00CA1999">
        <w:trPr>
          <w:trHeight w:val="25"/>
        </w:trPr>
        <w:tc>
          <w:tcPr>
            <w:tcW w:w="7650" w:type="dxa"/>
          </w:tcPr>
          <w:p w14:paraId="349885EF" w14:textId="77777777" w:rsidR="006D7FDE" w:rsidRPr="006D7FDE" w:rsidRDefault="006D7FDE" w:rsidP="006D7FDE">
            <w:pPr>
              <w:pStyle w:val="Tablebullet"/>
            </w:pPr>
            <w:r w:rsidRPr="00916430">
              <w:t>evacuation</w:t>
            </w:r>
          </w:p>
        </w:tc>
        <w:tc>
          <w:tcPr>
            <w:tcW w:w="1763" w:type="dxa"/>
          </w:tcPr>
          <w:p w14:paraId="5A56E256" w14:textId="77777777" w:rsidR="006D7FDE" w:rsidRPr="00916430" w:rsidRDefault="006D7FDE" w:rsidP="006D7FDE">
            <w:pPr>
              <w:pStyle w:val="Tabletext"/>
            </w:pPr>
          </w:p>
        </w:tc>
      </w:tr>
      <w:tr w:rsidR="006D7FDE" w:rsidRPr="00916430" w14:paraId="5A7CCFEA" w14:textId="77777777" w:rsidTr="00CA1999">
        <w:trPr>
          <w:trHeight w:val="25"/>
        </w:trPr>
        <w:tc>
          <w:tcPr>
            <w:tcW w:w="7650" w:type="dxa"/>
            <w:tcBorders>
              <w:bottom w:val="single" w:sz="4" w:space="0" w:color="0080A2"/>
            </w:tcBorders>
          </w:tcPr>
          <w:p w14:paraId="78CAD84E" w14:textId="77777777" w:rsidR="006D7FDE" w:rsidRPr="006D7FDE" w:rsidRDefault="006D7FDE" w:rsidP="006D7FDE">
            <w:pPr>
              <w:pStyle w:val="Tablebullet"/>
            </w:pPr>
            <w:r w:rsidRPr="00916430">
              <w:t>ditching</w:t>
            </w:r>
          </w:p>
        </w:tc>
        <w:tc>
          <w:tcPr>
            <w:tcW w:w="1763" w:type="dxa"/>
          </w:tcPr>
          <w:p w14:paraId="18D91163" w14:textId="77777777" w:rsidR="006D7FDE" w:rsidRPr="00916430" w:rsidRDefault="006D7FDE" w:rsidP="006D7FDE">
            <w:pPr>
              <w:pStyle w:val="Tabletext"/>
            </w:pPr>
          </w:p>
        </w:tc>
      </w:tr>
      <w:tr w:rsidR="006D7FDE" w:rsidRPr="00F86B35" w14:paraId="15A298C0" w14:textId="77777777" w:rsidTr="00CA1999">
        <w:trPr>
          <w:trHeight w:val="25"/>
        </w:trPr>
        <w:tc>
          <w:tcPr>
            <w:tcW w:w="7650" w:type="dxa"/>
            <w:tcBorders>
              <w:right w:val="nil"/>
            </w:tcBorders>
          </w:tcPr>
          <w:p w14:paraId="014132C2" w14:textId="77777777" w:rsidR="006D7FDE" w:rsidRPr="006D7FDE" w:rsidRDefault="006D7FDE" w:rsidP="006D7FDE">
            <w:pPr>
              <w:pStyle w:val="Tabletext"/>
              <w:rPr>
                <w:rStyle w:val="bold"/>
              </w:rPr>
            </w:pPr>
            <w:r w:rsidRPr="00F86B35">
              <w:rPr>
                <w:rStyle w:val="bold"/>
              </w:rPr>
              <w:t xml:space="preserve">Operation specific procedures </w:t>
            </w:r>
          </w:p>
        </w:tc>
        <w:tc>
          <w:tcPr>
            <w:tcW w:w="1763" w:type="dxa"/>
            <w:tcBorders>
              <w:left w:val="nil"/>
            </w:tcBorders>
          </w:tcPr>
          <w:p w14:paraId="3D44DB6C" w14:textId="77777777" w:rsidR="006D7FDE" w:rsidRPr="00F86B35" w:rsidRDefault="006D7FDE" w:rsidP="006D7FDE">
            <w:pPr>
              <w:pStyle w:val="Tabletext"/>
              <w:rPr>
                <w:rStyle w:val="bold"/>
              </w:rPr>
            </w:pPr>
          </w:p>
        </w:tc>
      </w:tr>
      <w:tr w:rsidR="006D7FDE" w:rsidRPr="00916430" w14:paraId="0A962712" w14:textId="77777777" w:rsidTr="00CA1999">
        <w:trPr>
          <w:trHeight w:val="229"/>
        </w:trPr>
        <w:tc>
          <w:tcPr>
            <w:tcW w:w="7650" w:type="dxa"/>
          </w:tcPr>
          <w:p w14:paraId="19CACCE0" w14:textId="77777777" w:rsidR="006D7FDE" w:rsidRPr="006D7FDE" w:rsidRDefault="006D7FDE" w:rsidP="006D7FDE">
            <w:pPr>
              <w:pStyle w:val="Tablebullet"/>
            </w:pPr>
            <w:r w:rsidRPr="00916430">
              <w:t>NVIS</w:t>
            </w:r>
          </w:p>
        </w:tc>
        <w:tc>
          <w:tcPr>
            <w:tcW w:w="1763" w:type="dxa"/>
          </w:tcPr>
          <w:p w14:paraId="14228006" w14:textId="77777777" w:rsidR="006D7FDE" w:rsidRPr="00916430" w:rsidRDefault="006D7FDE" w:rsidP="006D7FDE">
            <w:pPr>
              <w:pStyle w:val="Tabletext"/>
            </w:pPr>
          </w:p>
        </w:tc>
      </w:tr>
      <w:tr w:rsidR="006D7FDE" w:rsidRPr="00916430" w14:paraId="22FB102E" w14:textId="77777777" w:rsidTr="00CA1999">
        <w:trPr>
          <w:trHeight w:val="229"/>
        </w:trPr>
        <w:tc>
          <w:tcPr>
            <w:tcW w:w="7650" w:type="dxa"/>
          </w:tcPr>
          <w:p w14:paraId="3D659C8E" w14:textId="77777777" w:rsidR="006D7FDE" w:rsidRPr="006D7FDE" w:rsidRDefault="006D7FDE" w:rsidP="006D7FDE">
            <w:pPr>
              <w:pStyle w:val="Tablebullet"/>
            </w:pPr>
            <w:r w:rsidRPr="00916430">
              <w:t>winching/rappelling</w:t>
            </w:r>
          </w:p>
        </w:tc>
        <w:tc>
          <w:tcPr>
            <w:tcW w:w="1763" w:type="dxa"/>
          </w:tcPr>
          <w:p w14:paraId="7E33C435" w14:textId="77777777" w:rsidR="006D7FDE" w:rsidRPr="00916430" w:rsidRDefault="006D7FDE" w:rsidP="006D7FDE">
            <w:pPr>
              <w:pStyle w:val="Tabletext"/>
            </w:pPr>
          </w:p>
        </w:tc>
      </w:tr>
      <w:tr w:rsidR="006D7FDE" w:rsidRPr="00916430" w14:paraId="5B64CF30" w14:textId="77777777" w:rsidTr="00CA1999">
        <w:trPr>
          <w:trHeight w:val="229"/>
        </w:trPr>
        <w:tc>
          <w:tcPr>
            <w:tcW w:w="7650" w:type="dxa"/>
          </w:tcPr>
          <w:p w14:paraId="14A86FFB" w14:textId="77777777" w:rsidR="006D7FDE" w:rsidRPr="006D7FDE" w:rsidRDefault="006D7FDE" w:rsidP="006D7FDE">
            <w:pPr>
              <w:pStyle w:val="Tablebullet"/>
            </w:pPr>
            <w:r w:rsidRPr="00916430">
              <w:t>sling load</w:t>
            </w:r>
          </w:p>
        </w:tc>
        <w:tc>
          <w:tcPr>
            <w:tcW w:w="1763" w:type="dxa"/>
          </w:tcPr>
          <w:p w14:paraId="1CDCBDA9" w14:textId="77777777" w:rsidR="006D7FDE" w:rsidRPr="00916430" w:rsidRDefault="006D7FDE" w:rsidP="006D7FDE">
            <w:pPr>
              <w:pStyle w:val="Tabletext"/>
            </w:pPr>
          </w:p>
        </w:tc>
      </w:tr>
    </w:tbl>
    <w:p w14:paraId="0F142C44" w14:textId="77777777" w:rsidR="006D7FDE" w:rsidRPr="006D7FDE" w:rsidRDefault="006D7FDE" w:rsidP="006D7FDE">
      <w:r>
        <w:br w:type="page"/>
      </w:r>
    </w:p>
    <w:tbl>
      <w:tblPr>
        <w:tblStyle w:val="SD-MOStable"/>
        <w:tblW w:w="9639" w:type="dxa"/>
        <w:tblLayout w:type="fixed"/>
        <w:tblLook w:val="0620" w:firstRow="1" w:lastRow="0" w:firstColumn="0" w:lastColumn="0" w:noHBand="1" w:noVBand="1"/>
      </w:tblPr>
      <w:tblGrid>
        <w:gridCol w:w="9639"/>
      </w:tblGrid>
      <w:tr w:rsidR="006D7FDE" w:rsidRPr="00DB6B68" w14:paraId="664A44FF" w14:textId="77777777" w:rsidTr="00CA1999">
        <w:trPr>
          <w:cnfStyle w:val="100000000000" w:firstRow="1" w:lastRow="0" w:firstColumn="0" w:lastColumn="0" w:oddVBand="0" w:evenVBand="0" w:oddHBand="0" w:evenHBand="0" w:firstRowFirstColumn="0" w:firstRowLastColumn="0" w:lastRowFirstColumn="0" w:lastRowLastColumn="0"/>
        </w:trPr>
        <w:tc>
          <w:tcPr>
            <w:tcW w:w="9639" w:type="dxa"/>
          </w:tcPr>
          <w:p w14:paraId="13F2D7B7" w14:textId="77777777" w:rsidR="006D7FDE" w:rsidRPr="006D7FDE" w:rsidRDefault="006D7FDE" w:rsidP="006D7FDE">
            <w:r>
              <w:t>Comments</w:t>
            </w:r>
          </w:p>
        </w:tc>
      </w:tr>
      <w:tr w:rsidR="006D7FDE" w14:paraId="724A2595" w14:textId="77777777" w:rsidTr="00CA1999">
        <w:trPr>
          <w:trHeight w:val="2099"/>
        </w:trPr>
        <w:tc>
          <w:tcPr>
            <w:tcW w:w="9639" w:type="dxa"/>
          </w:tcPr>
          <w:p w14:paraId="4A45C959" w14:textId="77777777" w:rsidR="006D7FDE" w:rsidRDefault="006D7FDE" w:rsidP="006D7FDE"/>
        </w:tc>
      </w:tr>
    </w:tbl>
    <w:p w14:paraId="2190C58F" w14:textId="77777777" w:rsidR="006D7FDE" w:rsidRPr="00F86B35" w:rsidRDefault="006D7FDE" w:rsidP="006D7FDE">
      <w:pPr>
        <w:pStyle w:val="normalafterlisttable"/>
        <w:rPr>
          <w:rStyle w:val="bold"/>
        </w:rPr>
      </w:pPr>
      <w:r w:rsidRPr="00F86B35">
        <w:rPr>
          <w:rStyle w:val="bold"/>
        </w:rPr>
        <w:t>Trainer acknowledgement</w:t>
      </w:r>
    </w:p>
    <w:p w14:paraId="49F7BF50" w14:textId="77777777" w:rsidR="006D7FDE" w:rsidRPr="00F86B35" w:rsidRDefault="006D7FDE" w:rsidP="006D7FDE">
      <w:r w:rsidRPr="00F86B35">
        <w:t>Completed</w:t>
      </w:r>
      <w:r>
        <w:t xml:space="preserve">: </w:t>
      </w:r>
      <w:sdt>
        <w:sdtPr>
          <w:id w:val="-97871139"/>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tab/>
      </w:r>
      <w:r w:rsidRPr="00F86B35">
        <w:t xml:space="preserve">Yes </w:t>
      </w:r>
      <w:r>
        <w:tab/>
      </w:r>
      <w:sdt>
        <w:sdtPr>
          <w:id w:val="242075226"/>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F86B35">
        <w:t xml:space="preserve"> No </w:t>
      </w:r>
    </w:p>
    <w:p w14:paraId="40733B07" w14:textId="77777777" w:rsidR="006D7FDE" w:rsidRPr="00F86B35" w:rsidRDefault="006D7FDE" w:rsidP="006D7FDE">
      <w:pPr>
        <w:pStyle w:val="normalafterlisttable"/>
      </w:pPr>
      <w:r w:rsidRPr="00F86B35">
        <w:t>Crew member signature:</w:t>
      </w:r>
      <w:r>
        <w:tab/>
      </w:r>
      <w:r>
        <w:tab/>
      </w:r>
      <w:r>
        <w:tab/>
      </w:r>
      <w:r w:rsidRPr="00F86B35">
        <w:t>Date:</w:t>
      </w:r>
      <w:r>
        <w:t xml:space="preserve"> </w:t>
      </w:r>
    </w:p>
    <w:p w14:paraId="1FAC42A7" w14:textId="77777777" w:rsidR="006D7FDE" w:rsidRPr="00F86B35" w:rsidRDefault="006D7FDE" w:rsidP="006D7FDE">
      <w:pPr>
        <w:pStyle w:val="normalafterlisttable"/>
      </w:pPr>
      <w:r w:rsidRPr="00F86B35">
        <w:t>Trainer signature:</w:t>
      </w:r>
      <w:r>
        <w:tab/>
      </w:r>
      <w:r>
        <w:tab/>
      </w:r>
      <w:r>
        <w:tab/>
      </w:r>
      <w:r>
        <w:tab/>
      </w:r>
      <w:r w:rsidRPr="00F86B35">
        <w:t>Date:</w:t>
      </w:r>
      <w:r>
        <w:t xml:space="preserve"> </w:t>
      </w:r>
    </w:p>
    <w:p w14:paraId="2E85C29B" w14:textId="77777777" w:rsidR="006D7FDE" w:rsidRPr="003C2B3F" w:rsidRDefault="006D7FDE" w:rsidP="006D7FDE">
      <w:r w:rsidRPr="00916430">
        <w:br w:type="page"/>
      </w:r>
    </w:p>
    <w:p w14:paraId="5C878827" w14:textId="77777777" w:rsidR="006D7FDE" w:rsidRPr="00F91345" w:rsidRDefault="006D7FDE" w:rsidP="00F91345">
      <w:pPr>
        <w:pStyle w:val="unHeading3"/>
        <w:rPr>
          <w:rStyle w:val="Strong"/>
          <w:b/>
          <w:bCs w:val="0"/>
        </w:rPr>
      </w:pPr>
      <w:bookmarkStart w:id="903" w:name="_Toc131591640"/>
      <w:r w:rsidRPr="00F91345">
        <w:rPr>
          <w:rStyle w:val="Strong"/>
          <w:rFonts w:hint="eastAsia"/>
          <w:b/>
          <w:bCs w:val="0"/>
        </w:rPr>
        <w:t xml:space="preserve">Form TC09B </w:t>
      </w:r>
      <w:r w:rsidRPr="00F91345">
        <w:rPr>
          <w:rStyle w:val="Strong"/>
          <w:b/>
          <w:bCs w:val="0"/>
        </w:rPr>
        <w:t>–</w:t>
      </w:r>
      <w:r w:rsidRPr="00F91345">
        <w:rPr>
          <w:rStyle w:val="Strong"/>
          <w:rFonts w:hint="eastAsia"/>
          <w:b/>
          <w:bCs w:val="0"/>
        </w:rPr>
        <w:t xml:space="preserve"> ACM/MTS </w:t>
      </w:r>
      <w:r w:rsidRPr="00F91345">
        <w:rPr>
          <w:rStyle w:val="Strong"/>
          <w:b/>
          <w:bCs w:val="0"/>
        </w:rPr>
        <w:t>c</w:t>
      </w:r>
      <w:r w:rsidRPr="00F91345">
        <w:rPr>
          <w:rStyle w:val="Strong"/>
          <w:rFonts w:hint="eastAsia"/>
          <w:b/>
          <w:bCs w:val="0"/>
        </w:rPr>
        <w:t xml:space="preserve">onversion </w:t>
      </w:r>
      <w:r w:rsidRPr="00F91345">
        <w:rPr>
          <w:rStyle w:val="Strong"/>
          <w:b/>
          <w:bCs w:val="0"/>
        </w:rPr>
        <w:t>p</w:t>
      </w:r>
      <w:r w:rsidRPr="00F91345">
        <w:rPr>
          <w:rStyle w:val="Strong"/>
          <w:rFonts w:hint="eastAsia"/>
          <w:b/>
          <w:bCs w:val="0"/>
        </w:rPr>
        <w:t xml:space="preserve">roficiency </w:t>
      </w:r>
      <w:r w:rsidRPr="00F91345">
        <w:rPr>
          <w:rStyle w:val="Strong"/>
          <w:b/>
          <w:bCs w:val="0"/>
        </w:rPr>
        <w:t>c</w:t>
      </w:r>
      <w:r w:rsidRPr="00F91345">
        <w:rPr>
          <w:rStyle w:val="Strong"/>
          <w:rFonts w:hint="eastAsia"/>
          <w:b/>
          <w:bCs w:val="0"/>
        </w:rPr>
        <w:t>heck</w:t>
      </w:r>
      <w:bookmarkEnd w:id="903"/>
      <w:r w:rsidRPr="00F91345">
        <w:rPr>
          <w:rStyle w:val="Strong"/>
          <w:b/>
          <w:bCs w:val="0"/>
        </w:rPr>
        <w:t xml:space="preserve"> report</w:t>
      </w:r>
    </w:p>
    <w:p w14:paraId="567F23D2" w14:textId="77777777" w:rsidR="006D7FDE" w:rsidRPr="00F86B35" w:rsidRDefault="006D7FDE" w:rsidP="006D7FDE">
      <w:pPr>
        <w:pStyle w:val="normalafterlisttable"/>
        <w:rPr>
          <w:rStyle w:val="bold"/>
        </w:rPr>
      </w:pPr>
      <w:r w:rsidRPr="00F86B35">
        <w:rPr>
          <w:rStyle w:val="bold"/>
        </w:rPr>
        <w:t>Details</w:t>
      </w:r>
    </w:p>
    <w:p w14:paraId="668E1F74" w14:textId="77777777" w:rsidR="006D7FDE" w:rsidRPr="003C2B3F" w:rsidRDefault="006D7FDE" w:rsidP="006D7FDE">
      <w:r w:rsidRPr="00916430">
        <w:t>Crew member name:</w:t>
      </w:r>
      <w:r>
        <w:tab/>
      </w:r>
      <w:r>
        <w:tab/>
      </w:r>
      <w:r>
        <w:tab/>
      </w:r>
      <w:r>
        <w:tab/>
      </w:r>
      <w:r w:rsidRPr="00916430">
        <w:t>ARN:</w:t>
      </w:r>
    </w:p>
    <w:p w14:paraId="7559A21E" w14:textId="77777777" w:rsidR="006D7FDE" w:rsidRPr="003C2B3F" w:rsidRDefault="006D7FDE" w:rsidP="006D7FDE">
      <w:pPr>
        <w:pStyle w:val="normalafterlisttable"/>
      </w:pPr>
      <w:r w:rsidRPr="003C2B3F">
        <w:t>Crew position</w:t>
      </w:r>
      <w:r>
        <w:t>:</w:t>
      </w:r>
    </w:p>
    <w:p w14:paraId="0AAD5835" w14:textId="77777777" w:rsidR="006D7FDE" w:rsidRPr="003C2B3F" w:rsidRDefault="00000000" w:rsidP="006D7FDE">
      <w:sdt>
        <w:sdtPr>
          <w:id w:val="319554016"/>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Aircrew member</w:t>
      </w:r>
      <w:r w:rsidR="006D7FDE">
        <w:tab/>
      </w:r>
      <w:sdt>
        <w:sdtPr>
          <w:id w:val="728581441"/>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Medical transport specialist</w:t>
      </w:r>
    </w:p>
    <w:p w14:paraId="371D8DBF" w14:textId="77777777" w:rsidR="006D7FDE" w:rsidRPr="003C2B3F" w:rsidRDefault="006D7FDE" w:rsidP="006D7FDE">
      <w:pPr>
        <w:pStyle w:val="normalafterlisttable"/>
      </w:pPr>
      <w:r w:rsidRPr="00916430">
        <w:t>Trainer name:</w:t>
      </w:r>
    </w:p>
    <w:p w14:paraId="03D39D79" w14:textId="77777777" w:rsidR="006D7FDE" w:rsidRPr="003C2B3F" w:rsidRDefault="006D7FDE" w:rsidP="006D7FDE">
      <w:r w:rsidRPr="00916430">
        <w:t>Aircraft type:</w:t>
      </w:r>
    </w:p>
    <w:tbl>
      <w:tblPr>
        <w:tblStyle w:val="SD-MOStable"/>
        <w:tblW w:w="9413" w:type="dxa"/>
        <w:tblLayout w:type="fixed"/>
        <w:tblLook w:val="0620" w:firstRow="1" w:lastRow="0" w:firstColumn="0" w:lastColumn="0" w:noHBand="1" w:noVBand="1"/>
        <w:tblCaption w:val="4B5 Instructor Induction Training – Course IT1"/>
        <w:tblDescription w:val="4B5 Instructor Induction Training – Course IT1"/>
      </w:tblPr>
      <w:tblGrid>
        <w:gridCol w:w="7932"/>
        <w:gridCol w:w="1481"/>
      </w:tblGrid>
      <w:tr w:rsidR="006D7FDE" w:rsidRPr="00916430" w14:paraId="58C83E91" w14:textId="77777777" w:rsidTr="00CA1999">
        <w:trPr>
          <w:cnfStyle w:val="100000000000" w:firstRow="1" w:lastRow="0" w:firstColumn="0" w:lastColumn="0" w:oddVBand="0" w:evenVBand="0" w:oddHBand="0" w:evenHBand="0" w:firstRowFirstColumn="0" w:firstRowLastColumn="0" w:lastRowFirstColumn="0" w:lastRowLastColumn="0"/>
          <w:trHeight w:val="49"/>
          <w:tblHeader/>
        </w:trPr>
        <w:tc>
          <w:tcPr>
            <w:tcW w:w="7932" w:type="dxa"/>
            <w:tcBorders>
              <w:bottom w:val="single" w:sz="4" w:space="0" w:color="0080A2"/>
            </w:tcBorders>
          </w:tcPr>
          <w:p w14:paraId="684CF090" w14:textId="77777777" w:rsidR="006D7FDE" w:rsidRPr="006D7FDE" w:rsidRDefault="006D7FDE" w:rsidP="006D7FDE">
            <w:r w:rsidRPr="003C2B3F">
              <w:t>Check items</w:t>
            </w:r>
          </w:p>
        </w:tc>
        <w:tc>
          <w:tcPr>
            <w:tcW w:w="1481" w:type="dxa"/>
          </w:tcPr>
          <w:p w14:paraId="6AB5BAB2" w14:textId="77777777" w:rsidR="006D7FDE" w:rsidRPr="006D7FDE" w:rsidRDefault="006D7FDE" w:rsidP="006D7FDE">
            <w:r w:rsidRPr="003C2B3F">
              <w:t xml:space="preserve">C / </w:t>
            </w:r>
            <w:r w:rsidRPr="006D7FDE">
              <w:t>NYC / NA</w:t>
            </w:r>
          </w:p>
        </w:tc>
      </w:tr>
      <w:tr w:rsidR="006D7FDE" w:rsidRPr="00916430" w14:paraId="2EFCA520" w14:textId="77777777" w:rsidTr="00CA1999">
        <w:trPr>
          <w:trHeight w:val="25"/>
        </w:trPr>
        <w:tc>
          <w:tcPr>
            <w:tcW w:w="7932" w:type="dxa"/>
            <w:tcBorders>
              <w:right w:val="nil"/>
            </w:tcBorders>
          </w:tcPr>
          <w:p w14:paraId="15151CD7" w14:textId="77777777" w:rsidR="006D7FDE" w:rsidRPr="006D7FDE" w:rsidRDefault="006D7FDE" w:rsidP="006D7FDE">
            <w:pPr>
              <w:rPr>
                <w:rStyle w:val="bold"/>
              </w:rPr>
            </w:pPr>
            <w:r w:rsidRPr="00F86B35">
              <w:rPr>
                <w:rStyle w:val="bold"/>
              </w:rPr>
              <w:t>Aircraft</w:t>
            </w:r>
          </w:p>
        </w:tc>
        <w:tc>
          <w:tcPr>
            <w:tcW w:w="1481" w:type="dxa"/>
            <w:tcBorders>
              <w:left w:val="nil"/>
            </w:tcBorders>
          </w:tcPr>
          <w:p w14:paraId="6600279D" w14:textId="77777777" w:rsidR="006D7FDE" w:rsidRPr="00F86B35" w:rsidRDefault="006D7FDE" w:rsidP="006D7FDE">
            <w:pPr>
              <w:rPr>
                <w:rStyle w:val="bold"/>
              </w:rPr>
            </w:pPr>
          </w:p>
        </w:tc>
      </w:tr>
      <w:tr w:rsidR="006D7FDE" w:rsidRPr="00916430" w14:paraId="2F788B4F" w14:textId="77777777" w:rsidTr="00CA1999">
        <w:trPr>
          <w:trHeight w:val="25"/>
        </w:trPr>
        <w:tc>
          <w:tcPr>
            <w:tcW w:w="7932" w:type="dxa"/>
          </w:tcPr>
          <w:p w14:paraId="2D579677" w14:textId="77777777" w:rsidR="006D7FDE" w:rsidRPr="006D7FDE" w:rsidRDefault="006D7FDE" w:rsidP="006D7FDE">
            <w:pPr>
              <w:pStyle w:val="Tablebullet"/>
            </w:pPr>
            <w:r w:rsidRPr="00916430">
              <w:t xml:space="preserve">exits </w:t>
            </w:r>
          </w:p>
        </w:tc>
        <w:tc>
          <w:tcPr>
            <w:tcW w:w="1481" w:type="dxa"/>
          </w:tcPr>
          <w:p w14:paraId="143424E8" w14:textId="77777777" w:rsidR="006D7FDE" w:rsidRPr="00916430" w:rsidRDefault="006D7FDE" w:rsidP="006D7FDE">
            <w:pPr>
              <w:pStyle w:val="Tabletext"/>
            </w:pPr>
          </w:p>
        </w:tc>
      </w:tr>
      <w:tr w:rsidR="006D7FDE" w:rsidRPr="00916430" w14:paraId="25D3A52D" w14:textId="77777777" w:rsidTr="00CA1999">
        <w:trPr>
          <w:trHeight w:val="25"/>
        </w:trPr>
        <w:tc>
          <w:tcPr>
            <w:tcW w:w="7932" w:type="dxa"/>
          </w:tcPr>
          <w:p w14:paraId="3E8523ED" w14:textId="77777777" w:rsidR="006D7FDE" w:rsidRPr="006D7FDE" w:rsidRDefault="006D7FDE" w:rsidP="006D7FDE">
            <w:pPr>
              <w:pStyle w:val="Tablebullet"/>
            </w:pPr>
            <w:r w:rsidRPr="00916430">
              <w:t>aircraft systems</w:t>
            </w:r>
          </w:p>
        </w:tc>
        <w:tc>
          <w:tcPr>
            <w:tcW w:w="1481" w:type="dxa"/>
          </w:tcPr>
          <w:p w14:paraId="14C006DA" w14:textId="77777777" w:rsidR="006D7FDE" w:rsidRPr="00916430" w:rsidRDefault="006D7FDE" w:rsidP="006D7FDE">
            <w:pPr>
              <w:pStyle w:val="Tabletext"/>
            </w:pPr>
          </w:p>
        </w:tc>
      </w:tr>
      <w:tr w:rsidR="006D7FDE" w:rsidRPr="00916430" w14:paraId="1173CD44" w14:textId="77777777" w:rsidTr="00CA1999">
        <w:trPr>
          <w:trHeight w:val="25"/>
        </w:trPr>
        <w:tc>
          <w:tcPr>
            <w:tcW w:w="7932" w:type="dxa"/>
            <w:tcBorders>
              <w:bottom w:val="single" w:sz="4" w:space="0" w:color="0080A2"/>
            </w:tcBorders>
          </w:tcPr>
          <w:p w14:paraId="437469DE" w14:textId="77777777" w:rsidR="006D7FDE" w:rsidRPr="006D7FDE" w:rsidRDefault="006D7FDE" w:rsidP="006D7FDE">
            <w:pPr>
              <w:pStyle w:val="Tablebullet"/>
            </w:pPr>
            <w:r w:rsidRPr="00916430">
              <w:t>operation specific equipment</w:t>
            </w:r>
          </w:p>
        </w:tc>
        <w:tc>
          <w:tcPr>
            <w:tcW w:w="1481" w:type="dxa"/>
          </w:tcPr>
          <w:p w14:paraId="640E3E2A" w14:textId="77777777" w:rsidR="006D7FDE" w:rsidRPr="00916430" w:rsidRDefault="006D7FDE" w:rsidP="006D7FDE">
            <w:pPr>
              <w:pStyle w:val="Tabletext"/>
            </w:pPr>
          </w:p>
        </w:tc>
      </w:tr>
      <w:tr w:rsidR="006D7FDE" w:rsidRPr="00F86B35" w14:paraId="1CA4F78D" w14:textId="77777777" w:rsidTr="00CA1999">
        <w:trPr>
          <w:trHeight w:val="25"/>
        </w:trPr>
        <w:tc>
          <w:tcPr>
            <w:tcW w:w="7932" w:type="dxa"/>
            <w:tcBorders>
              <w:right w:val="nil"/>
            </w:tcBorders>
          </w:tcPr>
          <w:p w14:paraId="229674C9" w14:textId="77777777" w:rsidR="006D7FDE" w:rsidRPr="006D7FDE" w:rsidRDefault="006D7FDE" w:rsidP="006D7FDE">
            <w:pPr>
              <w:rPr>
                <w:rStyle w:val="bold"/>
              </w:rPr>
            </w:pPr>
            <w:r w:rsidRPr="00F86B35">
              <w:rPr>
                <w:rStyle w:val="bold"/>
              </w:rPr>
              <w:t>Standard operating procedures</w:t>
            </w:r>
          </w:p>
        </w:tc>
        <w:tc>
          <w:tcPr>
            <w:tcW w:w="1481" w:type="dxa"/>
            <w:tcBorders>
              <w:left w:val="nil"/>
            </w:tcBorders>
          </w:tcPr>
          <w:p w14:paraId="010AF6A6" w14:textId="77777777" w:rsidR="006D7FDE" w:rsidRPr="00F86B35" w:rsidRDefault="006D7FDE" w:rsidP="006D7FDE">
            <w:pPr>
              <w:rPr>
                <w:rStyle w:val="bold"/>
              </w:rPr>
            </w:pPr>
          </w:p>
        </w:tc>
      </w:tr>
      <w:tr w:rsidR="006D7FDE" w:rsidRPr="00916430" w14:paraId="69CF904E" w14:textId="77777777" w:rsidTr="00CA1999">
        <w:trPr>
          <w:trHeight w:val="25"/>
        </w:trPr>
        <w:tc>
          <w:tcPr>
            <w:tcW w:w="7932" w:type="dxa"/>
          </w:tcPr>
          <w:p w14:paraId="7FB9AD5E" w14:textId="77777777" w:rsidR="006D7FDE" w:rsidRPr="006D7FDE" w:rsidRDefault="006D7FDE" w:rsidP="006D7FDE">
            <w:pPr>
              <w:pStyle w:val="Tablebullet"/>
            </w:pPr>
            <w:r w:rsidRPr="00916430">
              <w:t xml:space="preserve">ground </w:t>
            </w:r>
            <w:r w:rsidRPr="006D7FDE">
              <w:t>handling</w:t>
            </w:r>
          </w:p>
        </w:tc>
        <w:tc>
          <w:tcPr>
            <w:tcW w:w="1481" w:type="dxa"/>
          </w:tcPr>
          <w:p w14:paraId="113CEFFE" w14:textId="77777777" w:rsidR="006D7FDE" w:rsidRPr="00916430" w:rsidRDefault="006D7FDE" w:rsidP="006D7FDE">
            <w:pPr>
              <w:pStyle w:val="Tabletext"/>
            </w:pPr>
          </w:p>
        </w:tc>
      </w:tr>
      <w:tr w:rsidR="006D7FDE" w:rsidRPr="00916430" w14:paraId="399E3BEA" w14:textId="77777777" w:rsidTr="00CA1999">
        <w:trPr>
          <w:trHeight w:val="25"/>
        </w:trPr>
        <w:tc>
          <w:tcPr>
            <w:tcW w:w="7932" w:type="dxa"/>
          </w:tcPr>
          <w:p w14:paraId="5ADFE08B" w14:textId="77777777" w:rsidR="006D7FDE" w:rsidRPr="006D7FDE" w:rsidRDefault="006D7FDE" w:rsidP="006D7FDE">
            <w:pPr>
              <w:pStyle w:val="Tablebullet"/>
            </w:pPr>
            <w:r w:rsidRPr="00916430">
              <w:softHyphen/>
              <w:t>safety briefings &amp; demonstrations</w:t>
            </w:r>
          </w:p>
        </w:tc>
        <w:tc>
          <w:tcPr>
            <w:tcW w:w="1481" w:type="dxa"/>
          </w:tcPr>
          <w:p w14:paraId="59B61707" w14:textId="77777777" w:rsidR="006D7FDE" w:rsidRPr="00916430" w:rsidRDefault="006D7FDE" w:rsidP="006D7FDE">
            <w:pPr>
              <w:pStyle w:val="Tabletext"/>
            </w:pPr>
          </w:p>
        </w:tc>
      </w:tr>
      <w:tr w:rsidR="006D7FDE" w:rsidRPr="00916430" w14:paraId="245C33B7" w14:textId="77777777" w:rsidTr="00CA1999">
        <w:trPr>
          <w:trHeight w:val="25"/>
        </w:trPr>
        <w:tc>
          <w:tcPr>
            <w:tcW w:w="7932" w:type="dxa"/>
          </w:tcPr>
          <w:p w14:paraId="066D47B8" w14:textId="77777777" w:rsidR="006D7FDE" w:rsidRPr="006D7FDE" w:rsidRDefault="006D7FDE" w:rsidP="006D7FDE">
            <w:pPr>
              <w:pStyle w:val="Tablebullet"/>
            </w:pPr>
            <w:r w:rsidRPr="00916430">
              <w:t>equipment serviceability checks</w:t>
            </w:r>
          </w:p>
        </w:tc>
        <w:tc>
          <w:tcPr>
            <w:tcW w:w="1481" w:type="dxa"/>
          </w:tcPr>
          <w:p w14:paraId="29650ACD" w14:textId="77777777" w:rsidR="006D7FDE" w:rsidRPr="00916430" w:rsidRDefault="006D7FDE" w:rsidP="006D7FDE">
            <w:pPr>
              <w:pStyle w:val="Tabletext"/>
            </w:pPr>
          </w:p>
        </w:tc>
      </w:tr>
      <w:tr w:rsidR="006D7FDE" w:rsidRPr="00916430" w14:paraId="58663F8A" w14:textId="77777777" w:rsidTr="00CA1999">
        <w:trPr>
          <w:trHeight w:val="25"/>
        </w:trPr>
        <w:tc>
          <w:tcPr>
            <w:tcW w:w="7932" w:type="dxa"/>
            <w:tcBorders>
              <w:bottom w:val="single" w:sz="4" w:space="0" w:color="0080A2"/>
            </w:tcBorders>
          </w:tcPr>
          <w:p w14:paraId="0038B3C6" w14:textId="77777777" w:rsidR="006D7FDE" w:rsidRPr="006D7FDE" w:rsidRDefault="006D7FDE" w:rsidP="006D7FDE">
            <w:pPr>
              <w:pStyle w:val="Tablebullet"/>
            </w:pPr>
            <w:r w:rsidRPr="00916430">
              <w:t>passenger management</w:t>
            </w:r>
          </w:p>
        </w:tc>
        <w:tc>
          <w:tcPr>
            <w:tcW w:w="1481" w:type="dxa"/>
          </w:tcPr>
          <w:p w14:paraId="1A556090" w14:textId="77777777" w:rsidR="006D7FDE" w:rsidRPr="00916430" w:rsidRDefault="006D7FDE" w:rsidP="006D7FDE">
            <w:pPr>
              <w:pStyle w:val="Tabletext"/>
            </w:pPr>
          </w:p>
        </w:tc>
      </w:tr>
      <w:tr w:rsidR="006D7FDE" w:rsidRPr="00F86B35" w14:paraId="517DAB53" w14:textId="77777777" w:rsidTr="00CA1999">
        <w:trPr>
          <w:trHeight w:val="25"/>
        </w:trPr>
        <w:tc>
          <w:tcPr>
            <w:tcW w:w="7932" w:type="dxa"/>
            <w:tcBorders>
              <w:right w:val="nil"/>
            </w:tcBorders>
          </w:tcPr>
          <w:p w14:paraId="65A0876D" w14:textId="77777777" w:rsidR="006D7FDE" w:rsidRPr="006D7FDE" w:rsidRDefault="006D7FDE" w:rsidP="006D7FDE">
            <w:pPr>
              <w:rPr>
                <w:rStyle w:val="bold"/>
              </w:rPr>
            </w:pPr>
            <w:r w:rsidRPr="00F86B35">
              <w:rPr>
                <w:rStyle w:val="bold"/>
              </w:rPr>
              <w:t xml:space="preserve">Non-normal &amp; emergency </w:t>
            </w:r>
            <w:r w:rsidRPr="006D7FDE">
              <w:rPr>
                <w:rStyle w:val="bold"/>
              </w:rPr>
              <w:t>procedures</w:t>
            </w:r>
          </w:p>
        </w:tc>
        <w:tc>
          <w:tcPr>
            <w:tcW w:w="1481" w:type="dxa"/>
            <w:tcBorders>
              <w:left w:val="nil"/>
            </w:tcBorders>
          </w:tcPr>
          <w:p w14:paraId="5A783B09" w14:textId="77777777" w:rsidR="006D7FDE" w:rsidRPr="00F86B35" w:rsidRDefault="006D7FDE" w:rsidP="006D7FDE">
            <w:pPr>
              <w:pStyle w:val="Tabletext"/>
              <w:rPr>
                <w:rStyle w:val="bold"/>
              </w:rPr>
            </w:pPr>
          </w:p>
        </w:tc>
      </w:tr>
      <w:tr w:rsidR="006D7FDE" w:rsidRPr="00916430" w14:paraId="1705CF17" w14:textId="77777777" w:rsidTr="00CA1999">
        <w:trPr>
          <w:trHeight w:val="25"/>
        </w:trPr>
        <w:tc>
          <w:tcPr>
            <w:tcW w:w="7932" w:type="dxa"/>
          </w:tcPr>
          <w:p w14:paraId="5D226DEF" w14:textId="77777777" w:rsidR="006D7FDE" w:rsidRPr="006D7FDE" w:rsidRDefault="006D7FDE" w:rsidP="006D7FDE">
            <w:pPr>
              <w:pStyle w:val="Tablebullet"/>
            </w:pPr>
            <w:r w:rsidRPr="00916430">
              <w:t>fumes, fire &amp; smoke</w:t>
            </w:r>
          </w:p>
        </w:tc>
        <w:tc>
          <w:tcPr>
            <w:tcW w:w="1481" w:type="dxa"/>
          </w:tcPr>
          <w:p w14:paraId="0CE0616A" w14:textId="77777777" w:rsidR="006D7FDE" w:rsidRPr="00916430" w:rsidRDefault="006D7FDE" w:rsidP="006D7FDE">
            <w:pPr>
              <w:pStyle w:val="Tabletext"/>
            </w:pPr>
          </w:p>
        </w:tc>
      </w:tr>
      <w:tr w:rsidR="006D7FDE" w:rsidRPr="00916430" w14:paraId="6052EFFA" w14:textId="77777777" w:rsidTr="00CA1999">
        <w:trPr>
          <w:trHeight w:val="25"/>
        </w:trPr>
        <w:tc>
          <w:tcPr>
            <w:tcW w:w="7932" w:type="dxa"/>
          </w:tcPr>
          <w:p w14:paraId="54E665F1" w14:textId="77777777" w:rsidR="006D7FDE" w:rsidRPr="006D7FDE" w:rsidRDefault="006D7FDE" w:rsidP="006D7FDE">
            <w:pPr>
              <w:pStyle w:val="Tablebullet"/>
            </w:pPr>
            <w:r w:rsidRPr="00916430">
              <w:t>pressurisation problems &amp; decompression</w:t>
            </w:r>
          </w:p>
        </w:tc>
        <w:tc>
          <w:tcPr>
            <w:tcW w:w="1481" w:type="dxa"/>
          </w:tcPr>
          <w:p w14:paraId="25E1BE6C" w14:textId="77777777" w:rsidR="006D7FDE" w:rsidRPr="00916430" w:rsidRDefault="006D7FDE" w:rsidP="006D7FDE">
            <w:pPr>
              <w:pStyle w:val="Tabletext"/>
            </w:pPr>
          </w:p>
        </w:tc>
      </w:tr>
      <w:tr w:rsidR="006D7FDE" w:rsidRPr="00916430" w14:paraId="13865AD4" w14:textId="77777777" w:rsidTr="00CA1999">
        <w:trPr>
          <w:trHeight w:val="25"/>
        </w:trPr>
        <w:tc>
          <w:tcPr>
            <w:tcW w:w="7932" w:type="dxa"/>
          </w:tcPr>
          <w:p w14:paraId="68CD333E" w14:textId="77777777" w:rsidR="006D7FDE" w:rsidRPr="006D7FDE" w:rsidRDefault="006D7FDE" w:rsidP="006D7FDE">
            <w:pPr>
              <w:pStyle w:val="Tablebullet"/>
            </w:pPr>
            <w:r w:rsidRPr="00916430">
              <w:t>crew incapacitation</w:t>
            </w:r>
          </w:p>
        </w:tc>
        <w:tc>
          <w:tcPr>
            <w:tcW w:w="1481" w:type="dxa"/>
          </w:tcPr>
          <w:p w14:paraId="2333C12B" w14:textId="77777777" w:rsidR="006D7FDE" w:rsidRPr="00916430" w:rsidRDefault="006D7FDE" w:rsidP="006D7FDE">
            <w:pPr>
              <w:pStyle w:val="Tabletext"/>
            </w:pPr>
          </w:p>
        </w:tc>
      </w:tr>
      <w:tr w:rsidR="006D7FDE" w:rsidRPr="00916430" w14:paraId="026A7101" w14:textId="77777777" w:rsidTr="00CA1999">
        <w:trPr>
          <w:trHeight w:val="25"/>
        </w:trPr>
        <w:tc>
          <w:tcPr>
            <w:tcW w:w="7932" w:type="dxa"/>
          </w:tcPr>
          <w:p w14:paraId="24572014" w14:textId="77777777" w:rsidR="006D7FDE" w:rsidRPr="006D7FDE" w:rsidRDefault="006D7FDE" w:rsidP="006D7FDE">
            <w:pPr>
              <w:pStyle w:val="Tablebullet"/>
            </w:pPr>
            <w:r w:rsidRPr="00916430">
              <w:t>evacuation</w:t>
            </w:r>
          </w:p>
        </w:tc>
        <w:tc>
          <w:tcPr>
            <w:tcW w:w="1481" w:type="dxa"/>
          </w:tcPr>
          <w:p w14:paraId="3D76676C" w14:textId="77777777" w:rsidR="006D7FDE" w:rsidRPr="00916430" w:rsidRDefault="006D7FDE" w:rsidP="006D7FDE">
            <w:pPr>
              <w:pStyle w:val="Tabletext"/>
            </w:pPr>
          </w:p>
        </w:tc>
      </w:tr>
      <w:tr w:rsidR="006D7FDE" w:rsidRPr="00916430" w14:paraId="156096AA" w14:textId="77777777" w:rsidTr="00CA1999">
        <w:trPr>
          <w:trHeight w:val="25"/>
        </w:trPr>
        <w:tc>
          <w:tcPr>
            <w:tcW w:w="7932" w:type="dxa"/>
            <w:tcBorders>
              <w:bottom w:val="single" w:sz="4" w:space="0" w:color="0080A2"/>
            </w:tcBorders>
          </w:tcPr>
          <w:p w14:paraId="487DF3E0" w14:textId="77777777" w:rsidR="006D7FDE" w:rsidRPr="006D7FDE" w:rsidRDefault="006D7FDE" w:rsidP="006D7FDE">
            <w:pPr>
              <w:pStyle w:val="Tablebullet"/>
            </w:pPr>
            <w:r w:rsidRPr="00916430">
              <w:t>ditching</w:t>
            </w:r>
          </w:p>
        </w:tc>
        <w:tc>
          <w:tcPr>
            <w:tcW w:w="1481" w:type="dxa"/>
          </w:tcPr>
          <w:p w14:paraId="2301C147" w14:textId="77777777" w:rsidR="006D7FDE" w:rsidRPr="00916430" w:rsidRDefault="006D7FDE" w:rsidP="006D7FDE">
            <w:pPr>
              <w:pStyle w:val="Tabletext"/>
            </w:pPr>
          </w:p>
        </w:tc>
      </w:tr>
      <w:tr w:rsidR="006D7FDE" w:rsidRPr="00F86B35" w14:paraId="16983605" w14:textId="77777777" w:rsidTr="00CA1999">
        <w:trPr>
          <w:trHeight w:val="25"/>
        </w:trPr>
        <w:tc>
          <w:tcPr>
            <w:tcW w:w="7932" w:type="dxa"/>
            <w:tcBorders>
              <w:right w:val="nil"/>
            </w:tcBorders>
          </w:tcPr>
          <w:p w14:paraId="3580B161" w14:textId="77777777" w:rsidR="006D7FDE" w:rsidRPr="006D7FDE" w:rsidRDefault="006D7FDE" w:rsidP="006D7FDE">
            <w:pPr>
              <w:rPr>
                <w:rStyle w:val="bold"/>
              </w:rPr>
            </w:pPr>
            <w:r w:rsidRPr="00F86B35">
              <w:rPr>
                <w:rStyle w:val="bold"/>
              </w:rPr>
              <w:t xml:space="preserve">Operation specific procedures </w:t>
            </w:r>
          </w:p>
        </w:tc>
        <w:tc>
          <w:tcPr>
            <w:tcW w:w="1481" w:type="dxa"/>
            <w:tcBorders>
              <w:left w:val="nil"/>
            </w:tcBorders>
          </w:tcPr>
          <w:p w14:paraId="2521A3DE" w14:textId="77777777" w:rsidR="006D7FDE" w:rsidRPr="00F86B35" w:rsidRDefault="006D7FDE" w:rsidP="006D7FDE">
            <w:pPr>
              <w:pStyle w:val="Tabletext"/>
              <w:rPr>
                <w:rStyle w:val="bold"/>
              </w:rPr>
            </w:pPr>
          </w:p>
        </w:tc>
      </w:tr>
      <w:tr w:rsidR="006D7FDE" w:rsidRPr="00916430" w14:paraId="32C3F9E1" w14:textId="77777777" w:rsidTr="00CA1999">
        <w:trPr>
          <w:trHeight w:val="268"/>
        </w:trPr>
        <w:tc>
          <w:tcPr>
            <w:tcW w:w="7932" w:type="dxa"/>
          </w:tcPr>
          <w:p w14:paraId="685D2466" w14:textId="77777777" w:rsidR="006D7FDE" w:rsidRPr="006D7FDE" w:rsidRDefault="006D7FDE" w:rsidP="006D7FDE">
            <w:pPr>
              <w:pStyle w:val="Tablebullet"/>
            </w:pPr>
            <w:r w:rsidRPr="00916430">
              <w:t>NVIS</w:t>
            </w:r>
          </w:p>
        </w:tc>
        <w:tc>
          <w:tcPr>
            <w:tcW w:w="1481" w:type="dxa"/>
          </w:tcPr>
          <w:p w14:paraId="584A3AF0" w14:textId="77777777" w:rsidR="006D7FDE" w:rsidRPr="00916430" w:rsidRDefault="006D7FDE" w:rsidP="006D7FDE"/>
        </w:tc>
      </w:tr>
      <w:tr w:rsidR="006D7FDE" w:rsidRPr="00916430" w14:paraId="3E0EB095" w14:textId="77777777" w:rsidTr="00CA1999">
        <w:trPr>
          <w:trHeight w:val="268"/>
        </w:trPr>
        <w:tc>
          <w:tcPr>
            <w:tcW w:w="7932" w:type="dxa"/>
          </w:tcPr>
          <w:p w14:paraId="23560DC6" w14:textId="77777777" w:rsidR="006D7FDE" w:rsidRPr="006D7FDE" w:rsidRDefault="006D7FDE" w:rsidP="006D7FDE">
            <w:pPr>
              <w:pStyle w:val="Tablebullet"/>
            </w:pPr>
            <w:r w:rsidRPr="00916430">
              <w:t>winching/rappelling</w:t>
            </w:r>
          </w:p>
        </w:tc>
        <w:tc>
          <w:tcPr>
            <w:tcW w:w="1481" w:type="dxa"/>
          </w:tcPr>
          <w:p w14:paraId="375B2106" w14:textId="77777777" w:rsidR="006D7FDE" w:rsidRPr="00916430" w:rsidRDefault="006D7FDE" w:rsidP="006D7FDE"/>
        </w:tc>
      </w:tr>
      <w:tr w:rsidR="006D7FDE" w:rsidRPr="00916430" w14:paraId="73C5D309" w14:textId="77777777" w:rsidTr="00CA1999">
        <w:trPr>
          <w:trHeight w:val="268"/>
        </w:trPr>
        <w:tc>
          <w:tcPr>
            <w:tcW w:w="7932" w:type="dxa"/>
          </w:tcPr>
          <w:p w14:paraId="54990FF5" w14:textId="77777777" w:rsidR="006D7FDE" w:rsidRPr="006D7FDE" w:rsidRDefault="006D7FDE" w:rsidP="006D7FDE">
            <w:pPr>
              <w:pStyle w:val="Tablebullet"/>
            </w:pPr>
            <w:r w:rsidRPr="00916430">
              <w:t>sling load</w:t>
            </w:r>
          </w:p>
        </w:tc>
        <w:tc>
          <w:tcPr>
            <w:tcW w:w="1481" w:type="dxa"/>
          </w:tcPr>
          <w:p w14:paraId="0F05FCF4" w14:textId="77777777" w:rsidR="006D7FDE" w:rsidRPr="00916430" w:rsidRDefault="006D7FDE" w:rsidP="006D7FDE"/>
        </w:tc>
      </w:tr>
    </w:tbl>
    <w:p w14:paraId="6FE73C3D" w14:textId="77777777" w:rsidR="006D7FDE" w:rsidRPr="006D7FDE" w:rsidRDefault="006D7FDE" w:rsidP="006D7FDE">
      <w:r>
        <w:br w:type="page"/>
      </w:r>
    </w:p>
    <w:tbl>
      <w:tblPr>
        <w:tblStyle w:val="SD-MOStable"/>
        <w:tblW w:w="9639" w:type="dxa"/>
        <w:tblLayout w:type="fixed"/>
        <w:tblLook w:val="0620" w:firstRow="1" w:lastRow="0" w:firstColumn="0" w:lastColumn="0" w:noHBand="1" w:noVBand="1"/>
      </w:tblPr>
      <w:tblGrid>
        <w:gridCol w:w="9639"/>
      </w:tblGrid>
      <w:tr w:rsidR="006D7FDE" w:rsidRPr="00DB6B68" w14:paraId="0F16827A" w14:textId="77777777" w:rsidTr="00CA1999">
        <w:trPr>
          <w:cnfStyle w:val="100000000000" w:firstRow="1" w:lastRow="0" w:firstColumn="0" w:lastColumn="0" w:oddVBand="0" w:evenVBand="0" w:oddHBand="0" w:evenHBand="0" w:firstRowFirstColumn="0" w:firstRowLastColumn="0" w:lastRowFirstColumn="0" w:lastRowLastColumn="0"/>
        </w:trPr>
        <w:tc>
          <w:tcPr>
            <w:tcW w:w="9639" w:type="dxa"/>
          </w:tcPr>
          <w:p w14:paraId="14FED3F8" w14:textId="77777777" w:rsidR="006D7FDE" w:rsidRPr="006D7FDE" w:rsidRDefault="006D7FDE" w:rsidP="006D7FDE">
            <w:r>
              <w:t>Comments</w:t>
            </w:r>
          </w:p>
        </w:tc>
      </w:tr>
      <w:tr w:rsidR="006D7FDE" w14:paraId="019CD892" w14:textId="77777777" w:rsidTr="00CA1999">
        <w:trPr>
          <w:trHeight w:val="2099"/>
        </w:trPr>
        <w:tc>
          <w:tcPr>
            <w:tcW w:w="9639" w:type="dxa"/>
          </w:tcPr>
          <w:p w14:paraId="6D982A54" w14:textId="77777777" w:rsidR="006D7FDE" w:rsidRDefault="006D7FDE" w:rsidP="006D7FDE"/>
        </w:tc>
      </w:tr>
    </w:tbl>
    <w:p w14:paraId="792D1CD9" w14:textId="77777777" w:rsidR="006D7FDE" w:rsidRPr="00F86B35" w:rsidRDefault="006D7FDE" w:rsidP="006D7FDE">
      <w:pPr>
        <w:pStyle w:val="normalafterlisttable"/>
        <w:rPr>
          <w:rStyle w:val="bold"/>
        </w:rPr>
      </w:pPr>
      <w:r>
        <w:rPr>
          <w:rStyle w:val="bold"/>
        </w:rPr>
        <w:t>Result</w:t>
      </w:r>
    </w:p>
    <w:p w14:paraId="52B8996F" w14:textId="77777777" w:rsidR="006D7FDE" w:rsidRDefault="00000000" w:rsidP="006D7FDE">
      <w:sdt>
        <w:sdtPr>
          <w:id w:val="-814415905"/>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916430">
        <w:t xml:space="preserve"> </w:t>
      </w:r>
      <w:r w:rsidR="006D7FDE">
        <w:t xml:space="preserve"> </w:t>
      </w:r>
      <w:r w:rsidR="006D7FDE" w:rsidRPr="00916430">
        <w:t xml:space="preserve">Competent </w:t>
      </w:r>
    </w:p>
    <w:p w14:paraId="0EE30C39" w14:textId="77777777" w:rsidR="006D7FDE" w:rsidRDefault="00000000" w:rsidP="006D7FDE">
      <w:sdt>
        <w:sdtPr>
          <w:id w:val="929162534"/>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w:t>
      </w:r>
      <w:r w:rsidR="006D7FDE">
        <w:t xml:space="preserve"> </w:t>
      </w:r>
      <w:r w:rsidR="006D7FDE" w:rsidRPr="003C2B3F">
        <w:t xml:space="preserve">Not yet competent </w:t>
      </w:r>
    </w:p>
    <w:p w14:paraId="37589277" w14:textId="77777777" w:rsidR="006D7FDE" w:rsidRPr="00F86B35" w:rsidRDefault="006D7FDE" w:rsidP="006D7FDE">
      <w:pPr>
        <w:pStyle w:val="normalafterlisttable"/>
      </w:pPr>
      <w:r w:rsidRPr="00F86B35">
        <w:t>Crew member signature:</w:t>
      </w:r>
      <w:r>
        <w:tab/>
      </w:r>
      <w:r>
        <w:tab/>
      </w:r>
      <w:r>
        <w:tab/>
      </w:r>
      <w:r w:rsidRPr="00F86B35">
        <w:t>Date:</w:t>
      </w:r>
      <w:r>
        <w:t xml:space="preserve"> </w:t>
      </w:r>
    </w:p>
    <w:p w14:paraId="5BF7BC11" w14:textId="77777777" w:rsidR="006D7FDE" w:rsidRPr="00F86B35" w:rsidRDefault="006D7FDE" w:rsidP="006D7FDE">
      <w:pPr>
        <w:pStyle w:val="normalafterlisttable"/>
      </w:pPr>
      <w:r>
        <w:t>Checker</w:t>
      </w:r>
      <w:r w:rsidRPr="00F86B35">
        <w:t xml:space="preserve"> signature:</w:t>
      </w:r>
      <w:r>
        <w:tab/>
      </w:r>
      <w:r>
        <w:tab/>
      </w:r>
      <w:r>
        <w:tab/>
      </w:r>
      <w:r>
        <w:tab/>
      </w:r>
      <w:r w:rsidRPr="00F86B35">
        <w:t>Date:</w:t>
      </w:r>
      <w:r>
        <w:t xml:space="preserve"> </w:t>
      </w:r>
    </w:p>
    <w:p w14:paraId="49F6B40A" w14:textId="77777777" w:rsidR="006D7FDE" w:rsidRPr="006D7FDE" w:rsidRDefault="006D7FDE" w:rsidP="006D7FDE">
      <w:r w:rsidRPr="00916430">
        <w:br w:type="page"/>
      </w:r>
    </w:p>
    <w:p w14:paraId="1865B1A3" w14:textId="77777777" w:rsidR="006D7FDE" w:rsidRPr="00F91345" w:rsidRDefault="006D7FDE" w:rsidP="00F91345">
      <w:pPr>
        <w:pStyle w:val="unHeading3"/>
        <w:rPr>
          <w:rStyle w:val="Strong"/>
          <w:b/>
          <w:bCs w:val="0"/>
        </w:rPr>
      </w:pPr>
      <w:bookmarkStart w:id="904" w:name="_Toc131591641"/>
      <w:r w:rsidRPr="00F91345">
        <w:rPr>
          <w:rStyle w:val="Strong"/>
          <w:rFonts w:hint="eastAsia"/>
          <w:b/>
          <w:bCs w:val="0"/>
        </w:rPr>
        <w:t xml:space="preserve">Form TC10A </w:t>
      </w:r>
      <w:r w:rsidRPr="00F91345">
        <w:rPr>
          <w:rStyle w:val="Strong"/>
          <w:b/>
          <w:bCs w:val="0"/>
        </w:rPr>
        <w:t>–</w:t>
      </w:r>
      <w:r w:rsidRPr="00F91345">
        <w:rPr>
          <w:rStyle w:val="Strong"/>
          <w:rFonts w:hint="eastAsia"/>
          <w:b/>
          <w:bCs w:val="0"/>
        </w:rPr>
        <w:t xml:space="preserve"> ACM/MTS </w:t>
      </w:r>
      <w:r w:rsidRPr="00F91345">
        <w:rPr>
          <w:rStyle w:val="Strong"/>
          <w:b/>
          <w:bCs w:val="0"/>
        </w:rPr>
        <w:t>l</w:t>
      </w:r>
      <w:r w:rsidRPr="00F91345">
        <w:rPr>
          <w:rStyle w:val="Strong"/>
          <w:rFonts w:hint="eastAsia"/>
          <w:b/>
          <w:bCs w:val="0"/>
        </w:rPr>
        <w:t xml:space="preserve">ine </w:t>
      </w:r>
      <w:r w:rsidRPr="00F91345">
        <w:rPr>
          <w:rStyle w:val="Strong"/>
          <w:b/>
          <w:bCs w:val="0"/>
        </w:rPr>
        <w:t>t</w:t>
      </w:r>
      <w:r w:rsidRPr="00F91345">
        <w:rPr>
          <w:rStyle w:val="Strong"/>
          <w:rFonts w:hint="eastAsia"/>
          <w:b/>
          <w:bCs w:val="0"/>
        </w:rPr>
        <w:t>raining</w:t>
      </w:r>
      <w:bookmarkEnd w:id="904"/>
      <w:r w:rsidRPr="00F91345">
        <w:rPr>
          <w:rStyle w:val="Strong"/>
          <w:rFonts w:hint="eastAsia"/>
          <w:b/>
          <w:bCs w:val="0"/>
        </w:rPr>
        <w:t xml:space="preserve"> </w:t>
      </w:r>
      <w:r w:rsidRPr="00F91345">
        <w:rPr>
          <w:rStyle w:val="Strong"/>
          <w:b/>
          <w:bCs w:val="0"/>
        </w:rPr>
        <w:t>record</w:t>
      </w:r>
    </w:p>
    <w:p w14:paraId="105C7111" w14:textId="77777777" w:rsidR="006D7FDE" w:rsidRPr="00F86B35" w:rsidRDefault="006D7FDE" w:rsidP="006D7FDE">
      <w:pPr>
        <w:pStyle w:val="normalafterlisttable"/>
        <w:rPr>
          <w:rStyle w:val="bold"/>
        </w:rPr>
      </w:pPr>
      <w:r w:rsidRPr="00F86B35">
        <w:rPr>
          <w:rStyle w:val="bold"/>
        </w:rPr>
        <w:t>Details</w:t>
      </w:r>
    </w:p>
    <w:p w14:paraId="456A4B27" w14:textId="77777777" w:rsidR="006D7FDE" w:rsidRPr="003C2B3F" w:rsidRDefault="006D7FDE" w:rsidP="006D7FDE">
      <w:r w:rsidRPr="00916430">
        <w:t>Crew member name:</w:t>
      </w:r>
      <w:r>
        <w:tab/>
      </w:r>
      <w:r>
        <w:tab/>
      </w:r>
      <w:r>
        <w:tab/>
      </w:r>
      <w:r>
        <w:tab/>
      </w:r>
      <w:r w:rsidRPr="00916430">
        <w:t>ARN:</w:t>
      </w:r>
    </w:p>
    <w:p w14:paraId="19D1F6EE" w14:textId="77777777" w:rsidR="006D7FDE" w:rsidRPr="003C2B3F" w:rsidRDefault="006D7FDE" w:rsidP="006D7FDE">
      <w:pPr>
        <w:pStyle w:val="normalafterlisttable"/>
      </w:pPr>
      <w:r w:rsidRPr="003C2B3F">
        <w:t>Crew position</w:t>
      </w:r>
      <w:r>
        <w:t>:</w:t>
      </w:r>
    </w:p>
    <w:p w14:paraId="26FAC12F" w14:textId="77777777" w:rsidR="006D7FDE" w:rsidRPr="003C2B3F" w:rsidRDefault="00000000" w:rsidP="006D7FDE">
      <w:sdt>
        <w:sdtPr>
          <w:id w:val="-1630772327"/>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Aircrew member</w:t>
      </w:r>
      <w:r w:rsidR="006D7FDE">
        <w:tab/>
      </w:r>
      <w:sdt>
        <w:sdtPr>
          <w:id w:val="810912810"/>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Medical transport specialist</w:t>
      </w:r>
    </w:p>
    <w:p w14:paraId="7CD1EECE" w14:textId="77777777" w:rsidR="006D7FDE" w:rsidRPr="003C2B3F" w:rsidRDefault="006D7FDE" w:rsidP="006D7FDE">
      <w:pPr>
        <w:pStyle w:val="normalafterlisttable"/>
      </w:pPr>
      <w:r w:rsidRPr="00916430">
        <w:t>Trainer name:</w:t>
      </w:r>
    </w:p>
    <w:p w14:paraId="1CC340A9" w14:textId="77777777" w:rsidR="006D7FDE" w:rsidRPr="003C2B3F" w:rsidRDefault="006D7FDE" w:rsidP="006D7FDE">
      <w:r w:rsidRPr="00916430">
        <w:t>Aircraft type:</w:t>
      </w:r>
      <w:r>
        <w:tab/>
      </w:r>
      <w:r>
        <w:tab/>
      </w:r>
      <w:r>
        <w:tab/>
      </w:r>
      <w:r>
        <w:tab/>
      </w:r>
      <w:r>
        <w:tab/>
        <w:t>Route(s):</w:t>
      </w:r>
    </w:p>
    <w:tbl>
      <w:tblPr>
        <w:tblStyle w:val="SD-MOStable"/>
        <w:tblW w:w="9555" w:type="dxa"/>
        <w:tblLayout w:type="fixed"/>
        <w:tblLook w:val="0620" w:firstRow="1" w:lastRow="0" w:firstColumn="0" w:lastColumn="0" w:noHBand="1" w:noVBand="1"/>
        <w:tblCaption w:val="4B5 Instructor Induction Training – Course IT1"/>
        <w:tblDescription w:val="4B5 Instructor Induction Training – Course IT1"/>
      </w:tblPr>
      <w:tblGrid>
        <w:gridCol w:w="7508"/>
        <w:gridCol w:w="2047"/>
      </w:tblGrid>
      <w:tr w:rsidR="006D7FDE" w:rsidRPr="00F86B35" w14:paraId="7CDCE788" w14:textId="77777777" w:rsidTr="00CA1999">
        <w:trPr>
          <w:cnfStyle w:val="100000000000" w:firstRow="1" w:lastRow="0" w:firstColumn="0" w:lastColumn="0" w:oddVBand="0" w:evenVBand="0" w:oddHBand="0" w:evenHBand="0" w:firstRowFirstColumn="0" w:firstRowLastColumn="0" w:lastRowFirstColumn="0" w:lastRowLastColumn="0"/>
          <w:trHeight w:val="160"/>
        </w:trPr>
        <w:tc>
          <w:tcPr>
            <w:tcW w:w="7508" w:type="dxa"/>
            <w:tcBorders>
              <w:bottom w:val="single" w:sz="4" w:space="0" w:color="0080A2"/>
            </w:tcBorders>
          </w:tcPr>
          <w:p w14:paraId="0994558F" w14:textId="77777777" w:rsidR="006D7FDE" w:rsidRPr="006D7FDE" w:rsidRDefault="006D7FDE" w:rsidP="006D7FDE">
            <w:r w:rsidRPr="00F86B35">
              <w:t>Line training items</w:t>
            </w:r>
          </w:p>
        </w:tc>
        <w:tc>
          <w:tcPr>
            <w:tcW w:w="2047" w:type="dxa"/>
          </w:tcPr>
          <w:p w14:paraId="1AA31157" w14:textId="77777777" w:rsidR="006D7FDE" w:rsidRPr="006D7FDE" w:rsidRDefault="006D7FDE" w:rsidP="006D7FDE">
            <w:r w:rsidRPr="00F86B35">
              <w:t>Complete</w:t>
            </w:r>
            <w:r w:rsidRPr="00F86B35">
              <w:br/>
            </w:r>
            <w:r w:rsidRPr="006D7FDE">
              <w:t>Yes / No / NA</w:t>
            </w:r>
          </w:p>
        </w:tc>
      </w:tr>
      <w:tr w:rsidR="006D7FDE" w:rsidRPr="00F86B35" w14:paraId="588A8F1D" w14:textId="77777777" w:rsidTr="00CA1999">
        <w:trPr>
          <w:trHeight w:val="160"/>
        </w:trPr>
        <w:tc>
          <w:tcPr>
            <w:tcW w:w="7508" w:type="dxa"/>
            <w:tcBorders>
              <w:right w:val="nil"/>
            </w:tcBorders>
          </w:tcPr>
          <w:p w14:paraId="41AB3DB3" w14:textId="77777777" w:rsidR="006D7FDE" w:rsidRPr="006D7FDE" w:rsidRDefault="006D7FDE" w:rsidP="006D7FDE">
            <w:pPr>
              <w:pStyle w:val="Tabletext"/>
              <w:rPr>
                <w:rStyle w:val="bold"/>
              </w:rPr>
            </w:pPr>
            <w:r w:rsidRPr="00F86B35">
              <w:rPr>
                <w:rStyle w:val="bold"/>
              </w:rPr>
              <w:t>Risk assessment and management</w:t>
            </w:r>
          </w:p>
        </w:tc>
        <w:tc>
          <w:tcPr>
            <w:tcW w:w="2047" w:type="dxa"/>
            <w:tcBorders>
              <w:left w:val="nil"/>
            </w:tcBorders>
          </w:tcPr>
          <w:p w14:paraId="616AC814" w14:textId="77777777" w:rsidR="006D7FDE" w:rsidRPr="00F86B35" w:rsidRDefault="006D7FDE" w:rsidP="006D7FDE">
            <w:pPr>
              <w:pStyle w:val="Tabletext"/>
              <w:rPr>
                <w:rStyle w:val="bold"/>
              </w:rPr>
            </w:pPr>
          </w:p>
        </w:tc>
      </w:tr>
      <w:tr w:rsidR="006D7FDE" w:rsidRPr="00916430" w14:paraId="5BBE6F0B" w14:textId="77777777" w:rsidTr="00CA1999">
        <w:trPr>
          <w:trHeight w:val="160"/>
        </w:trPr>
        <w:tc>
          <w:tcPr>
            <w:tcW w:w="7508" w:type="dxa"/>
          </w:tcPr>
          <w:p w14:paraId="56A1424C" w14:textId="77777777" w:rsidR="006D7FDE" w:rsidRPr="006D7FDE" w:rsidRDefault="006D7FDE" w:rsidP="006D7FDE">
            <w:pPr>
              <w:pStyle w:val="Tablebullet"/>
            </w:pPr>
            <w:r w:rsidRPr="00916430">
              <w:t>Risk assessment considerations</w:t>
            </w:r>
          </w:p>
        </w:tc>
        <w:tc>
          <w:tcPr>
            <w:tcW w:w="2047" w:type="dxa"/>
          </w:tcPr>
          <w:p w14:paraId="037933A2" w14:textId="77777777" w:rsidR="006D7FDE" w:rsidRPr="00916430" w:rsidRDefault="006D7FDE" w:rsidP="006D7FDE">
            <w:pPr>
              <w:pStyle w:val="Tabletext"/>
            </w:pPr>
          </w:p>
        </w:tc>
      </w:tr>
      <w:tr w:rsidR="006D7FDE" w:rsidRPr="00916430" w14:paraId="596EF0C4" w14:textId="77777777" w:rsidTr="00CA1999">
        <w:trPr>
          <w:trHeight w:val="160"/>
        </w:trPr>
        <w:tc>
          <w:tcPr>
            <w:tcW w:w="7508" w:type="dxa"/>
            <w:tcBorders>
              <w:bottom w:val="single" w:sz="4" w:space="0" w:color="0080A2"/>
            </w:tcBorders>
          </w:tcPr>
          <w:p w14:paraId="33B6E4BE" w14:textId="77777777" w:rsidR="006D7FDE" w:rsidRPr="006D7FDE" w:rsidRDefault="006D7FDE" w:rsidP="006D7FDE">
            <w:pPr>
              <w:pStyle w:val="Tablebullet"/>
            </w:pPr>
            <w:r w:rsidRPr="00916430">
              <w:t>Ongoing risk management</w:t>
            </w:r>
          </w:p>
        </w:tc>
        <w:tc>
          <w:tcPr>
            <w:tcW w:w="2047" w:type="dxa"/>
          </w:tcPr>
          <w:p w14:paraId="0A722E82" w14:textId="77777777" w:rsidR="006D7FDE" w:rsidRPr="00916430" w:rsidRDefault="006D7FDE" w:rsidP="006D7FDE">
            <w:pPr>
              <w:pStyle w:val="Tabletext"/>
            </w:pPr>
          </w:p>
        </w:tc>
      </w:tr>
      <w:tr w:rsidR="006D7FDE" w:rsidRPr="00F86B35" w14:paraId="3B5EC3C3" w14:textId="77777777" w:rsidTr="00CA1999">
        <w:trPr>
          <w:trHeight w:val="38"/>
        </w:trPr>
        <w:tc>
          <w:tcPr>
            <w:tcW w:w="7508" w:type="dxa"/>
            <w:tcBorders>
              <w:right w:val="nil"/>
            </w:tcBorders>
          </w:tcPr>
          <w:p w14:paraId="10176A3F" w14:textId="77777777" w:rsidR="006D7FDE" w:rsidRPr="006D7FDE" w:rsidRDefault="006D7FDE" w:rsidP="006D7FDE">
            <w:pPr>
              <w:pStyle w:val="Tabletext"/>
              <w:rPr>
                <w:rStyle w:val="bold"/>
              </w:rPr>
            </w:pPr>
            <w:r w:rsidRPr="00F86B35">
              <w:rPr>
                <w:rStyle w:val="bold"/>
              </w:rPr>
              <w:t>Pre-flight</w:t>
            </w:r>
          </w:p>
        </w:tc>
        <w:tc>
          <w:tcPr>
            <w:tcW w:w="2047" w:type="dxa"/>
            <w:tcBorders>
              <w:left w:val="nil"/>
            </w:tcBorders>
          </w:tcPr>
          <w:p w14:paraId="6D539A99" w14:textId="77777777" w:rsidR="006D7FDE" w:rsidRPr="00F86B35" w:rsidRDefault="006D7FDE" w:rsidP="006D7FDE">
            <w:pPr>
              <w:pStyle w:val="Tabletext"/>
              <w:rPr>
                <w:rStyle w:val="bold"/>
              </w:rPr>
            </w:pPr>
          </w:p>
        </w:tc>
      </w:tr>
      <w:tr w:rsidR="006D7FDE" w:rsidRPr="00916430" w14:paraId="1950E096" w14:textId="77777777" w:rsidTr="00CA1999">
        <w:trPr>
          <w:trHeight w:val="38"/>
        </w:trPr>
        <w:tc>
          <w:tcPr>
            <w:tcW w:w="7508" w:type="dxa"/>
          </w:tcPr>
          <w:p w14:paraId="3D88E422" w14:textId="77777777" w:rsidR="006D7FDE" w:rsidRPr="006D7FDE" w:rsidRDefault="006D7FDE" w:rsidP="006D7FDE">
            <w:pPr>
              <w:pStyle w:val="Tablebullet"/>
            </w:pPr>
            <w:r w:rsidRPr="00916430">
              <w:t>Sign-on procedures</w:t>
            </w:r>
          </w:p>
        </w:tc>
        <w:tc>
          <w:tcPr>
            <w:tcW w:w="2047" w:type="dxa"/>
          </w:tcPr>
          <w:p w14:paraId="47A4D374" w14:textId="77777777" w:rsidR="006D7FDE" w:rsidRPr="00916430" w:rsidRDefault="006D7FDE" w:rsidP="006D7FDE">
            <w:pPr>
              <w:pStyle w:val="Tabletext"/>
            </w:pPr>
          </w:p>
        </w:tc>
      </w:tr>
      <w:tr w:rsidR="006D7FDE" w:rsidRPr="00916430" w14:paraId="756CBC03" w14:textId="77777777" w:rsidTr="00CA1999">
        <w:trPr>
          <w:trHeight w:val="25"/>
        </w:trPr>
        <w:tc>
          <w:tcPr>
            <w:tcW w:w="7508" w:type="dxa"/>
            <w:tcBorders>
              <w:bottom w:val="single" w:sz="4" w:space="0" w:color="0080A2"/>
            </w:tcBorders>
          </w:tcPr>
          <w:p w14:paraId="4EC48CFE" w14:textId="77777777" w:rsidR="006D7FDE" w:rsidRPr="006D7FDE" w:rsidRDefault="006D7FDE" w:rsidP="006D7FDE">
            <w:pPr>
              <w:pStyle w:val="Tablebullet"/>
            </w:pPr>
            <w:r w:rsidRPr="00916430">
              <w:t>Crew briefings</w:t>
            </w:r>
          </w:p>
        </w:tc>
        <w:tc>
          <w:tcPr>
            <w:tcW w:w="2047" w:type="dxa"/>
          </w:tcPr>
          <w:p w14:paraId="6561D672" w14:textId="77777777" w:rsidR="006D7FDE" w:rsidRPr="00916430" w:rsidRDefault="006D7FDE" w:rsidP="006D7FDE">
            <w:pPr>
              <w:pStyle w:val="Tabletext"/>
            </w:pPr>
          </w:p>
        </w:tc>
      </w:tr>
      <w:tr w:rsidR="006D7FDE" w:rsidRPr="00F86B35" w14:paraId="6AF6FDAF" w14:textId="77777777" w:rsidTr="00CA1999">
        <w:trPr>
          <w:trHeight w:val="205"/>
        </w:trPr>
        <w:tc>
          <w:tcPr>
            <w:tcW w:w="7508" w:type="dxa"/>
            <w:tcBorders>
              <w:right w:val="nil"/>
            </w:tcBorders>
          </w:tcPr>
          <w:p w14:paraId="6775AECE" w14:textId="77777777" w:rsidR="006D7FDE" w:rsidRPr="006D7FDE" w:rsidRDefault="006D7FDE" w:rsidP="006D7FDE">
            <w:pPr>
              <w:pStyle w:val="Tabletext"/>
              <w:rPr>
                <w:rStyle w:val="bold"/>
              </w:rPr>
            </w:pPr>
            <w:r w:rsidRPr="00F86B35">
              <w:rPr>
                <w:rStyle w:val="bold"/>
              </w:rPr>
              <w:t xml:space="preserve">Ground handling, aircraft parking and </w:t>
            </w:r>
            <w:r w:rsidRPr="006D7FDE">
              <w:rPr>
                <w:rStyle w:val="bold"/>
              </w:rPr>
              <w:t>public safety</w:t>
            </w:r>
          </w:p>
        </w:tc>
        <w:tc>
          <w:tcPr>
            <w:tcW w:w="2047" w:type="dxa"/>
            <w:tcBorders>
              <w:left w:val="nil"/>
            </w:tcBorders>
          </w:tcPr>
          <w:p w14:paraId="28C00E72" w14:textId="77777777" w:rsidR="006D7FDE" w:rsidRPr="00F86B35" w:rsidRDefault="006D7FDE" w:rsidP="006D7FDE">
            <w:pPr>
              <w:pStyle w:val="Tabletext"/>
              <w:rPr>
                <w:rStyle w:val="bold"/>
              </w:rPr>
            </w:pPr>
          </w:p>
        </w:tc>
      </w:tr>
      <w:tr w:rsidR="006D7FDE" w:rsidRPr="00916430" w14:paraId="7C955942" w14:textId="77777777" w:rsidTr="00CA1999">
        <w:trPr>
          <w:trHeight w:val="205"/>
        </w:trPr>
        <w:tc>
          <w:tcPr>
            <w:tcW w:w="7508" w:type="dxa"/>
          </w:tcPr>
          <w:p w14:paraId="206F0D59" w14:textId="77777777" w:rsidR="006D7FDE" w:rsidRPr="006D7FDE" w:rsidRDefault="006D7FDE" w:rsidP="006D7FDE">
            <w:pPr>
              <w:pStyle w:val="Tablebullet"/>
            </w:pPr>
            <w:r w:rsidRPr="00916430">
              <w:t>Aircraft positioning</w:t>
            </w:r>
          </w:p>
        </w:tc>
        <w:tc>
          <w:tcPr>
            <w:tcW w:w="2047" w:type="dxa"/>
          </w:tcPr>
          <w:p w14:paraId="5F5FE306" w14:textId="77777777" w:rsidR="006D7FDE" w:rsidRPr="00916430" w:rsidRDefault="006D7FDE" w:rsidP="006D7FDE">
            <w:pPr>
              <w:pStyle w:val="Tabletext"/>
            </w:pPr>
          </w:p>
        </w:tc>
      </w:tr>
      <w:tr w:rsidR="006D7FDE" w:rsidRPr="00916430" w14:paraId="5070433B" w14:textId="77777777" w:rsidTr="00CA1999">
        <w:trPr>
          <w:trHeight w:val="205"/>
        </w:trPr>
        <w:tc>
          <w:tcPr>
            <w:tcW w:w="7508" w:type="dxa"/>
            <w:tcBorders>
              <w:bottom w:val="single" w:sz="4" w:space="0" w:color="0080A2"/>
            </w:tcBorders>
          </w:tcPr>
          <w:p w14:paraId="088E3164" w14:textId="77777777" w:rsidR="006D7FDE" w:rsidRPr="006D7FDE" w:rsidRDefault="006D7FDE" w:rsidP="006D7FDE">
            <w:pPr>
              <w:pStyle w:val="Tablebullet"/>
            </w:pPr>
            <w:r w:rsidRPr="00916430">
              <w:t>Arrival &amp; departure procedures</w:t>
            </w:r>
          </w:p>
        </w:tc>
        <w:tc>
          <w:tcPr>
            <w:tcW w:w="2047" w:type="dxa"/>
          </w:tcPr>
          <w:p w14:paraId="520978E8" w14:textId="77777777" w:rsidR="006D7FDE" w:rsidRPr="00916430" w:rsidRDefault="006D7FDE" w:rsidP="006D7FDE">
            <w:pPr>
              <w:pStyle w:val="Tabletext"/>
            </w:pPr>
          </w:p>
        </w:tc>
      </w:tr>
      <w:tr w:rsidR="006D7FDE" w:rsidRPr="00F86B35" w14:paraId="635E55B0" w14:textId="77777777" w:rsidTr="00CA1999">
        <w:trPr>
          <w:trHeight w:val="205"/>
        </w:trPr>
        <w:tc>
          <w:tcPr>
            <w:tcW w:w="7508" w:type="dxa"/>
            <w:tcBorders>
              <w:right w:val="nil"/>
            </w:tcBorders>
          </w:tcPr>
          <w:p w14:paraId="7DD01E4C" w14:textId="77777777" w:rsidR="006D7FDE" w:rsidRPr="006D7FDE" w:rsidRDefault="006D7FDE" w:rsidP="006D7FDE">
            <w:pPr>
              <w:pStyle w:val="Tabletext"/>
              <w:rPr>
                <w:rStyle w:val="bold"/>
              </w:rPr>
            </w:pPr>
            <w:r w:rsidRPr="00F86B35">
              <w:rPr>
                <w:rStyle w:val="bold"/>
              </w:rPr>
              <w:t xml:space="preserve">Passenger handling </w:t>
            </w:r>
          </w:p>
        </w:tc>
        <w:tc>
          <w:tcPr>
            <w:tcW w:w="2047" w:type="dxa"/>
            <w:tcBorders>
              <w:left w:val="nil"/>
            </w:tcBorders>
          </w:tcPr>
          <w:p w14:paraId="34275115" w14:textId="77777777" w:rsidR="006D7FDE" w:rsidRPr="00F86B35" w:rsidRDefault="006D7FDE" w:rsidP="006D7FDE">
            <w:pPr>
              <w:pStyle w:val="Tabletext"/>
              <w:rPr>
                <w:rStyle w:val="bold"/>
              </w:rPr>
            </w:pPr>
          </w:p>
        </w:tc>
      </w:tr>
      <w:tr w:rsidR="006D7FDE" w:rsidRPr="00F86B35" w14:paraId="280BDC4E" w14:textId="77777777" w:rsidTr="00CA1999">
        <w:trPr>
          <w:trHeight w:val="254"/>
        </w:trPr>
        <w:tc>
          <w:tcPr>
            <w:tcW w:w="7508" w:type="dxa"/>
          </w:tcPr>
          <w:p w14:paraId="350A3095" w14:textId="77777777" w:rsidR="006D7FDE" w:rsidRPr="006D7FDE" w:rsidRDefault="006D7FDE" w:rsidP="006D7FDE">
            <w:pPr>
              <w:pStyle w:val="Tablebullet"/>
            </w:pPr>
            <w:r w:rsidRPr="00F86B35">
              <w:t>Boarding</w:t>
            </w:r>
          </w:p>
        </w:tc>
        <w:tc>
          <w:tcPr>
            <w:tcW w:w="2047" w:type="dxa"/>
          </w:tcPr>
          <w:p w14:paraId="62F69054" w14:textId="77777777" w:rsidR="006D7FDE" w:rsidRPr="00F86B35" w:rsidRDefault="006D7FDE" w:rsidP="006D7FDE">
            <w:pPr>
              <w:pStyle w:val="Tabletext"/>
            </w:pPr>
          </w:p>
        </w:tc>
      </w:tr>
      <w:tr w:rsidR="006D7FDE" w:rsidRPr="00916430" w14:paraId="69E0F102" w14:textId="77777777" w:rsidTr="00CA1999">
        <w:trPr>
          <w:trHeight w:val="245"/>
        </w:trPr>
        <w:tc>
          <w:tcPr>
            <w:tcW w:w="7508" w:type="dxa"/>
            <w:tcBorders>
              <w:bottom w:val="single" w:sz="4" w:space="0" w:color="0080A2"/>
            </w:tcBorders>
          </w:tcPr>
          <w:p w14:paraId="6A0F647D" w14:textId="77777777" w:rsidR="006D7FDE" w:rsidRPr="006D7FDE" w:rsidRDefault="006D7FDE" w:rsidP="006D7FDE">
            <w:pPr>
              <w:pStyle w:val="Tablebullet"/>
            </w:pPr>
            <w:r w:rsidRPr="00916430">
              <w:t>Safety briefings and demonstrations</w:t>
            </w:r>
            <w:r w:rsidRPr="006D7FDE" w:rsidDel="0083077E">
              <w:t xml:space="preserve"> </w:t>
            </w:r>
          </w:p>
        </w:tc>
        <w:tc>
          <w:tcPr>
            <w:tcW w:w="2047" w:type="dxa"/>
          </w:tcPr>
          <w:p w14:paraId="6B8F0C8A" w14:textId="77777777" w:rsidR="006D7FDE" w:rsidRPr="00916430" w:rsidRDefault="006D7FDE" w:rsidP="006D7FDE">
            <w:pPr>
              <w:pStyle w:val="Tabletext"/>
            </w:pPr>
          </w:p>
        </w:tc>
      </w:tr>
      <w:tr w:rsidR="006D7FDE" w:rsidRPr="00F86B35" w14:paraId="580C24A2" w14:textId="77777777" w:rsidTr="00CA1999">
        <w:trPr>
          <w:trHeight w:val="245"/>
        </w:trPr>
        <w:tc>
          <w:tcPr>
            <w:tcW w:w="7508" w:type="dxa"/>
            <w:tcBorders>
              <w:right w:val="nil"/>
            </w:tcBorders>
          </w:tcPr>
          <w:p w14:paraId="758AC2B3" w14:textId="77777777" w:rsidR="006D7FDE" w:rsidRPr="006D7FDE" w:rsidRDefault="006D7FDE" w:rsidP="006D7FDE">
            <w:pPr>
              <w:pStyle w:val="Tabletext"/>
              <w:rPr>
                <w:rStyle w:val="bold"/>
              </w:rPr>
            </w:pPr>
            <w:r w:rsidRPr="00F86B35">
              <w:rPr>
                <w:rStyle w:val="bold"/>
              </w:rPr>
              <w:t>Line operations</w:t>
            </w:r>
          </w:p>
        </w:tc>
        <w:tc>
          <w:tcPr>
            <w:tcW w:w="2047" w:type="dxa"/>
            <w:tcBorders>
              <w:left w:val="nil"/>
            </w:tcBorders>
          </w:tcPr>
          <w:p w14:paraId="675C3939" w14:textId="77777777" w:rsidR="006D7FDE" w:rsidRPr="00F86B35" w:rsidRDefault="006D7FDE" w:rsidP="006D7FDE">
            <w:pPr>
              <w:pStyle w:val="Tabletext"/>
              <w:rPr>
                <w:rStyle w:val="bold"/>
              </w:rPr>
            </w:pPr>
          </w:p>
        </w:tc>
      </w:tr>
      <w:tr w:rsidR="006D7FDE" w:rsidRPr="00916430" w14:paraId="08E17959" w14:textId="77777777" w:rsidTr="00CA1999">
        <w:trPr>
          <w:trHeight w:val="245"/>
        </w:trPr>
        <w:tc>
          <w:tcPr>
            <w:tcW w:w="7508" w:type="dxa"/>
          </w:tcPr>
          <w:p w14:paraId="64E64E64" w14:textId="77777777" w:rsidR="006D7FDE" w:rsidRPr="006D7FDE" w:rsidRDefault="006D7FDE" w:rsidP="006D7FDE">
            <w:pPr>
              <w:pStyle w:val="Tablebullet"/>
            </w:pPr>
            <w:r w:rsidRPr="00916430">
              <w:t xml:space="preserve">Crew communication &amp; co-ordination </w:t>
            </w:r>
          </w:p>
        </w:tc>
        <w:tc>
          <w:tcPr>
            <w:tcW w:w="2047" w:type="dxa"/>
          </w:tcPr>
          <w:p w14:paraId="725A2F9C" w14:textId="77777777" w:rsidR="006D7FDE" w:rsidRPr="00916430" w:rsidRDefault="006D7FDE" w:rsidP="006D7FDE">
            <w:pPr>
              <w:pStyle w:val="Tabletext"/>
            </w:pPr>
          </w:p>
        </w:tc>
      </w:tr>
      <w:tr w:rsidR="006D7FDE" w:rsidRPr="00916430" w14:paraId="177E5DC8" w14:textId="77777777" w:rsidTr="00CA1999">
        <w:trPr>
          <w:trHeight w:val="245"/>
        </w:trPr>
        <w:tc>
          <w:tcPr>
            <w:tcW w:w="7508" w:type="dxa"/>
          </w:tcPr>
          <w:p w14:paraId="4CF9009B" w14:textId="77777777" w:rsidR="006D7FDE" w:rsidRPr="006D7FDE" w:rsidRDefault="006D7FDE" w:rsidP="006D7FDE">
            <w:pPr>
              <w:pStyle w:val="Tablebullet"/>
            </w:pPr>
            <w:r w:rsidRPr="00916430">
              <w:t>Use of aircraft systems</w:t>
            </w:r>
          </w:p>
        </w:tc>
        <w:tc>
          <w:tcPr>
            <w:tcW w:w="2047" w:type="dxa"/>
          </w:tcPr>
          <w:p w14:paraId="079919C5" w14:textId="77777777" w:rsidR="006D7FDE" w:rsidRPr="00916430" w:rsidRDefault="006D7FDE" w:rsidP="006D7FDE">
            <w:pPr>
              <w:pStyle w:val="Tabletext"/>
            </w:pPr>
          </w:p>
        </w:tc>
      </w:tr>
      <w:tr w:rsidR="006D7FDE" w:rsidRPr="00916430" w14:paraId="04482466" w14:textId="77777777" w:rsidTr="00CA1999">
        <w:trPr>
          <w:trHeight w:val="245"/>
        </w:trPr>
        <w:tc>
          <w:tcPr>
            <w:tcW w:w="7508" w:type="dxa"/>
            <w:tcBorders>
              <w:bottom w:val="single" w:sz="4" w:space="0" w:color="0080A2"/>
            </w:tcBorders>
          </w:tcPr>
          <w:p w14:paraId="65E07282" w14:textId="77777777" w:rsidR="006D7FDE" w:rsidRPr="006D7FDE" w:rsidRDefault="006D7FDE" w:rsidP="006D7FDE">
            <w:pPr>
              <w:pStyle w:val="Tablebullet"/>
            </w:pPr>
            <w:r w:rsidRPr="00916430">
              <w:t xml:space="preserve">Use of aircraft </w:t>
            </w:r>
            <w:r w:rsidRPr="006D7FDE">
              <w:t>equipment</w:t>
            </w:r>
          </w:p>
        </w:tc>
        <w:tc>
          <w:tcPr>
            <w:tcW w:w="2047" w:type="dxa"/>
          </w:tcPr>
          <w:p w14:paraId="6E95CF8C" w14:textId="77777777" w:rsidR="006D7FDE" w:rsidRPr="00916430" w:rsidRDefault="006D7FDE" w:rsidP="006D7FDE">
            <w:pPr>
              <w:pStyle w:val="Tabletext"/>
            </w:pPr>
          </w:p>
        </w:tc>
      </w:tr>
      <w:tr w:rsidR="006D7FDE" w:rsidRPr="00F86B35" w14:paraId="39DB0B8A" w14:textId="77777777" w:rsidTr="00CA1999">
        <w:trPr>
          <w:trHeight w:val="69"/>
        </w:trPr>
        <w:tc>
          <w:tcPr>
            <w:tcW w:w="7508" w:type="dxa"/>
            <w:tcBorders>
              <w:right w:val="nil"/>
            </w:tcBorders>
          </w:tcPr>
          <w:p w14:paraId="5EA91E51" w14:textId="77777777" w:rsidR="006D7FDE" w:rsidRPr="006D7FDE" w:rsidRDefault="006D7FDE" w:rsidP="006D7FDE">
            <w:pPr>
              <w:pStyle w:val="Tablebullet"/>
              <w:rPr>
                <w:rStyle w:val="bold"/>
              </w:rPr>
            </w:pPr>
            <w:r w:rsidRPr="00F86B35">
              <w:rPr>
                <w:rStyle w:val="bold"/>
              </w:rPr>
              <w:t>Post-flight</w:t>
            </w:r>
          </w:p>
        </w:tc>
        <w:tc>
          <w:tcPr>
            <w:tcW w:w="2047" w:type="dxa"/>
            <w:tcBorders>
              <w:left w:val="nil"/>
            </w:tcBorders>
          </w:tcPr>
          <w:p w14:paraId="18FCEB49" w14:textId="77777777" w:rsidR="006D7FDE" w:rsidRPr="00F86B35" w:rsidRDefault="006D7FDE" w:rsidP="006D7FDE">
            <w:pPr>
              <w:pStyle w:val="Tabletext"/>
              <w:rPr>
                <w:rStyle w:val="bold"/>
              </w:rPr>
            </w:pPr>
          </w:p>
        </w:tc>
      </w:tr>
      <w:tr w:rsidR="006D7FDE" w:rsidRPr="00916430" w14:paraId="75F439B1" w14:textId="77777777" w:rsidTr="00CA1999">
        <w:trPr>
          <w:trHeight w:val="25"/>
        </w:trPr>
        <w:tc>
          <w:tcPr>
            <w:tcW w:w="7508" w:type="dxa"/>
          </w:tcPr>
          <w:p w14:paraId="23567391" w14:textId="77777777" w:rsidR="006D7FDE" w:rsidRPr="006D7FDE" w:rsidRDefault="006D7FDE" w:rsidP="006D7FDE">
            <w:pPr>
              <w:pStyle w:val="Tablebullet"/>
            </w:pPr>
            <w:r w:rsidRPr="00916430">
              <w:t>Documentation</w:t>
            </w:r>
          </w:p>
        </w:tc>
        <w:tc>
          <w:tcPr>
            <w:tcW w:w="2047" w:type="dxa"/>
          </w:tcPr>
          <w:p w14:paraId="469C51A0" w14:textId="77777777" w:rsidR="006D7FDE" w:rsidRPr="00916430" w:rsidRDefault="006D7FDE" w:rsidP="006D7FDE">
            <w:pPr>
              <w:pStyle w:val="Tabletext"/>
            </w:pPr>
          </w:p>
        </w:tc>
      </w:tr>
      <w:tr w:rsidR="006D7FDE" w:rsidRPr="00916430" w14:paraId="5660F4A0" w14:textId="77777777" w:rsidTr="00CA1999">
        <w:trPr>
          <w:trHeight w:val="25"/>
        </w:trPr>
        <w:tc>
          <w:tcPr>
            <w:tcW w:w="7508" w:type="dxa"/>
          </w:tcPr>
          <w:p w14:paraId="355641F3" w14:textId="77777777" w:rsidR="006D7FDE" w:rsidRPr="006D7FDE" w:rsidRDefault="006D7FDE" w:rsidP="006D7FDE">
            <w:pPr>
              <w:pStyle w:val="Tablebullet"/>
            </w:pPr>
            <w:r w:rsidRPr="00916430">
              <w:t>Sign-off procedures</w:t>
            </w:r>
          </w:p>
        </w:tc>
        <w:tc>
          <w:tcPr>
            <w:tcW w:w="2047" w:type="dxa"/>
          </w:tcPr>
          <w:p w14:paraId="492CCA7D" w14:textId="77777777" w:rsidR="006D7FDE" w:rsidRPr="00916430" w:rsidRDefault="006D7FDE" w:rsidP="006D7FDE">
            <w:pPr>
              <w:pStyle w:val="Tabletext"/>
            </w:pPr>
          </w:p>
        </w:tc>
      </w:tr>
    </w:tbl>
    <w:p w14:paraId="63A073F3" w14:textId="77777777" w:rsidR="006D7FDE" w:rsidRPr="006D7FDE" w:rsidRDefault="006D7FDE" w:rsidP="006D7FDE">
      <w:r>
        <w:br w:type="page"/>
      </w:r>
    </w:p>
    <w:tbl>
      <w:tblPr>
        <w:tblStyle w:val="SD-MOStable"/>
        <w:tblW w:w="9639" w:type="dxa"/>
        <w:tblLayout w:type="fixed"/>
        <w:tblLook w:val="0620" w:firstRow="1" w:lastRow="0" w:firstColumn="0" w:lastColumn="0" w:noHBand="1" w:noVBand="1"/>
      </w:tblPr>
      <w:tblGrid>
        <w:gridCol w:w="9639"/>
      </w:tblGrid>
      <w:tr w:rsidR="006D7FDE" w:rsidRPr="00DB6B68" w14:paraId="48FB7808" w14:textId="77777777" w:rsidTr="00CA1999">
        <w:trPr>
          <w:cnfStyle w:val="100000000000" w:firstRow="1" w:lastRow="0" w:firstColumn="0" w:lastColumn="0" w:oddVBand="0" w:evenVBand="0" w:oddHBand="0" w:evenHBand="0" w:firstRowFirstColumn="0" w:firstRowLastColumn="0" w:lastRowFirstColumn="0" w:lastRowLastColumn="0"/>
        </w:trPr>
        <w:tc>
          <w:tcPr>
            <w:tcW w:w="9639" w:type="dxa"/>
          </w:tcPr>
          <w:p w14:paraId="1D8D18C1" w14:textId="77777777" w:rsidR="006D7FDE" w:rsidRPr="006D7FDE" w:rsidRDefault="006D7FDE" w:rsidP="006D7FDE">
            <w:r>
              <w:t>Comments</w:t>
            </w:r>
          </w:p>
        </w:tc>
      </w:tr>
      <w:tr w:rsidR="006D7FDE" w14:paraId="0498E818" w14:textId="77777777" w:rsidTr="00CA1999">
        <w:trPr>
          <w:trHeight w:val="2099"/>
        </w:trPr>
        <w:tc>
          <w:tcPr>
            <w:tcW w:w="9639" w:type="dxa"/>
          </w:tcPr>
          <w:p w14:paraId="7238B587" w14:textId="77777777" w:rsidR="006D7FDE" w:rsidRDefault="006D7FDE" w:rsidP="006D7FDE"/>
        </w:tc>
      </w:tr>
    </w:tbl>
    <w:p w14:paraId="790C917E" w14:textId="77777777" w:rsidR="006D7FDE" w:rsidRPr="00F86B35" w:rsidRDefault="006D7FDE" w:rsidP="006D7FDE">
      <w:pPr>
        <w:pStyle w:val="normalafterlisttable"/>
      </w:pPr>
      <w:r w:rsidRPr="00F86B35">
        <w:rPr>
          <w:rStyle w:val="bold"/>
        </w:rPr>
        <w:t>Ready for line check:</w:t>
      </w:r>
      <w:r>
        <w:rPr>
          <w:rStyle w:val="bold"/>
        </w:rPr>
        <w:t xml:space="preserve"> </w:t>
      </w:r>
      <w:sdt>
        <w:sdtPr>
          <w:id w:val="1272523169"/>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t xml:space="preserve"> </w:t>
      </w:r>
      <w:r w:rsidRPr="00F86B35">
        <w:rPr>
          <w:rStyle w:val="bold"/>
        </w:rPr>
        <w:t>Yes</w:t>
      </w:r>
      <w:r>
        <w:rPr>
          <w:rStyle w:val="bold"/>
        </w:rPr>
        <w:t xml:space="preserve"> </w:t>
      </w:r>
      <w:r>
        <w:rPr>
          <w:rStyle w:val="bold"/>
        </w:rPr>
        <w:tab/>
      </w:r>
      <w:sdt>
        <w:sdtPr>
          <w:id w:val="-1887258007"/>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F86B35">
        <w:t xml:space="preserve"> No </w:t>
      </w:r>
    </w:p>
    <w:p w14:paraId="7236987D" w14:textId="77777777" w:rsidR="006D7FDE" w:rsidRPr="00F86B35" w:rsidRDefault="006D7FDE" w:rsidP="006D7FDE">
      <w:pPr>
        <w:pStyle w:val="normalafterlisttable"/>
      </w:pPr>
      <w:r w:rsidRPr="00F86B35">
        <w:t>Crew member signature:</w:t>
      </w:r>
      <w:r>
        <w:tab/>
      </w:r>
      <w:r>
        <w:tab/>
      </w:r>
      <w:r>
        <w:tab/>
      </w:r>
      <w:r w:rsidRPr="00F86B35">
        <w:t>Date:</w:t>
      </w:r>
      <w:r>
        <w:t xml:space="preserve"> </w:t>
      </w:r>
    </w:p>
    <w:p w14:paraId="3384EE38" w14:textId="77777777" w:rsidR="006D7FDE" w:rsidRPr="00F86B35" w:rsidRDefault="006D7FDE" w:rsidP="006D7FDE">
      <w:pPr>
        <w:pStyle w:val="normalafterlisttable"/>
      </w:pPr>
      <w:r>
        <w:t>Trainer</w:t>
      </w:r>
      <w:r w:rsidRPr="00F86B35">
        <w:t xml:space="preserve"> signature:</w:t>
      </w:r>
      <w:r>
        <w:tab/>
      </w:r>
      <w:r>
        <w:tab/>
      </w:r>
      <w:r>
        <w:tab/>
      </w:r>
      <w:r>
        <w:tab/>
      </w:r>
      <w:r w:rsidRPr="00F86B35">
        <w:t>Date:</w:t>
      </w:r>
      <w:r>
        <w:t xml:space="preserve"> </w:t>
      </w:r>
    </w:p>
    <w:p w14:paraId="0DB3A919" w14:textId="77777777" w:rsidR="006D7FDE" w:rsidRPr="00916430" w:rsidRDefault="006D7FDE" w:rsidP="006D7FDE">
      <w:r w:rsidRPr="00916430">
        <w:br w:type="page"/>
      </w:r>
    </w:p>
    <w:p w14:paraId="406AD3E3" w14:textId="77777777" w:rsidR="006D7FDE" w:rsidRPr="00F91345" w:rsidRDefault="006D7FDE" w:rsidP="00F91345">
      <w:pPr>
        <w:pStyle w:val="unHeading3"/>
        <w:rPr>
          <w:rStyle w:val="Strong"/>
          <w:b/>
          <w:bCs w:val="0"/>
        </w:rPr>
      </w:pPr>
      <w:bookmarkStart w:id="905" w:name="_Toc131591642"/>
      <w:r w:rsidRPr="00F91345">
        <w:rPr>
          <w:rStyle w:val="Strong"/>
          <w:rFonts w:hint="eastAsia"/>
          <w:b/>
          <w:bCs w:val="0"/>
        </w:rPr>
        <w:t xml:space="preserve">Form TC10B </w:t>
      </w:r>
      <w:r w:rsidRPr="00F91345">
        <w:rPr>
          <w:rStyle w:val="Strong"/>
          <w:b/>
          <w:bCs w:val="0"/>
        </w:rPr>
        <w:t>–</w:t>
      </w:r>
      <w:r w:rsidRPr="00F91345">
        <w:rPr>
          <w:rStyle w:val="Strong"/>
          <w:rFonts w:hint="eastAsia"/>
          <w:b/>
          <w:bCs w:val="0"/>
        </w:rPr>
        <w:t xml:space="preserve"> ACM/MTS </w:t>
      </w:r>
      <w:r w:rsidRPr="00F91345">
        <w:rPr>
          <w:rStyle w:val="Strong"/>
          <w:b/>
          <w:bCs w:val="0"/>
        </w:rPr>
        <w:t>l</w:t>
      </w:r>
      <w:r w:rsidRPr="00F91345">
        <w:rPr>
          <w:rStyle w:val="Strong"/>
          <w:rFonts w:hint="eastAsia"/>
          <w:b/>
          <w:bCs w:val="0"/>
        </w:rPr>
        <w:t xml:space="preserve">ine </w:t>
      </w:r>
      <w:r w:rsidRPr="00F91345">
        <w:rPr>
          <w:rStyle w:val="Strong"/>
          <w:b/>
          <w:bCs w:val="0"/>
        </w:rPr>
        <w:t>c</w:t>
      </w:r>
      <w:r w:rsidRPr="00F91345">
        <w:rPr>
          <w:rStyle w:val="Strong"/>
          <w:rFonts w:hint="eastAsia"/>
          <w:b/>
          <w:bCs w:val="0"/>
        </w:rPr>
        <w:t>heck</w:t>
      </w:r>
      <w:bookmarkEnd w:id="905"/>
      <w:r w:rsidRPr="00F91345">
        <w:rPr>
          <w:rStyle w:val="Strong"/>
          <w:rFonts w:hint="eastAsia"/>
          <w:b/>
          <w:bCs w:val="0"/>
        </w:rPr>
        <w:t xml:space="preserve"> </w:t>
      </w:r>
      <w:r w:rsidRPr="00F91345">
        <w:rPr>
          <w:rStyle w:val="Strong"/>
          <w:b/>
          <w:bCs w:val="0"/>
        </w:rPr>
        <w:t>report</w:t>
      </w:r>
    </w:p>
    <w:p w14:paraId="5D4F80F5" w14:textId="77777777" w:rsidR="006D7FDE" w:rsidRPr="00F86B35" w:rsidRDefault="006D7FDE" w:rsidP="006D7FDE">
      <w:pPr>
        <w:pStyle w:val="normalafterlisttable"/>
        <w:rPr>
          <w:rStyle w:val="bold"/>
        </w:rPr>
      </w:pPr>
      <w:r w:rsidRPr="00F86B35">
        <w:rPr>
          <w:rStyle w:val="bold"/>
        </w:rPr>
        <w:t>Details</w:t>
      </w:r>
    </w:p>
    <w:p w14:paraId="4E131A82" w14:textId="77777777" w:rsidR="006D7FDE" w:rsidRPr="003C2B3F" w:rsidRDefault="006D7FDE" w:rsidP="006D7FDE">
      <w:r w:rsidRPr="00916430">
        <w:t>Crew member name:</w:t>
      </w:r>
      <w:r>
        <w:tab/>
      </w:r>
      <w:r>
        <w:tab/>
      </w:r>
      <w:r>
        <w:tab/>
      </w:r>
      <w:r>
        <w:tab/>
      </w:r>
      <w:r w:rsidRPr="00916430">
        <w:t>ARN:</w:t>
      </w:r>
    </w:p>
    <w:p w14:paraId="4DECCF75" w14:textId="77777777" w:rsidR="006D7FDE" w:rsidRPr="003C2B3F" w:rsidRDefault="006D7FDE" w:rsidP="006D7FDE">
      <w:pPr>
        <w:pStyle w:val="normalafterlisttable"/>
      </w:pPr>
      <w:r w:rsidRPr="003C2B3F">
        <w:t>Crew position</w:t>
      </w:r>
      <w:r>
        <w:t>:</w:t>
      </w:r>
    </w:p>
    <w:p w14:paraId="10DF9A5E" w14:textId="77777777" w:rsidR="006D7FDE" w:rsidRPr="003C2B3F" w:rsidRDefault="00000000" w:rsidP="006D7FDE">
      <w:sdt>
        <w:sdtPr>
          <w:id w:val="-1039656067"/>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Aircrew member</w:t>
      </w:r>
      <w:r w:rsidR="006D7FDE">
        <w:tab/>
      </w:r>
      <w:sdt>
        <w:sdtPr>
          <w:id w:val="-886483299"/>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Medical transport specialist</w:t>
      </w:r>
    </w:p>
    <w:p w14:paraId="6D31B9F9" w14:textId="77777777" w:rsidR="006D7FDE" w:rsidRPr="003C2B3F" w:rsidRDefault="006D7FDE" w:rsidP="006D7FDE">
      <w:pPr>
        <w:pStyle w:val="normalafterlisttable"/>
      </w:pPr>
      <w:r>
        <w:t>Checker</w:t>
      </w:r>
      <w:r w:rsidRPr="00916430">
        <w:t xml:space="preserve"> name:</w:t>
      </w:r>
    </w:p>
    <w:p w14:paraId="27B87DA5" w14:textId="77777777" w:rsidR="006D7FDE" w:rsidRPr="003C2B3F" w:rsidRDefault="006D7FDE" w:rsidP="006D7FDE">
      <w:r w:rsidRPr="00916430">
        <w:t>Aircraft type:</w:t>
      </w:r>
      <w:r>
        <w:tab/>
      </w:r>
      <w:r>
        <w:tab/>
      </w:r>
      <w:r>
        <w:tab/>
      </w:r>
      <w:r>
        <w:tab/>
      </w:r>
      <w:r>
        <w:tab/>
        <w:t>Route(s):</w:t>
      </w:r>
    </w:p>
    <w:tbl>
      <w:tblPr>
        <w:tblStyle w:val="SD-MOStable"/>
        <w:tblW w:w="9493" w:type="dxa"/>
        <w:tblLayout w:type="fixed"/>
        <w:tblLook w:val="0620" w:firstRow="1" w:lastRow="0" w:firstColumn="0" w:lastColumn="0" w:noHBand="1" w:noVBand="1"/>
        <w:tblCaption w:val="4B5 Instructor Induction Training – Course IT1"/>
        <w:tblDescription w:val="4B5 Instructor Induction Training – Course IT1"/>
      </w:tblPr>
      <w:tblGrid>
        <w:gridCol w:w="6941"/>
        <w:gridCol w:w="2552"/>
      </w:tblGrid>
      <w:tr w:rsidR="006D7FDE" w:rsidRPr="00F86B35" w14:paraId="7A995A5A" w14:textId="77777777" w:rsidTr="00CA1999">
        <w:trPr>
          <w:cnfStyle w:val="100000000000" w:firstRow="1" w:lastRow="0" w:firstColumn="0" w:lastColumn="0" w:oddVBand="0" w:evenVBand="0" w:oddHBand="0" w:evenHBand="0" w:firstRowFirstColumn="0" w:firstRowLastColumn="0" w:lastRowFirstColumn="0" w:lastRowLastColumn="0"/>
          <w:trHeight w:val="160"/>
        </w:trPr>
        <w:tc>
          <w:tcPr>
            <w:tcW w:w="6941" w:type="dxa"/>
            <w:tcBorders>
              <w:bottom w:val="single" w:sz="4" w:space="0" w:color="0080A2"/>
            </w:tcBorders>
          </w:tcPr>
          <w:p w14:paraId="6BB8E3E7" w14:textId="77777777" w:rsidR="006D7FDE" w:rsidRPr="006D7FDE" w:rsidRDefault="006D7FDE" w:rsidP="006D7FDE">
            <w:r w:rsidRPr="00F86B35">
              <w:t>Line check items</w:t>
            </w:r>
          </w:p>
        </w:tc>
        <w:tc>
          <w:tcPr>
            <w:tcW w:w="2552" w:type="dxa"/>
          </w:tcPr>
          <w:p w14:paraId="2F0C0144" w14:textId="77777777" w:rsidR="006D7FDE" w:rsidRPr="006D7FDE" w:rsidRDefault="006D7FDE" w:rsidP="006D7FDE">
            <w:r w:rsidRPr="00F86B35">
              <w:t>C / NYC / NA</w:t>
            </w:r>
          </w:p>
        </w:tc>
      </w:tr>
      <w:tr w:rsidR="006D7FDE" w:rsidRPr="00F86B35" w14:paraId="2B30755F" w14:textId="77777777" w:rsidTr="00CA1999">
        <w:trPr>
          <w:trHeight w:val="160"/>
        </w:trPr>
        <w:tc>
          <w:tcPr>
            <w:tcW w:w="6941" w:type="dxa"/>
            <w:tcBorders>
              <w:right w:val="nil"/>
            </w:tcBorders>
          </w:tcPr>
          <w:p w14:paraId="682C27ED" w14:textId="77777777" w:rsidR="006D7FDE" w:rsidRPr="006D7FDE" w:rsidRDefault="006D7FDE" w:rsidP="006D7FDE">
            <w:pPr>
              <w:pStyle w:val="Tabletext"/>
              <w:rPr>
                <w:rStyle w:val="bold"/>
              </w:rPr>
            </w:pPr>
            <w:r w:rsidRPr="00F86B35">
              <w:rPr>
                <w:rStyle w:val="bold"/>
              </w:rPr>
              <w:t>Risk assessment and management</w:t>
            </w:r>
          </w:p>
        </w:tc>
        <w:tc>
          <w:tcPr>
            <w:tcW w:w="2552" w:type="dxa"/>
            <w:tcBorders>
              <w:left w:val="nil"/>
            </w:tcBorders>
          </w:tcPr>
          <w:p w14:paraId="0104AB68" w14:textId="77777777" w:rsidR="006D7FDE" w:rsidRPr="00F86B35" w:rsidRDefault="006D7FDE" w:rsidP="006D7FDE">
            <w:pPr>
              <w:pStyle w:val="Tabletext"/>
              <w:rPr>
                <w:rStyle w:val="bold"/>
              </w:rPr>
            </w:pPr>
          </w:p>
        </w:tc>
      </w:tr>
      <w:tr w:rsidR="006D7FDE" w:rsidRPr="00916430" w14:paraId="48DCE48F" w14:textId="77777777" w:rsidTr="00CA1999">
        <w:trPr>
          <w:trHeight w:val="160"/>
        </w:trPr>
        <w:tc>
          <w:tcPr>
            <w:tcW w:w="6941" w:type="dxa"/>
          </w:tcPr>
          <w:p w14:paraId="7D138704" w14:textId="77777777" w:rsidR="006D7FDE" w:rsidRPr="006D7FDE" w:rsidRDefault="006D7FDE" w:rsidP="006D7FDE">
            <w:pPr>
              <w:pStyle w:val="Tablebullet"/>
            </w:pPr>
            <w:r w:rsidRPr="00916430">
              <w:t>Risk assessment considerations</w:t>
            </w:r>
          </w:p>
        </w:tc>
        <w:tc>
          <w:tcPr>
            <w:tcW w:w="2552" w:type="dxa"/>
          </w:tcPr>
          <w:p w14:paraId="712F910F" w14:textId="77777777" w:rsidR="006D7FDE" w:rsidRPr="00916430" w:rsidRDefault="006D7FDE" w:rsidP="006D7FDE">
            <w:pPr>
              <w:pStyle w:val="Tabletext"/>
            </w:pPr>
          </w:p>
        </w:tc>
      </w:tr>
      <w:tr w:rsidR="006D7FDE" w:rsidRPr="00916430" w14:paraId="4719E6DB" w14:textId="77777777" w:rsidTr="00CA1999">
        <w:trPr>
          <w:trHeight w:val="160"/>
        </w:trPr>
        <w:tc>
          <w:tcPr>
            <w:tcW w:w="6941" w:type="dxa"/>
            <w:tcBorders>
              <w:bottom w:val="single" w:sz="4" w:space="0" w:color="0080A2"/>
            </w:tcBorders>
          </w:tcPr>
          <w:p w14:paraId="5D392261" w14:textId="77777777" w:rsidR="006D7FDE" w:rsidRPr="006D7FDE" w:rsidRDefault="006D7FDE" w:rsidP="006D7FDE">
            <w:pPr>
              <w:pStyle w:val="Tablebullet"/>
            </w:pPr>
            <w:r w:rsidRPr="00916430">
              <w:t>Ongoing risk management</w:t>
            </w:r>
          </w:p>
        </w:tc>
        <w:tc>
          <w:tcPr>
            <w:tcW w:w="2552" w:type="dxa"/>
          </w:tcPr>
          <w:p w14:paraId="73E8DAAC" w14:textId="77777777" w:rsidR="006D7FDE" w:rsidRPr="00916430" w:rsidRDefault="006D7FDE" w:rsidP="006D7FDE">
            <w:pPr>
              <w:pStyle w:val="Tabletext"/>
            </w:pPr>
          </w:p>
        </w:tc>
      </w:tr>
      <w:tr w:rsidR="006D7FDE" w:rsidRPr="00F86B35" w14:paraId="1A5C70AC" w14:textId="77777777" w:rsidTr="00CA1999">
        <w:trPr>
          <w:trHeight w:val="38"/>
        </w:trPr>
        <w:tc>
          <w:tcPr>
            <w:tcW w:w="6941" w:type="dxa"/>
            <w:tcBorders>
              <w:right w:val="nil"/>
            </w:tcBorders>
          </w:tcPr>
          <w:p w14:paraId="47BA2877" w14:textId="77777777" w:rsidR="006D7FDE" w:rsidRPr="006D7FDE" w:rsidRDefault="006D7FDE" w:rsidP="006D7FDE">
            <w:pPr>
              <w:pStyle w:val="Tabletext"/>
              <w:rPr>
                <w:rStyle w:val="bold"/>
              </w:rPr>
            </w:pPr>
            <w:r w:rsidRPr="00F86B35">
              <w:rPr>
                <w:rStyle w:val="bold"/>
              </w:rPr>
              <w:t>Pre-flight</w:t>
            </w:r>
          </w:p>
        </w:tc>
        <w:tc>
          <w:tcPr>
            <w:tcW w:w="2552" w:type="dxa"/>
            <w:tcBorders>
              <w:left w:val="nil"/>
            </w:tcBorders>
          </w:tcPr>
          <w:p w14:paraId="4BAF2CF4" w14:textId="77777777" w:rsidR="006D7FDE" w:rsidRPr="00F86B35" w:rsidRDefault="006D7FDE" w:rsidP="006D7FDE">
            <w:pPr>
              <w:pStyle w:val="Tabletext"/>
              <w:rPr>
                <w:rStyle w:val="bold"/>
              </w:rPr>
            </w:pPr>
          </w:p>
        </w:tc>
      </w:tr>
      <w:tr w:rsidR="006D7FDE" w:rsidRPr="00916430" w14:paraId="05F6EF95" w14:textId="77777777" w:rsidTr="00CA1999">
        <w:trPr>
          <w:trHeight w:val="38"/>
        </w:trPr>
        <w:tc>
          <w:tcPr>
            <w:tcW w:w="6941" w:type="dxa"/>
          </w:tcPr>
          <w:p w14:paraId="675B3CC4" w14:textId="77777777" w:rsidR="006D7FDE" w:rsidRPr="006D7FDE" w:rsidRDefault="006D7FDE" w:rsidP="006D7FDE">
            <w:pPr>
              <w:pStyle w:val="Tablebullet"/>
            </w:pPr>
            <w:r w:rsidRPr="00916430">
              <w:t>Sign-on procedures</w:t>
            </w:r>
          </w:p>
        </w:tc>
        <w:tc>
          <w:tcPr>
            <w:tcW w:w="2552" w:type="dxa"/>
          </w:tcPr>
          <w:p w14:paraId="32371394" w14:textId="77777777" w:rsidR="006D7FDE" w:rsidRPr="00916430" w:rsidRDefault="006D7FDE" w:rsidP="006D7FDE">
            <w:pPr>
              <w:pStyle w:val="Tabletext"/>
            </w:pPr>
          </w:p>
        </w:tc>
      </w:tr>
      <w:tr w:rsidR="006D7FDE" w:rsidRPr="00916430" w14:paraId="770A0F69" w14:textId="77777777" w:rsidTr="00CA1999">
        <w:trPr>
          <w:trHeight w:val="25"/>
        </w:trPr>
        <w:tc>
          <w:tcPr>
            <w:tcW w:w="6941" w:type="dxa"/>
            <w:tcBorders>
              <w:bottom w:val="single" w:sz="4" w:space="0" w:color="0080A2"/>
            </w:tcBorders>
          </w:tcPr>
          <w:p w14:paraId="6D51E04C" w14:textId="77777777" w:rsidR="006D7FDE" w:rsidRPr="006D7FDE" w:rsidRDefault="006D7FDE" w:rsidP="006D7FDE">
            <w:pPr>
              <w:pStyle w:val="Tablebullet"/>
            </w:pPr>
            <w:r w:rsidRPr="00916430">
              <w:t>Crew briefings</w:t>
            </w:r>
          </w:p>
        </w:tc>
        <w:tc>
          <w:tcPr>
            <w:tcW w:w="2552" w:type="dxa"/>
          </w:tcPr>
          <w:p w14:paraId="7916B426" w14:textId="77777777" w:rsidR="006D7FDE" w:rsidRPr="00916430" w:rsidRDefault="006D7FDE" w:rsidP="006D7FDE">
            <w:pPr>
              <w:pStyle w:val="Tabletext"/>
            </w:pPr>
          </w:p>
        </w:tc>
      </w:tr>
      <w:tr w:rsidR="006D7FDE" w:rsidRPr="00F86B35" w14:paraId="1244F18F" w14:textId="77777777" w:rsidTr="00CA1999">
        <w:trPr>
          <w:trHeight w:val="205"/>
        </w:trPr>
        <w:tc>
          <w:tcPr>
            <w:tcW w:w="6941" w:type="dxa"/>
            <w:tcBorders>
              <w:right w:val="nil"/>
            </w:tcBorders>
          </w:tcPr>
          <w:p w14:paraId="57FE27DA" w14:textId="77777777" w:rsidR="006D7FDE" w:rsidRPr="006D7FDE" w:rsidRDefault="006D7FDE" w:rsidP="006D7FDE">
            <w:pPr>
              <w:pStyle w:val="Tabletext"/>
              <w:rPr>
                <w:rStyle w:val="bold"/>
              </w:rPr>
            </w:pPr>
            <w:r w:rsidRPr="00F86B35">
              <w:rPr>
                <w:rStyle w:val="bold"/>
              </w:rPr>
              <w:t>Ground handling, aircraft parking and public safety</w:t>
            </w:r>
          </w:p>
        </w:tc>
        <w:tc>
          <w:tcPr>
            <w:tcW w:w="2552" w:type="dxa"/>
            <w:tcBorders>
              <w:left w:val="nil"/>
            </w:tcBorders>
          </w:tcPr>
          <w:p w14:paraId="4C4BC803" w14:textId="77777777" w:rsidR="006D7FDE" w:rsidRPr="00F86B35" w:rsidRDefault="006D7FDE" w:rsidP="006D7FDE">
            <w:pPr>
              <w:pStyle w:val="Tabletext"/>
              <w:rPr>
                <w:rStyle w:val="bold"/>
              </w:rPr>
            </w:pPr>
          </w:p>
        </w:tc>
      </w:tr>
      <w:tr w:rsidR="006D7FDE" w:rsidRPr="00916430" w14:paraId="049FDB21" w14:textId="77777777" w:rsidTr="00CA1999">
        <w:trPr>
          <w:trHeight w:val="205"/>
        </w:trPr>
        <w:tc>
          <w:tcPr>
            <w:tcW w:w="6941" w:type="dxa"/>
          </w:tcPr>
          <w:p w14:paraId="79F3C5F3" w14:textId="77777777" w:rsidR="006D7FDE" w:rsidRPr="006D7FDE" w:rsidRDefault="006D7FDE" w:rsidP="006D7FDE">
            <w:pPr>
              <w:pStyle w:val="Tablebullet"/>
            </w:pPr>
            <w:r w:rsidRPr="00916430">
              <w:t>Aircraft positioning</w:t>
            </w:r>
          </w:p>
        </w:tc>
        <w:tc>
          <w:tcPr>
            <w:tcW w:w="2552" w:type="dxa"/>
          </w:tcPr>
          <w:p w14:paraId="17FDF4AA" w14:textId="77777777" w:rsidR="006D7FDE" w:rsidRPr="00916430" w:rsidRDefault="006D7FDE" w:rsidP="006D7FDE">
            <w:pPr>
              <w:pStyle w:val="Tabletext"/>
            </w:pPr>
          </w:p>
        </w:tc>
      </w:tr>
      <w:tr w:rsidR="006D7FDE" w:rsidRPr="00916430" w14:paraId="40908C8A" w14:textId="77777777" w:rsidTr="00CA1999">
        <w:trPr>
          <w:trHeight w:val="205"/>
        </w:trPr>
        <w:tc>
          <w:tcPr>
            <w:tcW w:w="6941" w:type="dxa"/>
            <w:tcBorders>
              <w:bottom w:val="single" w:sz="4" w:space="0" w:color="0080A2"/>
            </w:tcBorders>
          </w:tcPr>
          <w:p w14:paraId="03A62B67" w14:textId="77777777" w:rsidR="006D7FDE" w:rsidRPr="006D7FDE" w:rsidRDefault="006D7FDE" w:rsidP="006D7FDE">
            <w:pPr>
              <w:pStyle w:val="Tablebullet"/>
            </w:pPr>
            <w:r w:rsidRPr="00916430">
              <w:t>Arrival &amp; departure procedures</w:t>
            </w:r>
          </w:p>
        </w:tc>
        <w:tc>
          <w:tcPr>
            <w:tcW w:w="2552" w:type="dxa"/>
          </w:tcPr>
          <w:p w14:paraId="18DBBA8E" w14:textId="77777777" w:rsidR="006D7FDE" w:rsidRPr="00916430" w:rsidRDefault="006D7FDE" w:rsidP="006D7FDE">
            <w:pPr>
              <w:pStyle w:val="Tabletext"/>
            </w:pPr>
          </w:p>
        </w:tc>
      </w:tr>
      <w:tr w:rsidR="006D7FDE" w:rsidRPr="00F86B35" w14:paraId="744E4B7E" w14:textId="77777777" w:rsidTr="00CA1999">
        <w:trPr>
          <w:trHeight w:val="205"/>
        </w:trPr>
        <w:tc>
          <w:tcPr>
            <w:tcW w:w="6941" w:type="dxa"/>
            <w:tcBorders>
              <w:right w:val="nil"/>
            </w:tcBorders>
          </w:tcPr>
          <w:p w14:paraId="046C5165" w14:textId="77777777" w:rsidR="006D7FDE" w:rsidRPr="006D7FDE" w:rsidRDefault="006D7FDE" w:rsidP="006D7FDE">
            <w:pPr>
              <w:pStyle w:val="Tabletext"/>
              <w:rPr>
                <w:rStyle w:val="bold"/>
              </w:rPr>
            </w:pPr>
            <w:r w:rsidRPr="00F86B35">
              <w:rPr>
                <w:rStyle w:val="bold"/>
              </w:rPr>
              <w:t xml:space="preserve">Passenger handling </w:t>
            </w:r>
          </w:p>
        </w:tc>
        <w:tc>
          <w:tcPr>
            <w:tcW w:w="2552" w:type="dxa"/>
            <w:tcBorders>
              <w:left w:val="nil"/>
            </w:tcBorders>
          </w:tcPr>
          <w:p w14:paraId="4A7B3934" w14:textId="77777777" w:rsidR="006D7FDE" w:rsidRPr="00F86B35" w:rsidRDefault="006D7FDE" w:rsidP="006D7FDE">
            <w:pPr>
              <w:pStyle w:val="Tabletext"/>
              <w:rPr>
                <w:rStyle w:val="bold"/>
              </w:rPr>
            </w:pPr>
          </w:p>
        </w:tc>
      </w:tr>
      <w:tr w:rsidR="006D7FDE" w:rsidRPr="00916430" w14:paraId="184C8DCE" w14:textId="77777777" w:rsidTr="00CA1999">
        <w:trPr>
          <w:trHeight w:val="254"/>
        </w:trPr>
        <w:tc>
          <w:tcPr>
            <w:tcW w:w="6941" w:type="dxa"/>
          </w:tcPr>
          <w:p w14:paraId="7AB3052D" w14:textId="77777777" w:rsidR="006D7FDE" w:rsidRPr="006D7FDE" w:rsidRDefault="006D7FDE" w:rsidP="006D7FDE">
            <w:pPr>
              <w:pStyle w:val="Tablebullet"/>
            </w:pPr>
            <w:r w:rsidRPr="00916430">
              <w:t>Boarding</w:t>
            </w:r>
          </w:p>
        </w:tc>
        <w:tc>
          <w:tcPr>
            <w:tcW w:w="2552" w:type="dxa"/>
          </w:tcPr>
          <w:p w14:paraId="40DA7879" w14:textId="77777777" w:rsidR="006D7FDE" w:rsidRPr="00916430" w:rsidRDefault="006D7FDE" w:rsidP="006D7FDE">
            <w:pPr>
              <w:pStyle w:val="Tabletext"/>
            </w:pPr>
          </w:p>
        </w:tc>
      </w:tr>
      <w:tr w:rsidR="006D7FDE" w:rsidRPr="00916430" w14:paraId="7C6E6E5C" w14:textId="77777777" w:rsidTr="00CA1999">
        <w:trPr>
          <w:trHeight w:val="245"/>
        </w:trPr>
        <w:tc>
          <w:tcPr>
            <w:tcW w:w="6941" w:type="dxa"/>
            <w:tcBorders>
              <w:bottom w:val="single" w:sz="4" w:space="0" w:color="0080A2"/>
            </w:tcBorders>
          </w:tcPr>
          <w:p w14:paraId="4BE8D520" w14:textId="77777777" w:rsidR="006D7FDE" w:rsidRPr="006D7FDE" w:rsidRDefault="006D7FDE" w:rsidP="006D7FDE">
            <w:pPr>
              <w:pStyle w:val="Tablebullet"/>
            </w:pPr>
            <w:r w:rsidRPr="00916430">
              <w:t>Safety briefings and demonstrations</w:t>
            </w:r>
            <w:r w:rsidRPr="006D7FDE" w:rsidDel="0083077E">
              <w:t xml:space="preserve"> </w:t>
            </w:r>
          </w:p>
        </w:tc>
        <w:tc>
          <w:tcPr>
            <w:tcW w:w="2552" w:type="dxa"/>
          </w:tcPr>
          <w:p w14:paraId="3E451CCB" w14:textId="77777777" w:rsidR="006D7FDE" w:rsidRPr="00916430" w:rsidRDefault="006D7FDE" w:rsidP="006D7FDE">
            <w:pPr>
              <w:pStyle w:val="Tabletext"/>
            </w:pPr>
          </w:p>
        </w:tc>
      </w:tr>
      <w:tr w:rsidR="006D7FDE" w:rsidRPr="00F86B35" w14:paraId="25E60AAF" w14:textId="77777777" w:rsidTr="00CA1999">
        <w:trPr>
          <w:trHeight w:val="245"/>
        </w:trPr>
        <w:tc>
          <w:tcPr>
            <w:tcW w:w="6941" w:type="dxa"/>
            <w:tcBorders>
              <w:right w:val="nil"/>
            </w:tcBorders>
          </w:tcPr>
          <w:p w14:paraId="338CBEBA" w14:textId="77777777" w:rsidR="006D7FDE" w:rsidRPr="006D7FDE" w:rsidRDefault="006D7FDE" w:rsidP="006D7FDE">
            <w:pPr>
              <w:pStyle w:val="Tabletext"/>
              <w:rPr>
                <w:rStyle w:val="bold"/>
              </w:rPr>
            </w:pPr>
            <w:r w:rsidRPr="00F86B35">
              <w:rPr>
                <w:rStyle w:val="bold"/>
              </w:rPr>
              <w:t xml:space="preserve">Line </w:t>
            </w:r>
            <w:r w:rsidRPr="006D7FDE">
              <w:rPr>
                <w:rStyle w:val="bold"/>
              </w:rPr>
              <w:t>operations</w:t>
            </w:r>
          </w:p>
        </w:tc>
        <w:tc>
          <w:tcPr>
            <w:tcW w:w="2552" w:type="dxa"/>
            <w:tcBorders>
              <w:left w:val="nil"/>
            </w:tcBorders>
          </w:tcPr>
          <w:p w14:paraId="397DB06D" w14:textId="77777777" w:rsidR="006D7FDE" w:rsidRPr="00F86B35" w:rsidRDefault="006D7FDE" w:rsidP="006D7FDE">
            <w:pPr>
              <w:pStyle w:val="Tabletext"/>
              <w:rPr>
                <w:rStyle w:val="bold"/>
              </w:rPr>
            </w:pPr>
          </w:p>
        </w:tc>
      </w:tr>
      <w:tr w:rsidR="006D7FDE" w:rsidRPr="00916430" w14:paraId="73F8909E" w14:textId="77777777" w:rsidTr="00CA1999">
        <w:trPr>
          <w:trHeight w:val="245"/>
        </w:trPr>
        <w:tc>
          <w:tcPr>
            <w:tcW w:w="6941" w:type="dxa"/>
          </w:tcPr>
          <w:p w14:paraId="0534A130" w14:textId="77777777" w:rsidR="006D7FDE" w:rsidRPr="006D7FDE" w:rsidRDefault="006D7FDE" w:rsidP="006D7FDE">
            <w:pPr>
              <w:pStyle w:val="Tablebullet"/>
            </w:pPr>
            <w:r w:rsidRPr="00916430">
              <w:t xml:space="preserve">Crew communication &amp; co-ordination </w:t>
            </w:r>
          </w:p>
        </w:tc>
        <w:tc>
          <w:tcPr>
            <w:tcW w:w="2552" w:type="dxa"/>
          </w:tcPr>
          <w:p w14:paraId="4F185819" w14:textId="77777777" w:rsidR="006D7FDE" w:rsidRPr="00916430" w:rsidRDefault="006D7FDE" w:rsidP="006D7FDE">
            <w:pPr>
              <w:pStyle w:val="Tabletext"/>
            </w:pPr>
          </w:p>
        </w:tc>
      </w:tr>
      <w:tr w:rsidR="006D7FDE" w:rsidRPr="00916430" w14:paraId="4098EF24" w14:textId="77777777" w:rsidTr="00CA1999">
        <w:trPr>
          <w:trHeight w:val="245"/>
        </w:trPr>
        <w:tc>
          <w:tcPr>
            <w:tcW w:w="6941" w:type="dxa"/>
          </w:tcPr>
          <w:p w14:paraId="21D0FFED" w14:textId="77777777" w:rsidR="006D7FDE" w:rsidRPr="006D7FDE" w:rsidRDefault="006D7FDE" w:rsidP="006D7FDE">
            <w:pPr>
              <w:pStyle w:val="Tablebullet"/>
            </w:pPr>
            <w:r w:rsidRPr="00916430">
              <w:t>Use of aircraft systems</w:t>
            </w:r>
          </w:p>
        </w:tc>
        <w:tc>
          <w:tcPr>
            <w:tcW w:w="2552" w:type="dxa"/>
          </w:tcPr>
          <w:p w14:paraId="69F6EAC1" w14:textId="77777777" w:rsidR="006D7FDE" w:rsidRPr="00916430" w:rsidRDefault="006D7FDE" w:rsidP="006D7FDE">
            <w:pPr>
              <w:pStyle w:val="Tabletext"/>
            </w:pPr>
          </w:p>
        </w:tc>
      </w:tr>
      <w:tr w:rsidR="006D7FDE" w:rsidRPr="00916430" w14:paraId="70639D69" w14:textId="77777777" w:rsidTr="00CA1999">
        <w:trPr>
          <w:trHeight w:val="245"/>
        </w:trPr>
        <w:tc>
          <w:tcPr>
            <w:tcW w:w="6941" w:type="dxa"/>
            <w:tcBorders>
              <w:bottom w:val="single" w:sz="4" w:space="0" w:color="0080A2"/>
            </w:tcBorders>
          </w:tcPr>
          <w:p w14:paraId="461B09AD" w14:textId="77777777" w:rsidR="006D7FDE" w:rsidRPr="006D7FDE" w:rsidRDefault="006D7FDE" w:rsidP="006D7FDE">
            <w:pPr>
              <w:pStyle w:val="Tablebullet"/>
            </w:pPr>
            <w:r w:rsidRPr="00916430">
              <w:t>Use of aircraft equipment</w:t>
            </w:r>
          </w:p>
        </w:tc>
        <w:tc>
          <w:tcPr>
            <w:tcW w:w="2552" w:type="dxa"/>
          </w:tcPr>
          <w:p w14:paraId="164F0446" w14:textId="77777777" w:rsidR="006D7FDE" w:rsidRPr="00916430" w:rsidRDefault="006D7FDE" w:rsidP="006D7FDE">
            <w:pPr>
              <w:pStyle w:val="Tabletext"/>
            </w:pPr>
          </w:p>
        </w:tc>
      </w:tr>
      <w:tr w:rsidR="006D7FDE" w:rsidRPr="00F86B35" w14:paraId="62631F98" w14:textId="77777777" w:rsidTr="00CA1999">
        <w:trPr>
          <w:trHeight w:val="69"/>
        </w:trPr>
        <w:tc>
          <w:tcPr>
            <w:tcW w:w="6941" w:type="dxa"/>
            <w:tcBorders>
              <w:right w:val="nil"/>
            </w:tcBorders>
          </w:tcPr>
          <w:p w14:paraId="389AB6E3" w14:textId="77777777" w:rsidR="006D7FDE" w:rsidRPr="006D7FDE" w:rsidRDefault="006D7FDE" w:rsidP="006D7FDE">
            <w:pPr>
              <w:pStyle w:val="Tabletext"/>
              <w:rPr>
                <w:rStyle w:val="bold"/>
              </w:rPr>
            </w:pPr>
            <w:r w:rsidRPr="00F86B35">
              <w:rPr>
                <w:rStyle w:val="bold"/>
              </w:rPr>
              <w:t>Post-flight</w:t>
            </w:r>
          </w:p>
        </w:tc>
        <w:tc>
          <w:tcPr>
            <w:tcW w:w="2552" w:type="dxa"/>
            <w:tcBorders>
              <w:left w:val="nil"/>
            </w:tcBorders>
          </w:tcPr>
          <w:p w14:paraId="2266F21E" w14:textId="77777777" w:rsidR="006D7FDE" w:rsidRPr="00F86B35" w:rsidRDefault="006D7FDE" w:rsidP="006D7FDE">
            <w:pPr>
              <w:pStyle w:val="Tabletext"/>
              <w:rPr>
                <w:rStyle w:val="bold"/>
              </w:rPr>
            </w:pPr>
          </w:p>
        </w:tc>
      </w:tr>
      <w:tr w:rsidR="006D7FDE" w:rsidRPr="00916430" w14:paraId="21394232" w14:textId="77777777" w:rsidTr="00CA1999">
        <w:trPr>
          <w:trHeight w:val="25"/>
        </w:trPr>
        <w:tc>
          <w:tcPr>
            <w:tcW w:w="6941" w:type="dxa"/>
          </w:tcPr>
          <w:p w14:paraId="0FBFFAFD" w14:textId="77777777" w:rsidR="006D7FDE" w:rsidRPr="006D7FDE" w:rsidRDefault="006D7FDE" w:rsidP="006D7FDE">
            <w:pPr>
              <w:pStyle w:val="Tablebullet"/>
            </w:pPr>
            <w:r w:rsidRPr="00916430">
              <w:t>Documentation</w:t>
            </w:r>
          </w:p>
        </w:tc>
        <w:tc>
          <w:tcPr>
            <w:tcW w:w="2552" w:type="dxa"/>
          </w:tcPr>
          <w:p w14:paraId="530C7D8C" w14:textId="77777777" w:rsidR="006D7FDE" w:rsidRPr="00916430" w:rsidRDefault="006D7FDE" w:rsidP="006D7FDE">
            <w:pPr>
              <w:pStyle w:val="Tabletext"/>
            </w:pPr>
          </w:p>
        </w:tc>
      </w:tr>
      <w:tr w:rsidR="006D7FDE" w:rsidRPr="00916430" w14:paraId="38EB1443" w14:textId="77777777" w:rsidTr="00CA1999">
        <w:trPr>
          <w:trHeight w:val="25"/>
        </w:trPr>
        <w:tc>
          <w:tcPr>
            <w:tcW w:w="6941" w:type="dxa"/>
          </w:tcPr>
          <w:p w14:paraId="2CAD45F1" w14:textId="77777777" w:rsidR="006D7FDE" w:rsidRPr="006D7FDE" w:rsidRDefault="006D7FDE" w:rsidP="006D7FDE">
            <w:pPr>
              <w:pStyle w:val="Tablebullet"/>
            </w:pPr>
            <w:r w:rsidRPr="00916430">
              <w:t>Sign-off procedures</w:t>
            </w:r>
          </w:p>
        </w:tc>
        <w:tc>
          <w:tcPr>
            <w:tcW w:w="2552" w:type="dxa"/>
          </w:tcPr>
          <w:p w14:paraId="0E60F6DC" w14:textId="77777777" w:rsidR="006D7FDE" w:rsidRPr="00916430" w:rsidRDefault="006D7FDE" w:rsidP="006D7FDE">
            <w:pPr>
              <w:pStyle w:val="Tabletext"/>
            </w:pPr>
          </w:p>
        </w:tc>
      </w:tr>
    </w:tbl>
    <w:p w14:paraId="2D752CFA" w14:textId="77777777" w:rsidR="006D7FDE" w:rsidRPr="006D7FDE" w:rsidRDefault="006D7FDE" w:rsidP="006D7FDE">
      <w:pPr>
        <w:rPr>
          <w:rStyle w:val="bold"/>
        </w:rPr>
      </w:pPr>
      <w:r>
        <w:rPr>
          <w:rStyle w:val="bold"/>
        </w:rPr>
        <w:br w:type="page"/>
      </w:r>
    </w:p>
    <w:tbl>
      <w:tblPr>
        <w:tblStyle w:val="SD-MOStable"/>
        <w:tblW w:w="9639" w:type="dxa"/>
        <w:tblLayout w:type="fixed"/>
        <w:tblLook w:val="0620" w:firstRow="1" w:lastRow="0" w:firstColumn="0" w:lastColumn="0" w:noHBand="1" w:noVBand="1"/>
      </w:tblPr>
      <w:tblGrid>
        <w:gridCol w:w="9639"/>
      </w:tblGrid>
      <w:tr w:rsidR="006D7FDE" w:rsidRPr="00DB6B68" w14:paraId="776787FE" w14:textId="77777777" w:rsidTr="00CA1999">
        <w:trPr>
          <w:cnfStyle w:val="100000000000" w:firstRow="1" w:lastRow="0" w:firstColumn="0" w:lastColumn="0" w:oddVBand="0" w:evenVBand="0" w:oddHBand="0" w:evenHBand="0" w:firstRowFirstColumn="0" w:firstRowLastColumn="0" w:lastRowFirstColumn="0" w:lastRowLastColumn="0"/>
        </w:trPr>
        <w:tc>
          <w:tcPr>
            <w:tcW w:w="9639" w:type="dxa"/>
          </w:tcPr>
          <w:p w14:paraId="034B361C" w14:textId="77777777" w:rsidR="006D7FDE" w:rsidRPr="006D7FDE" w:rsidRDefault="006D7FDE" w:rsidP="006D7FDE">
            <w:r>
              <w:t>Comments</w:t>
            </w:r>
          </w:p>
        </w:tc>
      </w:tr>
      <w:tr w:rsidR="006D7FDE" w14:paraId="751A8CF1" w14:textId="77777777" w:rsidTr="00CA1999">
        <w:trPr>
          <w:trHeight w:val="2099"/>
        </w:trPr>
        <w:tc>
          <w:tcPr>
            <w:tcW w:w="9639" w:type="dxa"/>
          </w:tcPr>
          <w:p w14:paraId="59D9017A" w14:textId="77777777" w:rsidR="006D7FDE" w:rsidRDefault="006D7FDE" w:rsidP="006D7FDE"/>
        </w:tc>
      </w:tr>
    </w:tbl>
    <w:p w14:paraId="169E01C6" w14:textId="77777777" w:rsidR="006D7FDE" w:rsidRPr="00F86B35" w:rsidRDefault="006D7FDE" w:rsidP="006D7FDE">
      <w:pPr>
        <w:pStyle w:val="normalafterlisttable"/>
        <w:rPr>
          <w:rStyle w:val="bold"/>
        </w:rPr>
      </w:pPr>
      <w:r>
        <w:rPr>
          <w:rStyle w:val="bold"/>
        </w:rPr>
        <w:t>Result</w:t>
      </w:r>
    </w:p>
    <w:p w14:paraId="46B6C519" w14:textId="77777777" w:rsidR="006D7FDE" w:rsidRDefault="00000000" w:rsidP="006D7FDE">
      <w:sdt>
        <w:sdtPr>
          <w:id w:val="731972182"/>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916430">
        <w:t xml:space="preserve"> </w:t>
      </w:r>
      <w:r w:rsidR="006D7FDE">
        <w:t xml:space="preserve"> </w:t>
      </w:r>
      <w:r w:rsidR="006D7FDE" w:rsidRPr="00916430">
        <w:t xml:space="preserve">Competent </w:t>
      </w:r>
    </w:p>
    <w:p w14:paraId="6CB42473" w14:textId="77777777" w:rsidR="006D7FDE" w:rsidRDefault="00000000" w:rsidP="006D7FDE">
      <w:sdt>
        <w:sdtPr>
          <w:id w:val="-451870843"/>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w:t>
      </w:r>
      <w:r w:rsidR="006D7FDE">
        <w:t xml:space="preserve"> </w:t>
      </w:r>
      <w:r w:rsidR="006D7FDE" w:rsidRPr="003C2B3F">
        <w:t xml:space="preserve">Not yet competent </w:t>
      </w:r>
    </w:p>
    <w:p w14:paraId="55E73DD9" w14:textId="77777777" w:rsidR="006D7FDE" w:rsidRPr="00F86B35" w:rsidRDefault="006D7FDE" w:rsidP="006D7FDE">
      <w:pPr>
        <w:pStyle w:val="normalafterlisttable"/>
      </w:pPr>
      <w:r w:rsidRPr="00F86B35">
        <w:t>Crew member signature:</w:t>
      </w:r>
      <w:r>
        <w:tab/>
      </w:r>
      <w:r>
        <w:tab/>
      </w:r>
      <w:r>
        <w:tab/>
      </w:r>
      <w:r w:rsidRPr="00F86B35">
        <w:t>Date:</w:t>
      </w:r>
      <w:r>
        <w:t xml:space="preserve"> </w:t>
      </w:r>
    </w:p>
    <w:p w14:paraId="233C813B" w14:textId="77777777" w:rsidR="006D7FDE" w:rsidRPr="00F86B35" w:rsidRDefault="006D7FDE" w:rsidP="006D7FDE">
      <w:pPr>
        <w:pStyle w:val="normalafterlisttable"/>
      </w:pPr>
      <w:r>
        <w:t>Checker</w:t>
      </w:r>
      <w:r w:rsidRPr="00F86B35">
        <w:t xml:space="preserve"> signature:</w:t>
      </w:r>
      <w:r>
        <w:tab/>
      </w:r>
      <w:r>
        <w:tab/>
      </w:r>
      <w:r>
        <w:tab/>
      </w:r>
      <w:r>
        <w:tab/>
      </w:r>
      <w:r w:rsidRPr="00F86B35">
        <w:t>Date:</w:t>
      </w:r>
      <w:r>
        <w:t xml:space="preserve"> </w:t>
      </w:r>
    </w:p>
    <w:p w14:paraId="63366E47" w14:textId="77777777" w:rsidR="006D7FDE" w:rsidRPr="004C679D" w:rsidRDefault="006D7FDE" w:rsidP="006D7FDE">
      <w:r w:rsidRPr="003C2B3F">
        <w:br w:type="page"/>
      </w:r>
    </w:p>
    <w:p w14:paraId="3A317C53" w14:textId="77777777" w:rsidR="006D7FDE" w:rsidRPr="00F91345" w:rsidRDefault="006D7FDE" w:rsidP="00F91345">
      <w:pPr>
        <w:pStyle w:val="unHeading3"/>
        <w:rPr>
          <w:rStyle w:val="Strong"/>
          <w:b/>
          <w:bCs w:val="0"/>
        </w:rPr>
      </w:pPr>
      <w:bookmarkStart w:id="906" w:name="_Toc131591643"/>
      <w:r w:rsidRPr="00F91345">
        <w:rPr>
          <w:rStyle w:val="Strong"/>
          <w:rFonts w:hint="eastAsia"/>
          <w:b/>
          <w:bCs w:val="0"/>
        </w:rPr>
        <w:t xml:space="preserve">Form TC11 </w:t>
      </w:r>
      <w:r w:rsidRPr="00F91345">
        <w:rPr>
          <w:rStyle w:val="Strong"/>
          <w:b/>
          <w:bCs w:val="0"/>
        </w:rPr>
        <w:t>–</w:t>
      </w:r>
      <w:r w:rsidRPr="00F91345">
        <w:rPr>
          <w:rStyle w:val="Strong"/>
          <w:rFonts w:hint="eastAsia"/>
          <w:b/>
          <w:bCs w:val="0"/>
        </w:rPr>
        <w:t xml:space="preserve"> Differences </w:t>
      </w:r>
      <w:r w:rsidRPr="00F91345">
        <w:rPr>
          <w:rStyle w:val="Strong"/>
          <w:b/>
          <w:bCs w:val="0"/>
        </w:rPr>
        <w:t>t</w:t>
      </w:r>
      <w:r w:rsidRPr="00F91345">
        <w:rPr>
          <w:rStyle w:val="Strong"/>
          <w:rFonts w:hint="eastAsia"/>
          <w:b/>
          <w:bCs w:val="0"/>
        </w:rPr>
        <w:t>raining</w:t>
      </w:r>
      <w:bookmarkEnd w:id="906"/>
      <w:r w:rsidRPr="00F91345">
        <w:rPr>
          <w:rStyle w:val="Strong"/>
          <w:b/>
          <w:bCs w:val="0"/>
        </w:rPr>
        <w:t xml:space="preserve"> record</w:t>
      </w:r>
    </w:p>
    <w:p w14:paraId="177B5086" w14:textId="77777777" w:rsidR="006D7FDE" w:rsidRPr="00F86B35" w:rsidRDefault="006D7FDE" w:rsidP="006D7FDE">
      <w:pPr>
        <w:pStyle w:val="normalafterlisttable"/>
        <w:rPr>
          <w:rStyle w:val="bold"/>
        </w:rPr>
      </w:pPr>
      <w:r w:rsidRPr="00F86B35">
        <w:rPr>
          <w:rStyle w:val="bold"/>
        </w:rPr>
        <w:t>Details</w:t>
      </w:r>
    </w:p>
    <w:p w14:paraId="70CCEC62" w14:textId="77777777" w:rsidR="006D7FDE" w:rsidRPr="003C2B3F" w:rsidRDefault="006D7FDE" w:rsidP="006D7FDE">
      <w:r w:rsidRPr="00916430">
        <w:t>Crew member name:</w:t>
      </w:r>
      <w:r>
        <w:tab/>
      </w:r>
      <w:r>
        <w:tab/>
      </w:r>
      <w:r>
        <w:tab/>
      </w:r>
      <w:r>
        <w:tab/>
      </w:r>
      <w:r w:rsidRPr="00916430">
        <w:t>ARN:</w:t>
      </w:r>
    </w:p>
    <w:p w14:paraId="0095654A" w14:textId="77777777" w:rsidR="006D7FDE" w:rsidRPr="003C2B3F" w:rsidRDefault="006D7FDE" w:rsidP="006D7FDE">
      <w:pPr>
        <w:pStyle w:val="normalafterlisttable"/>
      </w:pPr>
      <w:r w:rsidRPr="003C2B3F">
        <w:t>Crew position</w:t>
      </w:r>
      <w:r>
        <w:t>:</w:t>
      </w:r>
    </w:p>
    <w:p w14:paraId="7E5B7AC1" w14:textId="77777777" w:rsidR="006D7FDE" w:rsidRDefault="00000000" w:rsidP="006D7FDE">
      <w:sdt>
        <w:sdtPr>
          <w:id w:val="1431543495"/>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Flight crew member</w:t>
      </w:r>
      <w:r w:rsidR="006D7FDE">
        <w:t xml:space="preserve">  </w:t>
      </w:r>
      <w:r w:rsidR="006D7FDE">
        <w:tab/>
        <w:t xml:space="preserve">  </w:t>
      </w:r>
      <w:sdt>
        <w:sdtPr>
          <w:id w:val="-1439593229"/>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Air crew member</w:t>
      </w:r>
      <w:r w:rsidR="006D7FDE">
        <w:tab/>
      </w:r>
      <w:sdt>
        <w:sdtPr>
          <w:id w:val="-1440600163"/>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Medical transport specialist   </w:t>
      </w:r>
    </w:p>
    <w:p w14:paraId="16814B22" w14:textId="77777777" w:rsidR="006D7FDE" w:rsidRPr="003C2B3F" w:rsidRDefault="006D7FDE" w:rsidP="006D7FDE">
      <w:pPr>
        <w:pStyle w:val="normalafterlisttable"/>
      </w:pPr>
      <w:r>
        <w:t>Trainer</w:t>
      </w:r>
      <w:r w:rsidRPr="00916430">
        <w:t xml:space="preserve"> name:</w:t>
      </w:r>
      <w:r>
        <w:tab/>
      </w:r>
      <w:r>
        <w:tab/>
      </w:r>
      <w:r>
        <w:tab/>
      </w:r>
      <w:r>
        <w:tab/>
      </w:r>
      <w:r>
        <w:tab/>
        <w:t xml:space="preserve">Date of training: </w:t>
      </w:r>
    </w:p>
    <w:tbl>
      <w:tblPr>
        <w:tblStyle w:val="SD-MOStable"/>
        <w:tblW w:w="9634" w:type="dxa"/>
        <w:tblLayout w:type="fixed"/>
        <w:tblLook w:val="0620" w:firstRow="1" w:lastRow="0" w:firstColumn="0" w:lastColumn="0" w:noHBand="1" w:noVBand="1"/>
        <w:tblCaption w:val="4B5 Instructor Induction Training – Course IT1"/>
        <w:tblDescription w:val="4B5 Instructor Induction Training – Course IT1"/>
      </w:tblPr>
      <w:tblGrid>
        <w:gridCol w:w="7942"/>
        <w:gridCol w:w="1692"/>
      </w:tblGrid>
      <w:tr w:rsidR="006D7FDE" w:rsidRPr="00F86B35" w14:paraId="727B012A" w14:textId="77777777" w:rsidTr="00CA1999">
        <w:trPr>
          <w:cnfStyle w:val="100000000000" w:firstRow="1" w:lastRow="0" w:firstColumn="0" w:lastColumn="0" w:oddVBand="0" w:evenVBand="0" w:oddHBand="0" w:evenHBand="0" w:firstRowFirstColumn="0" w:firstRowLastColumn="0" w:lastRowFirstColumn="0" w:lastRowLastColumn="0"/>
          <w:trHeight w:val="25"/>
        </w:trPr>
        <w:tc>
          <w:tcPr>
            <w:tcW w:w="7942" w:type="dxa"/>
          </w:tcPr>
          <w:p w14:paraId="792C1085" w14:textId="77777777" w:rsidR="006D7FDE" w:rsidRPr="006D7FDE" w:rsidRDefault="006D7FDE" w:rsidP="006D7FDE">
            <w:r w:rsidRPr="00F86B35">
              <w:t>Training items</w:t>
            </w:r>
          </w:p>
        </w:tc>
        <w:tc>
          <w:tcPr>
            <w:tcW w:w="1692" w:type="dxa"/>
          </w:tcPr>
          <w:p w14:paraId="2A82AEDC" w14:textId="77777777" w:rsidR="006D7FDE" w:rsidRPr="006D7FDE" w:rsidRDefault="006D7FDE" w:rsidP="006D7FDE">
            <w:r w:rsidRPr="00F86B35">
              <w:t xml:space="preserve">Complete </w:t>
            </w:r>
            <w:r w:rsidRPr="00F86B35">
              <w:br/>
            </w:r>
            <w:r w:rsidRPr="006D7FDE">
              <w:t>Yes / No</w:t>
            </w:r>
          </w:p>
        </w:tc>
      </w:tr>
      <w:tr w:rsidR="006D7FDE" w:rsidRPr="00916430" w14:paraId="1827E862" w14:textId="77777777" w:rsidTr="00CA1999">
        <w:trPr>
          <w:trHeight w:val="38"/>
        </w:trPr>
        <w:tc>
          <w:tcPr>
            <w:tcW w:w="7942" w:type="dxa"/>
          </w:tcPr>
          <w:p w14:paraId="73E8A0E4" w14:textId="77777777" w:rsidR="006D7FDE" w:rsidRPr="00916430" w:rsidRDefault="006D7FDE" w:rsidP="006D7FDE">
            <w:pPr>
              <w:pStyle w:val="Tabletext"/>
            </w:pPr>
          </w:p>
        </w:tc>
        <w:tc>
          <w:tcPr>
            <w:tcW w:w="1692" w:type="dxa"/>
          </w:tcPr>
          <w:p w14:paraId="3E7135C0" w14:textId="77777777" w:rsidR="006D7FDE" w:rsidRPr="00916430" w:rsidRDefault="006D7FDE" w:rsidP="006D7FDE">
            <w:pPr>
              <w:pStyle w:val="Tabletext"/>
            </w:pPr>
          </w:p>
        </w:tc>
      </w:tr>
      <w:tr w:rsidR="006D7FDE" w:rsidRPr="00916430" w14:paraId="7DE02BA2" w14:textId="77777777" w:rsidTr="00CA1999">
        <w:trPr>
          <w:trHeight w:val="25"/>
        </w:trPr>
        <w:tc>
          <w:tcPr>
            <w:tcW w:w="7942" w:type="dxa"/>
          </w:tcPr>
          <w:p w14:paraId="4E0AC514" w14:textId="77777777" w:rsidR="006D7FDE" w:rsidRPr="00916430" w:rsidRDefault="006D7FDE" w:rsidP="006D7FDE">
            <w:pPr>
              <w:pStyle w:val="Tabletext"/>
            </w:pPr>
          </w:p>
        </w:tc>
        <w:tc>
          <w:tcPr>
            <w:tcW w:w="1692" w:type="dxa"/>
          </w:tcPr>
          <w:p w14:paraId="0E376311" w14:textId="77777777" w:rsidR="006D7FDE" w:rsidRPr="00916430" w:rsidRDefault="006D7FDE" w:rsidP="006D7FDE">
            <w:pPr>
              <w:pStyle w:val="Tabletext"/>
            </w:pPr>
          </w:p>
        </w:tc>
      </w:tr>
      <w:tr w:rsidR="006D7FDE" w:rsidRPr="00916430" w14:paraId="711696EC" w14:textId="77777777" w:rsidTr="00CA1999">
        <w:trPr>
          <w:trHeight w:val="25"/>
        </w:trPr>
        <w:tc>
          <w:tcPr>
            <w:tcW w:w="7942" w:type="dxa"/>
          </w:tcPr>
          <w:p w14:paraId="1BF6E95A" w14:textId="77777777" w:rsidR="006D7FDE" w:rsidRPr="00916430" w:rsidRDefault="006D7FDE" w:rsidP="006D7FDE">
            <w:pPr>
              <w:pStyle w:val="Tabletext"/>
            </w:pPr>
          </w:p>
        </w:tc>
        <w:tc>
          <w:tcPr>
            <w:tcW w:w="1692" w:type="dxa"/>
          </w:tcPr>
          <w:p w14:paraId="6A62F324" w14:textId="77777777" w:rsidR="006D7FDE" w:rsidRPr="00916430" w:rsidRDefault="006D7FDE" w:rsidP="006D7FDE">
            <w:pPr>
              <w:pStyle w:val="Tabletext"/>
            </w:pPr>
          </w:p>
        </w:tc>
      </w:tr>
      <w:tr w:rsidR="006D7FDE" w:rsidRPr="00916430" w14:paraId="759C6F16" w14:textId="77777777" w:rsidTr="00CA1999">
        <w:trPr>
          <w:trHeight w:val="25"/>
        </w:trPr>
        <w:tc>
          <w:tcPr>
            <w:tcW w:w="7942" w:type="dxa"/>
          </w:tcPr>
          <w:p w14:paraId="0AA8DCB1" w14:textId="77777777" w:rsidR="006D7FDE" w:rsidRPr="00916430" w:rsidRDefault="006D7FDE" w:rsidP="006D7FDE">
            <w:pPr>
              <w:pStyle w:val="Tabletext"/>
            </w:pPr>
          </w:p>
        </w:tc>
        <w:tc>
          <w:tcPr>
            <w:tcW w:w="1692" w:type="dxa"/>
          </w:tcPr>
          <w:p w14:paraId="0B2716A5" w14:textId="77777777" w:rsidR="006D7FDE" w:rsidRPr="00916430" w:rsidRDefault="006D7FDE" w:rsidP="006D7FDE">
            <w:pPr>
              <w:pStyle w:val="Tabletext"/>
            </w:pPr>
          </w:p>
        </w:tc>
      </w:tr>
      <w:tr w:rsidR="006D7FDE" w:rsidRPr="00916430" w14:paraId="04F62680" w14:textId="77777777" w:rsidTr="00CA1999">
        <w:trPr>
          <w:trHeight w:val="25"/>
        </w:trPr>
        <w:tc>
          <w:tcPr>
            <w:tcW w:w="7942" w:type="dxa"/>
          </w:tcPr>
          <w:p w14:paraId="0D5E9336" w14:textId="77777777" w:rsidR="006D7FDE" w:rsidRPr="00916430" w:rsidRDefault="006D7FDE" w:rsidP="006D7FDE">
            <w:pPr>
              <w:pStyle w:val="Tabletext"/>
            </w:pPr>
          </w:p>
        </w:tc>
        <w:tc>
          <w:tcPr>
            <w:tcW w:w="1692" w:type="dxa"/>
          </w:tcPr>
          <w:p w14:paraId="0042279B" w14:textId="77777777" w:rsidR="006D7FDE" w:rsidRPr="00916430" w:rsidRDefault="006D7FDE" w:rsidP="006D7FDE">
            <w:pPr>
              <w:pStyle w:val="Tabletext"/>
            </w:pPr>
          </w:p>
        </w:tc>
      </w:tr>
      <w:tr w:rsidR="006D7FDE" w:rsidRPr="00916430" w14:paraId="69B871EE" w14:textId="77777777" w:rsidTr="00CA1999">
        <w:trPr>
          <w:trHeight w:val="25"/>
        </w:trPr>
        <w:tc>
          <w:tcPr>
            <w:tcW w:w="7942" w:type="dxa"/>
          </w:tcPr>
          <w:p w14:paraId="722FB106" w14:textId="77777777" w:rsidR="006D7FDE" w:rsidRPr="00916430" w:rsidRDefault="006D7FDE" w:rsidP="006D7FDE">
            <w:pPr>
              <w:pStyle w:val="Tabletext"/>
            </w:pPr>
          </w:p>
        </w:tc>
        <w:tc>
          <w:tcPr>
            <w:tcW w:w="1692" w:type="dxa"/>
          </w:tcPr>
          <w:p w14:paraId="2AA7280E" w14:textId="77777777" w:rsidR="006D7FDE" w:rsidRPr="00916430" w:rsidRDefault="006D7FDE" w:rsidP="006D7FDE">
            <w:pPr>
              <w:pStyle w:val="Tabletext"/>
            </w:pPr>
          </w:p>
        </w:tc>
      </w:tr>
      <w:tr w:rsidR="006D7FDE" w:rsidRPr="00916430" w14:paraId="686231E5" w14:textId="77777777" w:rsidTr="00CA1999">
        <w:trPr>
          <w:trHeight w:val="25"/>
        </w:trPr>
        <w:tc>
          <w:tcPr>
            <w:tcW w:w="7942" w:type="dxa"/>
          </w:tcPr>
          <w:p w14:paraId="63F7B749" w14:textId="77777777" w:rsidR="006D7FDE" w:rsidRPr="00916430" w:rsidRDefault="006D7FDE" w:rsidP="006D7FDE">
            <w:pPr>
              <w:pStyle w:val="Tabletext"/>
            </w:pPr>
          </w:p>
        </w:tc>
        <w:tc>
          <w:tcPr>
            <w:tcW w:w="1692" w:type="dxa"/>
          </w:tcPr>
          <w:p w14:paraId="313F6714" w14:textId="77777777" w:rsidR="006D7FDE" w:rsidRPr="00916430" w:rsidRDefault="006D7FDE" w:rsidP="006D7FDE">
            <w:pPr>
              <w:pStyle w:val="Tabletext"/>
            </w:pPr>
          </w:p>
        </w:tc>
      </w:tr>
      <w:tr w:rsidR="006D7FDE" w:rsidRPr="00916430" w14:paraId="6A1E86DA" w14:textId="77777777" w:rsidTr="00CA1999">
        <w:trPr>
          <w:trHeight w:val="25"/>
        </w:trPr>
        <w:tc>
          <w:tcPr>
            <w:tcW w:w="7942" w:type="dxa"/>
          </w:tcPr>
          <w:p w14:paraId="1A2110E9" w14:textId="77777777" w:rsidR="006D7FDE" w:rsidRPr="00916430" w:rsidRDefault="006D7FDE" w:rsidP="006D7FDE">
            <w:pPr>
              <w:pStyle w:val="Tabletext"/>
            </w:pPr>
          </w:p>
        </w:tc>
        <w:tc>
          <w:tcPr>
            <w:tcW w:w="1692" w:type="dxa"/>
          </w:tcPr>
          <w:p w14:paraId="019271A5" w14:textId="77777777" w:rsidR="006D7FDE" w:rsidRPr="00916430" w:rsidRDefault="006D7FDE" w:rsidP="006D7FDE">
            <w:pPr>
              <w:pStyle w:val="Tabletext"/>
            </w:pPr>
          </w:p>
        </w:tc>
      </w:tr>
      <w:tr w:rsidR="006D7FDE" w:rsidRPr="00916430" w14:paraId="47CE0590" w14:textId="77777777" w:rsidTr="00CA1999">
        <w:trPr>
          <w:trHeight w:val="25"/>
        </w:trPr>
        <w:tc>
          <w:tcPr>
            <w:tcW w:w="7942" w:type="dxa"/>
          </w:tcPr>
          <w:p w14:paraId="30285714" w14:textId="77777777" w:rsidR="006D7FDE" w:rsidRPr="00916430" w:rsidRDefault="006D7FDE" w:rsidP="006D7FDE">
            <w:pPr>
              <w:pStyle w:val="Tabletext"/>
            </w:pPr>
          </w:p>
        </w:tc>
        <w:tc>
          <w:tcPr>
            <w:tcW w:w="1692" w:type="dxa"/>
          </w:tcPr>
          <w:p w14:paraId="16A15F34" w14:textId="77777777" w:rsidR="006D7FDE" w:rsidRPr="00916430" w:rsidRDefault="006D7FDE" w:rsidP="006D7FDE">
            <w:pPr>
              <w:pStyle w:val="Tabletext"/>
            </w:pPr>
          </w:p>
        </w:tc>
      </w:tr>
      <w:tr w:rsidR="006D7FDE" w:rsidRPr="00916430" w14:paraId="6F703DCA" w14:textId="77777777" w:rsidTr="00CA1999">
        <w:trPr>
          <w:trHeight w:val="25"/>
        </w:trPr>
        <w:tc>
          <w:tcPr>
            <w:tcW w:w="7942" w:type="dxa"/>
          </w:tcPr>
          <w:p w14:paraId="45B83D94" w14:textId="77777777" w:rsidR="006D7FDE" w:rsidRPr="00916430" w:rsidRDefault="006D7FDE" w:rsidP="006D7FDE">
            <w:pPr>
              <w:pStyle w:val="Tabletext"/>
            </w:pPr>
          </w:p>
        </w:tc>
        <w:tc>
          <w:tcPr>
            <w:tcW w:w="1692" w:type="dxa"/>
          </w:tcPr>
          <w:p w14:paraId="481F2F8E" w14:textId="77777777" w:rsidR="006D7FDE" w:rsidRPr="00916430" w:rsidRDefault="006D7FDE" w:rsidP="006D7FDE">
            <w:pPr>
              <w:pStyle w:val="Tabletext"/>
            </w:pPr>
          </w:p>
        </w:tc>
      </w:tr>
    </w:tbl>
    <w:p w14:paraId="3FFF5B1B" w14:textId="77777777" w:rsidR="006D7FDE" w:rsidRDefault="006D7FDE" w:rsidP="006D7FDE"/>
    <w:tbl>
      <w:tblPr>
        <w:tblStyle w:val="SD-MOStable"/>
        <w:tblW w:w="9639" w:type="dxa"/>
        <w:tblLayout w:type="fixed"/>
        <w:tblLook w:val="0620" w:firstRow="1" w:lastRow="0" w:firstColumn="0" w:lastColumn="0" w:noHBand="1" w:noVBand="1"/>
      </w:tblPr>
      <w:tblGrid>
        <w:gridCol w:w="9639"/>
      </w:tblGrid>
      <w:tr w:rsidR="006D7FDE" w:rsidRPr="00DB6B68" w14:paraId="1A7072F3" w14:textId="77777777" w:rsidTr="00CA1999">
        <w:trPr>
          <w:cnfStyle w:val="100000000000" w:firstRow="1" w:lastRow="0" w:firstColumn="0" w:lastColumn="0" w:oddVBand="0" w:evenVBand="0" w:oddHBand="0" w:evenHBand="0" w:firstRowFirstColumn="0" w:firstRowLastColumn="0" w:lastRowFirstColumn="0" w:lastRowLastColumn="0"/>
        </w:trPr>
        <w:tc>
          <w:tcPr>
            <w:tcW w:w="9639" w:type="dxa"/>
          </w:tcPr>
          <w:p w14:paraId="4256E3DD" w14:textId="77777777" w:rsidR="006D7FDE" w:rsidRPr="006D7FDE" w:rsidRDefault="006D7FDE" w:rsidP="006D7FDE">
            <w:r>
              <w:t>Comments</w:t>
            </w:r>
          </w:p>
        </w:tc>
      </w:tr>
      <w:tr w:rsidR="006D7FDE" w14:paraId="1B0D856D" w14:textId="77777777" w:rsidTr="00CA1999">
        <w:trPr>
          <w:trHeight w:val="2099"/>
        </w:trPr>
        <w:tc>
          <w:tcPr>
            <w:tcW w:w="9639" w:type="dxa"/>
          </w:tcPr>
          <w:p w14:paraId="66F689B3" w14:textId="77777777" w:rsidR="006D7FDE" w:rsidRDefault="006D7FDE" w:rsidP="006D7FDE"/>
        </w:tc>
      </w:tr>
    </w:tbl>
    <w:p w14:paraId="70C46190" w14:textId="77777777" w:rsidR="006D7FDE" w:rsidRPr="00F86B35" w:rsidRDefault="006D7FDE" w:rsidP="006D7FDE">
      <w:pPr>
        <w:pStyle w:val="normalafterlisttable"/>
        <w:rPr>
          <w:rStyle w:val="bold"/>
        </w:rPr>
      </w:pPr>
      <w:r w:rsidRPr="00F86B35">
        <w:rPr>
          <w:rStyle w:val="bold"/>
        </w:rPr>
        <w:t>Trainer acknowledgement</w:t>
      </w:r>
    </w:p>
    <w:p w14:paraId="38DFCFA4" w14:textId="77777777" w:rsidR="006D7FDE" w:rsidRPr="00F86B35" w:rsidRDefault="006D7FDE" w:rsidP="006D7FDE">
      <w:r w:rsidRPr="00F86B35">
        <w:t>Completed</w:t>
      </w:r>
      <w:r>
        <w:t xml:space="preserve">: </w:t>
      </w:r>
      <w:sdt>
        <w:sdtPr>
          <w:id w:val="210080517"/>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t xml:space="preserve"> </w:t>
      </w:r>
      <w:r w:rsidRPr="00F86B35">
        <w:t>Yes</w:t>
      </w:r>
      <w:r>
        <w:tab/>
      </w:r>
      <w:sdt>
        <w:sdtPr>
          <w:id w:val="1905871094"/>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F86B35">
        <w:t xml:space="preserve"> No </w:t>
      </w:r>
    </w:p>
    <w:p w14:paraId="7D2DAA01" w14:textId="77777777" w:rsidR="006D7FDE" w:rsidRPr="00F86B35" w:rsidRDefault="006D7FDE" w:rsidP="006D7FDE">
      <w:pPr>
        <w:pStyle w:val="normalafterlisttable"/>
      </w:pPr>
      <w:r w:rsidRPr="00F86B35">
        <w:t>Crew member signature:</w:t>
      </w:r>
      <w:r>
        <w:tab/>
      </w:r>
      <w:r>
        <w:tab/>
      </w:r>
      <w:r>
        <w:tab/>
      </w:r>
      <w:r w:rsidRPr="00F86B35">
        <w:t>Date:</w:t>
      </w:r>
      <w:r>
        <w:t xml:space="preserve"> </w:t>
      </w:r>
    </w:p>
    <w:p w14:paraId="5BDFE9FD" w14:textId="77777777" w:rsidR="006D7FDE" w:rsidRPr="00F86B35" w:rsidRDefault="006D7FDE" w:rsidP="006D7FDE">
      <w:pPr>
        <w:pStyle w:val="normalafterlisttable"/>
      </w:pPr>
      <w:r>
        <w:t>Checker</w:t>
      </w:r>
      <w:r w:rsidRPr="00F86B35">
        <w:t xml:space="preserve"> signature:</w:t>
      </w:r>
      <w:r>
        <w:tab/>
      </w:r>
      <w:r>
        <w:tab/>
      </w:r>
      <w:r>
        <w:tab/>
      </w:r>
      <w:r>
        <w:tab/>
      </w:r>
      <w:r w:rsidRPr="00F86B35">
        <w:t>Date:</w:t>
      </w:r>
      <w:r>
        <w:t xml:space="preserve"> </w:t>
      </w:r>
    </w:p>
    <w:p w14:paraId="3820720B" w14:textId="77777777" w:rsidR="006D7FDE" w:rsidRDefault="006D7FDE" w:rsidP="006D7FDE">
      <w:r>
        <w:br w:type="page"/>
      </w:r>
    </w:p>
    <w:p w14:paraId="4FC3CF63" w14:textId="77777777" w:rsidR="006D7FDE" w:rsidRPr="00F91345" w:rsidRDefault="006D7FDE" w:rsidP="00F91345">
      <w:pPr>
        <w:pStyle w:val="unHeading3"/>
        <w:rPr>
          <w:rStyle w:val="Strong"/>
          <w:b/>
          <w:bCs w:val="0"/>
        </w:rPr>
      </w:pPr>
      <w:bookmarkStart w:id="907" w:name="_Toc131591644"/>
      <w:bookmarkEnd w:id="785"/>
      <w:bookmarkEnd w:id="786"/>
      <w:bookmarkEnd w:id="787"/>
      <w:bookmarkEnd w:id="788"/>
      <w:r w:rsidRPr="00F91345">
        <w:rPr>
          <w:rStyle w:val="Strong"/>
          <w:rFonts w:hint="eastAsia"/>
          <w:b/>
          <w:bCs w:val="0"/>
        </w:rPr>
        <w:t xml:space="preserve">Form TC12 </w:t>
      </w:r>
      <w:r w:rsidRPr="00F91345">
        <w:rPr>
          <w:rStyle w:val="Strong"/>
          <w:b/>
          <w:bCs w:val="0"/>
        </w:rPr>
        <w:t>–</w:t>
      </w:r>
      <w:r w:rsidRPr="00F91345">
        <w:rPr>
          <w:rStyle w:val="Strong"/>
          <w:rFonts w:hint="eastAsia"/>
          <w:b/>
          <w:bCs w:val="0"/>
        </w:rPr>
        <w:t xml:space="preserve"> ACM/MTS </w:t>
      </w:r>
      <w:r w:rsidRPr="00F91345">
        <w:rPr>
          <w:rStyle w:val="Strong"/>
          <w:b/>
          <w:bCs w:val="0"/>
        </w:rPr>
        <w:t>r</w:t>
      </w:r>
      <w:r w:rsidRPr="00F91345">
        <w:rPr>
          <w:rStyle w:val="Strong"/>
          <w:rFonts w:hint="eastAsia"/>
          <w:b/>
          <w:bCs w:val="0"/>
        </w:rPr>
        <w:t xml:space="preserve">ecurrent </w:t>
      </w:r>
      <w:r w:rsidRPr="00F91345">
        <w:rPr>
          <w:rStyle w:val="Strong"/>
          <w:b/>
          <w:bCs w:val="0"/>
        </w:rPr>
        <w:t>p</w:t>
      </w:r>
      <w:r w:rsidRPr="00F91345">
        <w:rPr>
          <w:rStyle w:val="Strong"/>
          <w:rFonts w:hint="eastAsia"/>
          <w:b/>
          <w:bCs w:val="0"/>
        </w:rPr>
        <w:t xml:space="preserve">roficiency </w:t>
      </w:r>
      <w:r w:rsidRPr="00F91345">
        <w:rPr>
          <w:rStyle w:val="Strong"/>
          <w:b/>
          <w:bCs w:val="0"/>
        </w:rPr>
        <w:t>c</w:t>
      </w:r>
      <w:r w:rsidRPr="00F91345">
        <w:rPr>
          <w:rStyle w:val="Strong"/>
          <w:rFonts w:hint="eastAsia"/>
          <w:b/>
          <w:bCs w:val="0"/>
        </w:rPr>
        <w:t>heck</w:t>
      </w:r>
      <w:bookmarkEnd w:id="907"/>
      <w:r w:rsidRPr="00F91345">
        <w:rPr>
          <w:rStyle w:val="Strong"/>
          <w:rFonts w:hint="eastAsia"/>
          <w:b/>
          <w:bCs w:val="0"/>
        </w:rPr>
        <w:t xml:space="preserve"> </w:t>
      </w:r>
      <w:r w:rsidRPr="00F91345">
        <w:rPr>
          <w:rStyle w:val="Strong"/>
          <w:b/>
          <w:bCs w:val="0"/>
        </w:rPr>
        <w:t>report</w:t>
      </w:r>
    </w:p>
    <w:p w14:paraId="25F7D611" w14:textId="77777777" w:rsidR="006D7FDE" w:rsidRPr="006D7FDE" w:rsidRDefault="006D7FDE" w:rsidP="006D7FDE">
      <w:pPr>
        <w:pStyle w:val="normalafterlisttable"/>
        <w:rPr>
          <w:rStyle w:val="bold"/>
        </w:rPr>
      </w:pPr>
      <w:r w:rsidRPr="00F86B35">
        <w:rPr>
          <w:rStyle w:val="bold"/>
        </w:rPr>
        <w:t>Details</w:t>
      </w:r>
    </w:p>
    <w:p w14:paraId="2FDC207F" w14:textId="77777777" w:rsidR="006D7FDE" w:rsidRPr="003C2B3F" w:rsidRDefault="006D7FDE" w:rsidP="006D7FDE">
      <w:r w:rsidRPr="00916430">
        <w:t>Crew member name:</w:t>
      </w:r>
      <w:r>
        <w:tab/>
      </w:r>
      <w:r>
        <w:tab/>
      </w:r>
      <w:r>
        <w:tab/>
      </w:r>
      <w:r>
        <w:tab/>
      </w:r>
      <w:r w:rsidRPr="00916430">
        <w:t>ARN:</w:t>
      </w:r>
    </w:p>
    <w:p w14:paraId="2AD76534" w14:textId="77777777" w:rsidR="006D7FDE" w:rsidRPr="006D7FDE" w:rsidRDefault="006D7FDE" w:rsidP="006D7FDE">
      <w:pPr>
        <w:pStyle w:val="normalafterlisttable"/>
      </w:pPr>
      <w:r w:rsidRPr="003C2B3F">
        <w:t>Crew position</w:t>
      </w:r>
      <w:r w:rsidRPr="006D7FDE">
        <w:t>:</w:t>
      </w:r>
    </w:p>
    <w:p w14:paraId="24525728" w14:textId="77777777" w:rsidR="006D7FDE" w:rsidRPr="003C2B3F" w:rsidRDefault="00000000" w:rsidP="006D7FDE">
      <w:sdt>
        <w:sdtPr>
          <w:id w:val="-1490710900"/>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Aircrew member</w:t>
      </w:r>
      <w:r w:rsidR="006D7FDE">
        <w:tab/>
      </w:r>
      <w:sdt>
        <w:sdtPr>
          <w:id w:val="-522778472"/>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Medical transport specialist</w:t>
      </w:r>
    </w:p>
    <w:p w14:paraId="05E65627" w14:textId="77777777" w:rsidR="006D7FDE" w:rsidRPr="003C2B3F" w:rsidRDefault="006D7FDE" w:rsidP="006D7FDE">
      <w:pPr>
        <w:pStyle w:val="normalafterlisttable"/>
      </w:pPr>
      <w:r>
        <w:t>Checker</w:t>
      </w:r>
      <w:r w:rsidRPr="00916430">
        <w:t xml:space="preserve"> name:</w:t>
      </w:r>
      <w:r>
        <w:tab/>
      </w:r>
      <w:r>
        <w:tab/>
      </w:r>
      <w:r>
        <w:tab/>
      </w:r>
      <w:r>
        <w:tab/>
      </w:r>
      <w:r>
        <w:tab/>
        <w:t xml:space="preserve">Date of check: </w:t>
      </w:r>
    </w:p>
    <w:p w14:paraId="7083C79E" w14:textId="77777777" w:rsidR="006D7FDE" w:rsidRPr="003C2B3F" w:rsidRDefault="006D7FDE" w:rsidP="006D7FDE">
      <w:r w:rsidRPr="00916430">
        <w:t>Aircraft type:</w:t>
      </w:r>
    </w:p>
    <w:tbl>
      <w:tblPr>
        <w:tblStyle w:val="SD-MOStable"/>
        <w:tblW w:w="9634" w:type="dxa"/>
        <w:tblLayout w:type="fixed"/>
        <w:tblLook w:val="0620" w:firstRow="1" w:lastRow="0" w:firstColumn="0" w:lastColumn="0" w:noHBand="1" w:noVBand="1"/>
        <w:tblCaption w:val="4B5 Instructor Induction Training – Course IT1"/>
        <w:tblDescription w:val="4B5 Instructor Induction Training – Course IT1"/>
      </w:tblPr>
      <w:tblGrid>
        <w:gridCol w:w="7906"/>
        <w:gridCol w:w="1728"/>
      </w:tblGrid>
      <w:tr w:rsidR="006D7FDE" w:rsidRPr="00F86B35" w14:paraId="143E7E39" w14:textId="77777777" w:rsidTr="00CA1999">
        <w:trPr>
          <w:cnfStyle w:val="100000000000" w:firstRow="1" w:lastRow="0" w:firstColumn="0" w:lastColumn="0" w:oddVBand="0" w:evenVBand="0" w:oddHBand="0" w:evenHBand="0" w:firstRowFirstColumn="0" w:firstRowLastColumn="0" w:lastRowFirstColumn="0" w:lastRowLastColumn="0"/>
          <w:trHeight w:val="25"/>
        </w:trPr>
        <w:tc>
          <w:tcPr>
            <w:tcW w:w="7906" w:type="dxa"/>
          </w:tcPr>
          <w:p w14:paraId="0A8DF41C" w14:textId="77777777" w:rsidR="006D7FDE" w:rsidRPr="006D7FDE" w:rsidRDefault="006D7FDE" w:rsidP="006D7FDE">
            <w:r w:rsidRPr="00F86B35">
              <w:t>Ground Training</w:t>
            </w:r>
          </w:p>
        </w:tc>
        <w:tc>
          <w:tcPr>
            <w:tcW w:w="1728" w:type="dxa"/>
          </w:tcPr>
          <w:p w14:paraId="02DA8575" w14:textId="77777777" w:rsidR="006D7FDE" w:rsidRPr="006D7FDE" w:rsidRDefault="006D7FDE" w:rsidP="006D7FDE">
            <w:r w:rsidRPr="00F86B35">
              <w:t>Completion date</w:t>
            </w:r>
          </w:p>
        </w:tc>
      </w:tr>
      <w:tr w:rsidR="006D7FDE" w:rsidRPr="00916430" w14:paraId="0A23D4DC" w14:textId="77777777" w:rsidTr="00CA1999">
        <w:trPr>
          <w:trHeight w:val="25"/>
        </w:trPr>
        <w:tc>
          <w:tcPr>
            <w:tcW w:w="7906" w:type="dxa"/>
          </w:tcPr>
          <w:p w14:paraId="3C7D0456" w14:textId="77777777" w:rsidR="006D7FDE" w:rsidRPr="006D7FDE" w:rsidRDefault="006D7FDE" w:rsidP="006D7FDE">
            <w:pPr>
              <w:pStyle w:val="Tabletext"/>
            </w:pPr>
            <w:r w:rsidRPr="00916430">
              <w:t xml:space="preserve">Safety Management Systems </w:t>
            </w:r>
          </w:p>
        </w:tc>
        <w:tc>
          <w:tcPr>
            <w:tcW w:w="1728" w:type="dxa"/>
          </w:tcPr>
          <w:p w14:paraId="231C277E" w14:textId="77777777" w:rsidR="006D7FDE" w:rsidRPr="00916430" w:rsidRDefault="006D7FDE" w:rsidP="006D7FDE">
            <w:pPr>
              <w:pStyle w:val="Tabletext"/>
            </w:pPr>
          </w:p>
        </w:tc>
      </w:tr>
      <w:tr w:rsidR="006D7FDE" w:rsidRPr="00916430" w14:paraId="76CC249C" w14:textId="77777777" w:rsidTr="00CA1999">
        <w:trPr>
          <w:trHeight w:val="25"/>
        </w:trPr>
        <w:tc>
          <w:tcPr>
            <w:tcW w:w="7906" w:type="dxa"/>
          </w:tcPr>
          <w:p w14:paraId="1BA9A55C" w14:textId="77777777" w:rsidR="006D7FDE" w:rsidRPr="006D7FDE" w:rsidRDefault="006D7FDE" w:rsidP="006D7FDE">
            <w:pPr>
              <w:pStyle w:val="Tabletext"/>
            </w:pPr>
            <w:r w:rsidRPr="00916430">
              <w:t xml:space="preserve">Human Factors Principles and Non-Technical Skills </w:t>
            </w:r>
          </w:p>
        </w:tc>
        <w:tc>
          <w:tcPr>
            <w:tcW w:w="1728" w:type="dxa"/>
          </w:tcPr>
          <w:p w14:paraId="56397F0E" w14:textId="77777777" w:rsidR="006D7FDE" w:rsidRPr="00916430" w:rsidRDefault="006D7FDE" w:rsidP="006D7FDE">
            <w:pPr>
              <w:pStyle w:val="Tabletext"/>
            </w:pPr>
          </w:p>
        </w:tc>
      </w:tr>
    </w:tbl>
    <w:p w14:paraId="10A55D6D" w14:textId="77777777" w:rsidR="006D7FDE" w:rsidRDefault="006D7FDE" w:rsidP="006D7FDE"/>
    <w:tbl>
      <w:tblPr>
        <w:tblStyle w:val="SD-MOStable"/>
        <w:tblW w:w="9639" w:type="dxa"/>
        <w:tblLayout w:type="fixed"/>
        <w:tblLook w:val="0620" w:firstRow="1" w:lastRow="0" w:firstColumn="0" w:lastColumn="0" w:noHBand="1" w:noVBand="1"/>
        <w:tblCaption w:val="4B5 Instructor Induction Training – Course IT1"/>
        <w:tblDescription w:val="4B5 Instructor Induction Training – Course IT1"/>
      </w:tblPr>
      <w:tblGrid>
        <w:gridCol w:w="7933"/>
        <w:gridCol w:w="1706"/>
      </w:tblGrid>
      <w:tr w:rsidR="006D7FDE" w:rsidRPr="00F86B35" w14:paraId="1596484B" w14:textId="77777777" w:rsidTr="00CA1999">
        <w:trPr>
          <w:cnfStyle w:val="100000000000" w:firstRow="1" w:lastRow="0" w:firstColumn="0" w:lastColumn="0" w:oddVBand="0" w:evenVBand="0" w:oddHBand="0" w:evenHBand="0" w:firstRowFirstColumn="0" w:firstRowLastColumn="0" w:lastRowFirstColumn="0" w:lastRowLastColumn="0"/>
          <w:trHeight w:val="49"/>
          <w:tblHeader/>
        </w:trPr>
        <w:tc>
          <w:tcPr>
            <w:tcW w:w="7933" w:type="dxa"/>
            <w:tcBorders>
              <w:bottom w:val="single" w:sz="4" w:space="0" w:color="0080A2"/>
            </w:tcBorders>
          </w:tcPr>
          <w:p w14:paraId="32FDCFAD" w14:textId="77777777" w:rsidR="006D7FDE" w:rsidRPr="006D7FDE" w:rsidRDefault="006D7FDE" w:rsidP="006D7FDE">
            <w:r w:rsidRPr="00F86B35">
              <w:t>Check items</w:t>
            </w:r>
          </w:p>
        </w:tc>
        <w:tc>
          <w:tcPr>
            <w:tcW w:w="1706" w:type="dxa"/>
          </w:tcPr>
          <w:p w14:paraId="4E14F8B6" w14:textId="77777777" w:rsidR="006D7FDE" w:rsidRPr="006D7FDE" w:rsidRDefault="006D7FDE" w:rsidP="006D7FDE">
            <w:r w:rsidRPr="00F86B35">
              <w:t>C / NYC / NA</w:t>
            </w:r>
          </w:p>
        </w:tc>
      </w:tr>
      <w:tr w:rsidR="006D7FDE" w:rsidRPr="00F86B35" w14:paraId="07BF0798" w14:textId="77777777" w:rsidTr="00CA1999">
        <w:trPr>
          <w:trHeight w:val="25"/>
        </w:trPr>
        <w:tc>
          <w:tcPr>
            <w:tcW w:w="7933" w:type="dxa"/>
            <w:tcBorders>
              <w:right w:val="nil"/>
            </w:tcBorders>
          </w:tcPr>
          <w:p w14:paraId="4160277C" w14:textId="77777777" w:rsidR="006D7FDE" w:rsidRPr="006D7FDE" w:rsidRDefault="006D7FDE" w:rsidP="006D7FDE">
            <w:pPr>
              <w:pStyle w:val="Tabletext"/>
              <w:rPr>
                <w:rStyle w:val="bold"/>
              </w:rPr>
            </w:pPr>
            <w:r w:rsidRPr="00F86B35">
              <w:rPr>
                <w:rStyle w:val="bold"/>
              </w:rPr>
              <w:t>Non-normal &amp; emergency procedures</w:t>
            </w:r>
          </w:p>
        </w:tc>
        <w:tc>
          <w:tcPr>
            <w:tcW w:w="1706" w:type="dxa"/>
            <w:tcBorders>
              <w:left w:val="nil"/>
            </w:tcBorders>
          </w:tcPr>
          <w:p w14:paraId="20D78967" w14:textId="77777777" w:rsidR="006D7FDE" w:rsidRPr="00F86B35" w:rsidRDefault="006D7FDE" w:rsidP="006D7FDE">
            <w:pPr>
              <w:pStyle w:val="Tabletext"/>
              <w:rPr>
                <w:rStyle w:val="bold"/>
              </w:rPr>
            </w:pPr>
          </w:p>
        </w:tc>
      </w:tr>
      <w:tr w:rsidR="006D7FDE" w:rsidRPr="00916430" w14:paraId="72EA30D7" w14:textId="77777777" w:rsidTr="00CA1999">
        <w:trPr>
          <w:trHeight w:val="25"/>
        </w:trPr>
        <w:tc>
          <w:tcPr>
            <w:tcW w:w="7933" w:type="dxa"/>
          </w:tcPr>
          <w:p w14:paraId="4692F729" w14:textId="77777777" w:rsidR="006D7FDE" w:rsidRPr="006D7FDE" w:rsidRDefault="006D7FDE" w:rsidP="006D7FDE">
            <w:pPr>
              <w:pStyle w:val="Tablebullet"/>
            </w:pPr>
            <w:r w:rsidRPr="00916430">
              <w:t>fumes, fire &amp; smoke</w:t>
            </w:r>
          </w:p>
        </w:tc>
        <w:tc>
          <w:tcPr>
            <w:tcW w:w="1706" w:type="dxa"/>
          </w:tcPr>
          <w:p w14:paraId="0F20A86E" w14:textId="77777777" w:rsidR="006D7FDE" w:rsidRPr="00916430" w:rsidRDefault="006D7FDE" w:rsidP="006D7FDE">
            <w:pPr>
              <w:pStyle w:val="Tabletext"/>
            </w:pPr>
          </w:p>
        </w:tc>
      </w:tr>
      <w:tr w:rsidR="006D7FDE" w:rsidRPr="00916430" w14:paraId="5F29FEAF" w14:textId="77777777" w:rsidTr="00CA1999">
        <w:trPr>
          <w:trHeight w:val="25"/>
        </w:trPr>
        <w:tc>
          <w:tcPr>
            <w:tcW w:w="7933" w:type="dxa"/>
          </w:tcPr>
          <w:p w14:paraId="1D60A0BE" w14:textId="77777777" w:rsidR="006D7FDE" w:rsidRPr="006D7FDE" w:rsidRDefault="006D7FDE" w:rsidP="006D7FDE">
            <w:pPr>
              <w:pStyle w:val="Tablebullet"/>
            </w:pPr>
            <w:r w:rsidRPr="00916430">
              <w:t>pressurisation problems &amp; decompression</w:t>
            </w:r>
          </w:p>
        </w:tc>
        <w:tc>
          <w:tcPr>
            <w:tcW w:w="1706" w:type="dxa"/>
          </w:tcPr>
          <w:p w14:paraId="1F035D96" w14:textId="77777777" w:rsidR="006D7FDE" w:rsidRPr="00916430" w:rsidRDefault="006D7FDE" w:rsidP="006D7FDE">
            <w:pPr>
              <w:pStyle w:val="Tabletext"/>
            </w:pPr>
          </w:p>
        </w:tc>
      </w:tr>
      <w:tr w:rsidR="006D7FDE" w:rsidRPr="00916430" w14:paraId="7D0D1353" w14:textId="77777777" w:rsidTr="00CA1999">
        <w:trPr>
          <w:trHeight w:val="25"/>
        </w:trPr>
        <w:tc>
          <w:tcPr>
            <w:tcW w:w="7933" w:type="dxa"/>
          </w:tcPr>
          <w:p w14:paraId="691C6C71" w14:textId="77777777" w:rsidR="006D7FDE" w:rsidRPr="006D7FDE" w:rsidRDefault="006D7FDE" w:rsidP="006D7FDE">
            <w:pPr>
              <w:pStyle w:val="Tablebullet"/>
            </w:pPr>
            <w:r w:rsidRPr="00916430">
              <w:t>crew incapacitation</w:t>
            </w:r>
          </w:p>
        </w:tc>
        <w:tc>
          <w:tcPr>
            <w:tcW w:w="1706" w:type="dxa"/>
          </w:tcPr>
          <w:p w14:paraId="02792856" w14:textId="77777777" w:rsidR="006D7FDE" w:rsidRPr="00916430" w:rsidRDefault="006D7FDE" w:rsidP="006D7FDE">
            <w:pPr>
              <w:pStyle w:val="Tabletext"/>
            </w:pPr>
          </w:p>
        </w:tc>
      </w:tr>
      <w:tr w:rsidR="006D7FDE" w:rsidRPr="00916430" w14:paraId="073C4E9F" w14:textId="77777777" w:rsidTr="00CA1999">
        <w:trPr>
          <w:trHeight w:val="25"/>
        </w:trPr>
        <w:tc>
          <w:tcPr>
            <w:tcW w:w="7933" w:type="dxa"/>
          </w:tcPr>
          <w:p w14:paraId="79AB5E2C" w14:textId="77777777" w:rsidR="006D7FDE" w:rsidRPr="006D7FDE" w:rsidRDefault="006D7FDE" w:rsidP="006D7FDE">
            <w:pPr>
              <w:pStyle w:val="Tablebullet"/>
            </w:pPr>
            <w:r w:rsidRPr="00916430">
              <w:t>evacuation</w:t>
            </w:r>
          </w:p>
        </w:tc>
        <w:tc>
          <w:tcPr>
            <w:tcW w:w="1706" w:type="dxa"/>
          </w:tcPr>
          <w:p w14:paraId="3E48BB0A" w14:textId="77777777" w:rsidR="006D7FDE" w:rsidRPr="00916430" w:rsidRDefault="006D7FDE" w:rsidP="006D7FDE">
            <w:pPr>
              <w:pStyle w:val="Tabletext"/>
            </w:pPr>
          </w:p>
        </w:tc>
      </w:tr>
      <w:tr w:rsidR="006D7FDE" w:rsidRPr="00916430" w14:paraId="0925DE98" w14:textId="77777777" w:rsidTr="00CA1999">
        <w:trPr>
          <w:trHeight w:val="25"/>
        </w:trPr>
        <w:tc>
          <w:tcPr>
            <w:tcW w:w="7933" w:type="dxa"/>
            <w:tcBorders>
              <w:bottom w:val="single" w:sz="4" w:space="0" w:color="0080A2"/>
            </w:tcBorders>
          </w:tcPr>
          <w:p w14:paraId="2FA0D107" w14:textId="77777777" w:rsidR="006D7FDE" w:rsidRPr="006D7FDE" w:rsidRDefault="006D7FDE" w:rsidP="006D7FDE">
            <w:pPr>
              <w:pStyle w:val="Tablebullet"/>
            </w:pPr>
            <w:r w:rsidRPr="00916430">
              <w:t>ditching</w:t>
            </w:r>
          </w:p>
        </w:tc>
        <w:tc>
          <w:tcPr>
            <w:tcW w:w="1706" w:type="dxa"/>
          </w:tcPr>
          <w:p w14:paraId="477FB3E9" w14:textId="77777777" w:rsidR="006D7FDE" w:rsidRPr="00916430" w:rsidRDefault="006D7FDE" w:rsidP="006D7FDE">
            <w:pPr>
              <w:pStyle w:val="Tabletext"/>
            </w:pPr>
          </w:p>
        </w:tc>
      </w:tr>
      <w:tr w:rsidR="006D7FDE" w:rsidRPr="00F86B35" w14:paraId="5B1AF8BA" w14:textId="77777777" w:rsidTr="00CA1999">
        <w:trPr>
          <w:trHeight w:val="25"/>
        </w:trPr>
        <w:tc>
          <w:tcPr>
            <w:tcW w:w="7933" w:type="dxa"/>
            <w:tcBorders>
              <w:right w:val="nil"/>
            </w:tcBorders>
          </w:tcPr>
          <w:p w14:paraId="0CD924BE" w14:textId="77777777" w:rsidR="006D7FDE" w:rsidRPr="006D7FDE" w:rsidRDefault="006D7FDE" w:rsidP="006D7FDE">
            <w:pPr>
              <w:pStyle w:val="Tabletext"/>
              <w:rPr>
                <w:rStyle w:val="bold"/>
              </w:rPr>
            </w:pPr>
            <w:r w:rsidRPr="00F86B35">
              <w:rPr>
                <w:rStyle w:val="bold"/>
              </w:rPr>
              <w:t>Line operations</w:t>
            </w:r>
          </w:p>
        </w:tc>
        <w:tc>
          <w:tcPr>
            <w:tcW w:w="1706" w:type="dxa"/>
            <w:tcBorders>
              <w:left w:val="nil"/>
            </w:tcBorders>
          </w:tcPr>
          <w:p w14:paraId="0163575B" w14:textId="77777777" w:rsidR="006D7FDE" w:rsidRPr="00F86B35" w:rsidRDefault="006D7FDE" w:rsidP="006D7FDE">
            <w:pPr>
              <w:pStyle w:val="Tabletext"/>
              <w:rPr>
                <w:rStyle w:val="bold"/>
              </w:rPr>
            </w:pPr>
          </w:p>
        </w:tc>
      </w:tr>
      <w:tr w:rsidR="006D7FDE" w:rsidRPr="00916430" w14:paraId="68A7DAF4" w14:textId="77777777" w:rsidTr="00CA1999">
        <w:trPr>
          <w:trHeight w:val="25"/>
        </w:trPr>
        <w:tc>
          <w:tcPr>
            <w:tcW w:w="7933" w:type="dxa"/>
          </w:tcPr>
          <w:p w14:paraId="34C4DA07" w14:textId="77777777" w:rsidR="006D7FDE" w:rsidRPr="006D7FDE" w:rsidRDefault="006D7FDE" w:rsidP="006D7FDE">
            <w:pPr>
              <w:pStyle w:val="Tablebullet"/>
            </w:pPr>
            <w:r w:rsidRPr="00916430">
              <w:t>risk assessment &amp; management</w:t>
            </w:r>
          </w:p>
        </w:tc>
        <w:tc>
          <w:tcPr>
            <w:tcW w:w="1706" w:type="dxa"/>
          </w:tcPr>
          <w:p w14:paraId="7EED1768" w14:textId="77777777" w:rsidR="006D7FDE" w:rsidRPr="00916430" w:rsidRDefault="006D7FDE" w:rsidP="006D7FDE">
            <w:pPr>
              <w:pStyle w:val="Tabletext"/>
            </w:pPr>
          </w:p>
        </w:tc>
      </w:tr>
      <w:tr w:rsidR="006D7FDE" w:rsidRPr="00916430" w14:paraId="2A101ECD" w14:textId="77777777" w:rsidTr="00CA1999">
        <w:trPr>
          <w:trHeight w:val="25"/>
        </w:trPr>
        <w:tc>
          <w:tcPr>
            <w:tcW w:w="7933" w:type="dxa"/>
          </w:tcPr>
          <w:p w14:paraId="0A87AB52" w14:textId="77777777" w:rsidR="006D7FDE" w:rsidRPr="006D7FDE" w:rsidRDefault="006D7FDE" w:rsidP="006D7FDE">
            <w:pPr>
              <w:pStyle w:val="Tablebullet"/>
            </w:pPr>
            <w:r w:rsidRPr="00916430">
              <w:t>pre-flight procedures</w:t>
            </w:r>
          </w:p>
        </w:tc>
        <w:tc>
          <w:tcPr>
            <w:tcW w:w="1706" w:type="dxa"/>
          </w:tcPr>
          <w:p w14:paraId="11C412C1" w14:textId="77777777" w:rsidR="006D7FDE" w:rsidRPr="00916430" w:rsidRDefault="006D7FDE" w:rsidP="006D7FDE">
            <w:pPr>
              <w:pStyle w:val="Tabletext"/>
            </w:pPr>
          </w:p>
        </w:tc>
      </w:tr>
      <w:tr w:rsidR="006D7FDE" w:rsidRPr="00916430" w14:paraId="4983E65A" w14:textId="77777777" w:rsidTr="00CA1999">
        <w:trPr>
          <w:trHeight w:val="25"/>
        </w:trPr>
        <w:tc>
          <w:tcPr>
            <w:tcW w:w="7933" w:type="dxa"/>
          </w:tcPr>
          <w:p w14:paraId="477A6A26" w14:textId="77777777" w:rsidR="006D7FDE" w:rsidRPr="006D7FDE" w:rsidRDefault="006D7FDE" w:rsidP="006D7FDE">
            <w:pPr>
              <w:pStyle w:val="Tablebullet"/>
            </w:pPr>
            <w:r w:rsidRPr="00916430">
              <w:t xml:space="preserve">ground handling, aircraft parking &amp; public safety </w:t>
            </w:r>
            <w:r w:rsidRPr="006D7FDE">
              <w:t>procedures</w:t>
            </w:r>
          </w:p>
        </w:tc>
        <w:tc>
          <w:tcPr>
            <w:tcW w:w="1706" w:type="dxa"/>
          </w:tcPr>
          <w:p w14:paraId="3E471F2D" w14:textId="77777777" w:rsidR="006D7FDE" w:rsidRPr="00916430" w:rsidRDefault="006D7FDE" w:rsidP="006D7FDE">
            <w:pPr>
              <w:pStyle w:val="Tabletext"/>
            </w:pPr>
          </w:p>
        </w:tc>
      </w:tr>
      <w:tr w:rsidR="006D7FDE" w:rsidRPr="00916430" w14:paraId="1CF8B1C1" w14:textId="77777777" w:rsidTr="00CA1999">
        <w:trPr>
          <w:trHeight w:val="25"/>
        </w:trPr>
        <w:tc>
          <w:tcPr>
            <w:tcW w:w="7933" w:type="dxa"/>
          </w:tcPr>
          <w:p w14:paraId="6428DED7" w14:textId="77777777" w:rsidR="006D7FDE" w:rsidRPr="006D7FDE" w:rsidRDefault="006D7FDE" w:rsidP="006D7FDE">
            <w:pPr>
              <w:pStyle w:val="Tablebullet"/>
            </w:pPr>
            <w:r w:rsidRPr="00916430">
              <w:t>passenger handling, briefings &amp; safety demonstration procedures</w:t>
            </w:r>
          </w:p>
        </w:tc>
        <w:tc>
          <w:tcPr>
            <w:tcW w:w="1706" w:type="dxa"/>
          </w:tcPr>
          <w:p w14:paraId="0EF9B746" w14:textId="77777777" w:rsidR="006D7FDE" w:rsidRPr="00916430" w:rsidRDefault="006D7FDE" w:rsidP="006D7FDE">
            <w:pPr>
              <w:pStyle w:val="Tabletext"/>
            </w:pPr>
          </w:p>
        </w:tc>
      </w:tr>
      <w:tr w:rsidR="006D7FDE" w:rsidRPr="00916430" w14:paraId="3ECE46F3" w14:textId="77777777" w:rsidTr="00CA1999">
        <w:trPr>
          <w:trHeight w:val="25"/>
        </w:trPr>
        <w:tc>
          <w:tcPr>
            <w:tcW w:w="7933" w:type="dxa"/>
          </w:tcPr>
          <w:p w14:paraId="0BC7EADF" w14:textId="77777777" w:rsidR="006D7FDE" w:rsidRPr="006D7FDE" w:rsidRDefault="006D7FDE" w:rsidP="006D7FDE">
            <w:pPr>
              <w:pStyle w:val="Tablebullet"/>
            </w:pPr>
            <w:r w:rsidRPr="00916430">
              <w:t>crew communication &amp; co</w:t>
            </w:r>
            <w:r w:rsidRPr="006D7FDE">
              <w:t>-ordination</w:t>
            </w:r>
          </w:p>
        </w:tc>
        <w:tc>
          <w:tcPr>
            <w:tcW w:w="1706" w:type="dxa"/>
          </w:tcPr>
          <w:p w14:paraId="0F8A1181" w14:textId="77777777" w:rsidR="006D7FDE" w:rsidRPr="00916430" w:rsidRDefault="006D7FDE" w:rsidP="006D7FDE">
            <w:pPr>
              <w:pStyle w:val="Tabletext"/>
            </w:pPr>
          </w:p>
        </w:tc>
      </w:tr>
      <w:tr w:rsidR="006D7FDE" w:rsidRPr="00916430" w14:paraId="3BA2DDF3" w14:textId="77777777" w:rsidTr="00CA1999">
        <w:trPr>
          <w:trHeight w:val="25"/>
        </w:trPr>
        <w:tc>
          <w:tcPr>
            <w:tcW w:w="7933" w:type="dxa"/>
          </w:tcPr>
          <w:p w14:paraId="0A849DE4" w14:textId="77777777" w:rsidR="006D7FDE" w:rsidRPr="006D7FDE" w:rsidRDefault="006D7FDE" w:rsidP="006D7FDE">
            <w:pPr>
              <w:pStyle w:val="Tablebullet"/>
            </w:pPr>
            <w:r w:rsidRPr="00916430">
              <w:t>use of aircraft systems</w:t>
            </w:r>
          </w:p>
        </w:tc>
        <w:tc>
          <w:tcPr>
            <w:tcW w:w="1706" w:type="dxa"/>
          </w:tcPr>
          <w:p w14:paraId="1CA9DD7E" w14:textId="77777777" w:rsidR="006D7FDE" w:rsidRPr="00916430" w:rsidRDefault="006D7FDE" w:rsidP="006D7FDE">
            <w:pPr>
              <w:pStyle w:val="Tabletext"/>
            </w:pPr>
          </w:p>
        </w:tc>
      </w:tr>
      <w:tr w:rsidR="006D7FDE" w:rsidRPr="00916430" w14:paraId="5F8C521D" w14:textId="77777777" w:rsidTr="00CA1999">
        <w:trPr>
          <w:trHeight w:val="25"/>
        </w:trPr>
        <w:tc>
          <w:tcPr>
            <w:tcW w:w="7933" w:type="dxa"/>
          </w:tcPr>
          <w:p w14:paraId="72298F70" w14:textId="77777777" w:rsidR="006D7FDE" w:rsidRPr="006D7FDE" w:rsidRDefault="006D7FDE" w:rsidP="006D7FDE">
            <w:pPr>
              <w:pStyle w:val="Tablebullet"/>
            </w:pPr>
            <w:r w:rsidRPr="00916430">
              <w:t>use of aircraft exits &amp; equipment</w:t>
            </w:r>
          </w:p>
        </w:tc>
        <w:tc>
          <w:tcPr>
            <w:tcW w:w="1706" w:type="dxa"/>
          </w:tcPr>
          <w:p w14:paraId="3F70A590" w14:textId="77777777" w:rsidR="006D7FDE" w:rsidRPr="00916430" w:rsidRDefault="006D7FDE" w:rsidP="006D7FDE">
            <w:pPr>
              <w:pStyle w:val="Tabletext"/>
            </w:pPr>
          </w:p>
        </w:tc>
      </w:tr>
      <w:tr w:rsidR="006D7FDE" w:rsidRPr="00916430" w14:paraId="61880C14" w14:textId="77777777" w:rsidTr="00CA1999">
        <w:trPr>
          <w:trHeight w:val="25"/>
        </w:trPr>
        <w:tc>
          <w:tcPr>
            <w:tcW w:w="7933" w:type="dxa"/>
            <w:tcBorders>
              <w:bottom w:val="single" w:sz="4" w:space="0" w:color="0080A2"/>
            </w:tcBorders>
          </w:tcPr>
          <w:p w14:paraId="25370358" w14:textId="77777777" w:rsidR="006D7FDE" w:rsidRPr="006D7FDE" w:rsidRDefault="006D7FDE" w:rsidP="006D7FDE">
            <w:pPr>
              <w:pStyle w:val="Tablebullet"/>
            </w:pPr>
            <w:r w:rsidRPr="00916430">
              <w:t>post-flight procedures</w:t>
            </w:r>
          </w:p>
        </w:tc>
        <w:tc>
          <w:tcPr>
            <w:tcW w:w="1706" w:type="dxa"/>
          </w:tcPr>
          <w:p w14:paraId="4A881485" w14:textId="77777777" w:rsidR="006D7FDE" w:rsidRPr="00916430" w:rsidRDefault="006D7FDE" w:rsidP="006D7FDE">
            <w:pPr>
              <w:pStyle w:val="Tabletext"/>
            </w:pPr>
          </w:p>
        </w:tc>
      </w:tr>
      <w:tr w:rsidR="006D7FDE" w:rsidRPr="00F86B35" w14:paraId="6900682D" w14:textId="77777777" w:rsidTr="00CA1999">
        <w:trPr>
          <w:trHeight w:val="25"/>
        </w:trPr>
        <w:tc>
          <w:tcPr>
            <w:tcW w:w="7933" w:type="dxa"/>
            <w:tcBorders>
              <w:right w:val="nil"/>
            </w:tcBorders>
          </w:tcPr>
          <w:p w14:paraId="3B444C55" w14:textId="77777777" w:rsidR="006D7FDE" w:rsidRPr="006D7FDE" w:rsidRDefault="006D7FDE" w:rsidP="006D7FDE">
            <w:pPr>
              <w:pStyle w:val="Tabletext"/>
              <w:rPr>
                <w:rStyle w:val="bold"/>
              </w:rPr>
            </w:pPr>
            <w:r w:rsidRPr="00F86B35">
              <w:rPr>
                <w:rStyle w:val="bold"/>
              </w:rPr>
              <w:t>Operation specific procedures</w:t>
            </w:r>
          </w:p>
        </w:tc>
        <w:tc>
          <w:tcPr>
            <w:tcW w:w="1706" w:type="dxa"/>
            <w:tcBorders>
              <w:left w:val="nil"/>
            </w:tcBorders>
          </w:tcPr>
          <w:p w14:paraId="46313664" w14:textId="77777777" w:rsidR="006D7FDE" w:rsidRPr="00F86B35" w:rsidRDefault="006D7FDE" w:rsidP="006D7FDE">
            <w:pPr>
              <w:pStyle w:val="Tabletext"/>
              <w:rPr>
                <w:rStyle w:val="bold"/>
              </w:rPr>
            </w:pPr>
          </w:p>
        </w:tc>
      </w:tr>
      <w:tr w:rsidR="006D7FDE" w:rsidRPr="00916430" w14:paraId="71AFF7FF" w14:textId="77777777" w:rsidTr="00CA1999">
        <w:trPr>
          <w:trHeight w:val="268"/>
        </w:trPr>
        <w:tc>
          <w:tcPr>
            <w:tcW w:w="7933" w:type="dxa"/>
          </w:tcPr>
          <w:p w14:paraId="4FA97BFC" w14:textId="77777777" w:rsidR="006D7FDE" w:rsidRPr="006D7FDE" w:rsidRDefault="006D7FDE" w:rsidP="006D7FDE">
            <w:pPr>
              <w:pStyle w:val="Tablebullet"/>
            </w:pPr>
            <w:r w:rsidRPr="00916430">
              <w:t>NVIS</w:t>
            </w:r>
          </w:p>
        </w:tc>
        <w:tc>
          <w:tcPr>
            <w:tcW w:w="1706" w:type="dxa"/>
          </w:tcPr>
          <w:p w14:paraId="34065321" w14:textId="77777777" w:rsidR="006D7FDE" w:rsidRPr="00916430" w:rsidRDefault="006D7FDE" w:rsidP="006D7FDE">
            <w:pPr>
              <w:pStyle w:val="Tabletext"/>
            </w:pPr>
          </w:p>
        </w:tc>
      </w:tr>
      <w:tr w:rsidR="006D7FDE" w:rsidRPr="00916430" w14:paraId="7CA31799" w14:textId="77777777" w:rsidTr="00CA1999">
        <w:trPr>
          <w:trHeight w:val="268"/>
        </w:trPr>
        <w:tc>
          <w:tcPr>
            <w:tcW w:w="7933" w:type="dxa"/>
          </w:tcPr>
          <w:p w14:paraId="06C9D7C5" w14:textId="77777777" w:rsidR="006D7FDE" w:rsidRPr="006D7FDE" w:rsidRDefault="006D7FDE" w:rsidP="006D7FDE">
            <w:pPr>
              <w:pStyle w:val="Tablebullet"/>
            </w:pPr>
            <w:r w:rsidRPr="00916430">
              <w:t>winching/rappelling</w:t>
            </w:r>
          </w:p>
        </w:tc>
        <w:tc>
          <w:tcPr>
            <w:tcW w:w="1706" w:type="dxa"/>
          </w:tcPr>
          <w:p w14:paraId="086743DD" w14:textId="77777777" w:rsidR="006D7FDE" w:rsidRPr="00916430" w:rsidRDefault="006D7FDE" w:rsidP="006D7FDE">
            <w:pPr>
              <w:pStyle w:val="Tabletext"/>
            </w:pPr>
          </w:p>
        </w:tc>
      </w:tr>
      <w:tr w:rsidR="006D7FDE" w:rsidRPr="00916430" w14:paraId="06AD80DA" w14:textId="77777777" w:rsidTr="00CA1999">
        <w:trPr>
          <w:trHeight w:val="268"/>
        </w:trPr>
        <w:tc>
          <w:tcPr>
            <w:tcW w:w="7933" w:type="dxa"/>
          </w:tcPr>
          <w:p w14:paraId="17CD5021" w14:textId="77777777" w:rsidR="006D7FDE" w:rsidRPr="006D7FDE" w:rsidRDefault="006D7FDE" w:rsidP="006D7FDE">
            <w:pPr>
              <w:pStyle w:val="Tablebullet"/>
            </w:pPr>
            <w:r w:rsidRPr="00916430">
              <w:t>sling load</w:t>
            </w:r>
          </w:p>
        </w:tc>
        <w:tc>
          <w:tcPr>
            <w:tcW w:w="1706" w:type="dxa"/>
          </w:tcPr>
          <w:p w14:paraId="3A87CC18" w14:textId="77777777" w:rsidR="006D7FDE" w:rsidRPr="00916430" w:rsidRDefault="006D7FDE" w:rsidP="006D7FDE">
            <w:pPr>
              <w:pStyle w:val="Tabletext"/>
            </w:pPr>
          </w:p>
        </w:tc>
      </w:tr>
    </w:tbl>
    <w:p w14:paraId="4934CD4A" w14:textId="77777777" w:rsidR="006D7FDE" w:rsidRDefault="006D7FDE" w:rsidP="006D7FDE">
      <w:pPr>
        <w:pStyle w:val="normalafterlisttable"/>
        <w:rPr>
          <w:rStyle w:val="bold"/>
        </w:rPr>
      </w:pPr>
    </w:p>
    <w:tbl>
      <w:tblPr>
        <w:tblStyle w:val="SD-MOStable"/>
        <w:tblW w:w="9639" w:type="dxa"/>
        <w:tblLayout w:type="fixed"/>
        <w:tblLook w:val="0620" w:firstRow="1" w:lastRow="0" w:firstColumn="0" w:lastColumn="0" w:noHBand="1" w:noVBand="1"/>
      </w:tblPr>
      <w:tblGrid>
        <w:gridCol w:w="9639"/>
      </w:tblGrid>
      <w:tr w:rsidR="006D7FDE" w:rsidRPr="00DB6B68" w14:paraId="67406749" w14:textId="77777777" w:rsidTr="00CA1999">
        <w:trPr>
          <w:cnfStyle w:val="100000000000" w:firstRow="1" w:lastRow="0" w:firstColumn="0" w:lastColumn="0" w:oddVBand="0" w:evenVBand="0" w:oddHBand="0" w:evenHBand="0" w:firstRowFirstColumn="0" w:firstRowLastColumn="0" w:lastRowFirstColumn="0" w:lastRowLastColumn="0"/>
        </w:trPr>
        <w:tc>
          <w:tcPr>
            <w:tcW w:w="9639" w:type="dxa"/>
          </w:tcPr>
          <w:p w14:paraId="09B45C2A" w14:textId="77777777" w:rsidR="006D7FDE" w:rsidRPr="006D7FDE" w:rsidRDefault="006D7FDE" w:rsidP="006D7FDE">
            <w:r>
              <w:t>Comments</w:t>
            </w:r>
          </w:p>
        </w:tc>
      </w:tr>
      <w:tr w:rsidR="006D7FDE" w14:paraId="73D21F83" w14:textId="77777777" w:rsidTr="00CA1999">
        <w:trPr>
          <w:trHeight w:val="2099"/>
        </w:trPr>
        <w:tc>
          <w:tcPr>
            <w:tcW w:w="9639" w:type="dxa"/>
          </w:tcPr>
          <w:p w14:paraId="2CC745EB" w14:textId="77777777" w:rsidR="006D7FDE" w:rsidRDefault="006D7FDE" w:rsidP="006D7FDE"/>
        </w:tc>
      </w:tr>
    </w:tbl>
    <w:p w14:paraId="5F0FC7F1" w14:textId="77777777" w:rsidR="006D7FDE" w:rsidRPr="00F86B35" w:rsidRDefault="006D7FDE" w:rsidP="006D7FDE">
      <w:pPr>
        <w:pStyle w:val="normalafterlisttable"/>
        <w:rPr>
          <w:rStyle w:val="bold"/>
        </w:rPr>
      </w:pPr>
      <w:r>
        <w:rPr>
          <w:rStyle w:val="bold"/>
        </w:rPr>
        <w:t>Result</w:t>
      </w:r>
    </w:p>
    <w:p w14:paraId="7B76635B" w14:textId="77777777" w:rsidR="006D7FDE" w:rsidRDefault="00000000" w:rsidP="006D7FDE">
      <w:sdt>
        <w:sdtPr>
          <w:id w:val="-1488629388"/>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916430">
        <w:t xml:space="preserve"> Competent </w:t>
      </w:r>
    </w:p>
    <w:p w14:paraId="07CE8F1A" w14:textId="77777777" w:rsidR="006D7FDE" w:rsidRDefault="00000000" w:rsidP="006D7FDE">
      <w:sdt>
        <w:sdtPr>
          <w:id w:val="363729589"/>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Not yet competent </w:t>
      </w:r>
    </w:p>
    <w:p w14:paraId="1A54816F" w14:textId="77777777" w:rsidR="006D7FDE" w:rsidRPr="00F86B35" w:rsidRDefault="006D7FDE" w:rsidP="006D7FDE">
      <w:pPr>
        <w:pStyle w:val="normalafterlisttable"/>
      </w:pPr>
      <w:r w:rsidRPr="00F86B35">
        <w:t>Crew member signature:</w:t>
      </w:r>
      <w:r>
        <w:tab/>
      </w:r>
      <w:r>
        <w:tab/>
      </w:r>
      <w:r>
        <w:tab/>
      </w:r>
      <w:r w:rsidRPr="00F86B35">
        <w:t>Date:</w:t>
      </w:r>
      <w:r>
        <w:t xml:space="preserve"> </w:t>
      </w:r>
    </w:p>
    <w:p w14:paraId="36F64083" w14:textId="77777777" w:rsidR="006D7FDE" w:rsidRPr="00F86B35" w:rsidRDefault="006D7FDE" w:rsidP="006D7FDE">
      <w:pPr>
        <w:pStyle w:val="normalafterlisttable"/>
      </w:pPr>
      <w:r>
        <w:t>Checker</w:t>
      </w:r>
      <w:r w:rsidRPr="00F86B35">
        <w:t xml:space="preserve"> signature:</w:t>
      </w:r>
      <w:r>
        <w:tab/>
      </w:r>
      <w:r>
        <w:tab/>
      </w:r>
      <w:r>
        <w:tab/>
      </w:r>
      <w:r>
        <w:tab/>
      </w:r>
      <w:r w:rsidRPr="00F86B35">
        <w:t>Date:</w:t>
      </w:r>
      <w:r>
        <w:t xml:space="preserve"> </w:t>
      </w:r>
    </w:p>
    <w:p w14:paraId="2015BC7B" w14:textId="77777777" w:rsidR="006D7FDE" w:rsidRPr="003C2B3F" w:rsidRDefault="006D7FDE" w:rsidP="006D7FDE">
      <w:r w:rsidRPr="003C2B3F">
        <w:br w:type="page"/>
      </w:r>
    </w:p>
    <w:p w14:paraId="7CEC7AD2" w14:textId="77777777" w:rsidR="006D7FDE" w:rsidRPr="00F91345" w:rsidRDefault="006D7FDE" w:rsidP="00F91345">
      <w:pPr>
        <w:pStyle w:val="unHeading3"/>
        <w:rPr>
          <w:rStyle w:val="Strong"/>
          <w:b/>
          <w:bCs w:val="0"/>
        </w:rPr>
      </w:pPr>
      <w:bookmarkStart w:id="908" w:name="_Toc131591645"/>
      <w:r w:rsidRPr="00F91345">
        <w:rPr>
          <w:rStyle w:val="Strong"/>
          <w:rFonts w:hint="eastAsia"/>
          <w:b/>
          <w:bCs w:val="0"/>
        </w:rPr>
        <w:t xml:space="preserve">Form TC13 </w:t>
      </w:r>
      <w:r w:rsidRPr="00F91345">
        <w:rPr>
          <w:rStyle w:val="Strong"/>
          <w:b/>
          <w:bCs w:val="0"/>
        </w:rPr>
        <w:t>–</w:t>
      </w:r>
      <w:r w:rsidRPr="00F91345">
        <w:rPr>
          <w:rStyle w:val="Strong"/>
          <w:rFonts w:hint="eastAsia"/>
          <w:b/>
          <w:bCs w:val="0"/>
        </w:rPr>
        <w:t xml:space="preserve"> Remedial </w:t>
      </w:r>
      <w:r w:rsidRPr="00F91345">
        <w:rPr>
          <w:rStyle w:val="Strong"/>
          <w:b/>
          <w:bCs w:val="0"/>
        </w:rPr>
        <w:t>t</w:t>
      </w:r>
      <w:r w:rsidRPr="00F91345">
        <w:rPr>
          <w:rStyle w:val="Strong"/>
          <w:rFonts w:hint="eastAsia"/>
          <w:b/>
          <w:bCs w:val="0"/>
        </w:rPr>
        <w:t>raining</w:t>
      </w:r>
      <w:bookmarkEnd w:id="908"/>
      <w:r w:rsidRPr="00F91345">
        <w:rPr>
          <w:rStyle w:val="Strong"/>
          <w:b/>
          <w:bCs w:val="0"/>
        </w:rPr>
        <w:t xml:space="preserve"> record</w:t>
      </w:r>
    </w:p>
    <w:p w14:paraId="1730B6B7" w14:textId="77777777" w:rsidR="006D7FDE" w:rsidRPr="00F86B35" w:rsidRDefault="006D7FDE" w:rsidP="006D7FDE">
      <w:pPr>
        <w:pStyle w:val="normalafterlisttable"/>
        <w:rPr>
          <w:rStyle w:val="bold"/>
        </w:rPr>
      </w:pPr>
      <w:r w:rsidRPr="00F86B35">
        <w:rPr>
          <w:rStyle w:val="bold"/>
        </w:rPr>
        <w:t>Details</w:t>
      </w:r>
    </w:p>
    <w:p w14:paraId="42DE37AA" w14:textId="77777777" w:rsidR="006D7FDE" w:rsidRPr="003C2B3F" w:rsidRDefault="006D7FDE" w:rsidP="006D7FDE">
      <w:r w:rsidRPr="00916430">
        <w:t>Crew member name:</w:t>
      </w:r>
      <w:r>
        <w:tab/>
      </w:r>
      <w:r>
        <w:tab/>
      </w:r>
      <w:r>
        <w:tab/>
      </w:r>
      <w:r>
        <w:tab/>
      </w:r>
      <w:r w:rsidRPr="00916430">
        <w:t>ARN:</w:t>
      </w:r>
    </w:p>
    <w:p w14:paraId="620A3C8A" w14:textId="77777777" w:rsidR="006D7FDE" w:rsidRPr="003C2B3F" w:rsidRDefault="006D7FDE" w:rsidP="006D7FDE">
      <w:pPr>
        <w:pStyle w:val="normalafterlisttable"/>
      </w:pPr>
      <w:r w:rsidRPr="003C2B3F">
        <w:t>Crew position</w:t>
      </w:r>
      <w:r>
        <w:t>:</w:t>
      </w:r>
    </w:p>
    <w:p w14:paraId="3DC1546C" w14:textId="77777777" w:rsidR="006D7FDE" w:rsidRPr="003C2B3F" w:rsidRDefault="00000000" w:rsidP="006D7FDE">
      <w:sdt>
        <w:sdtPr>
          <w:id w:val="-1392498189"/>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w:t>
      </w:r>
      <w:r w:rsidR="006D7FDE">
        <w:t>Flight crew member</w:t>
      </w:r>
      <w:r w:rsidR="006D7FDE">
        <w:tab/>
      </w:r>
      <w:sdt>
        <w:sdtPr>
          <w:id w:val="-1663314350"/>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rsidRPr="003C2B3F">
        <w:t xml:space="preserve"> </w:t>
      </w:r>
      <w:r w:rsidR="006D7FDE">
        <w:t>Air crew member</w:t>
      </w:r>
      <w:r w:rsidR="006D7FDE">
        <w:tab/>
      </w:r>
      <w:sdt>
        <w:sdtPr>
          <w:id w:val="-22174018"/>
          <w14:checkbox>
            <w14:checked w14:val="0"/>
            <w14:checkedState w14:val="2612" w14:font="MS Gothic"/>
            <w14:uncheckedState w14:val="2610" w14:font="MS Gothic"/>
          </w14:checkbox>
        </w:sdtPr>
        <w:sdtContent>
          <w:r w:rsidR="006D7FDE" w:rsidRPr="006D7FDE">
            <w:rPr>
              <w:rFonts w:ascii="Segoe UI Symbol" w:hAnsi="Segoe UI Symbol" w:cs="Segoe UI Symbol"/>
            </w:rPr>
            <w:t>☐</w:t>
          </w:r>
        </w:sdtContent>
      </w:sdt>
      <w:r w:rsidR="006D7FDE">
        <w:t xml:space="preserve"> Medical transport specialist </w:t>
      </w:r>
    </w:p>
    <w:p w14:paraId="3CD0885A" w14:textId="77777777" w:rsidR="006D7FDE" w:rsidRPr="003C2B3F" w:rsidRDefault="006D7FDE" w:rsidP="006D7FDE">
      <w:pPr>
        <w:pStyle w:val="normalafterlisttable"/>
      </w:pPr>
      <w:r>
        <w:t>Trainer</w:t>
      </w:r>
      <w:r w:rsidRPr="00916430">
        <w:t xml:space="preserve"> name:</w:t>
      </w:r>
      <w:r>
        <w:tab/>
      </w:r>
      <w:r>
        <w:tab/>
      </w:r>
      <w:r>
        <w:tab/>
      </w:r>
      <w:r>
        <w:tab/>
      </w:r>
      <w:r>
        <w:tab/>
        <w:t xml:space="preserve">Date of training: </w:t>
      </w:r>
    </w:p>
    <w:tbl>
      <w:tblPr>
        <w:tblStyle w:val="SD-MOStable"/>
        <w:tblW w:w="9634" w:type="dxa"/>
        <w:tblLayout w:type="fixed"/>
        <w:tblLook w:val="0620" w:firstRow="1" w:lastRow="0" w:firstColumn="0" w:lastColumn="0" w:noHBand="1" w:noVBand="1"/>
        <w:tblCaption w:val="4B5 Instructor Induction Training – Course IT1"/>
        <w:tblDescription w:val="4B5 Instructor Induction Training – Course IT1"/>
      </w:tblPr>
      <w:tblGrid>
        <w:gridCol w:w="7931"/>
        <w:gridCol w:w="1703"/>
      </w:tblGrid>
      <w:tr w:rsidR="006D7FDE" w:rsidRPr="00F86B35" w14:paraId="4F581832" w14:textId="77777777" w:rsidTr="00CA1999">
        <w:trPr>
          <w:cnfStyle w:val="100000000000" w:firstRow="1" w:lastRow="0" w:firstColumn="0" w:lastColumn="0" w:oddVBand="0" w:evenVBand="0" w:oddHBand="0" w:evenHBand="0" w:firstRowFirstColumn="0" w:firstRowLastColumn="0" w:lastRowFirstColumn="0" w:lastRowLastColumn="0"/>
          <w:trHeight w:val="25"/>
        </w:trPr>
        <w:tc>
          <w:tcPr>
            <w:tcW w:w="7931" w:type="dxa"/>
          </w:tcPr>
          <w:p w14:paraId="270BCBB9" w14:textId="77777777" w:rsidR="006D7FDE" w:rsidRPr="006D7FDE" w:rsidRDefault="006D7FDE" w:rsidP="006D7FDE">
            <w:r w:rsidRPr="00F86B35">
              <w:t>Training items</w:t>
            </w:r>
          </w:p>
        </w:tc>
        <w:tc>
          <w:tcPr>
            <w:tcW w:w="1703" w:type="dxa"/>
          </w:tcPr>
          <w:p w14:paraId="0A9348AF" w14:textId="77777777" w:rsidR="006D7FDE" w:rsidRPr="006D7FDE" w:rsidRDefault="006D7FDE" w:rsidP="006D7FDE">
            <w:r w:rsidRPr="00F86B35">
              <w:t xml:space="preserve">Complete </w:t>
            </w:r>
            <w:r w:rsidRPr="00F86B35">
              <w:br/>
            </w:r>
            <w:r w:rsidRPr="006D7FDE">
              <w:t>Yes / No</w:t>
            </w:r>
          </w:p>
        </w:tc>
      </w:tr>
      <w:tr w:rsidR="006D7FDE" w:rsidRPr="00916430" w14:paraId="3393F55F" w14:textId="77777777" w:rsidTr="00CA1999">
        <w:trPr>
          <w:trHeight w:val="38"/>
        </w:trPr>
        <w:tc>
          <w:tcPr>
            <w:tcW w:w="7931" w:type="dxa"/>
          </w:tcPr>
          <w:p w14:paraId="01A51FF8" w14:textId="77777777" w:rsidR="006D7FDE" w:rsidRPr="00916430" w:rsidRDefault="006D7FDE" w:rsidP="006D7FDE">
            <w:pPr>
              <w:pStyle w:val="Tabletext"/>
            </w:pPr>
          </w:p>
        </w:tc>
        <w:tc>
          <w:tcPr>
            <w:tcW w:w="1703" w:type="dxa"/>
          </w:tcPr>
          <w:p w14:paraId="36C80C7D" w14:textId="77777777" w:rsidR="006D7FDE" w:rsidRPr="00916430" w:rsidRDefault="006D7FDE" w:rsidP="006D7FDE">
            <w:pPr>
              <w:pStyle w:val="Tabletext"/>
            </w:pPr>
          </w:p>
        </w:tc>
      </w:tr>
      <w:tr w:rsidR="006D7FDE" w:rsidRPr="00916430" w14:paraId="61C57646" w14:textId="77777777" w:rsidTr="00CA1999">
        <w:trPr>
          <w:trHeight w:val="25"/>
        </w:trPr>
        <w:tc>
          <w:tcPr>
            <w:tcW w:w="7931" w:type="dxa"/>
          </w:tcPr>
          <w:p w14:paraId="4E391A46" w14:textId="77777777" w:rsidR="006D7FDE" w:rsidRPr="00916430" w:rsidRDefault="006D7FDE" w:rsidP="006D7FDE">
            <w:pPr>
              <w:pStyle w:val="Tabletext"/>
            </w:pPr>
          </w:p>
        </w:tc>
        <w:tc>
          <w:tcPr>
            <w:tcW w:w="1703" w:type="dxa"/>
          </w:tcPr>
          <w:p w14:paraId="7FB1C452" w14:textId="77777777" w:rsidR="006D7FDE" w:rsidRPr="00916430" w:rsidRDefault="006D7FDE" w:rsidP="006D7FDE">
            <w:pPr>
              <w:pStyle w:val="Tabletext"/>
            </w:pPr>
          </w:p>
        </w:tc>
      </w:tr>
      <w:tr w:rsidR="006D7FDE" w:rsidRPr="00916430" w14:paraId="761CDCD3" w14:textId="77777777" w:rsidTr="00CA1999">
        <w:trPr>
          <w:trHeight w:val="25"/>
        </w:trPr>
        <w:tc>
          <w:tcPr>
            <w:tcW w:w="7931" w:type="dxa"/>
          </w:tcPr>
          <w:p w14:paraId="6F573843" w14:textId="77777777" w:rsidR="006D7FDE" w:rsidRPr="00916430" w:rsidRDefault="006D7FDE" w:rsidP="006D7FDE">
            <w:pPr>
              <w:pStyle w:val="Tabletext"/>
            </w:pPr>
          </w:p>
        </w:tc>
        <w:tc>
          <w:tcPr>
            <w:tcW w:w="1703" w:type="dxa"/>
          </w:tcPr>
          <w:p w14:paraId="00166492" w14:textId="77777777" w:rsidR="006D7FDE" w:rsidRPr="00916430" w:rsidRDefault="006D7FDE" w:rsidP="006D7FDE">
            <w:pPr>
              <w:pStyle w:val="Tabletext"/>
            </w:pPr>
          </w:p>
        </w:tc>
      </w:tr>
      <w:tr w:rsidR="006D7FDE" w:rsidRPr="00916430" w14:paraId="0EC0EEC1" w14:textId="77777777" w:rsidTr="00CA1999">
        <w:trPr>
          <w:trHeight w:val="25"/>
        </w:trPr>
        <w:tc>
          <w:tcPr>
            <w:tcW w:w="7931" w:type="dxa"/>
          </w:tcPr>
          <w:p w14:paraId="4C5075CD" w14:textId="77777777" w:rsidR="006D7FDE" w:rsidRPr="00916430" w:rsidRDefault="006D7FDE" w:rsidP="006D7FDE">
            <w:pPr>
              <w:pStyle w:val="Tabletext"/>
            </w:pPr>
          </w:p>
        </w:tc>
        <w:tc>
          <w:tcPr>
            <w:tcW w:w="1703" w:type="dxa"/>
          </w:tcPr>
          <w:p w14:paraId="45C4175C" w14:textId="77777777" w:rsidR="006D7FDE" w:rsidRPr="00916430" w:rsidRDefault="006D7FDE" w:rsidP="006D7FDE">
            <w:pPr>
              <w:pStyle w:val="Tabletext"/>
            </w:pPr>
          </w:p>
        </w:tc>
      </w:tr>
      <w:tr w:rsidR="006D7FDE" w:rsidRPr="00916430" w14:paraId="711AB0EF" w14:textId="77777777" w:rsidTr="00CA1999">
        <w:trPr>
          <w:trHeight w:val="25"/>
        </w:trPr>
        <w:tc>
          <w:tcPr>
            <w:tcW w:w="7931" w:type="dxa"/>
          </w:tcPr>
          <w:p w14:paraId="1A941CC9" w14:textId="77777777" w:rsidR="006D7FDE" w:rsidRPr="00916430" w:rsidRDefault="006D7FDE" w:rsidP="006D7FDE">
            <w:pPr>
              <w:pStyle w:val="Tabletext"/>
            </w:pPr>
          </w:p>
        </w:tc>
        <w:tc>
          <w:tcPr>
            <w:tcW w:w="1703" w:type="dxa"/>
          </w:tcPr>
          <w:p w14:paraId="3F21071D" w14:textId="77777777" w:rsidR="006D7FDE" w:rsidRPr="00916430" w:rsidRDefault="006D7FDE" w:rsidP="006D7FDE">
            <w:pPr>
              <w:pStyle w:val="Tabletext"/>
            </w:pPr>
          </w:p>
        </w:tc>
      </w:tr>
      <w:tr w:rsidR="006D7FDE" w:rsidRPr="00916430" w14:paraId="6249ECD0" w14:textId="77777777" w:rsidTr="00CA1999">
        <w:trPr>
          <w:trHeight w:val="25"/>
        </w:trPr>
        <w:tc>
          <w:tcPr>
            <w:tcW w:w="7931" w:type="dxa"/>
          </w:tcPr>
          <w:p w14:paraId="2802B304" w14:textId="77777777" w:rsidR="006D7FDE" w:rsidRPr="00916430" w:rsidRDefault="006D7FDE" w:rsidP="006D7FDE">
            <w:pPr>
              <w:pStyle w:val="Tabletext"/>
            </w:pPr>
          </w:p>
        </w:tc>
        <w:tc>
          <w:tcPr>
            <w:tcW w:w="1703" w:type="dxa"/>
          </w:tcPr>
          <w:p w14:paraId="0A9A7367" w14:textId="77777777" w:rsidR="006D7FDE" w:rsidRPr="00916430" w:rsidRDefault="006D7FDE" w:rsidP="006D7FDE">
            <w:pPr>
              <w:pStyle w:val="Tabletext"/>
            </w:pPr>
          </w:p>
        </w:tc>
      </w:tr>
      <w:tr w:rsidR="006D7FDE" w:rsidRPr="00916430" w14:paraId="04B8ECFC" w14:textId="77777777" w:rsidTr="00CA1999">
        <w:trPr>
          <w:trHeight w:val="25"/>
        </w:trPr>
        <w:tc>
          <w:tcPr>
            <w:tcW w:w="7931" w:type="dxa"/>
          </w:tcPr>
          <w:p w14:paraId="490EE2D2" w14:textId="77777777" w:rsidR="006D7FDE" w:rsidRPr="00916430" w:rsidRDefault="006D7FDE" w:rsidP="006D7FDE">
            <w:pPr>
              <w:pStyle w:val="Tabletext"/>
            </w:pPr>
          </w:p>
        </w:tc>
        <w:tc>
          <w:tcPr>
            <w:tcW w:w="1703" w:type="dxa"/>
          </w:tcPr>
          <w:p w14:paraId="5B206469" w14:textId="77777777" w:rsidR="006D7FDE" w:rsidRPr="00916430" w:rsidRDefault="006D7FDE" w:rsidP="006D7FDE">
            <w:pPr>
              <w:pStyle w:val="Tabletext"/>
            </w:pPr>
          </w:p>
        </w:tc>
      </w:tr>
      <w:tr w:rsidR="006D7FDE" w:rsidRPr="00916430" w14:paraId="133735A3" w14:textId="77777777" w:rsidTr="00CA1999">
        <w:trPr>
          <w:trHeight w:val="25"/>
        </w:trPr>
        <w:tc>
          <w:tcPr>
            <w:tcW w:w="7931" w:type="dxa"/>
          </w:tcPr>
          <w:p w14:paraId="4568350C" w14:textId="77777777" w:rsidR="006D7FDE" w:rsidRPr="00916430" w:rsidRDefault="006D7FDE" w:rsidP="006D7FDE">
            <w:pPr>
              <w:pStyle w:val="Tabletext"/>
            </w:pPr>
          </w:p>
        </w:tc>
        <w:tc>
          <w:tcPr>
            <w:tcW w:w="1703" w:type="dxa"/>
          </w:tcPr>
          <w:p w14:paraId="49C7DB5C" w14:textId="77777777" w:rsidR="006D7FDE" w:rsidRPr="00916430" w:rsidRDefault="006D7FDE" w:rsidP="006D7FDE">
            <w:pPr>
              <w:pStyle w:val="Tabletext"/>
            </w:pPr>
          </w:p>
        </w:tc>
      </w:tr>
      <w:tr w:rsidR="006D7FDE" w:rsidRPr="00916430" w14:paraId="7B28A808" w14:textId="77777777" w:rsidTr="00CA1999">
        <w:trPr>
          <w:trHeight w:val="25"/>
        </w:trPr>
        <w:tc>
          <w:tcPr>
            <w:tcW w:w="7931" w:type="dxa"/>
          </w:tcPr>
          <w:p w14:paraId="48116031" w14:textId="77777777" w:rsidR="006D7FDE" w:rsidRPr="00916430" w:rsidRDefault="006D7FDE" w:rsidP="006D7FDE">
            <w:pPr>
              <w:pStyle w:val="Tabletext"/>
            </w:pPr>
          </w:p>
        </w:tc>
        <w:tc>
          <w:tcPr>
            <w:tcW w:w="1703" w:type="dxa"/>
          </w:tcPr>
          <w:p w14:paraId="5DA4178F" w14:textId="77777777" w:rsidR="006D7FDE" w:rsidRPr="00916430" w:rsidRDefault="006D7FDE" w:rsidP="006D7FDE">
            <w:pPr>
              <w:pStyle w:val="Tabletext"/>
            </w:pPr>
          </w:p>
        </w:tc>
      </w:tr>
      <w:tr w:rsidR="006D7FDE" w:rsidRPr="00916430" w14:paraId="088227BE" w14:textId="77777777" w:rsidTr="00CA1999">
        <w:trPr>
          <w:trHeight w:val="25"/>
        </w:trPr>
        <w:tc>
          <w:tcPr>
            <w:tcW w:w="7931" w:type="dxa"/>
          </w:tcPr>
          <w:p w14:paraId="61C32800" w14:textId="77777777" w:rsidR="006D7FDE" w:rsidRPr="00916430" w:rsidRDefault="006D7FDE" w:rsidP="006D7FDE">
            <w:pPr>
              <w:pStyle w:val="Tabletext"/>
            </w:pPr>
          </w:p>
        </w:tc>
        <w:tc>
          <w:tcPr>
            <w:tcW w:w="1703" w:type="dxa"/>
          </w:tcPr>
          <w:p w14:paraId="16E273D3" w14:textId="77777777" w:rsidR="006D7FDE" w:rsidRPr="00916430" w:rsidRDefault="006D7FDE" w:rsidP="006D7FDE">
            <w:pPr>
              <w:pStyle w:val="Tabletext"/>
            </w:pPr>
          </w:p>
        </w:tc>
      </w:tr>
    </w:tbl>
    <w:p w14:paraId="043B5F72" w14:textId="77777777" w:rsidR="006D7FDE" w:rsidRDefault="006D7FDE" w:rsidP="006D7FDE"/>
    <w:tbl>
      <w:tblPr>
        <w:tblStyle w:val="SD-MOStable"/>
        <w:tblW w:w="9639" w:type="dxa"/>
        <w:tblLayout w:type="fixed"/>
        <w:tblLook w:val="0620" w:firstRow="1" w:lastRow="0" w:firstColumn="0" w:lastColumn="0" w:noHBand="1" w:noVBand="1"/>
      </w:tblPr>
      <w:tblGrid>
        <w:gridCol w:w="9639"/>
      </w:tblGrid>
      <w:tr w:rsidR="006D7FDE" w:rsidRPr="00DB6B68" w14:paraId="69AD98C8" w14:textId="77777777" w:rsidTr="00CA1999">
        <w:trPr>
          <w:cnfStyle w:val="100000000000" w:firstRow="1" w:lastRow="0" w:firstColumn="0" w:lastColumn="0" w:oddVBand="0" w:evenVBand="0" w:oddHBand="0" w:evenHBand="0" w:firstRowFirstColumn="0" w:firstRowLastColumn="0" w:lastRowFirstColumn="0" w:lastRowLastColumn="0"/>
        </w:trPr>
        <w:tc>
          <w:tcPr>
            <w:tcW w:w="9639" w:type="dxa"/>
          </w:tcPr>
          <w:p w14:paraId="74C94D76" w14:textId="77777777" w:rsidR="006D7FDE" w:rsidRPr="006D7FDE" w:rsidRDefault="006D7FDE" w:rsidP="006D7FDE">
            <w:r>
              <w:t>Comments</w:t>
            </w:r>
          </w:p>
        </w:tc>
      </w:tr>
      <w:tr w:rsidR="006D7FDE" w14:paraId="63974B2E" w14:textId="77777777" w:rsidTr="00CA1999">
        <w:trPr>
          <w:trHeight w:val="2099"/>
        </w:trPr>
        <w:tc>
          <w:tcPr>
            <w:tcW w:w="9639" w:type="dxa"/>
          </w:tcPr>
          <w:p w14:paraId="43CB26AB" w14:textId="77777777" w:rsidR="006D7FDE" w:rsidRDefault="006D7FDE" w:rsidP="006D7FDE"/>
        </w:tc>
      </w:tr>
    </w:tbl>
    <w:p w14:paraId="3E2C147A" w14:textId="77777777" w:rsidR="006D7FDE" w:rsidRPr="00F86B35" w:rsidRDefault="006D7FDE" w:rsidP="006D7FDE">
      <w:pPr>
        <w:pStyle w:val="normalafterlisttable"/>
        <w:rPr>
          <w:rStyle w:val="bold"/>
        </w:rPr>
      </w:pPr>
      <w:r w:rsidRPr="00F86B35">
        <w:rPr>
          <w:rStyle w:val="bold"/>
        </w:rPr>
        <w:t>Trainer acknowledgement</w:t>
      </w:r>
    </w:p>
    <w:p w14:paraId="3C1A7452" w14:textId="77777777" w:rsidR="006D7FDE" w:rsidRPr="00F86B35" w:rsidRDefault="006D7FDE" w:rsidP="006D7FDE">
      <w:r w:rsidRPr="00F86B35">
        <w:t>Completed</w:t>
      </w:r>
      <w:r>
        <w:t xml:space="preserve">: </w:t>
      </w:r>
      <w:sdt>
        <w:sdtPr>
          <w:id w:val="693425098"/>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6D7FDE">
        <w:t xml:space="preserve"> </w:t>
      </w:r>
      <w:r w:rsidRPr="00F86B35">
        <w:t>Yes</w:t>
      </w:r>
      <w:r>
        <w:tab/>
      </w:r>
      <w:sdt>
        <w:sdtPr>
          <w:id w:val="-1910844402"/>
          <w14:checkbox>
            <w14:checked w14:val="0"/>
            <w14:checkedState w14:val="2612" w14:font="MS Gothic"/>
            <w14:uncheckedState w14:val="2610" w14:font="MS Gothic"/>
          </w14:checkbox>
        </w:sdtPr>
        <w:sdtContent>
          <w:r w:rsidRPr="006D7FDE">
            <w:rPr>
              <w:rFonts w:ascii="Segoe UI Symbol" w:hAnsi="Segoe UI Symbol" w:cs="Segoe UI Symbol"/>
            </w:rPr>
            <w:t>☐</w:t>
          </w:r>
        </w:sdtContent>
      </w:sdt>
      <w:r w:rsidRPr="006D7FDE">
        <w:t xml:space="preserve"> </w:t>
      </w:r>
      <w:r w:rsidRPr="00F86B35">
        <w:t xml:space="preserve">No </w:t>
      </w:r>
    </w:p>
    <w:p w14:paraId="5DED4C1F" w14:textId="77777777" w:rsidR="006D7FDE" w:rsidRPr="00F86B35" w:rsidRDefault="006D7FDE" w:rsidP="006D7FDE">
      <w:pPr>
        <w:pStyle w:val="normalafterlisttable"/>
      </w:pPr>
      <w:r w:rsidRPr="00F86B35">
        <w:t>Crew member signature:</w:t>
      </w:r>
      <w:r>
        <w:tab/>
      </w:r>
      <w:r>
        <w:tab/>
      </w:r>
      <w:r>
        <w:tab/>
      </w:r>
      <w:r w:rsidRPr="00F86B35">
        <w:t>Date:</w:t>
      </w:r>
      <w:r>
        <w:t xml:space="preserve"> </w:t>
      </w:r>
    </w:p>
    <w:p w14:paraId="0528F7CB" w14:textId="2D1A1229" w:rsidR="00966E0B" w:rsidRPr="00966E0B" w:rsidRDefault="006D7FDE" w:rsidP="00966E0B">
      <w:r>
        <w:t>Trainer</w:t>
      </w:r>
      <w:r w:rsidRPr="00F86B35">
        <w:t xml:space="preserve"> signature:</w:t>
      </w:r>
      <w:r>
        <w:tab/>
      </w:r>
      <w:r>
        <w:tab/>
      </w:r>
      <w:r>
        <w:tab/>
      </w:r>
      <w:r>
        <w:tab/>
      </w:r>
      <w:r w:rsidRPr="00F86B35">
        <w:t>Date:</w:t>
      </w:r>
      <w:r>
        <w:t xml:space="preserve"> </w:t>
      </w:r>
    </w:p>
    <w:p w14:paraId="06388EA7" w14:textId="77777777" w:rsidR="00966E0B" w:rsidRDefault="00966E0B" w:rsidP="00966E0B">
      <w:pPr>
        <w:pStyle w:val="Heading1"/>
      </w:pPr>
      <w:bookmarkStart w:id="909" w:name="_Toc96683851"/>
      <w:bookmarkStart w:id="910" w:name="_Toc96685070"/>
      <w:bookmarkStart w:id="911" w:name="_Toc96685452"/>
      <w:bookmarkStart w:id="912" w:name="_Toc184214796"/>
      <w:bookmarkStart w:id="913" w:name="_Toc188966565"/>
      <w:r>
        <w:t>SAFETY MANAGEMENT SYSTEM, HUMAN FACTORS &amp; NON-TECHNICAL SKILLS</w:t>
      </w:r>
      <w:bookmarkEnd w:id="909"/>
      <w:bookmarkEnd w:id="910"/>
      <w:bookmarkEnd w:id="911"/>
      <w:bookmarkEnd w:id="912"/>
      <w:bookmarkEnd w:id="913"/>
    </w:p>
    <w:p w14:paraId="42C53F83" w14:textId="77777777" w:rsidR="00966E0B" w:rsidRDefault="00966E0B" w:rsidP="00966E0B">
      <w:pPr>
        <w:pStyle w:val="Heading2"/>
      </w:pPr>
      <w:bookmarkStart w:id="914" w:name="_Toc96683852"/>
      <w:bookmarkStart w:id="915" w:name="_Toc96685071"/>
      <w:bookmarkStart w:id="916" w:name="_Toc96685453"/>
      <w:bookmarkStart w:id="917" w:name="_Toc184214797"/>
      <w:bookmarkStart w:id="918" w:name="_Toc188966566"/>
      <w:r>
        <w:t>Safety management system</w:t>
      </w:r>
      <w:bookmarkEnd w:id="914"/>
      <w:bookmarkEnd w:id="915"/>
      <w:bookmarkEnd w:id="916"/>
      <w:bookmarkEnd w:id="917"/>
      <w:bookmarkEnd w:id="918"/>
    </w:p>
    <w:p w14:paraId="242249D3" w14:textId="77777777" w:rsidR="00966E0B" w:rsidRPr="00966E0B" w:rsidRDefault="00966E0B" w:rsidP="00B81CA3">
      <w:pPr>
        <w:pStyle w:val="Sampletext"/>
      </w:pPr>
      <w:r w:rsidRPr="00966E0B">
        <w:rPr>
          <w:rStyle w:val="Strong"/>
          <w:b/>
          <w:bCs w:val="0"/>
        </w:rPr>
        <w:t>Sample text 1</w:t>
      </w:r>
    </w:p>
    <w:p w14:paraId="5276F732" w14:textId="77777777" w:rsidR="00966E0B" w:rsidRDefault="00966E0B" w:rsidP="00966E0B">
      <w:r w:rsidRPr="00777AAF">
        <w:t>This is not applicable,</w:t>
      </w:r>
      <w:r w:rsidRPr="00966E0B">
        <w:t xml:space="preserve"> </w:t>
      </w:r>
      <w:r w:rsidRPr="00460438">
        <w:rPr>
          <w:rStyle w:val="Authorinstruction"/>
        </w:rPr>
        <w:t>{Sample Aviation}</w:t>
      </w:r>
      <w:r w:rsidRPr="00C154C1">
        <w:t xml:space="preserve"> is not required to have a </w:t>
      </w:r>
      <w:r>
        <w:t>s</w:t>
      </w:r>
      <w:r w:rsidRPr="00C154C1">
        <w:t xml:space="preserve">afety </w:t>
      </w:r>
      <w:r>
        <w:t>m</w:t>
      </w:r>
      <w:r w:rsidRPr="00C154C1">
        <w:t xml:space="preserve">anagement </w:t>
      </w:r>
      <w:r>
        <w:t>s</w:t>
      </w:r>
      <w:r w:rsidRPr="00C154C1">
        <w:t>ystem.</w:t>
      </w:r>
    </w:p>
    <w:p w14:paraId="38F6274F" w14:textId="77777777" w:rsidR="00966E0B" w:rsidRPr="00966E0B" w:rsidRDefault="00966E0B" w:rsidP="00B81CA3">
      <w:pPr>
        <w:pStyle w:val="Sampletext"/>
      </w:pPr>
      <w:r w:rsidRPr="00966E0B">
        <w:rPr>
          <w:rStyle w:val="Strong"/>
          <w:b/>
          <w:bCs w:val="0"/>
        </w:rPr>
        <w:t>Sample text 2</w:t>
      </w:r>
    </w:p>
    <w:p w14:paraId="564EDBFD" w14:textId="77777777" w:rsidR="00966E0B" w:rsidRDefault="00966E0B" w:rsidP="00966E0B">
      <w:r w:rsidRPr="00966E0B">
        <w:rPr>
          <w:rStyle w:val="Authorinstruction"/>
        </w:rPr>
        <w:t>{Sample Aviation}</w:t>
      </w:r>
      <w:r>
        <w:t xml:space="preserve"> is taking advantage of </w:t>
      </w:r>
      <w:r w:rsidRPr="00660916">
        <w:t xml:space="preserve">CASA EX87/21 </w:t>
      </w:r>
      <w:r>
        <w:t>- in relation to the requirement to have a safety management system and a safety manager. All personnel are to comply with the procedures in Section 1.2.1 Safety policy statement to meet the conditions of the exemption.</w:t>
      </w:r>
    </w:p>
    <w:p w14:paraId="2A5A4E08" w14:textId="77777777" w:rsidR="00966E0B" w:rsidRDefault="00966E0B" w:rsidP="00966E0B">
      <w:r w:rsidRPr="00966E0B">
        <w:rPr>
          <w:rStyle w:val="Authorinstruction"/>
        </w:rPr>
        <w:t>{Sample Aviation}</w:t>
      </w:r>
      <w:r>
        <w:t xml:space="preserve"> has an active SMS implementation plan as follows:</w:t>
      </w:r>
    </w:p>
    <w:p w14:paraId="65704991" w14:textId="77777777" w:rsidR="00966E0B" w:rsidRPr="00966E0B" w:rsidRDefault="00966E0B" w:rsidP="00966E0B">
      <w:pPr>
        <w:rPr>
          <w:rStyle w:val="Authorinstruction"/>
        </w:rPr>
      </w:pPr>
      <w:r w:rsidRPr="00966E0B">
        <w:rPr>
          <w:rStyle w:val="Authorinstruction"/>
        </w:rPr>
        <w:t>{Insert SMS implementation plan here, or insert a link to it if it is contained in a separate document}</w:t>
      </w:r>
    </w:p>
    <w:p w14:paraId="1FC33684" w14:textId="77777777" w:rsidR="00966E0B" w:rsidRPr="00966E0B" w:rsidRDefault="00966E0B" w:rsidP="00B81CA3">
      <w:pPr>
        <w:pStyle w:val="Sampletext"/>
      </w:pPr>
      <w:r w:rsidRPr="00966E0B">
        <w:rPr>
          <w:rStyle w:val="Strong"/>
          <w:b/>
          <w:bCs w:val="0"/>
        </w:rPr>
        <w:t>Sample text 3</w:t>
      </w:r>
    </w:p>
    <w:p w14:paraId="1F0F1C94" w14:textId="77777777" w:rsidR="00966E0B" w:rsidRPr="00966E0B" w:rsidRDefault="00966E0B" w:rsidP="00966E0B">
      <w:pPr>
        <w:rPr>
          <w:rStyle w:val="Authorinstruction"/>
        </w:rPr>
      </w:pPr>
      <w:r w:rsidRPr="00966E0B">
        <w:rPr>
          <w:rStyle w:val="Authorinstruction"/>
        </w:rPr>
        <w:t>{Insert SMS content here, or insert link to your safety management system manual if it is contained in a separate document}</w:t>
      </w:r>
    </w:p>
    <w:p w14:paraId="21C81D34" w14:textId="77777777" w:rsidR="00966E0B" w:rsidRPr="00D65786" w:rsidRDefault="00966E0B" w:rsidP="00966E0B">
      <w:pPr>
        <w:pStyle w:val="Heading2"/>
      </w:pPr>
      <w:bookmarkStart w:id="919" w:name="_Toc96683853"/>
      <w:bookmarkStart w:id="920" w:name="_Toc96685072"/>
      <w:bookmarkStart w:id="921" w:name="_Toc96685454"/>
      <w:bookmarkStart w:id="922" w:name="_Toc184214798"/>
      <w:bookmarkStart w:id="923" w:name="_Toc188966567"/>
      <w:r w:rsidRPr="00D65786">
        <w:t>Human factors &amp; non-technical skills (HF / NTS) training program</w:t>
      </w:r>
      <w:bookmarkEnd w:id="919"/>
      <w:bookmarkEnd w:id="920"/>
      <w:bookmarkEnd w:id="921"/>
      <w:bookmarkEnd w:id="922"/>
      <w:bookmarkEnd w:id="923"/>
    </w:p>
    <w:p w14:paraId="151519A7" w14:textId="77777777" w:rsidR="00966E0B" w:rsidRPr="00966E0B" w:rsidRDefault="00966E0B" w:rsidP="00B81CA3">
      <w:pPr>
        <w:pStyle w:val="Sampletext"/>
      </w:pPr>
      <w:r w:rsidRPr="00966E0B">
        <w:rPr>
          <w:rStyle w:val="Strong"/>
          <w:b/>
          <w:bCs w:val="0"/>
        </w:rPr>
        <w:t>Sample text 1</w:t>
      </w:r>
    </w:p>
    <w:p w14:paraId="6585D343" w14:textId="77777777" w:rsidR="00966E0B" w:rsidRDefault="00966E0B" w:rsidP="00966E0B">
      <w:r w:rsidRPr="00D65786">
        <w:t>This is not applicable,</w:t>
      </w:r>
      <w:r w:rsidRPr="00966E0B">
        <w:t xml:space="preserve"> </w:t>
      </w:r>
      <w:r w:rsidRPr="00966E0B">
        <w:rPr>
          <w:rStyle w:val="Authorinstruction"/>
        </w:rPr>
        <w:t xml:space="preserve">{Sample Aviation} </w:t>
      </w:r>
      <w:r w:rsidRPr="00D65786">
        <w:t xml:space="preserve">is not required to have a </w:t>
      </w:r>
      <w:r>
        <w:t>h</w:t>
      </w:r>
      <w:r w:rsidRPr="00D65786">
        <w:t>uman factors &amp; non-technical skills (HF / NTS) training program.</w:t>
      </w:r>
    </w:p>
    <w:p w14:paraId="5A06A900" w14:textId="77777777" w:rsidR="00966E0B" w:rsidRPr="00966E0B" w:rsidRDefault="00966E0B" w:rsidP="00B81CA3">
      <w:pPr>
        <w:pStyle w:val="Sampletext"/>
      </w:pPr>
      <w:r w:rsidRPr="00966E0B">
        <w:rPr>
          <w:rStyle w:val="Strong"/>
          <w:b/>
          <w:bCs w:val="0"/>
        </w:rPr>
        <w:t>Sample text 2</w:t>
      </w:r>
    </w:p>
    <w:p w14:paraId="4C8E41E9" w14:textId="77777777" w:rsidR="00966E0B" w:rsidRPr="00D65786" w:rsidRDefault="00966E0B" w:rsidP="00966E0B">
      <w:r w:rsidRPr="00966E0B">
        <w:rPr>
          <w:rStyle w:val="Authorinstruction"/>
        </w:rPr>
        <w:t xml:space="preserve">{Sample Aviation} </w:t>
      </w:r>
      <w:r w:rsidRPr="00D65786">
        <w:t xml:space="preserve">is </w:t>
      </w:r>
      <w:r>
        <w:t>taking advantage of</w:t>
      </w:r>
      <w:r w:rsidRPr="00D65786">
        <w:t xml:space="preserve"> </w:t>
      </w:r>
      <w:r w:rsidRPr="00660916">
        <w:t xml:space="preserve">CASA EX87/21 </w:t>
      </w:r>
      <w:r>
        <w:t xml:space="preserve">in relation to </w:t>
      </w:r>
      <w:r w:rsidRPr="00D65786">
        <w:t>HF / NTS training program</w:t>
      </w:r>
      <w:r>
        <w:t>s.</w:t>
      </w:r>
    </w:p>
    <w:p w14:paraId="08836A7B" w14:textId="77777777" w:rsidR="00966E0B" w:rsidRPr="00966E0B" w:rsidRDefault="00966E0B" w:rsidP="00B81CA3">
      <w:pPr>
        <w:pStyle w:val="Sampletext"/>
        <w:rPr>
          <w:rStyle w:val="Strong"/>
          <w:b/>
          <w:bCs w:val="0"/>
        </w:rPr>
      </w:pPr>
      <w:r w:rsidRPr="00966E0B">
        <w:rPr>
          <w:rStyle w:val="Strong"/>
          <w:b/>
          <w:bCs w:val="0"/>
        </w:rPr>
        <w:t>Sample text 3</w:t>
      </w:r>
    </w:p>
    <w:p w14:paraId="34989433" w14:textId="77777777" w:rsidR="00966E0B" w:rsidRPr="00966E0B" w:rsidRDefault="00966E0B" w:rsidP="00966E0B">
      <w:r w:rsidRPr="00966E0B">
        <w:rPr>
          <w:rStyle w:val="Authorinstruction"/>
        </w:rPr>
        <w:t>{Sample Aviation}</w:t>
      </w:r>
      <w:r w:rsidRPr="00D65786">
        <w:t xml:space="preserve">'s HF / NTS training program is in accordance with </w:t>
      </w:r>
      <w:r>
        <w:t>the following section.</w:t>
      </w:r>
    </w:p>
    <w:p w14:paraId="5C7A461D" w14:textId="77777777" w:rsidR="00966E0B" w:rsidRDefault="00966E0B" w:rsidP="00966E0B">
      <w:pPr>
        <w:pStyle w:val="Heading3"/>
      </w:pPr>
      <w:bookmarkStart w:id="924" w:name="_Toc96683854"/>
      <w:bookmarkStart w:id="925" w:name="_Toc96685073"/>
      <w:r>
        <w:t>Program objectives</w:t>
      </w:r>
      <w:bookmarkEnd w:id="924"/>
      <w:bookmarkEnd w:id="925"/>
    </w:p>
    <w:p w14:paraId="59E09B5A" w14:textId="77777777" w:rsidR="00966E0B" w:rsidRPr="00966E0B" w:rsidRDefault="00966E0B" w:rsidP="00B81CA3">
      <w:pPr>
        <w:pStyle w:val="Sampletext"/>
        <w:rPr>
          <w:rStyle w:val="Strong"/>
          <w:b/>
          <w:bCs w:val="0"/>
        </w:rPr>
      </w:pPr>
      <w:r w:rsidRPr="00966E0B">
        <w:rPr>
          <w:rStyle w:val="Strong"/>
          <w:b/>
          <w:bCs w:val="0"/>
        </w:rPr>
        <w:t>Sample text</w:t>
      </w:r>
    </w:p>
    <w:p w14:paraId="18B4BD37" w14:textId="77777777" w:rsidR="00966E0B" w:rsidRDefault="00966E0B" w:rsidP="00966E0B">
      <w:r w:rsidRPr="00966E0B">
        <w:rPr>
          <w:rStyle w:val="Authorinstruction"/>
        </w:rPr>
        <w:t>{Sample Aviation}</w:t>
      </w:r>
      <w:r w:rsidRPr="00966E0B">
        <w:t xml:space="preserve"> </w:t>
      </w:r>
      <w:r>
        <w:t>requires all safety-critical personnel to undergo the HF / NTS training program.</w:t>
      </w:r>
    </w:p>
    <w:p w14:paraId="68CBA192" w14:textId="77777777" w:rsidR="00966E0B" w:rsidRDefault="00966E0B" w:rsidP="00966E0B">
      <w:r>
        <w:t xml:space="preserve">The objective of this program is to enhance knowledge of human factors (HF) and non-technical skills (NTS) for all safety-critical personnel that conduct safety-sensitive aviation activities (SSAAs) for </w:t>
      </w:r>
      <w:r w:rsidRPr="00966E0B">
        <w:rPr>
          <w:rStyle w:val="Authorinstruction"/>
        </w:rPr>
        <w:t>{Sample Aviation}</w:t>
      </w:r>
      <w:r w:rsidRPr="00966E0B">
        <w:t>.</w:t>
      </w:r>
    </w:p>
    <w:p w14:paraId="67025FE3" w14:textId="77777777" w:rsidR="00966E0B" w:rsidRDefault="00966E0B" w:rsidP="00966E0B">
      <w:r>
        <w:t xml:space="preserve">The program includes an initial and recurrent training course that will be </w:t>
      </w:r>
      <w:r w:rsidRPr="001A2E2C">
        <w:t xml:space="preserve">provided by </w:t>
      </w:r>
      <w:r w:rsidRPr="00966E0B">
        <w:rPr>
          <w:rStyle w:val="Authorinstruction"/>
        </w:rPr>
        <w:t>{insert the name of the provider}</w:t>
      </w:r>
      <w:r>
        <w:t>.</w:t>
      </w:r>
    </w:p>
    <w:p w14:paraId="61257F59" w14:textId="77777777" w:rsidR="00966E0B" w:rsidRDefault="00966E0B" w:rsidP="00966E0B">
      <w:pPr>
        <w:pStyle w:val="Heading3"/>
      </w:pPr>
      <w:bookmarkStart w:id="926" w:name="_Toc96683855"/>
      <w:bookmarkStart w:id="927" w:name="_Toc96685074"/>
      <w:r>
        <w:t>Program responsibilities</w:t>
      </w:r>
      <w:bookmarkEnd w:id="926"/>
      <w:bookmarkEnd w:id="927"/>
    </w:p>
    <w:p w14:paraId="76936B25" w14:textId="77777777" w:rsidR="00966E0B" w:rsidRPr="000D5BEA" w:rsidRDefault="00966E0B" w:rsidP="00B81CA3">
      <w:pPr>
        <w:pStyle w:val="Sampletext"/>
        <w:rPr>
          <w:rStyle w:val="Strong"/>
          <w:b/>
          <w:bCs w:val="0"/>
        </w:rPr>
      </w:pPr>
      <w:r w:rsidRPr="000D5BEA">
        <w:rPr>
          <w:rStyle w:val="Strong"/>
          <w:b/>
          <w:bCs w:val="0"/>
        </w:rPr>
        <w:t>Sample text</w:t>
      </w:r>
    </w:p>
    <w:p w14:paraId="10826746" w14:textId="77777777" w:rsidR="00966E0B" w:rsidRPr="00966E0B" w:rsidRDefault="00966E0B" w:rsidP="00966E0B">
      <w:r w:rsidRPr="001A2E2C">
        <w:t>The CEO has assigned management of responsibilities for the HF / NTS program to the HOTC. The responsibilities include:</w:t>
      </w:r>
      <w:r>
        <w:t xml:space="preserve"> </w:t>
      </w:r>
      <w:r w:rsidRPr="00966E0B">
        <w:rPr>
          <w:rStyle w:val="Authorinstruction"/>
        </w:rPr>
        <w:t>{insert a list of responsibilities}</w:t>
      </w:r>
      <w:r w:rsidRPr="006F3CA8">
        <w:t>.</w:t>
      </w:r>
    </w:p>
    <w:p w14:paraId="75C0B394" w14:textId="77777777" w:rsidR="00966E0B" w:rsidRDefault="00966E0B" w:rsidP="00966E0B">
      <w:pPr>
        <w:pStyle w:val="Heading3"/>
      </w:pPr>
      <w:bookmarkStart w:id="928" w:name="_Toc96683856"/>
      <w:bookmarkStart w:id="929" w:name="_Toc96685075"/>
      <w:r>
        <w:t>Record keeping</w:t>
      </w:r>
      <w:bookmarkEnd w:id="928"/>
      <w:bookmarkEnd w:id="929"/>
    </w:p>
    <w:p w14:paraId="7CB63C15" w14:textId="77777777" w:rsidR="00966E0B" w:rsidRPr="000D5BEA" w:rsidRDefault="00966E0B" w:rsidP="00B81CA3">
      <w:pPr>
        <w:pStyle w:val="Sampletext"/>
        <w:rPr>
          <w:rStyle w:val="Strong"/>
          <w:b/>
          <w:bCs w:val="0"/>
        </w:rPr>
      </w:pPr>
      <w:r w:rsidRPr="000D5BEA">
        <w:rPr>
          <w:rStyle w:val="Strong"/>
          <w:b/>
          <w:bCs w:val="0"/>
        </w:rPr>
        <w:t>Sample text</w:t>
      </w:r>
    </w:p>
    <w:p w14:paraId="762BF3A0" w14:textId="77777777" w:rsidR="00966E0B" w:rsidRPr="009B5C72" w:rsidRDefault="00966E0B" w:rsidP="00966E0B">
      <w:r w:rsidRPr="009B5C72">
        <w:t xml:space="preserve">Records of completion and currency will be tracked in </w:t>
      </w:r>
      <w:r w:rsidRPr="00966E0B">
        <w:rPr>
          <w:rStyle w:val="Authorinstruction"/>
        </w:rPr>
        <w:t>{Sample Aviation}</w:t>
      </w:r>
      <w:r w:rsidRPr="009B5C72">
        <w:t>’s currency tracking system.</w:t>
      </w:r>
    </w:p>
    <w:p w14:paraId="0F2E4706" w14:textId="77777777" w:rsidR="00966E0B" w:rsidRDefault="00966E0B" w:rsidP="00966E0B">
      <w:pPr>
        <w:pStyle w:val="Heading3"/>
      </w:pPr>
      <w:bookmarkStart w:id="930" w:name="_Toc96683857"/>
      <w:bookmarkStart w:id="931" w:name="_Toc96685076"/>
      <w:r>
        <w:t>Personnel required to undergo the HF / NTS training program</w:t>
      </w:r>
      <w:bookmarkEnd w:id="930"/>
      <w:bookmarkEnd w:id="931"/>
    </w:p>
    <w:p w14:paraId="7D677B6E" w14:textId="77777777" w:rsidR="00966E0B" w:rsidRPr="000D5BEA" w:rsidRDefault="00966E0B" w:rsidP="00B81CA3">
      <w:pPr>
        <w:pStyle w:val="Sampletext"/>
        <w:rPr>
          <w:rStyle w:val="Strong"/>
          <w:b/>
          <w:bCs w:val="0"/>
        </w:rPr>
      </w:pPr>
      <w:r w:rsidRPr="000D5BEA">
        <w:rPr>
          <w:rStyle w:val="Strong"/>
          <w:b/>
          <w:bCs w:val="0"/>
        </w:rPr>
        <w:t>Sample text</w:t>
      </w:r>
    </w:p>
    <w:p w14:paraId="05F72B64" w14:textId="77777777" w:rsidR="00966E0B" w:rsidRPr="000D5BEA" w:rsidRDefault="00966E0B" w:rsidP="00B81CA3">
      <w:pPr>
        <w:pStyle w:val="Sampletext"/>
        <w:rPr>
          <w:rStyle w:val="Strong"/>
          <w:b/>
          <w:bCs w:val="0"/>
        </w:rPr>
      </w:pPr>
      <w:r w:rsidRPr="000D5BEA">
        <w:rPr>
          <w:rStyle w:val="Strong"/>
          <w:b/>
          <w:bCs w:val="0"/>
        </w:rPr>
        <w:t>Flight crew</w:t>
      </w:r>
    </w:p>
    <w:p w14:paraId="76485BB0" w14:textId="77777777" w:rsidR="00966E0B" w:rsidRPr="001A2E2C" w:rsidRDefault="00966E0B" w:rsidP="00966E0B">
      <w:r w:rsidRPr="001A2E2C">
        <w:t>As per subregulation 119.180(2)</w:t>
      </w:r>
      <w:r>
        <w:t xml:space="preserve"> of CASR</w:t>
      </w:r>
      <w:r w:rsidRPr="001A2E2C">
        <w:t>, flight crew personnel must not carry out their duty unless they have completed the HF / NTS initial training course and meet the currency requirements under Volume 4 of this exposition.</w:t>
      </w:r>
    </w:p>
    <w:p w14:paraId="50F27043" w14:textId="77777777" w:rsidR="00966E0B" w:rsidRPr="000D5BEA" w:rsidRDefault="00966E0B" w:rsidP="00B81CA3">
      <w:pPr>
        <w:pStyle w:val="Sampletext"/>
        <w:rPr>
          <w:rStyle w:val="Strong"/>
          <w:b/>
          <w:bCs w:val="0"/>
        </w:rPr>
      </w:pPr>
      <w:r w:rsidRPr="000D5BEA">
        <w:rPr>
          <w:rStyle w:val="Strong"/>
          <w:b/>
          <w:bCs w:val="0"/>
        </w:rPr>
        <w:t>Other operational safety-critical personnel</w:t>
      </w:r>
    </w:p>
    <w:p w14:paraId="7FC9A7F5" w14:textId="77777777" w:rsidR="00966E0B" w:rsidRDefault="00966E0B" w:rsidP="00966E0B">
      <w:r w:rsidRPr="001A2E2C">
        <w:t xml:space="preserve">All safety-critical personnel, whether they are listed </w:t>
      </w:r>
      <w:r w:rsidRPr="00DA0F02">
        <w:t xml:space="preserve">in </w:t>
      </w:r>
      <w:r w:rsidRPr="00023925">
        <w:t>subregulation 119.180(2</w:t>
      </w:r>
      <w:r w:rsidRPr="00DA0F02">
        <w:t>) of</w:t>
      </w:r>
      <w:r>
        <w:t xml:space="preserve"> CASR </w:t>
      </w:r>
      <w:r w:rsidRPr="001A2E2C">
        <w:t>or not, must be compliant with the HF / NTS training program within three months of being appointed to their position</w:t>
      </w:r>
      <w:r w:rsidRPr="009B5C72">
        <w:t>.</w:t>
      </w:r>
    </w:p>
    <w:p w14:paraId="763D583D" w14:textId="77777777" w:rsidR="00966E0B" w:rsidRDefault="00966E0B" w:rsidP="00966E0B">
      <w:pPr>
        <w:pStyle w:val="Heading3"/>
      </w:pPr>
      <w:bookmarkStart w:id="932" w:name="_Toc96683858"/>
      <w:bookmarkStart w:id="933" w:name="_Toc96685077"/>
      <w:r>
        <w:t>Training program</w:t>
      </w:r>
      <w:bookmarkEnd w:id="932"/>
      <w:bookmarkEnd w:id="933"/>
    </w:p>
    <w:p w14:paraId="2A6F0E47" w14:textId="77777777" w:rsidR="00966E0B" w:rsidRPr="00966E0B" w:rsidRDefault="00966E0B" w:rsidP="00B81CA3">
      <w:pPr>
        <w:pStyle w:val="Sampletext"/>
        <w:rPr>
          <w:rStyle w:val="Strong"/>
          <w:b/>
          <w:bCs w:val="0"/>
        </w:rPr>
      </w:pPr>
      <w:r w:rsidRPr="00966E0B">
        <w:rPr>
          <w:rStyle w:val="Strong"/>
          <w:b/>
          <w:bCs w:val="0"/>
        </w:rPr>
        <w:t>Sample text</w:t>
      </w:r>
    </w:p>
    <w:p w14:paraId="018385D9" w14:textId="2C693B37" w:rsidR="00966E0B" w:rsidRDefault="00966E0B" w:rsidP="00966E0B">
      <w:pPr>
        <w:pStyle w:val="TableTitle"/>
      </w:pPr>
      <w:r>
        <w:t>Training program</w:t>
      </w:r>
    </w:p>
    <w:tbl>
      <w:tblPr>
        <w:tblStyle w:val="SD-MOStable"/>
        <w:tblW w:w="9351" w:type="dxa"/>
        <w:tblLook w:val="0620" w:firstRow="1" w:lastRow="0" w:firstColumn="0" w:lastColumn="0" w:noHBand="1" w:noVBand="1"/>
      </w:tblPr>
      <w:tblGrid>
        <w:gridCol w:w="2365"/>
        <w:gridCol w:w="3634"/>
        <w:gridCol w:w="3352"/>
      </w:tblGrid>
      <w:tr w:rsidR="00966E0B" w:rsidRPr="00966E0B" w14:paraId="0084742D" w14:textId="77777777" w:rsidTr="00F91345">
        <w:trPr>
          <w:cnfStyle w:val="100000000000" w:firstRow="1" w:lastRow="0" w:firstColumn="0" w:lastColumn="0" w:oddVBand="0" w:evenVBand="0" w:oddHBand="0" w:evenHBand="0" w:firstRowFirstColumn="0" w:firstRowLastColumn="0" w:lastRowFirstColumn="0" w:lastRowLastColumn="0"/>
          <w:tblHeader/>
        </w:trPr>
        <w:tc>
          <w:tcPr>
            <w:tcW w:w="2365" w:type="dxa"/>
          </w:tcPr>
          <w:p w14:paraId="2DB29752" w14:textId="77777777" w:rsidR="00966E0B" w:rsidRPr="00966E0B" w:rsidRDefault="00966E0B" w:rsidP="00966E0B"/>
        </w:tc>
        <w:tc>
          <w:tcPr>
            <w:tcW w:w="3634" w:type="dxa"/>
          </w:tcPr>
          <w:p w14:paraId="3763F530" w14:textId="77777777" w:rsidR="00966E0B" w:rsidRPr="00966E0B" w:rsidRDefault="00966E0B" w:rsidP="00966E0B">
            <w:r w:rsidRPr="00966E0B">
              <w:t>Initial training course</w:t>
            </w:r>
          </w:p>
        </w:tc>
        <w:tc>
          <w:tcPr>
            <w:tcW w:w="3352" w:type="dxa"/>
          </w:tcPr>
          <w:p w14:paraId="10C213F6" w14:textId="77777777" w:rsidR="00966E0B" w:rsidRPr="00966E0B" w:rsidRDefault="00966E0B" w:rsidP="00966E0B">
            <w:r w:rsidRPr="00966E0B">
              <w:t>Recurrent training course</w:t>
            </w:r>
          </w:p>
        </w:tc>
      </w:tr>
      <w:tr w:rsidR="00966E0B" w:rsidRPr="00816B52" w14:paraId="3CA3810C" w14:textId="77777777" w:rsidTr="00F91345">
        <w:tc>
          <w:tcPr>
            <w:tcW w:w="2365" w:type="dxa"/>
          </w:tcPr>
          <w:p w14:paraId="7469917A" w14:textId="77777777" w:rsidR="00966E0B" w:rsidRPr="00966E0B" w:rsidRDefault="00966E0B" w:rsidP="00966E0B">
            <w:pPr>
              <w:pStyle w:val="Tabletext"/>
            </w:pPr>
            <w:r w:rsidRPr="00B77535">
              <w:t>Recency</w:t>
            </w:r>
          </w:p>
        </w:tc>
        <w:tc>
          <w:tcPr>
            <w:tcW w:w="3634" w:type="dxa"/>
          </w:tcPr>
          <w:p w14:paraId="10FED8D4" w14:textId="77777777" w:rsidR="00966E0B" w:rsidRPr="00966E0B" w:rsidRDefault="00966E0B" w:rsidP="00966E0B">
            <w:pPr>
              <w:pStyle w:val="Tabletext"/>
            </w:pPr>
            <w:r w:rsidRPr="00B77535">
              <w:t>As per</w:t>
            </w:r>
            <w:r w:rsidRPr="00966E0B">
              <w:t xml:space="preserve"> section </w:t>
            </w:r>
            <w:r w:rsidRPr="00966E0B">
              <w:rPr>
                <w:rStyle w:val="Authorinstruction"/>
              </w:rPr>
              <w:t>{insert section title}</w:t>
            </w:r>
          </w:p>
        </w:tc>
        <w:tc>
          <w:tcPr>
            <w:tcW w:w="3352" w:type="dxa"/>
          </w:tcPr>
          <w:p w14:paraId="1BD1046D" w14:textId="77777777" w:rsidR="00966E0B" w:rsidRPr="00966E0B" w:rsidRDefault="00966E0B" w:rsidP="00966E0B">
            <w:pPr>
              <w:pStyle w:val="Tabletext"/>
            </w:pPr>
            <w:r w:rsidRPr="00B77535">
              <w:t>annually</w:t>
            </w:r>
          </w:p>
        </w:tc>
      </w:tr>
      <w:tr w:rsidR="00966E0B" w:rsidRPr="00816B52" w14:paraId="688B1FB7" w14:textId="77777777" w:rsidTr="00F91345">
        <w:tc>
          <w:tcPr>
            <w:tcW w:w="2365" w:type="dxa"/>
          </w:tcPr>
          <w:p w14:paraId="679A6CB8" w14:textId="77777777" w:rsidR="00966E0B" w:rsidRPr="00966E0B" w:rsidRDefault="00966E0B" w:rsidP="00966E0B">
            <w:pPr>
              <w:pStyle w:val="Tabletext"/>
            </w:pPr>
            <w:r w:rsidRPr="00B77535">
              <w:t>Delivery method</w:t>
            </w:r>
          </w:p>
        </w:tc>
        <w:tc>
          <w:tcPr>
            <w:tcW w:w="6986" w:type="dxa"/>
            <w:gridSpan w:val="2"/>
          </w:tcPr>
          <w:p w14:paraId="2A49B400" w14:textId="77777777" w:rsidR="00966E0B" w:rsidRPr="00966E0B" w:rsidRDefault="00966E0B" w:rsidP="00966E0B">
            <w:pPr>
              <w:pStyle w:val="Tabletext"/>
            </w:pPr>
            <w:r w:rsidRPr="00B77535">
              <w:t xml:space="preserve">Face-to face or online through </w:t>
            </w:r>
            <w:r w:rsidRPr="00966E0B">
              <w:rPr>
                <w:rStyle w:val="Authorinstruction"/>
              </w:rPr>
              <w:t>{insert provider}</w:t>
            </w:r>
          </w:p>
        </w:tc>
      </w:tr>
      <w:tr w:rsidR="00966E0B" w:rsidRPr="00816B52" w14:paraId="0794774B" w14:textId="77777777" w:rsidTr="00F91345">
        <w:tc>
          <w:tcPr>
            <w:tcW w:w="2365" w:type="dxa"/>
          </w:tcPr>
          <w:p w14:paraId="3C4CA6C4" w14:textId="77777777" w:rsidR="00966E0B" w:rsidRPr="00966E0B" w:rsidRDefault="00966E0B" w:rsidP="00966E0B">
            <w:pPr>
              <w:pStyle w:val="Tabletext"/>
            </w:pPr>
            <w:r w:rsidRPr="00B77535">
              <w:t>Instructor qualifications</w:t>
            </w:r>
          </w:p>
        </w:tc>
        <w:tc>
          <w:tcPr>
            <w:tcW w:w="6986" w:type="dxa"/>
            <w:gridSpan w:val="2"/>
          </w:tcPr>
          <w:p w14:paraId="63A68DA2" w14:textId="77777777" w:rsidR="00966E0B" w:rsidRPr="00966E0B" w:rsidRDefault="00966E0B" w:rsidP="00966E0B">
            <w:pPr>
              <w:pStyle w:val="Tabletext"/>
            </w:pPr>
            <w:r w:rsidRPr="00B77535">
              <w:t>Refer to section 5.2.7 third party service providers</w:t>
            </w:r>
          </w:p>
        </w:tc>
      </w:tr>
      <w:tr w:rsidR="00966E0B" w:rsidRPr="00816B52" w14:paraId="31C80427" w14:textId="77777777" w:rsidTr="00F91345">
        <w:tc>
          <w:tcPr>
            <w:tcW w:w="2365" w:type="dxa"/>
          </w:tcPr>
          <w:p w14:paraId="65B119E3" w14:textId="77777777" w:rsidR="00966E0B" w:rsidRPr="00966E0B" w:rsidRDefault="00966E0B" w:rsidP="00966E0B">
            <w:pPr>
              <w:pStyle w:val="Tabletext"/>
            </w:pPr>
            <w:r w:rsidRPr="00B77535">
              <w:t>Instructor student ratio</w:t>
            </w:r>
          </w:p>
        </w:tc>
        <w:tc>
          <w:tcPr>
            <w:tcW w:w="6986" w:type="dxa"/>
            <w:gridSpan w:val="2"/>
          </w:tcPr>
          <w:p w14:paraId="563B08A8" w14:textId="77777777" w:rsidR="00966E0B" w:rsidRPr="00966E0B" w:rsidRDefault="00966E0B" w:rsidP="00966E0B">
            <w:pPr>
              <w:pStyle w:val="Tabletext"/>
            </w:pPr>
            <w:r w:rsidRPr="00966E0B">
              <w:rPr>
                <w:rStyle w:val="Authorinstruction"/>
              </w:rPr>
              <w:t>{insert}</w:t>
            </w:r>
            <w:r w:rsidRPr="00966E0B">
              <w:t xml:space="preserve"> e.g.12-1</w:t>
            </w:r>
          </w:p>
        </w:tc>
      </w:tr>
      <w:tr w:rsidR="00966E0B" w:rsidRPr="00816B52" w14:paraId="4378F88D" w14:textId="77777777" w:rsidTr="00F91345">
        <w:tc>
          <w:tcPr>
            <w:tcW w:w="2365" w:type="dxa"/>
          </w:tcPr>
          <w:p w14:paraId="61540DF4" w14:textId="77777777" w:rsidR="00966E0B" w:rsidRPr="00966E0B" w:rsidRDefault="00966E0B" w:rsidP="00966E0B">
            <w:pPr>
              <w:pStyle w:val="Tabletext"/>
            </w:pPr>
            <w:r w:rsidRPr="00B77535">
              <w:t>Duration</w:t>
            </w:r>
          </w:p>
        </w:tc>
        <w:tc>
          <w:tcPr>
            <w:tcW w:w="3634" w:type="dxa"/>
          </w:tcPr>
          <w:p w14:paraId="70A835E9" w14:textId="77777777" w:rsidR="00966E0B" w:rsidRPr="00966E0B" w:rsidRDefault="00966E0B" w:rsidP="00966E0B">
            <w:pPr>
              <w:pStyle w:val="Tabletext"/>
            </w:pPr>
            <w:r w:rsidRPr="00966E0B">
              <w:rPr>
                <w:rStyle w:val="Authorinstruction"/>
              </w:rPr>
              <w:t>2</w:t>
            </w:r>
            <w:r w:rsidRPr="00966E0B">
              <w:t xml:space="preserve"> days</w:t>
            </w:r>
          </w:p>
        </w:tc>
        <w:tc>
          <w:tcPr>
            <w:tcW w:w="3352" w:type="dxa"/>
          </w:tcPr>
          <w:p w14:paraId="0029178C" w14:textId="77777777" w:rsidR="00966E0B" w:rsidRPr="00966E0B" w:rsidRDefault="00966E0B" w:rsidP="00966E0B">
            <w:pPr>
              <w:pStyle w:val="Tabletext"/>
            </w:pPr>
            <w:r w:rsidRPr="00966E0B">
              <w:rPr>
                <w:rStyle w:val="Authorinstruction"/>
              </w:rPr>
              <w:t xml:space="preserve">1 </w:t>
            </w:r>
            <w:r w:rsidRPr="00966E0B">
              <w:t>day</w:t>
            </w:r>
          </w:p>
        </w:tc>
      </w:tr>
      <w:tr w:rsidR="00966E0B" w:rsidRPr="00816B52" w14:paraId="10195408" w14:textId="77777777" w:rsidTr="00F91345">
        <w:tc>
          <w:tcPr>
            <w:tcW w:w="2365" w:type="dxa"/>
          </w:tcPr>
          <w:p w14:paraId="12E416E3" w14:textId="77777777" w:rsidR="00966E0B" w:rsidRPr="00966E0B" w:rsidRDefault="00966E0B" w:rsidP="00966E0B">
            <w:pPr>
              <w:pStyle w:val="Tabletext"/>
            </w:pPr>
            <w:r w:rsidRPr="00B77535">
              <w:t>Assessment method</w:t>
            </w:r>
          </w:p>
        </w:tc>
        <w:tc>
          <w:tcPr>
            <w:tcW w:w="6986" w:type="dxa"/>
            <w:gridSpan w:val="2"/>
          </w:tcPr>
          <w:p w14:paraId="534EC646" w14:textId="77777777" w:rsidR="00966E0B" w:rsidRPr="00966E0B" w:rsidRDefault="00966E0B" w:rsidP="00966E0B">
            <w:pPr>
              <w:pStyle w:val="Tabletext"/>
            </w:pPr>
            <w:r w:rsidRPr="00B77535">
              <w:t>Written exam</w:t>
            </w:r>
          </w:p>
        </w:tc>
      </w:tr>
      <w:tr w:rsidR="00966E0B" w:rsidRPr="00816B52" w14:paraId="426235E5" w14:textId="77777777" w:rsidTr="00F91345">
        <w:tc>
          <w:tcPr>
            <w:tcW w:w="2365" w:type="dxa"/>
          </w:tcPr>
          <w:p w14:paraId="36B98043" w14:textId="77777777" w:rsidR="00966E0B" w:rsidRPr="00966E0B" w:rsidRDefault="00966E0B" w:rsidP="00966E0B">
            <w:pPr>
              <w:pStyle w:val="Tabletext"/>
            </w:pPr>
            <w:r w:rsidRPr="00B77535">
              <w:t xml:space="preserve">Record of </w:t>
            </w:r>
            <w:r w:rsidRPr="00966E0B">
              <w:t>completion</w:t>
            </w:r>
          </w:p>
        </w:tc>
        <w:tc>
          <w:tcPr>
            <w:tcW w:w="6986" w:type="dxa"/>
            <w:gridSpan w:val="2"/>
          </w:tcPr>
          <w:p w14:paraId="057A5D84" w14:textId="77777777" w:rsidR="00966E0B" w:rsidRPr="00966E0B" w:rsidRDefault="00966E0B" w:rsidP="00966E0B">
            <w:pPr>
              <w:pStyle w:val="Tabletext"/>
            </w:pPr>
            <w:r w:rsidRPr="00B77535">
              <w:t>Records of completion and currency are tracked in operator’s currency tracking system.</w:t>
            </w:r>
          </w:p>
        </w:tc>
      </w:tr>
      <w:tr w:rsidR="00966E0B" w:rsidRPr="00816B52" w14:paraId="6B9E354A" w14:textId="77777777" w:rsidTr="00F91345">
        <w:tc>
          <w:tcPr>
            <w:tcW w:w="2365" w:type="dxa"/>
          </w:tcPr>
          <w:p w14:paraId="4CBA5AB9" w14:textId="445E98A4" w:rsidR="00966E0B" w:rsidRPr="00966E0B" w:rsidRDefault="00966E0B" w:rsidP="00966E0B">
            <w:pPr>
              <w:pStyle w:val="Tabletext"/>
            </w:pPr>
            <w:r w:rsidRPr="00B77535">
              <w:t>Course modules</w:t>
            </w:r>
          </w:p>
        </w:tc>
        <w:tc>
          <w:tcPr>
            <w:tcW w:w="3634" w:type="dxa"/>
          </w:tcPr>
          <w:p w14:paraId="24373E74" w14:textId="208FB6CD" w:rsidR="00966E0B" w:rsidRDefault="00966E0B" w:rsidP="00966E0B">
            <w:pPr>
              <w:rPr>
                <w:rStyle w:val="Authorinstruction"/>
              </w:rPr>
            </w:pPr>
            <w:r w:rsidRPr="00966E0B">
              <w:rPr>
                <w:rStyle w:val="Authorinstruction"/>
              </w:rPr>
              <w:t>Example only</w:t>
            </w:r>
          </w:p>
          <w:p w14:paraId="124B0369" w14:textId="77777777" w:rsidR="00966E0B" w:rsidRPr="00966E0B" w:rsidRDefault="00966E0B" w:rsidP="00966E0B">
            <w:pPr>
              <w:rPr>
                <w:rStyle w:val="Authorinstruction"/>
              </w:rPr>
            </w:pPr>
          </w:p>
          <w:p w14:paraId="7663BA69" w14:textId="77777777" w:rsidR="00966E0B" w:rsidRPr="00966E0B" w:rsidRDefault="00966E0B" w:rsidP="00966E0B">
            <w:pPr>
              <w:pStyle w:val="ListBullet"/>
              <w:rPr>
                <w:rStyle w:val="Authorinstruction"/>
              </w:rPr>
            </w:pPr>
            <w:r w:rsidRPr="00966E0B">
              <w:rPr>
                <w:rStyle w:val="Authorinstruction"/>
              </w:rPr>
              <w:t>History of human factors and CRM training</w:t>
            </w:r>
          </w:p>
          <w:p w14:paraId="6AF338EA" w14:textId="77777777" w:rsidR="00966E0B" w:rsidRPr="00966E0B" w:rsidRDefault="00966E0B" w:rsidP="00966E0B">
            <w:pPr>
              <w:pStyle w:val="ListBullet"/>
              <w:rPr>
                <w:rStyle w:val="Authorinstruction"/>
              </w:rPr>
            </w:pPr>
            <w:r w:rsidRPr="00966E0B">
              <w:rPr>
                <w:rStyle w:val="Authorinstruction"/>
              </w:rPr>
              <w:t>Threat and error management</w:t>
            </w:r>
          </w:p>
          <w:p w14:paraId="0FDB6312" w14:textId="77777777" w:rsidR="00966E0B" w:rsidRPr="00966E0B" w:rsidRDefault="00966E0B" w:rsidP="00966E0B">
            <w:pPr>
              <w:pStyle w:val="ListBullet"/>
              <w:rPr>
                <w:rStyle w:val="Authorinstruction"/>
              </w:rPr>
            </w:pPr>
            <w:r w:rsidRPr="00966E0B">
              <w:rPr>
                <w:rStyle w:val="Authorinstruction"/>
              </w:rPr>
              <w:t>Communication</w:t>
            </w:r>
          </w:p>
          <w:p w14:paraId="6E7458F7" w14:textId="77777777" w:rsidR="00966E0B" w:rsidRPr="00966E0B" w:rsidRDefault="00966E0B" w:rsidP="00966E0B">
            <w:pPr>
              <w:pStyle w:val="ListBullet"/>
              <w:rPr>
                <w:rStyle w:val="Authorinstruction"/>
              </w:rPr>
            </w:pPr>
            <w:r w:rsidRPr="00966E0B">
              <w:rPr>
                <w:rStyle w:val="Authorinstruction"/>
              </w:rPr>
              <w:t>Conflict resolution</w:t>
            </w:r>
          </w:p>
          <w:p w14:paraId="0085FB1D" w14:textId="77777777" w:rsidR="00966E0B" w:rsidRPr="00966E0B" w:rsidRDefault="00966E0B" w:rsidP="00966E0B">
            <w:pPr>
              <w:pStyle w:val="ListBullet"/>
              <w:rPr>
                <w:rStyle w:val="Authorinstruction"/>
              </w:rPr>
            </w:pPr>
            <w:r w:rsidRPr="00966E0B">
              <w:rPr>
                <w:rStyle w:val="Authorinstruction"/>
              </w:rPr>
              <w:t>Cultural factors</w:t>
            </w:r>
          </w:p>
          <w:p w14:paraId="2EFF32EC" w14:textId="77777777" w:rsidR="00966E0B" w:rsidRPr="00966E0B" w:rsidRDefault="00966E0B" w:rsidP="00966E0B">
            <w:pPr>
              <w:pStyle w:val="ListBullet"/>
              <w:rPr>
                <w:rStyle w:val="Authorinstruction"/>
              </w:rPr>
            </w:pPr>
            <w:r w:rsidRPr="00966E0B">
              <w:rPr>
                <w:rStyle w:val="Authorinstruction"/>
              </w:rPr>
              <w:t>Leadership and teamwork</w:t>
            </w:r>
          </w:p>
          <w:p w14:paraId="0F5141BC" w14:textId="77777777" w:rsidR="00966E0B" w:rsidRPr="00966E0B" w:rsidRDefault="00966E0B" w:rsidP="00966E0B">
            <w:pPr>
              <w:pStyle w:val="ListBullet"/>
              <w:rPr>
                <w:rStyle w:val="Authorinstruction"/>
              </w:rPr>
            </w:pPr>
            <w:r w:rsidRPr="00966E0B">
              <w:rPr>
                <w:rStyle w:val="Authorinstruction"/>
              </w:rPr>
              <w:t>Fatigue and fatigue management</w:t>
            </w:r>
          </w:p>
        </w:tc>
        <w:tc>
          <w:tcPr>
            <w:tcW w:w="3352" w:type="dxa"/>
          </w:tcPr>
          <w:p w14:paraId="3B53788A" w14:textId="0AF0BEC4" w:rsidR="00966E0B" w:rsidRDefault="00966E0B" w:rsidP="00966E0B">
            <w:pPr>
              <w:rPr>
                <w:rStyle w:val="Authorinstruction"/>
              </w:rPr>
            </w:pPr>
            <w:r w:rsidRPr="00966E0B">
              <w:rPr>
                <w:rStyle w:val="Authorinstruction"/>
              </w:rPr>
              <w:t>Example only</w:t>
            </w:r>
          </w:p>
          <w:p w14:paraId="289BB594" w14:textId="77777777" w:rsidR="00966E0B" w:rsidRPr="00966E0B" w:rsidRDefault="00966E0B" w:rsidP="00966E0B">
            <w:pPr>
              <w:rPr>
                <w:rStyle w:val="Authorinstruction"/>
              </w:rPr>
            </w:pPr>
          </w:p>
          <w:p w14:paraId="0C4420E9" w14:textId="77777777" w:rsidR="00966E0B" w:rsidRPr="00966E0B" w:rsidRDefault="00966E0B" w:rsidP="00966E0B">
            <w:pPr>
              <w:pStyle w:val="ListBullet"/>
              <w:rPr>
                <w:rStyle w:val="Authorinstruction"/>
              </w:rPr>
            </w:pPr>
            <w:r w:rsidRPr="00966E0B">
              <w:rPr>
                <w:rStyle w:val="Authorinstruction"/>
              </w:rPr>
              <w:t>Stress and stress management</w:t>
            </w:r>
          </w:p>
          <w:p w14:paraId="2CAF537A" w14:textId="77777777" w:rsidR="00966E0B" w:rsidRPr="00966E0B" w:rsidRDefault="00966E0B" w:rsidP="00966E0B">
            <w:pPr>
              <w:pStyle w:val="ListBullet"/>
              <w:rPr>
                <w:rStyle w:val="Authorinstruction"/>
              </w:rPr>
            </w:pPr>
            <w:r w:rsidRPr="00966E0B">
              <w:rPr>
                <w:rStyle w:val="Authorinstruction"/>
              </w:rPr>
              <w:t>Information processing</w:t>
            </w:r>
          </w:p>
          <w:p w14:paraId="5D223813" w14:textId="77777777" w:rsidR="00966E0B" w:rsidRPr="00966E0B" w:rsidRDefault="00966E0B" w:rsidP="00966E0B">
            <w:pPr>
              <w:pStyle w:val="ListBullet"/>
              <w:rPr>
                <w:rStyle w:val="Authorinstruction"/>
              </w:rPr>
            </w:pPr>
            <w:r w:rsidRPr="00966E0B">
              <w:rPr>
                <w:rStyle w:val="Authorinstruction"/>
              </w:rPr>
              <w:t>Workload management</w:t>
            </w:r>
          </w:p>
          <w:p w14:paraId="04CE190E" w14:textId="77777777" w:rsidR="00966E0B" w:rsidRPr="00966E0B" w:rsidRDefault="00966E0B" w:rsidP="00966E0B">
            <w:pPr>
              <w:pStyle w:val="ListBullet"/>
              <w:rPr>
                <w:rStyle w:val="Authorinstruction"/>
              </w:rPr>
            </w:pPr>
            <w:r w:rsidRPr="00966E0B">
              <w:rPr>
                <w:rStyle w:val="Authorinstruction"/>
              </w:rPr>
              <w:t>Automation</w:t>
            </w:r>
          </w:p>
          <w:p w14:paraId="71A3F3FE" w14:textId="77777777" w:rsidR="00966E0B" w:rsidRPr="00966E0B" w:rsidRDefault="00966E0B" w:rsidP="00966E0B">
            <w:pPr>
              <w:pStyle w:val="ListBullet"/>
              <w:rPr>
                <w:rStyle w:val="Authorinstruction"/>
              </w:rPr>
            </w:pPr>
            <w:r w:rsidRPr="00966E0B">
              <w:rPr>
                <w:rStyle w:val="Authorinstruction"/>
              </w:rPr>
              <w:t>Situational awareness</w:t>
            </w:r>
          </w:p>
          <w:p w14:paraId="39D4432C" w14:textId="77777777" w:rsidR="00966E0B" w:rsidRPr="00966E0B" w:rsidRDefault="00966E0B" w:rsidP="00966E0B">
            <w:pPr>
              <w:pStyle w:val="ListBullet"/>
              <w:rPr>
                <w:rStyle w:val="Authorinstruction"/>
              </w:rPr>
            </w:pPr>
            <w:r w:rsidRPr="00966E0B">
              <w:rPr>
                <w:rStyle w:val="Authorinstruction"/>
              </w:rPr>
              <w:t>Decision making</w:t>
            </w:r>
          </w:p>
          <w:p w14:paraId="1F21B80B" w14:textId="77777777" w:rsidR="00966E0B" w:rsidRPr="00966E0B" w:rsidRDefault="00966E0B" w:rsidP="00966E0B">
            <w:pPr>
              <w:pStyle w:val="ListBullet"/>
              <w:rPr>
                <w:rStyle w:val="Authorinstruction"/>
              </w:rPr>
            </w:pPr>
            <w:r w:rsidRPr="00966E0B">
              <w:rPr>
                <w:rStyle w:val="Authorinstruction"/>
              </w:rPr>
              <w:t>The anatomy of an accident</w:t>
            </w:r>
          </w:p>
        </w:tc>
      </w:tr>
    </w:tbl>
    <w:p w14:paraId="2F6F5A09" w14:textId="77777777" w:rsidR="00966E0B" w:rsidRDefault="00966E0B" w:rsidP="00966E0B">
      <w:pPr>
        <w:pStyle w:val="Heading3"/>
      </w:pPr>
      <w:bookmarkStart w:id="934" w:name="_Toc96683859"/>
      <w:bookmarkStart w:id="935" w:name="_Toc96685078"/>
      <w:r>
        <w:t>Program evaluation / continuous improvement</w:t>
      </w:r>
      <w:bookmarkEnd w:id="934"/>
      <w:bookmarkEnd w:id="935"/>
    </w:p>
    <w:p w14:paraId="5DDDD260" w14:textId="77777777" w:rsidR="00966E0B" w:rsidRPr="000D5BEA" w:rsidRDefault="00966E0B" w:rsidP="00B81CA3">
      <w:pPr>
        <w:pStyle w:val="Sampletext"/>
        <w:rPr>
          <w:rStyle w:val="Strong"/>
          <w:b/>
          <w:bCs w:val="0"/>
        </w:rPr>
      </w:pPr>
      <w:r w:rsidRPr="000D5BEA">
        <w:rPr>
          <w:rStyle w:val="Strong"/>
          <w:b/>
          <w:bCs w:val="0"/>
        </w:rPr>
        <w:t>Sample text</w:t>
      </w:r>
    </w:p>
    <w:p w14:paraId="21DC952D" w14:textId="402150D9" w:rsidR="00966E0B" w:rsidRDefault="00966E0B" w:rsidP="00966E0B">
      <w:r w:rsidRPr="00C20C50">
        <w:t>The CEO and the HOTC are responsible for reviewing the HF</w:t>
      </w:r>
      <w:r>
        <w:t xml:space="preserve"> </w:t>
      </w:r>
      <w:r w:rsidRPr="00C20C50">
        <w:t>/</w:t>
      </w:r>
      <w:r>
        <w:t xml:space="preserve"> </w:t>
      </w:r>
      <w:r w:rsidRPr="00C20C50">
        <w:t xml:space="preserve">NTS program content annually and considering whether it remains applicable to </w:t>
      </w:r>
      <w:r w:rsidRPr="00966E0B">
        <w:rPr>
          <w:rStyle w:val="Authorinstruction"/>
        </w:rPr>
        <w:t>{Sample Aviation}</w:t>
      </w:r>
      <w:r w:rsidRPr="00C20C50">
        <w:t xml:space="preserve">’s operations. Any areas identified for improvement or changes are to be made in accordance with </w:t>
      </w:r>
      <w:r w:rsidRPr="00966E0B">
        <w:rPr>
          <w:rStyle w:val="Authorinstruction"/>
        </w:rPr>
        <w:t>{Sample Aviation}</w:t>
      </w:r>
      <w:r w:rsidRPr="00B77535">
        <w:t xml:space="preserve">’s change management procedures in section </w:t>
      </w:r>
      <w:hyperlink w:anchor="_Management_of_change" w:history="1">
        <w:r w:rsidR="00D90D13" w:rsidRPr="008C7739">
          <w:rPr>
            <w:rStyle w:val="Hyperlink"/>
          </w:rPr>
          <w:t>Management of change</w:t>
        </w:r>
      </w:hyperlink>
      <w:r w:rsidR="00D90D13">
        <w:t xml:space="preserve"> </w:t>
      </w:r>
      <w:r w:rsidRPr="00B77535">
        <w:t>of this exposition</w:t>
      </w:r>
      <w:r w:rsidRPr="00C20C50">
        <w:t>.</w:t>
      </w:r>
    </w:p>
    <w:p w14:paraId="2653B332" w14:textId="77777777" w:rsidR="00966E0B" w:rsidRDefault="00966E0B" w:rsidP="00966E0B">
      <w:pPr>
        <w:pStyle w:val="Heading3"/>
      </w:pPr>
      <w:bookmarkStart w:id="936" w:name="_Toc96683860"/>
      <w:bookmarkStart w:id="937" w:name="_Toc96685079"/>
      <w:r>
        <w:t>HF / NTS third party provider</w:t>
      </w:r>
      <w:bookmarkEnd w:id="936"/>
      <w:bookmarkEnd w:id="937"/>
    </w:p>
    <w:p w14:paraId="740E4274" w14:textId="77777777" w:rsidR="00966E0B" w:rsidRPr="000D5BEA" w:rsidRDefault="00966E0B" w:rsidP="00B81CA3">
      <w:pPr>
        <w:pStyle w:val="Sampletext"/>
        <w:rPr>
          <w:rStyle w:val="Strong"/>
          <w:b/>
          <w:bCs w:val="0"/>
        </w:rPr>
      </w:pPr>
      <w:r w:rsidRPr="000D5BEA">
        <w:rPr>
          <w:rStyle w:val="Strong"/>
          <w:b/>
          <w:bCs w:val="0"/>
        </w:rPr>
        <w:t>Sample text</w:t>
      </w:r>
    </w:p>
    <w:p w14:paraId="62184C4E" w14:textId="77777777" w:rsidR="00966E0B" w:rsidRPr="00C20C50" w:rsidRDefault="00966E0B" w:rsidP="00966E0B">
      <w:r w:rsidRPr="00966E0B">
        <w:rPr>
          <w:rStyle w:val="Authorinstruction"/>
        </w:rPr>
        <w:t xml:space="preserve">{Sample Aviation} </w:t>
      </w:r>
      <w:r w:rsidRPr="00C20C50">
        <w:t xml:space="preserve">uses </w:t>
      </w:r>
      <w:r w:rsidRPr="00966E0B">
        <w:rPr>
          <w:rStyle w:val="Authorinstruction"/>
        </w:rPr>
        <w:t>{insert name of provider}</w:t>
      </w:r>
      <w:r w:rsidRPr="00966E0B">
        <w:t xml:space="preserve"> </w:t>
      </w:r>
      <w:r w:rsidRPr="00C20C50">
        <w:t>as the provider for the HF</w:t>
      </w:r>
      <w:r>
        <w:t xml:space="preserve"> </w:t>
      </w:r>
      <w:r w:rsidRPr="00C20C50">
        <w:t>/</w:t>
      </w:r>
      <w:r>
        <w:t xml:space="preserve"> </w:t>
      </w:r>
      <w:r w:rsidRPr="00C20C50">
        <w:t xml:space="preserve">NTS program. </w:t>
      </w:r>
      <w:r w:rsidRPr="00B77535">
        <w:t xml:space="preserve">The HOTC </w:t>
      </w:r>
      <w:r>
        <w:t xml:space="preserve">will </w:t>
      </w:r>
      <w:r w:rsidRPr="00B77535">
        <w:t>review the content and delivery of the program annually and confirm whether it meets the requirements of this section</w:t>
      </w:r>
      <w:r>
        <w:t>.</w:t>
      </w:r>
    </w:p>
    <w:p w14:paraId="3DE2E0F0" w14:textId="77777777" w:rsidR="000D5BEA" w:rsidRDefault="000D5BEA" w:rsidP="000D5BEA">
      <w:pPr>
        <w:pStyle w:val="Heading1"/>
      </w:pPr>
      <w:bookmarkStart w:id="938" w:name="_Toc96683861"/>
      <w:bookmarkStart w:id="939" w:name="_Toc96685080"/>
      <w:bookmarkStart w:id="940" w:name="_Toc96685455"/>
      <w:bookmarkStart w:id="941" w:name="_Toc184214799"/>
      <w:bookmarkStart w:id="942" w:name="_Toc188966568"/>
      <w:r>
        <w:t>DANGEROUS GOODS</w:t>
      </w:r>
      <w:bookmarkEnd w:id="938"/>
      <w:bookmarkEnd w:id="939"/>
      <w:bookmarkEnd w:id="940"/>
      <w:bookmarkEnd w:id="941"/>
      <w:bookmarkEnd w:id="942"/>
    </w:p>
    <w:p w14:paraId="43DC29E9" w14:textId="77777777" w:rsidR="000D5BEA" w:rsidRDefault="000D5BEA" w:rsidP="000D5BEA">
      <w:pPr>
        <w:pStyle w:val="Heading2"/>
      </w:pPr>
      <w:bookmarkStart w:id="943" w:name="_Toc96683862"/>
      <w:bookmarkStart w:id="944" w:name="_Toc96685081"/>
      <w:bookmarkStart w:id="945" w:name="_Toc96685456"/>
      <w:bookmarkStart w:id="946" w:name="_Toc184214800"/>
      <w:bookmarkStart w:id="947" w:name="_Toc188966569"/>
      <w:r>
        <w:t>Dangerous goods manual</w:t>
      </w:r>
      <w:bookmarkEnd w:id="943"/>
      <w:bookmarkEnd w:id="944"/>
      <w:bookmarkEnd w:id="945"/>
      <w:bookmarkEnd w:id="946"/>
      <w:bookmarkEnd w:id="947"/>
    </w:p>
    <w:p w14:paraId="70409780" w14:textId="77777777" w:rsidR="000D5BEA" w:rsidRPr="00460438" w:rsidRDefault="000D5BEA" w:rsidP="00B81CA3">
      <w:pPr>
        <w:pStyle w:val="Sampletext"/>
      </w:pPr>
      <w:r w:rsidRPr="00460438">
        <w:t>Sample text 1</w:t>
      </w:r>
    </w:p>
    <w:p w14:paraId="7900EAC1" w14:textId="77777777" w:rsidR="000D5BEA" w:rsidRPr="00391198" w:rsidRDefault="000D5BEA" w:rsidP="000D5BEA">
      <w:r w:rsidRPr="00391198">
        <w:t xml:space="preserve">This is not applicable, </w:t>
      </w:r>
      <w:r w:rsidRPr="00460438">
        <w:rPr>
          <w:rStyle w:val="Authorinstruction"/>
        </w:rPr>
        <w:t>{Sample Aviation}</w:t>
      </w:r>
      <w:r w:rsidRPr="000D5BEA">
        <w:t xml:space="preserve"> </w:t>
      </w:r>
      <w:r w:rsidRPr="00391198">
        <w:t>does not carry dangerous goods on any of its aircraft or flights.</w:t>
      </w:r>
    </w:p>
    <w:p w14:paraId="333AE5A0" w14:textId="77777777" w:rsidR="000D5BEA" w:rsidRPr="00460438" w:rsidRDefault="000D5BEA" w:rsidP="00B81CA3">
      <w:pPr>
        <w:pStyle w:val="Sampletext"/>
      </w:pPr>
      <w:r w:rsidRPr="00460438">
        <w:t>Sample text 2</w:t>
      </w:r>
    </w:p>
    <w:p w14:paraId="7587FA2C" w14:textId="77777777" w:rsidR="000D5BEA" w:rsidRPr="00391198" w:rsidRDefault="000D5BEA" w:rsidP="000D5BEA">
      <w:r w:rsidRPr="00391198">
        <w:t xml:space="preserve">Certain dangerous goods </w:t>
      </w:r>
      <w:r>
        <w:t>are</w:t>
      </w:r>
      <w:r w:rsidRPr="00391198">
        <w:t xml:space="preserve"> be permitted on </w:t>
      </w:r>
      <w:r w:rsidRPr="00460438">
        <w:rPr>
          <w:rStyle w:val="Authorinstruction"/>
        </w:rPr>
        <w:t>{Sample Aviation}</w:t>
      </w:r>
      <w:r w:rsidRPr="000D5BEA">
        <w:t xml:space="preserve"> </w:t>
      </w:r>
      <w:r w:rsidRPr="00391198">
        <w:t xml:space="preserve">aircraft in accordance with </w:t>
      </w:r>
      <w:r>
        <w:t xml:space="preserve">regulation 92.030 of the CASR and the </w:t>
      </w:r>
      <w:r w:rsidRPr="00460438">
        <w:rPr>
          <w:rStyle w:val="Authorinstruction"/>
        </w:rPr>
        <w:t>{Sample Aviation}</w:t>
      </w:r>
      <w:r w:rsidRPr="000D5BEA">
        <w:t xml:space="preserve"> </w:t>
      </w:r>
      <w:r>
        <w:t xml:space="preserve">dangerous goods manual procedures. </w:t>
      </w:r>
      <w:r w:rsidRPr="00391198">
        <w:t xml:space="preserve">The </w:t>
      </w:r>
      <w:r>
        <w:t>pilot in command</w:t>
      </w:r>
      <w:r w:rsidRPr="00391198">
        <w:t xml:space="preserve"> should refer to this provision to determine whether the article can be carried on any flight.</w:t>
      </w:r>
    </w:p>
    <w:p w14:paraId="7C955C06" w14:textId="77777777" w:rsidR="000D5BEA" w:rsidRPr="00391198" w:rsidRDefault="000D5BEA" w:rsidP="000D5BEA">
      <w:r w:rsidRPr="00460438">
        <w:rPr>
          <w:rStyle w:val="Authorinstruction"/>
        </w:rPr>
        <w:t>{Sample Aviation}</w:t>
      </w:r>
      <w:r>
        <w:t>'s</w:t>
      </w:r>
      <w:r w:rsidRPr="00391198">
        <w:t xml:space="preserve"> Dangerous goods manual is contained in a separate document available here: </w:t>
      </w:r>
      <w:r w:rsidRPr="00460438">
        <w:rPr>
          <w:rStyle w:val="Authorinstruction"/>
        </w:rPr>
        <w:t>{insert link}</w:t>
      </w:r>
      <w:r w:rsidRPr="000D5BEA">
        <w:t>.</w:t>
      </w:r>
    </w:p>
    <w:p w14:paraId="08F83DB5" w14:textId="77777777" w:rsidR="000D5BEA" w:rsidRDefault="000D5BEA" w:rsidP="0039333B">
      <w:pPr>
        <w:pStyle w:val="Heading1"/>
      </w:pPr>
      <w:bookmarkStart w:id="948" w:name="_Toc96683863"/>
      <w:bookmarkStart w:id="949" w:name="_Toc96685082"/>
      <w:bookmarkStart w:id="950" w:name="_Toc96685457"/>
      <w:bookmarkStart w:id="951" w:name="_Toc184214801"/>
      <w:bookmarkStart w:id="952" w:name="_Toc188966570"/>
      <w:r w:rsidRPr="0039333B">
        <w:t>FATIGUE</w:t>
      </w:r>
      <w:r>
        <w:t xml:space="preserve"> MANAGEMENT</w:t>
      </w:r>
      <w:bookmarkEnd w:id="948"/>
      <w:bookmarkEnd w:id="949"/>
      <w:bookmarkEnd w:id="950"/>
      <w:bookmarkEnd w:id="951"/>
      <w:bookmarkEnd w:id="952"/>
    </w:p>
    <w:p w14:paraId="3663EF0B" w14:textId="77777777" w:rsidR="000D5BEA" w:rsidRDefault="000D5BEA" w:rsidP="0039333B">
      <w:pPr>
        <w:pStyle w:val="Heading2"/>
      </w:pPr>
      <w:bookmarkStart w:id="953" w:name="_Toc96683864"/>
      <w:bookmarkStart w:id="954" w:name="_Toc96685083"/>
      <w:bookmarkStart w:id="955" w:name="_Toc96685458"/>
      <w:bookmarkStart w:id="956" w:name="_Toc184214802"/>
      <w:bookmarkStart w:id="957" w:name="_Toc188966571"/>
      <w:r w:rsidRPr="0039333B">
        <w:t>Fatigue</w:t>
      </w:r>
      <w:r>
        <w:t xml:space="preserve"> management manual</w:t>
      </w:r>
      <w:bookmarkEnd w:id="953"/>
      <w:bookmarkEnd w:id="954"/>
      <w:bookmarkEnd w:id="955"/>
      <w:bookmarkEnd w:id="956"/>
      <w:bookmarkEnd w:id="957"/>
    </w:p>
    <w:p w14:paraId="32D64BDE" w14:textId="77777777" w:rsidR="000D5BEA" w:rsidRPr="0039333B" w:rsidRDefault="000D5BEA" w:rsidP="00B81CA3">
      <w:pPr>
        <w:pStyle w:val="Sampletext"/>
      </w:pPr>
      <w:r w:rsidRPr="0039333B">
        <w:rPr>
          <w:rStyle w:val="Strong"/>
          <w:b/>
          <w:bCs w:val="0"/>
        </w:rPr>
        <w:t>Sample text 1</w:t>
      </w:r>
    </w:p>
    <w:p w14:paraId="62295971" w14:textId="77777777" w:rsidR="000D5BEA" w:rsidRDefault="000D5BEA" w:rsidP="000D5BEA">
      <w:r w:rsidRPr="0039333B">
        <w:rPr>
          <w:rStyle w:val="Authorinstruction"/>
        </w:rPr>
        <w:t>{Sample Aviation}</w:t>
      </w:r>
      <w:r w:rsidRPr="00FE7B73">
        <w:t xml:space="preserve"> is not required to have a </w:t>
      </w:r>
      <w:r>
        <w:t>f</w:t>
      </w:r>
      <w:r w:rsidRPr="00FE7B73">
        <w:t xml:space="preserve">atigue </w:t>
      </w:r>
      <w:r>
        <w:t>r</w:t>
      </w:r>
      <w:r w:rsidRPr="00FE7B73">
        <w:t>isk</w:t>
      </w:r>
      <w:r w:rsidRPr="00C154C1">
        <w:t xml:space="preserve"> </w:t>
      </w:r>
      <w:r>
        <w:t>m</w:t>
      </w:r>
      <w:r w:rsidRPr="00C154C1">
        <w:t xml:space="preserve">anagement </w:t>
      </w:r>
      <w:r>
        <w:t>s</w:t>
      </w:r>
      <w:r w:rsidRPr="00C154C1">
        <w:t>ystem.</w:t>
      </w:r>
      <w:r>
        <w:t xml:space="preserve"> Fatigue management procedures are in accordance </w:t>
      </w:r>
      <w:r w:rsidRPr="00EA661F">
        <w:t>with CAO 48.1 Appendix</w:t>
      </w:r>
      <w:r w:rsidRPr="000D5BEA">
        <w:t xml:space="preserve"> </w:t>
      </w:r>
      <w:r w:rsidRPr="0039333B">
        <w:rPr>
          <w:rStyle w:val="Authorinstruction"/>
        </w:rPr>
        <w:t>{X}</w:t>
      </w:r>
      <w:r w:rsidRPr="000D5BEA">
        <w:t xml:space="preserve"> </w:t>
      </w:r>
      <w:r>
        <w:t>as detailed below.</w:t>
      </w:r>
    </w:p>
    <w:p w14:paraId="67591D10" w14:textId="0E1AD0D4" w:rsidR="000D5BEA" w:rsidRPr="0039333B" w:rsidRDefault="000D5BEA" w:rsidP="000D5BEA">
      <w:pPr>
        <w:rPr>
          <w:rStyle w:val="Authorinstruction"/>
        </w:rPr>
      </w:pPr>
      <w:r w:rsidRPr="0039333B">
        <w:rPr>
          <w:rStyle w:val="Authorinstruction"/>
        </w:rPr>
        <w:t>{Insert fatigue management procedures}</w:t>
      </w:r>
    </w:p>
    <w:p w14:paraId="60BCE6EC" w14:textId="77777777" w:rsidR="000D5BEA" w:rsidRPr="00460438" w:rsidRDefault="000D5BEA" w:rsidP="00B81CA3">
      <w:pPr>
        <w:pStyle w:val="Sampletext"/>
      </w:pPr>
      <w:r w:rsidRPr="00460438">
        <w:t>Sample text 2</w:t>
      </w:r>
    </w:p>
    <w:p w14:paraId="49F3CC18" w14:textId="77777777" w:rsidR="000D5BEA" w:rsidRPr="00FE7B73" w:rsidRDefault="000D5BEA" w:rsidP="000D5BEA">
      <w:r w:rsidRPr="0039333B">
        <w:rPr>
          <w:rStyle w:val="Authorinstruction"/>
        </w:rPr>
        <w:t>{Sample Aviation}’</w:t>
      </w:r>
      <w:r w:rsidRPr="00FE7B73">
        <w:t>s</w:t>
      </w:r>
      <w:r w:rsidRPr="00E36F60">
        <w:t xml:space="preserve"> </w:t>
      </w:r>
      <w:r>
        <w:t>f</w:t>
      </w:r>
      <w:r w:rsidRPr="00FE7B73">
        <w:t xml:space="preserve">atigue </w:t>
      </w:r>
      <w:r>
        <w:t>risk m</w:t>
      </w:r>
      <w:r w:rsidRPr="00FE7B73">
        <w:t xml:space="preserve">anagement </w:t>
      </w:r>
      <w:r>
        <w:t>system</w:t>
      </w:r>
      <w:r w:rsidRPr="00FE7B73">
        <w:t xml:space="preserve"> is </w:t>
      </w:r>
      <w:r>
        <w:t>detailed below</w:t>
      </w:r>
      <w:r w:rsidRPr="00FE7B73">
        <w:t>.</w:t>
      </w:r>
    </w:p>
    <w:p w14:paraId="28E97ED3" w14:textId="77777777" w:rsidR="000D5BEA" w:rsidRPr="0039333B" w:rsidRDefault="000D5BEA" w:rsidP="000D5BEA">
      <w:pPr>
        <w:rPr>
          <w:rStyle w:val="Authorinstruction"/>
        </w:rPr>
      </w:pPr>
      <w:r w:rsidRPr="0039333B">
        <w:rPr>
          <w:rStyle w:val="Authorinstruction"/>
        </w:rPr>
        <w:t>{Insert fatigue risk management system content}</w:t>
      </w:r>
    </w:p>
    <w:p w14:paraId="20B330C8" w14:textId="77777777" w:rsidR="000D5BEA" w:rsidRDefault="000D5BEA" w:rsidP="0039333B">
      <w:pPr>
        <w:pStyle w:val="Heading1"/>
      </w:pPr>
      <w:bookmarkStart w:id="958" w:name="_Toc96683865"/>
      <w:bookmarkStart w:id="959" w:name="_Toc96685084"/>
      <w:bookmarkStart w:id="960" w:name="_Toc96685459"/>
      <w:bookmarkStart w:id="961" w:name="_Toc184214803"/>
      <w:bookmarkStart w:id="962" w:name="_Toc188966572"/>
      <w:r>
        <w:t xml:space="preserve">DRUG AND ALCOHOL MANAGEMENT </w:t>
      </w:r>
      <w:r w:rsidRPr="0039333B">
        <w:t>PLAN</w:t>
      </w:r>
      <w:bookmarkEnd w:id="958"/>
      <w:bookmarkEnd w:id="959"/>
      <w:bookmarkEnd w:id="960"/>
      <w:bookmarkEnd w:id="961"/>
      <w:bookmarkEnd w:id="962"/>
    </w:p>
    <w:p w14:paraId="1563311D" w14:textId="77777777" w:rsidR="000D5BEA" w:rsidRDefault="000D5BEA" w:rsidP="0039333B">
      <w:pPr>
        <w:pStyle w:val="Heading2"/>
      </w:pPr>
      <w:bookmarkStart w:id="963" w:name="_Toc96683866"/>
      <w:bookmarkStart w:id="964" w:name="_Toc96685085"/>
      <w:bookmarkStart w:id="965" w:name="_Toc96685460"/>
      <w:bookmarkStart w:id="966" w:name="_Toc184214804"/>
      <w:bookmarkStart w:id="967" w:name="_Toc188966573"/>
      <w:r>
        <w:t xml:space="preserve">Drug </w:t>
      </w:r>
      <w:r w:rsidRPr="0039333B">
        <w:t>and</w:t>
      </w:r>
      <w:r>
        <w:t xml:space="preserve"> alcohol management plan (DAMP)</w:t>
      </w:r>
      <w:bookmarkEnd w:id="963"/>
      <w:bookmarkEnd w:id="964"/>
      <w:bookmarkEnd w:id="965"/>
      <w:bookmarkEnd w:id="966"/>
      <w:bookmarkEnd w:id="967"/>
    </w:p>
    <w:p w14:paraId="195FF1D1" w14:textId="77777777" w:rsidR="000D5BEA" w:rsidRPr="0039333B" w:rsidRDefault="000D5BEA" w:rsidP="00B81CA3">
      <w:pPr>
        <w:pStyle w:val="Sampletext"/>
        <w:rPr>
          <w:rStyle w:val="Strong"/>
          <w:b/>
          <w:bCs w:val="0"/>
        </w:rPr>
      </w:pPr>
      <w:r w:rsidRPr="0039333B">
        <w:rPr>
          <w:rStyle w:val="Strong"/>
          <w:b/>
          <w:bCs w:val="0"/>
        </w:rPr>
        <w:t>Sample text 1</w:t>
      </w:r>
    </w:p>
    <w:p w14:paraId="10CC8EF5" w14:textId="77777777" w:rsidR="000D5BEA" w:rsidRPr="00167414" w:rsidRDefault="000D5BEA" w:rsidP="000D5BEA">
      <w:r w:rsidRPr="0039333B">
        <w:rPr>
          <w:rStyle w:val="Authorinstruction"/>
        </w:rPr>
        <w:t>{Sample Aviation}</w:t>
      </w:r>
      <w:r w:rsidRPr="00FD0758">
        <w:t xml:space="preserve"> </w:t>
      </w:r>
      <w:r>
        <w:t xml:space="preserve">safety-sensitive employees </w:t>
      </w:r>
      <w:r w:rsidRPr="00167414">
        <w:t xml:space="preserve">are prohibited from performing </w:t>
      </w:r>
      <w:r>
        <w:t>any operational</w:t>
      </w:r>
      <w:r w:rsidRPr="00167414">
        <w:t xml:space="preserve"> duties or responsibilities when under the influence of alcohol or drugs. </w:t>
      </w:r>
      <w:r w:rsidRPr="0039333B">
        <w:rPr>
          <w:rStyle w:val="Authorinstruction"/>
        </w:rPr>
        <w:t>{Sample Aviation}</w:t>
      </w:r>
      <w:r w:rsidRPr="003541D4">
        <w:t>’s drug and alcohol management plan (DAMP) is the responsibility of the HOFO.</w:t>
      </w:r>
    </w:p>
    <w:p w14:paraId="1295110B" w14:textId="77777777" w:rsidR="000D5BEA" w:rsidRPr="0039333B" w:rsidRDefault="000D5BEA" w:rsidP="00B81CA3">
      <w:pPr>
        <w:pStyle w:val="Sampletext"/>
      </w:pPr>
      <w:r w:rsidRPr="0039333B">
        <w:t>Micro business DAMP</w:t>
      </w:r>
    </w:p>
    <w:p w14:paraId="7BBB83C5" w14:textId="77777777" w:rsidR="000D5BEA" w:rsidRPr="00167414" w:rsidRDefault="000D5BEA" w:rsidP="000D5BEA">
      <w:r w:rsidRPr="0039333B">
        <w:rPr>
          <w:rStyle w:val="Authorinstruction"/>
        </w:rPr>
        <w:t>{Sample Aviation}</w:t>
      </w:r>
      <w:r w:rsidRPr="00FD0758">
        <w:t xml:space="preserve"> </w:t>
      </w:r>
      <w:r w:rsidRPr="00167414">
        <w:t>has elected to adopt the CASA Micro-business DAMP in order to obtain the benefits of the current CASA Micro-business exemption which exempts an eligible DAMP organisation from certain compulsory requirements of CASR Subpart 99.B.</w:t>
      </w:r>
    </w:p>
    <w:p w14:paraId="63BB2648" w14:textId="43422954" w:rsidR="000D5BEA" w:rsidRPr="00167414" w:rsidRDefault="000D5BEA" w:rsidP="000D5BEA">
      <w:r w:rsidRPr="00167414">
        <w:t xml:space="preserve">By adopting the CASA Micro-business exemption, </w:t>
      </w:r>
      <w:r w:rsidR="0039333B" w:rsidRPr="0039333B">
        <w:rPr>
          <w:rStyle w:val="Authorinstruction"/>
        </w:rPr>
        <w:t>{</w:t>
      </w:r>
      <w:r w:rsidRPr="0039333B">
        <w:rPr>
          <w:rStyle w:val="Authorinstruction"/>
        </w:rPr>
        <w:t>Sample Aviation</w:t>
      </w:r>
      <w:r w:rsidR="0039333B">
        <w:rPr>
          <w:rStyle w:val="Authorinstruction"/>
        </w:rPr>
        <w:t>}</w:t>
      </w:r>
      <w:r w:rsidRPr="00167414">
        <w:t xml:space="preserve"> has committed to adhering to all of the requirements outlined under the DAMP exemption for micro-business, as stated on the CASA website under the ‘</w:t>
      </w:r>
      <w:hyperlink r:id="rId28" w:history="1">
        <w:r w:rsidRPr="00BF265E">
          <w:rPr>
            <w:rStyle w:val="Hyperlink"/>
          </w:rPr>
          <w:t>Exemptions’ section of the CASA Drug and alcohol management plans link</w:t>
        </w:r>
      </w:hyperlink>
      <w:r w:rsidRPr="00167414">
        <w:t>.</w:t>
      </w:r>
    </w:p>
    <w:p w14:paraId="1DB892F7" w14:textId="77777777" w:rsidR="000D5BEA" w:rsidRPr="00167414" w:rsidRDefault="000D5BEA" w:rsidP="000D5BEA">
      <w:r w:rsidRPr="0039333B">
        <w:rPr>
          <w:rStyle w:val="Authorinstruction"/>
        </w:rPr>
        <w:t>{Sample Aviation}</w:t>
      </w:r>
      <w:r w:rsidRPr="00FD0758">
        <w:t xml:space="preserve"> </w:t>
      </w:r>
      <w:r w:rsidRPr="00167414">
        <w:t>adopts all conditions in the CASA Micro-business exemption including completion of the CASA AOD eLearning by all staff who perform SSAA and has formally adopted the Micro-business DAMP.</w:t>
      </w:r>
    </w:p>
    <w:p w14:paraId="4CEADC68" w14:textId="77777777" w:rsidR="000D5BEA" w:rsidRPr="0039333B" w:rsidRDefault="000D5BEA" w:rsidP="00B81CA3">
      <w:pPr>
        <w:pStyle w:val="Sampletext"/>
      </w:pPr>
      <w:r w:rsidRPr="0039333B">
        <w:rPr>
          <w:rStyle w:val="Strong"/>
          <w:b/>
          <w:bCs w:val="0"/>
        </w:rPr>
        <w:t>Sample text 2</w:t>
      </w:r>
    </w:p>
    <w:p w14:paraId="691650FA" w14:textId="77777777" w:rsidR="000D5BEA" w:rsidRPr="0039333B" w:rsidRDefault="000D5BEA" w:rsidP="00B81CA3">
      <w:pPr>
        <w:pStyle w:val="Sampletext"/>
      </w:pPr>
      <w:r w:rsidRPr="0039333B">
        <w:t>Full Damp</w:t>
      </w:r>
    </w:p>
    <w:p w14:paraId="182D86CD" w14:textId="77777777" w:rsidR="000D5BEA" w:rsidRPr="00167414" w:rsidRDefault="000D5BEA" w:rsidP="000D5BEA">
      <w:r w:rsidRPr="0039333B">
        <w:rPr>
          <w:rStyle w:val="Authorinstruction"/>
        </w:rPr>
        <w:t>{Sample Aviation}</w:t>
      </w:r>
      <w:r w:rsidRPr="00FD0758">
        <w:t xml:space="preserve"> </w:t>
      </w:r>
      <w:r>
        <w:t xml:space="preserve">safety-sensitive employees </w:t>
      </w:r>
      <w:r w:rsidRPr="00167414">
        <w:t xml:space="preserve">are prohibited from performing </w:t>
      </w:r>
      <w:r>
        <w:t>any operational</w:t>
      </w:r>
      <w:r w:rsidRPr="00167414">
        <w:t xml:space="preserve"> duties or responsibilities when under the influence of alcohol or drugs. </w:t>
      </w:r>
    </w:p>
    <w:p w14:paraId="2599233E" w14:textId="77777777" w:rsidR="000D5BEA" w:rsidRPr="00660916" w:rsidRDefault="000D5BEA" w:rsidP="000D5BEA">
      <w:r w:rsidRPr="0039333B">
        <w:rPr>
          <w:rStyle w:val="Authorinstruction"/>
        </w:rPr>
        <w:t>{Sample Aviation}</w:t>
      </w:r>
      <w:r w:rsidRPr="00A056BB">
        <w:t>’s drug and alcohol management plan (DAMP) is the responsibility of the HO</w:t>
      </w:r>
      <w:r>
        <w:t>FO</w:t>
      </w:r>
      <w:r w:rsidRPr="00A056BB">
        <w:t xml:space="preserve"> and is in accordance with regulation 99.045 </w:t>
      </w:r>
      <w:r>
        <w:t xml:space="preserve">of CASR. </w:t>
      </w:r>
      <w:r w:rsidRPr="00460438">
        <w:rPr>
          <w:rStyle w:val="Authorinstruction"/>
        </w:rPr>
        <w:t>{Sample Aviation}</w:t>
      </w:r>
      <w:r w:rsidRPr="00A056BB">
        <w:t xml:space="preserve">’s DAMP can be found here: </w:t>
      </w:r>
      <w:r w:rsidRPr="0039333B">
        <w:rPr>
          <w:rStyle w:val="Authorinstruction"/>
        </w:rPr>
        <w:t>{insert link}. Or {insert DAMP content}.</w:t>
      </w:r>
    </w:p>
    <w:p w14:paraId="7EE9C0E9" w14:textId="2706103E" w:rsidR="000D5BEA" w:rsidRDefault="000D5BEA" w:rsidP="000D5BEA">
      <w:pPr>
        <w:pStyle w:val="Heading1"/>
      </w:pPr>
      <w:bookmarkStart w:id="968" w:name="_Toc188966574"/>
      <w:bookmarkStart w:id="969" w:name="_Toc96683867"/>
      <w:bookmarkStart w:id="970" w:name="_Toc96685086"/>
      <w:bookmarkStart w:id="971" w:name="_Toc96685461"/>
      <w:bookmarkStart w:id="972" w:name="_Toc184214805"/>
      <w:r>
        <w:t>FORMS</w:t>
      </w:r>
      <w:bookmarkEnd w:id="968"/>
      <w:r>
        <w:t xml:space="preserve"> </w:t>
      </w:r>
      <w:bookmarkEnd w:id="969"/>
      <w:bookmarkEnd w:id="970"/>
      <w:bookmarkEnd w:id="971"/>
      <w:bookmarkEnd w:id="972"/>
    </w:p>
    <w:p w14:paraId="689A9E1B" w14:textId="77777777" w:rsidR="000D5BEA" w:rsidRDefault="000D5BEA" w:rsidP="000D5BEA">
      <w:pPr>
        <w:pStyle w:val="Heading2"/>
      </w:pPr>
      <w:bookmarkStart w:id="973" w:name="_Forms_1"/>
      <w:bookmarkStart w:id="974" w:name="_Toc96683868"/>
      <w:bookmarkStart w:id="975" w:name="_Toc96685087"/>
      <w:bookmarkStart w:id="976" w:name="_Toc96685462"/>
      <w:bookmarkStart w:id="977" w:name="_Toc184214806"/>
      <w:bookmarkStart w:id="978" w:name="_Toc188966575"/>
      <w:bookmarkStart w:id="979" w:name="_Hlk96437834"/>
      <w:bookmarkEnd w:id="973"/>
      <w:r>
        <w:t>Forms</w:t>
      </w:r>
      <w:bookmarkEnd w:id="974"/>
      <w:bookmarkEnd w:id="975"/>
      <w:bookmarkEnd w:id="976"/>
      <w:bookmarkEnd w:id="977"/>
      <w:bookmarkEnd w:id="978"/>
    </w:p>
    <w:p w14:paraId="0EB06E91" w14:textId="2482B891" w:rsidR="000D5BEA" w:rsidRDefault="000D5BEA" w:rsidP="0039333B">
      <w:pPr>
        <w:pStyle w:val="TableTitle"/>
      </w:pPr>
      <w:r>
        <w:t>Forms</w:t>
      </w:r>
    </w:p>
    <w:tbl>
      <w:tblPr>
        <w:tblStyle w:val="SD-MOStable"/>
        <w:tblW w:w="0" w:type="auto"/>
        <w:tblLook w:val="0620" w:firstRow="1" w:lastRow="0" w:firstColumn="0" w:lastColumn="0" w:noHBand="1" w:noVBand="1"/>
        <w:tblCaption w:val="Forms"/>
        <w:tblDescription w:val="List of Forms"/>
      </w:tblPr>
      <w:tblGrid>
        <w:gridCol w:w="1270"/>
        <w:gridCol w:w="8081"/>
      </w:tblGrid>
      <w:tr w:rsidR="000D5BEA" w:rsidRPr="0039333B" w14:paraId="7D746454" w14:textId="77777777" w:rsidTr="00F91345">
        <w:trPr>
          <w:cnfStyle w:val="100000000000" w:firstRow="1" w:lastRow="0" w:firstColumn="0" w:lastColumn="0" w:oddVBand="0" w:evenVBand="0" w:oddHBand="0" w:evenHBand="0" w:firstRowFirstColumn="0" w:firstRowLastColumn="0" w:lastRowFirstColumn="0" w:lastRowLastColumn="0"/>
          <w:tblHeader/>
        </w:trPr>
        <w:tc>
          <w:tcPr>
            <w:tcW w:w="1270" w:type="dxa"/>
          </w:tcPr>
          <w:bookmarkEnd w:id="979"/>
          <w:p w14:paraId="218E74B6" w14:textId="695DA33E" w:rsidR="000D5BEA" w:rsidRPr="0039333B" w:rsidRDefault="000D5BEA" w:rsidP="0039333B">
            <w:r w:rsidRPr="0039333B">
              <w:t xml:space="preserve">Form </w:t>
            </w:r>
            <w:r w:rsidR="0039333B">
              <w:t>number</w:t>
            </w:r>
          </w:p>
        </w:tc>
        <w:tc>
          <w:tcPr>
            <w:tcW w:w="8081" w:type="dxa"/>
          </w:tcPr>
          <w:p w14:paraId="71204142" w14:textId="77777777" w:rsidR="000D5BEA" w:rsidRPr="0039333B" w:rsidRDefault="000D5BEA" w:rsidP="0039333B">
            <w:r w:rsidRPr="0039333B">
              <w:t>Title</w:t>
            </w:r>
          </w:p>
        </w:tc>
      </w:tr>
      <w:tr w:rsidR="000D5BEA" w:rsidRPr="0039333B" w14:paraId="5614C729" w14:textId="77777777" w:rsidTr="00F91345">
        <w:tc>
          <w:tcPr>
            <w:tcW w:w="1270" w:type="dxa"/>
          </w:tcPr>
          <w:p w14:paraId="7539E552" w14:textId="77777777" w:rsidR="000D5BEA" w:rsidRPr="0039333B" w:rsidRDefault="000D5BEA" w:rsidP="0039333B">
            <w:r w:rsidRPr="0039333B">
              <w:t>A01</w:t>
            </w:r>
          </w:p>
        </w:tc>
        <w:tc>
          <w:tcPr>
            <w:tcW w:w="8081" w:type="dxa"/>
          </w:tcPr>
          <w:p w14:paraId="491F6FE7" w14:textId="77777777" w:rsidR="000D5BEA" w:rsidRPr="0039333B" w:rsidRDefault="000D5BEA" w:rsidP="0039333B">
            <w:r w:rsidRPr="0039333B">
              <w:t xml:space="preserve">Audit of Compliance </w:t>
            </w:r>
          </w:p>
        </w:tc>
      </w:tr>
      <w:tr w:rsidR="000D5BEA" w:rsidRPr="0039333B" w14:paraId="5A93B7BB" w14:textId="77777777" w:rsidTr="00F91345">
        <w:tc>
          <w:tcPr>
            <w:tcW w:w="1270" w:type="dxa"/>
          </w:tcPr>
          <w:p w14:paraId="76294C5A" w14:textId="77777777" w:rsidR="000D5BEA" w:rsidRPr="0039333B" w:rsidRDefault="000D5BEA" w:rsidP="0039333B">
            <w:r w:rsidRPr="0039333B">
              <w:t>A02</w:t>
            </w:r>
          </w:p>
        </w:tc>
        <w:tc>
          <w:tcPr>
            <w:tcW w:w="8081" w:type="dxa"/>
          </w:tcPr>
          <w:p w14:paraId="29631E72" w14:textId="77777777" w:rsidR="000D5BEA" w:rsidRPr="0039333B" w:rsidRDefault="000D5BEA" w:rsidP="0039333B">
            <w:r w:rsidRPr="0039333B">
              <w:t>Suggestion for Continuous Improvement</w:t>
            </w:r>
          </w:p>
        </w:tc>
      </w:tr>
      <w:tr w:rsidR="000D5BEA" w:rsidRPr="0039333B" w14:paraId="56CABE0E" w14:textId="77777777" w:rsidTr="00F91345">
        <w:tc>
          <w:tcPr>
            <w:tcW w:w="1270" w:type="dxa"/>
          </w:tcPr>
          <w:p w14:paraId="6FFC633D" w14:textId="77777777" w:rsidR="000D5BEA" w:rsidRPr="0039333B" w:rsidRDefault="000D5BEA" w:rsidP="0039333B">
            <w:r w:rsidRPr="0039333B">
              <w:t>A03</w:t>
            </w:r>
          </w:p>
        </w:tc>
        <w:tc>
          <w:tcPr>
            <w:tcW w:w="8081" w:type="dxa"/>
          </w:tcPr>
          <w:p w14:paraId="407800FD" w14:textId="77777777" w:rsidR="000D5BEA" w:rsidRPr="0039333B" w:rsidRDefault="000D5BEA" w:rsidP="0039333B">
            <w:r w:rsidRPr="0039333B">
              <w:t>Continuous Improvement Register</w:t>
            </w:r>
          </w:p>
        </w:tc>
      </w:tr>
      <w:tr w:rsidR="000D5BEA" w:rsidRPr="0039333B" w14:paraId="4DA93EF0" w14:textId="77777777" w:rsidTr="00F91345">
        <w:tc>
          <w:tcPr>
            <w:tcW w:w="1270" w:type="dxa"/>
          </w:tcPr>
          <w:p w14:paraId="3AE9F840" w14:textId="77777777" w:rsidR="000D5BEA" w:rsidRPr="0039333B" w:rsidRDefault="000D5BEA" w:rsidP="0039333B">
            <w:r w:rsidRPr="0039333B">
              <w:t>A04</w:t>
            </w:r>
          </w:p>
        </w:tc>
        <w:tc>
          <w:tcPr>
            <w:tcW w:w="8081" w:type="dxa"/>
          </w:tcPr>
          <w:p w14:paraId="3CE58EEF" w14:textId="77777777" w:rsidR="000D5BEA" w:rsidRPr="0039333B" w:rsidRDefault="000D5BEA" w:rsidP="0039333B">
            <w:r w:rsidRPr="0039333B">
              <w:t xml:space="preserve">Aircraft Checklists </w:t>
            </w:r>
          </w:p>
        </w:tc>
      </w:tr>
      <w:tr w:rsidR="000D5BEA" w:rsidRPr="0039333B" w14:paraId="0D431A69" w14:textId="77777777" w:rsidTr="00F91345">
        <w:tc>
          <w:tcPr>
            <w:tcW w:w="1270" w:type="dxa"/>
          </w:tcPr>
          <w:p w14:paraId="70E06E67" w14:textId="77777777" w:rsidR="000D5BEA" w:rsidRPr="0039333B" w:rsidRDefault="000D5BEA" w:rsidP="0039333B">
            <w:r w:rsidRPr="0039333B">
              <w:t>A05</w:t>
            </w:r>
          </w:p>
        </w:tc>
        <w:tc>
          <w:tcPr>
            <w:tcW w:w="8081" w:type="dxa"/>
          </w:tcPr>
          <w:p w14:paraId="6CF850DD" w14:textId="77777777" w:rsidR="000D5BEA" w:rsidRPr="0039333B" w:rsidRDefault="000D5BEA" w:rsidP="0039333B">
            <w:r w:rsidRPr="0039333B">
              <w:t>Aircraft Journey Log</w:t>
            </w:r>
          </w:p>
        </w:tc>
      </w:tr>
      <w:tr w:rsidR="000D5BEA" w:rsidRPr="0039333B" w14:paraId="3C383F97" w14:textId="77777777" w:rsidTr="00F91345">
        <w:tc>
          <w:tcPr>
            <w:tcW w:w="1270" w:type="dxa"/>
          </w:tcPr>
          <w:p w14:paraId="6258E5D1" w14:textId="77777777" w:rsidR="000D5BEA" w:rsidRPr="0039333B" w:rsidRDefault="000D5BEA" w:rsidP="0039333B">
            <w:r w:rsidRPr="0039333B">
              <w:t>A06</w:t>
            </w:r>
          </w:p>
        </w:tc>
        <w:tc>
          <w:tcPr>
            <w:tcW w:w="8081" w:type="dxa"/>
          </w:tcPr>
          <w:p w14:paraId="07755B32" w14:textId="77777777" w:rsidR="000D5BEA" w:rsidRPr="0039333B" w:rsidRDefault="000D5BEA" w:rsidP="0039333B">
            <w:r w:rsidRPr="0039333B">
              <w:t>Electronic Flight Bag (EFB) Training &amp; Competency Check</w:t>
            </w:r>
          </w:p>
        </w:tc>
      </w:tr>
      <w:tr w:rsidR="000D5BEA" w:rsidRPr="0039333B" w14:paraId="3EC63BF7" w14:textId="77777777" w:rsidTr="00F91345">
        <w:tc>
          <w:tcPr>
            <w:tcW w:w="1270" w:type="dxa"/>
          </w:tcPr>
          <w:p w14:paraId="54EC670F" w14:textId="77777777" w:rsidR="000D5BEA" w:rsidRPr="0039333B" w:rsidRDefault="000D5BEA" w:rsidP="0039333B">
            <w:r w:rsidRPr="0039333B">
              <w:t>A07</w:t>
            </w:r>
          </w:p>
        </w:tc>
        <w:tc>
          <w:tcPr>
            <w:tcW w:w="8081" w:type="dxa"/>
          </w:tcPr>
          <w:p w14:paraId="0C3A972C" w14:textId="77777777" w:rsidR="000D5BEA" w:rsidRPr="0039333B" w:rsidRDefault="000D5BEA" w:rsidP="0039333B">
            <w:r w:rsidRPr="0039333B">
              <w:t>Operational Flight Planning Form</w:t>
            </w:r>
          </w:p>
        </w:tc>
      </w:tr>
      <w:tr w:rsidR="000D5BEA" w:rsidRPr="0039333B" w14:paraId="4BE81619" w14:textId="77777777" w:rsidTr="00F91345">
        <w:tc>
          <w:tcPr>
            <w:tcW w:w="1270" w:type="dxa"/>
          </w:tcPr>
          <w:p w14:paraId="55F7496C" w14:textId="77777777" w:rsidR="000D5BEA" w:rsidRPr="0039333B" w:rsidRDefault="000D5BEA" w:rsidP="0039333B">
            <w:r w:rsidRPr="0039333B">
              <w:t>A08</w:t>
            </w:r>
          </w:p>
        </w:tc>
        <w:tc>
          <w:tcPr>
            <w:tcW w:w="8081" w:type="dxa"/>
          </w:tcPr>
          <w:p w14:paraId="0AC89425" w14:textId="77777777" w:rsidR="000D5BEA" w:rsidRPr="0039333B" w:rsidRDefault="000D5BEA" w:rsidP="0039333B">
            <w:r w:rsidRPr="0039333B">
              <w:t>Landing Area / Site (ALA / HLS) Survey Report Form and Register</w:t>
            </w:r>
          </w:p>
        </w:tc>
      </w:tr>
      <w:tr w:rsidR="000D5BEA" w:rsidRPr="0039333B" w14:paraId="4BFE1619" w14:textId="77777777" w:rsidTr="00F91345">
        <w:tc>
          <w:tcPr>
            <w:tcW w:w="1270" w:type="dxa"/>
          </w:tcPr>
          <w:p w14:paraId="21A4A1F0" w14:textId="77777777" w:rsidR="000D5BEA" w:rsidRPr="0039333B" w:rsidRDefault="000D5BEA" w:rsidP="0039333B">
            <w:r w:rsidRPr="0039333B">
              <w:t>A09</w:t>
            </w:r>
          </w:p>
        </w:tc>
        <w:tc>
          <w:tcPr>
            <w:tcW w:w="8081" w:type="dxa"/>
          </w:tcPr>
          <w:p w14:paraId="43E53A65" w14:textId="77777777" w:rsidR="000D5BEA" w:rsidRPr="0039333B" w:rsidRDefault="000D5BEA" w:rsidP="0039333B">
            <w:r w:rsidRPr="0039333B">
              <w:t>Pilot Personal Details and Training Record</w:t>
            </w:r>
          </w:p>
        </w:tc>
      </w:tr>
      <w:tr w:rsidR="000D5BEA" w:rsidRPr="0039333B" w14:paraId="74B168E2" w14:textId="77777777" w:rsidTr="00F91345">
        <w:tc>
          <w:tcPr>
            <w:tcW w:w="1270" w:type="dxa"/>
          </w:tcPr>
          <w:p w14:paraId="6DA29C04" w14:textId="77777777" w:rsidR="000D5BEA" w:rsidRPr="0039333B" w:rsidRDefault="000D5BEA" w:rsidP="0039333B">
            <w:r w:rsidRPr="0039333B">
              <w:t>A10</w:t>
            </w:r>
          </w:p>
        </w:tc>
        <w:tc>
          <w:tcPr>
            <w:tcW w:w="8081" w:type="dxa"/>
          </w:tcPr>
          <w:p w14:paraId="1248249D" w14:textId="77777777" w:rsidR="000D5BEA" w:rsidRPr="0039333B" w:rsidRDefault="000D5BEA" w:rsidP="0039333B">
            <w:r w:rsidRPr="0039333B">
              <w:t>Pilot Induction Training Course</w:t>
            </w:r>
          </w:p>
        </w:tc>
      </w:tr>
      <w:tr w:rsidR="000D5BEA" w:rsidRPr="0039333B" w14:paraId="05E72347" w14:textId="77777777" w:rsidTr="00F91345">
        <w:tc>
          <w:tcPr>
            <w:tcW w:w="1270" w:type="dxa"/>
          </w:tcPr>
          <w:p w14:paraId="55119BBD" w14:textId="77777777" w:rsidR="000D5BEA" w:rsidRPr="0039333B" w:rsidRDefault="000D5BEA" w:rsidP="0039333B">
            <w:r w:rsidRPr="0039333B">
              <w:t>A11</w:t>
            </w:r>
          </w:p>
        </w:tc>
        <w:tc>
          <w:tcPr>
            <w:tcW w:w="8081" w:type="dxa"/>
          </w:tcPr>
          <w:p w14:paraId="1F908265" w14:textId="77777777" w:rsidR="000D5BEA" w:rsidRPr="0039333B" w:rsidRDefault="000D5BEA" w:rsidP="0039333B">
            <w:r w:rsidRPr="0039333B">
              <w:t>Key Personnel Familiarisation Training Record</w:t>
            </w:r>
          </w:p>
        </w:tc>
      </w:tr>
      <w:tr w:rsidR="000D5BEA" w:rsidRPr="0039333B" w14:paraId="18C70826" w14:textId="77777777" w:rsidTr="00F91345">
        <w:trPr>
          <w:trHeight w:val="22"/>
        </w:trPr>
        <w:tc>
          <w:tcPr>
            <w:tcW w:w="1270" w:type="dxa"/>
          </w:tcPr>
          <w:p w14:paraId="0F411251" w14:textId="77777777" w:rsidR="000D5BEA" w:rsidRPr="0039333B" w:rsidRDefault="000D5BEA" w:rsidP="0039333B">
            <w:r w:rsidRPr="0039333B">
              <w:t>A12</w:t>
            </w:r>
          </w:p>
        </w:tc>
        <w:tc>
          <w:tcPr>
            <w:tcW w:w="8081" w:type="dxa"/>
          </w:tcPr>
          <w:p w14:paraId="4E6877C1" w14:textId="77777777" w:rsidR="000D5BEA" w:rsidRPr="0039333B" w:rsidRDefault="000D5BEA" w:rsidP="0039333B">
            <w:r w:rsidRPr="0039333B">
              <w:t>General Emergency Competency Training Course and Competency Check Report Form</w:t>
            </w:r>
          </w:p>
        </w:tc>
      </w:tr>
      <w:tr w:rsidR="000D5BEA" w:rsidRPr="0039333B" w14:paraId="4088F3D5" w14:textId="77777777" w:rsidTr="00F91345">
        <w:tc>
          <w:tcPr>
            <w:tcW w:w="1270" w:type="dxa"/>
          </w:tcPr>
          <w:p w14:paraId="269055E6" w14:textId="77777777" w:rsidR="000D5BEA" w:rsidRPr="0039333B" w:rsidRDefault="000D5BEA" w:rsidP="0039333B">
            <w:r w:rsidRPr="0039333B">
              <w:t>A13</w:t>
            </w:r>
          </w:p>
        </w:tc>
        <w:tc>
          <w:tcPr>
            <w:tcW w:w="8081" w:type="dxa"/>
          </w:tcPr>
          <w:p w14:paraId="0A3C25F6" w14:textId="77777777" w:rsidR="000D5BEA" w:rsidRPr="0039333B" w:rsidRDefault="000D5BEA" w:rsidP="0039333B">
            <w:r w:rsidRPr="0039333B">
              <w:t>Operator Conversion and Proficiency Training and Check Report Form</w:t>
            </w:r>
          </w:p>
        </w:tc>
      </w:tr>
      <w:tr w:rsidR="000D5BEA" w:rsidRPr="0039333B" w14:paraId="5E946EE6" w14:textId="77777777" w:rsidTr="00F91345">
        <w:tc>
          <w:tcPr>
            <w:tcW w:w="1270" w:type="dxa"/>
          </w:tcPr>
          <w:p w14:paraId="60FF0553" w14:textId="77777777" w:rsidR="000D5BEA" w:rsidRPr="0039333B" w:rsidRDefault="000D5BEA" w:rsidP="0039333B">
            <w:r w:rsidRPr="0039333B">
              <w:t>A14</w:t>
            </w:r>
          </w:p>
        </w:tc>
        <w:tc>
          <w:tcPr>
            <w:tcW w:w="8081" w:type="dxa"/>
          </w:tcPr>
          <w:p w14:paraId="327C1DEA" w14:textId="77777777" w:rsidR="000D5BEA" w:rsidRPr="0039333B" w:rsidRDefault="000D5BEA" w:rsidP="0039333B">
            <w:r w:rsidRPr="0039333B">
              <w:t>Task Specialist Training Course</w:t>
            </w:r>
          </w:p>
        </w:tc>
      </w:tr>
      <w:tr w:rsidR="000D5BEA" w:rsidRPr="0039333B" w14:paraId="77C35987" w14:textId="77777777" w:rsidTr="00F91345">
        <w:tc>
          <w:tcPr>
            <w:tcW w:w="1270" w:type="dxa"/>
          </w:tcPr>
          <w:p w14:paraId="7F6F6609" w14:textId="77777777" w:rsidR="000D5BEA" w:rsidRPr="0039333B" w:rsidRDefault="000D5BEA" w:rsidP="0039333B">
            <w:r w:rsidRPr="0039333B">
              <w:t>A15</w:t>
            </w:r>
          </w:p>
        </w:tc>
        <w:tc>
          <w:tcPr>
            <w:tcW w:w="8081" w:type="dxa"/>
          </w:tcPr>
          <w:p w14:paraId="6FAA6A77" w14:textId="77777777" w:rsidR="000D5BEA" w:rsidRPr="0039333B" w:rsidRDefault="000D5BEA" w:rsidP="0039333B">
            <w:r w:rsidRPr="0039333B">
              <w:t>Personnel Training and Checking Record</w:t>
            </w:r>
          </w:p>
        </w:tc>
      </w:tr>
      <w:tr w:rsidR="000D5BEA" w:rsidRPr="0039333B" w14:paraId="586BB835" w14:textId="77777777" w:rsidTr="00F91345">
        <w:tc>
          <w:tcPr>
            <w:tcW w:w="1270" w:type="dxa"/>
          </w:tcPr>
          <w:p w14:paraId="1C4E8B74" w14:textId="77777777" w:rsidR="000D5BEA" w:rsidRPr="0039333B" w:rsidRDefault="000D5BEA" w:rsidP="0039333B">
            <w:r w:rsidRPr="0039333B">
              <w:t>A15 (alternative)</w:t>
            </w:r>
          </w:p>
        </w:tc>
        <w:tc>
          <w:tcPr>
            <w:tcW w:w="8081" w:type="dxa"/>
          </w:tcPr>
          <w:p w14:paraId="0C489AEA" w14:textId="77777777" w:rsidR="000D5BEA" w:rsidRPr="0039333B" w:rsidRDefault="000D5BEA" w:rsidP="0039333B">
            <w:r w:rsidRPr="0039333B">
              <w:t>Personnel Training and Checking Record</w:t>
            </w:r>
          </w:p>
        </w:tc>
      </w:tr>
      <w:tr w:rsidR="000D5BEA" w:rsidRPr="0039333B" w14:paraId="3AE7E0B0" w14:textId="77777777" w:rsidTr="00F91345">
        <w:tc>
          <w:tcPr>
            <w:tcW w:w="1270" w:type="dxa"/>
          </w:tcPr>
          <w:p w14:paraId="3786A1BF" w14:textId="77777777" w:rsidR="000D5BEA" w:rsidRPr="0039333B" w:rsidRDefault="000D5BEA" w:rsidP="0039333B">
            <w:r w:rsidRPr="0039333B">
              <w:t>A16</w:t>
            </w:r>
          </w:p>
        </w:tc>
        <w:tc>
          <w:tcPr>
            <w:tcW w:w="8081" w:type="dxa"/>
          </w:tcPr>
          <w:p w14:paraId="42F7E3B8" w14:textId="77777777" w:rsidR="000D5BEA" w:rsidRPr="0039333B" w:rsidRDefault="000D5BEA" w:rsidP="0039333B">
            <w:r w:rsidRPr="0039333B">
              <w:t>Hazard and Incident Report Form</w:t>
            </w:r>
          </w:p>
        </w:tc>
      </w:tr>
      <w:tr w:rsidR="000D5BEA" w:rsidRPr="0039333B" w14:paraId="7FE5DDFB" w14:textId="77777777" w:rsidTr="00F91345">
        <w:tc>
          <w:tcPr>
            <w:tcW w:w="1270" w:type="dxa"/>
          </w:tcPr>
          <w:p w14:paraId="6CA3876B" w14:textId="77777777" w:rsidR="000D5BEA" w:rsidRPr="0039333B" w:rsidRDefault="000D5BEA" w:rsidP="0039333B">
            <w:r w:rsidRPr="0039333B">
              <w:t>A17</w:t>
            </w:r>
          </w:p>
        </w:tc>
        <w:tc>
          <w:tcPr>
            <w:tcW w:w="8081" w:type="dxa"/>
          </w:tcPr>
          <w:p w14:paraId="588EF8A6" w14:textId="77777777" w:rsidR="000D5BEA" w:rsidRPr="0039333B" w:rsidRDefault="000D5BEA" w:rsidP="0039333B">
            <w:r w:rsidRPr="0039333B">
              <w:t>Risk Assessment Form</w:t>
            </w:r>
          </w:p>
        </w:tc>
      </w:tr>
      <w:tr w:rsidR="000D5BEA" w:rsidRPr="0039333B" w14:paraId="5B6FBE5C" w14:textId="77777777" w:rsidTr="00F91345">
        <w:tc>
          <w:tcPr>
            <w:tcW w:w="1270" w:type="dxa"/>
          </w:tcPr>
          <w:p w14:paraId="3081D2AE" w14:textId="77777777" w:rsidR="000D5BEA" w:rsidRPr="0039333B" w:rsidRDefault="000D5BEA" w:rsidP="0039333B">
            <w:r w:rsidRPr="0039333B">
              <w:t>A18</w:t>
            </w:r>
          </w:p>
        </w:tc>
        <w:tc>
          <w:tcPr>
            <w:tcW w:w="8081" w:type="dxa"/>
          </w:tcPr>
          <w:p w14:paraId="7F7C37A5" w14:textId="77777777" w:rsidR="000D5BEA" w:rsidRPr="0039333B" w:rsidRDefault="000D5BEA" w:rsidP="0039333B">
            <w:r w:rsidRPr="0039333B">
              <w:t>Risk Register</w:t>
            </w:r>
          </w:p>
        </w:tc>
      </w:tr>
      <w:tr w:rsidR="000D5BEA" w:rsidRPr="0039333B" w14:paraId="60970A0B" w14:textId="77777777" w:rsidTr="00F91345">
        <w:tc>
          <w:tcPr>
            <w:tcW w:w="1270" w:type="dxa"/>
          </w:tcPr>
          <w:p w14:paraId="68E6AE5B" w14:textId="77777777" w:rsidR="000D5BEA" w:rsidRPr="0039333B" w:rsidRDefault="000D5BEA" w:rsidP="0039333B">
            <w:r w:rsidRPr="0039333B">
              <w:t>A19</w:t>
            </w:r>
          </w:p>
        </w:tc>
        <w:tc>
          <w:tcPr>
            <w:tcW w:w="8081" w:type="dxa"/>
          </w:tcPr>
          <w:p w14:paraId="74BBB837" w14:textId="77777777" w:rsidR="000D5BEA" w:rsidRPr="0039333B" w:rsidRDefault="000D5BEA" w:rsidP="0039333B">
            <w:r w:rsidRPr="0039333B">
              <w:t>CAO 48.1 - Flight Crew Member Flight and Duty Record - CAO 48.1</w:t>
            </w:r>
          </w:p>
        </w:tc>
      </w:tr>
      <w:tr w:rsidR="000D5BEA" w:rsidRPr="0039333B" w14:paraId="172E0B90" w14:textId="77777777" w:rsidTr="00F91345">
        <w:tc>
          <w:tcPr>
            <w:tcW w:w="1270" w:type="dxa"/>
          </w:tcPr>
          <w:p w14:paraId="1D692FC6" w14:textId="77777777" w:rsidR="000D5BEA" w:rsidRPr="0039333B" w:rsidRDefault="000D5BEA" w:rsidP="0039333B">
            <w:r w:rsidRPr="0039333B">
              <w:t>A20</w:t>
            </w:r>
          </w:p>
        </w:tc>
        <w:tc>
          <w:tcPr>
            <w:tcW w:w="8081" w:type="dxa"/>
          </w:tcPr>
          <w:p w14:paraId="675A885B" w14:textId="77777777" w:rsidR="000D5BEA" w:rsidRPr="0039333B" w:rsidRDefault="000D5BEA" w:rsidP="0039333B">
            <w:r w:rsidRPr="0039333B">
              <w:t>Safety Briefing Cards</w:t>
            </w:r>
          </w:p>
        </w:tc>
      </w:tr>
      <w:tr w:rsidR="000D5BEA" w:rsidRPr="0039333B" w14:paraId="3C4A0CB8" w14:textId="77777777" w:rsidTr="00F91345">
        <w:tc>
          <w:tcPr>
            <w:tcW w:w="1270" w:type="dxa"/>
          </w:tcPr>
          <w:p w14:paraId="5C7E5A7E" w14:textId="77777777" w:rsidR="000D5BEA" w:rsidRPr="0039333B" w:rsidRDefault="000D5BEA" w:rsidP="0039333B">
            <w:r w:rsidRPr="0039333B">
              <w:t>A21</w:t>
            </w:r>
          </w:p>
        </w:tc>
        <w:tc>
          <w:tcPr>
            <w:tcW w:w="8081" w:type="dxa"/>
          </w:tcPr>
          <w:p w14:paraId="7662830A" w14:textId="77777777" w:rsidR="000D5BEA" w:rsidRPr="0039333B" w:rsidRDefault="000D5BEA" w:rsidP="0039333B">
            <w:r w:rsidRPr="0039333B">
              <w:t>Flight Plan Proforma</w:t>
            </w:r>
          </w:p>
        </w:tc>
      </w:tr>
      <w:tr w:rsidR="000D5BEA" w:rsidRPr="0039333B" w14:paraId="029A928F" w14:textId="77777777" w:rsidTr="00F91345">
        <w:tc>
          <w:tcPr>
            <w:tcW w:w="1270" w:type="dxa"/>
          </w:tcPr>
          <w:p w14:paraId="7FD6D2DF" w14:textId="77777777" w:rsidR="000D5BEA" w:rsidRPr="0039333B" w:rsidRDefault="000D5BEA" w:rsidP="0039333B">
            <w:r w:rsidRPr="0039333B">
              <w:t>A22</w:t>
            </w:r>
          </w:p>
        </w:tc>
        <w:tc>
          <w:tcPr>
            <w:tcW w:w="8081" w:type="dxa"/>
          </w:tcPr>
          <w:p w14:paraId="6F64A1A8" w14:textId="77777777" w:rsidR="000D5BEA" w:rsidRPr="0039333B" w:rsidRDefault="000D5BEA" w:rsidP="0039333B">
            <w:r w:rsidRPr="0039333B">
              <w:t>Pilot Maintenance Training record</w:t>
            </w:r>
          </w:p>
        </w:tc>
      </w:tr>
      <w:tr w:rsidR="000D5BEA" w:rsidRPr="0039333B" w14:paraId="33B8EFAB" w14:textId="77777777" w:rsidTr="00F91345">
        <w:trPr>
          <w:trHeight w:val="260"/>
        </w:trPr>
        <w:tc>
          <w:tcPr>
            <w:tcW w:w="1270" w:type="dxa"/>
          </w:tcPr>
          <w:p w14:paraId="7EF53A68" w14:textId="77777777" w:rsidR="000D5BEA" w:rsidRPr="0039333B" w:rsidRDefault="000D5BEA" w:rsidP="0039333B">
            <w:r w:rsidRPr="0039333B">
              <w:t>A23</w:t>
            </w:r>
          </w:p>
        </w:tc>
        <w:tc>
          <w:tcPr>
            <w:tcW w:w="8081" w:type="dxa"/>
          </w:tcPr>
          <w:p w14:paraId="20CEAC69" w14:textId="77777777" w:rsidR="000D5BEA" w:rsidRPr="0039333B" w:rsidRDefault="000D5BEA" w:rsidP="0039333B">
            <w:r w:rsidRPr="0039333B">
              <w:t>Pilot Maintenance Approval</w:t>
            </w:r>
          </w:p>
        </w:tc>
      </w:tr>
    </w:tbl>
    <w:p w14:paraId="217545D0" w14:textId="1DE3402C" w:rsidR="000D5BEA" w:rsidRPr="0039333B" w:rsidRDefault="000D5BEA" w:rsidP="0039333B">
      <w:pPr>
        <w:pStyle w:val="unHeading3"/>
      </w:pPr>
      <w:r w:rsidRPr="0039333B">
        <w:t xml:space="preserve">Form A01 </w:t>
      </w:r>
      <w:bookmarkStart w:id="980" w:name="_Forms"/>
      <w:bookmarkStart w:id="981" w:name="Form_A1"/>
      <w:bookmarkEnd w:id="980"/>
      <w:r w:rsidRPr="0039333B">
        <w:t xml:space="preserve">Audit of </w:t>
      </w:r>
      <w:r w:rsidR="00882970">
        <w:t>c</w:t>
      </w:r>
      <w:r w:rsidRPr="0039333B">
        <w:t>ompliance</w:t>
      </w:r>
    </w:p>
    <w:bookmarkEnd w:id="981"/>
    <w:p w14:paraId="5197CA76" w14:textId="285EDAC8" w:rsidR="0039333B" w:rsidRPr="0039333B" w:rsidRDefault="0039333B" w:rsidP="0039333B">
      <w:pPr>
        <w:rPr>
          <w:rStyle w:val="bold"/>
        </w:rPr>
      </w:pPr>
      <w:r w:rsidRPr="0039333B">
        <w:rPr>
          <w:rStyle w:val="bold"/>
        </w:rPr>
        <w:t>Date of Audit:</w:t>
      </w:r>
      <w:r w:rsidRPr="0039333B">
        <w:rPr>
          <w:rStyle w:val="bold"/>
        </w:rPr>
        <w:tab/>
      </w:r>
      <w:r w:rsidRPr="0039333B">
        <w:rPr>
          <w:rStyle w:val="bold"/>
        </w:rPr>
        <w:tab/>
      </w:r>
      <w:r w:rsidRPr="0039333B">
        <w:rPr>
          <w:rStyle w:val="bold"/>
        </w:rPr>
        <w:tab/>
      </w:r>
      <w:r w:rsidRPr="0039333B">
        <w:rPr>
          <w:rStyle w:val="bold"/>
        </w:rPr>
        <w:tab/>
      </w:r>
      <w:r w:rsidRPr="0039333B">
        <w:rPr>
          <w:rStyle w:val="bold"/>
        </w:rPr>
        <w:tab/>
      </w:r>
      <w:r w:rsidRPr="0039333B">
        <w:rPr>
          <w:rStyle w:val="bold"/>
        </w:rPr>
        <w:tab/>
      </w:r>
      <w:r w:rsidRPr="0039333B">
        <w:rPr>
          <w:rStyle w:val="bold"/>
        </w:rPr>
        <w:tab/>
        <w:t>Audit period:</w:t>
      </w:r>
    </w:p>
    <w:p w14:paraId="473EEFBA" w14:textId="660B898F" w:rsidR="0039333B" w:rsidRDefault="0039333B" w:rsidP="0039333B">
      <w:pPr>
        <w:rPr>
          <w:rStyle w:val="bold"/>
        </w:rPr>
      </w:pPr>
      <w:r w:rsidRPr="0039333B">
        <w:rPr>
          <w:rStyle w:val="bold"/>
        </w:rPr>
        <w:t>Conducted by:</w:t>
      </w:r>
    </w:p>
    <w:p w14:paraId="7C691874" w14:textId="77777777" w:rsidR="0039333B" w:rsidRDefault="0039333B" w:rsidP="0039333B">
      <w:pPr>
        <w:pStyle w:val="TableTitle"/>
        <w:numPr>
          <w:ilvl w:val="0"/>
          <w:numId w:val="6"/>
        </w:numPr>
      </w:pPr>
      <w:r>
        <w:t>Form A01 Audit of compliance</w:t>
      </w:r>
    </w:p>
    <w:tbl>
      <w:tblPr>
        <w:tblStyle w:val="SD-MOStable"/>
        <w:tblW w:w="9351" w:type="dxa"/>
        <w:tblLayout w:type="fixed"/>
        <w:tblLook w:val="0620" w:firstRow="1" w:lastRow="0" w:firstColumn="0" w:lastColumn="0" w:noHBand="1" w:noVBand="1"/>
        <w:tblCaption w:val="4B2 Audit of Compliance &amp; Facilities"/>
        <w:tblDescription w:val="4B2 Audit of Compliance &amp; Facilities"/>
      </w:tblPr>
      <w:tblGrid>
        <w:gridCol w:w="2823"/>
        <w:gridCol w:w="5004"/>
        <w:gridCol w:w="1524"/>
      </w:tblGrid>
      <w:tr w:rsidR="000D5BEA" w:rsidRPr="0039333B" w14:paraId="2B62F1E9" w14:textId="77777777" w:rsidTr="00F91345">
        <w:trPr>
          <w:cnfStyle w:val="100000000000" w:firstRow="1" w:lastRow="0" w:firstColumn="0" w:lastColumn="0" w:oddVBand="0" w:evenVBand="0" w:oddHBand="0" w:evenHBand="0" w:firstRowFirstColumn="0" w:firstRowLastColumn="0" w:lastRowFirstColumn="0" w:lastRowLastColumn="0"/>
        </w:trPr>
        <w:tc>
          <w:tcPr>
            <w:tcW w:w="2823" w:type="dxa"/>
          </w:tcPr>
          <w:p w14:paraId="3DB94C52" w14:textId="77777777" w:rsidR="000D5BEA" w:rsidRPr="0039333B" w:rsidRDefault="000D5BEA" w:rsidP="0039333B">
            <w:r w:rsidRPr="0039333B">
              <w:t>Compliance</w:t>
            </w:r>
          </w:p>
        </w:tc>
        <w:tc>
          <w:tcPr>
            <w:tcW w:w="5004" w:type="dxa"/>
          </w:tcPr>
          <w:p w14:paraId="08B1BDD5" w14:textId="77777777" w:rsidR="000D5BEA" w:rsidRPr="0039333B" w:rsidRDefault="000D5BEA" w:rsidP="0039333B">
            <w:r w:rsidRPr="0039333B">
              <w:t>Comments</w:t>
            </w:r>
          </w:p>
        </w:tc>
        <w:tc>
          <w:tcPr>
            <w:tcW w:w="1524" w:type="dxa"/>
          </w:tcPr>
          <w:p w14:paraId="25CC5844" w14:textId="77777777" w:rsidR="000D5BEA" w:rsidRPr="0039333B" w:rsidRDefault="000D5BEA" w:rsidP="0039333B">
            <w:r w:rsidRPr="0039333B">
              <w:t>Compliant? Yes / No</w:t>
            </w:r>
          </w:p>
        </w:tc>
      </w:tr>
      <w:tr w:rsidR="000D5BEA" w:rsidRPr="0039333B" w14:paraId="41948B69" w14:textId="77777777" w:rsidTr="00F91345">
        <w:tc>
          <w:tcPr>
            <w:tcW w:w="2823" w:type="dxa"/>
          </w:tcPr>
          <w:p w14:paraId="0DE73CE2" w14:textId="77777777" w:rsidR="000D5BEA" w:rsidRPr="0039333B" w:rsidRDefault="000D5BEA" w:rsidP="0039333B">
            <w:r w:rsidRPr="0039333B">
              <w:t>Exposition compliance</w:t>
            </w:r>
          </w:p>
        </w:tc>
        <w:tc>
          <w:tcPr>
            <w:tcW w:w="5004" w:type="dxa"/>
          </w:tcPr>
          <w:p w14:paraId="7B175748" w14:textId="77777777" w:rsidR="000D5BEA" w:rsidRPr="0039333B" w:rsidRDefault="000D5BEA" w:rsidP="0039333B"/>
        </w:tc>
        <w:tc>
          <w:tcPr>
            <w:tcW w:w="1524" w:type="dxa"/>
          </w:tcPr>
          <w:p w14:paraId="497C534D" w14:textId="77777777" w:rsidR="000D5BEA" w:rsidRPr="0039333B" w:rsidRDefault="000D5BEA" w:rsidP="0039333B"/>
        </w:tc>
      </w:tr>
      <w:tr w:rsidR="000D5BEA" w:rsidRPr="0039333B" w14:paraId="657CED55" w14:textId="77777777" w:rsidTr="00F91345">
        <w:tc>
          <w:tcPr>
            <w:tcW w:w="2823" w:type="dxa"/>
          </w:tcPr>
          <w:p w14:paraId="7AB51E32" w14:textId="77777777" w:rsidR="000D5BEA" w:rsidRPr="0039333B" w:rsidRDefault="000D5BEA" w:rsidP="0039333B">
            <w:r w:rsidRPr="0039333B">
              <w:t>Legislative compliance</w:t>
            </w:r>
          </w:p>
        </w:tc>
        <w:tc>
          <w:tcPr>
            <w:tcW w:w="5004" w:type="dxa"/>
          </w:tcPr>
          <w:p w14:paraId="11546951" w14:textId="77777777" w:rsidR="000D5BEA" w:rsidRPr="0039333B" w:rsidRDefault="000D5BEA" w:rsidP="0039333B"/>
        </w:tc>
        <w:tc>
          <w:tcPr>
            <w:tcW w:w="1524" w:type="dxa"/>
          </w:tcPr>
          <w:p w14:paraId="6E58F35B" w14:textId="77777777" w:rsidR="000D5BEA" w:rsidRPr="0039333B" w:rsidRDefault="000D5BEA" w:rsidP="0039333B"/>
        </w:tc>
      </w:tr>
      <w:tr w:rsidR="000D5BEA" w:rsidRPr="0039333B" w14:paraId="7F330299" w14:textId="77777777" w:rsidTr="00F91345">
        <w:tc>
          <w:tcPr>
            <w:tcW w:w="2823" w:type="dxa"/>
          </w:tcPr>
          <w:p w14:paraId="04A9B8B7" w14:textId="77777777" w:rsidR="000D5BEA" w:rsidRPr="0039333B" w:rsidRDefault="000D5BEA" w:rsidP="0039333B">
            <w:r w:rsidRPr="0039333B">
              <w:t>Risk assessment processes</w:t>
            </w:r>
          </w:p>
        </w:tc>
        <w:tc>
          <w:tcPr>
            <w:tcW w:w="5004" w:type="dxa"/>
          </w:tcPr>
          <w:p w14:paraId="7E1FE7FE" w14:textId="77777777" w:rsidR="000D5BEA" w:rsidRPr="0039333B" w:rsidRDefault="000D5BEA" w:rsidP="0039333B"/>
        </w:tc>
        <w:tc>
          <w:tcPr>
            <w:tcW w:w="1524" w:type="dxa"/>
          </w:tcPr>
          <w:p w14:paraId="2913FF39" w14:textId="77777777" w:rsidR="000D5BEA" w:rsidRPr="0039333B" w:rsidRDefault="000D5BEA" w:rsidP="0039333B"/>
        </w:tc>
      </w:tr>
      <w:tr w:rsidR="000D5BEA" w:rsidRPr="0039333B" w14:paraId="230F45A5" w14:textId="77777777" w:rsidTr="00F91345">
        <w:tc>
          <w:tcPr>
            <w:tcW w:w="2823" w:type="dxa"/>
          </w:tcPr>
          <w:p w14:paraId="62F7A011" w14:textId="77777777" w:rsidR="000D5BEA" w:rsidRPr="0039333B" w:rsidRDefault="000D5BEA" w:rsidP="0039333B">
            <w:r w:rsidRPr="0039333B">
              <w:t>Flight &amp; duty records</w:t>
            </w:r>
          </w:p>
        </w:tc>
        <w:tc>
          <w:tcPr>
            <w:tcW w:w="5004" w:type="dxa"/>
          </w:tcPr>
          <w:p w14:paraId="50C48903" w14:textId="77777777" w:rsidR="000D5BEA" w:rsidRPr="0039333B" w:rsidRDefault="000D5BEA" w:rsidP="0039333B"/>
        </w:tc>
        <w:tc>
          <w:tcPr>
            <w:tcW w:w="1524" w:type="dxa"/>
          </w:tcPr>
          <w:p w14:paraId="1EC913F4" w14:textId="77777777" w:rsidR="000D5BEA" w:rsidRPr="0039333B" w:rsidRDefault="000D5BEA" w:rsidP="0039333B"/>
        </w:tc>
      </w:tr>
      <w:tr w:rsidR="000D5BEA" w:rsidRPr="0039333B" w14:paraId="473964D0" w14:textId="77777777" w:rsidTr="00F91345">
        <w:tc>
          <w:tcPr>
            <w:tcW w:w="2823" w:type="dxa"/>
          </w:tcPr>
          <w:p w14:paraId="1BEF81CB" w14:textId="77777777" w:rsidR="000D5BEA" w:rsidRPr="0039333B" w:rsidRDefault="000D5BEA" w:rsidP="0039333B">
            <w:r w:rsidRPr="0039333B">
              <w:t>DAMP recurrency</w:t>
            </w:r>
          </w:p>
        </w:tc>
        <w:tc>
          <w:tcPr>
            <w:tcW w:w="5004" w:type="dxa"/>
          </w:tcPr>
          <w:p w14:paraId="4E52FAB9" w14:textId="77777777" w:rsidR="000D5BEA" w:rsidRPr="0039333B" w:rsidRDefault="000D5BEA" w:rsidP="0039333B"/>
        </w:tc>
        <w:tc>
          <w:tcPr>
            <w:tcW w:w="1524" w:type="dxa"/>
          </w:tcPr>
          <w:p w14:paraId="60696AF7" w14:textId="77777777" w:rsidR="000D5BEA" w:rsidRPr="0039333B" w:rsidRDefault="000D5BEA" w:rsidP="0039333B"/>
        </w:tc>
      </w:tr>
      <w:tr w:rsidR="000D5BEA" w:rsidRPr="0039333B" w14:paraId="16DCD6AC" w14:textId="77777777" w:rsidTr="00F91345">
        <w:tc>
          <w:tcPr>
            <w:tcW w:w="2823" w:type="dxa"/>
          </w:tcPr>
          <w:p w14:paraId="7FDD6CA8" w14:textId="77777777" w:rsidR="000D5BEA" w:rsidRPr="0039333B" w:rsidRDefault="000D5BEA" w:rsidP="0039333B">
            <w:r w:rsidRPr="0039333B">
              <w:t>Aircraft documentation</w:t>
            </w:r>
          </w:p>
        </w:tc>
        <w:tc>
          <w:tcPr>
            <w:tcW w:w="5004" w:type="dxa"/>
          </w:tcPr>
          <w:p w14:paraId="6C9E54DA" w14:textId="77777777" w:rsidR="000D5BEA" w:rsidRPr="0039333B" w:rsidRDefault="000D5BEA" w:rsidP="0039333B"/>
        </w:tc>
        <w:tc>
          <w:tcPr>
            <w:tcW w:w="1524" w:type="dxa"/>
          </w:tcPr>
          <w:p w14:paraId="112A17B9" w14:textId="77777777" w:rsidR="000D5BEA" w:rsidRPr="0039333B" w:rsidRDefault="000D5BEA" w:rsidP="0039333B"/>
        </w:tc>
      </w:tr>
      <w:tr w:rsidR="000D5BEA" w:rsidRPr="0039333B" w14:paraId="01F2FF5F" w14:textId="77777777" w:rsidTr="00F91345">
        <w:tc>
          <w:tcPr>
            <w:tcW w:w="2823" w:type="dxa"/>
          </w:tcPr>
          <w:p w14:paraId="31243C62" w14:textId="77777777" w:rsidR="000D5BEA" w:rsidRPr="0039333B" w:rsidRDefault="000D5BEA" w:rsidP="0039333B">
            <w:r w:rsidRPr="0039333B">
              <w:t>Pilot training and assessment records</w:t>
            </w:r>
          </w:p>
        </w:tc>
        <w:tc>
          <w:tcPr>
            <w:tcW w:w="5004" w:type="dxa"/>
          </w:tcPr>
          <w:p w14:paraId="562D4268" w14:textId="77777777" w:rsidR="000D5BEA" w:rsidRPr="0039333B" w:rsidRDefault="000D5BEA" w:rsidP="0039333B"/>
        </w:tc>
        <w:tc>
          <w:tcPr>
            <w:tcW w:w="1524" w:type="dxa"/>
          </w:tcPr>
          <w:p w14:paraId="21598293" w14:textId="77777777" w:rsidR="000D5BEA" w:rsidRPr="0039333B" w:rsidRDefault="000D5BEA" w:rsidP="0039333B"/>
        </w:tc>
      </w:tr>
      <w:tr w:rsidR="000D5BEA" w:rsidRPr="0039333B" w14:paraId="403D0159" w14:textId="77777777" w:rsidTr="00F91345">
        <w:tc>
          <w:tcPr>
            <w:tcW w:w="2823" w:type="dxa"/>
          </w:tcPr>
          <w:p w14:paraId="623B9B4E" w14:textId="77777777" w:rsidR="000D5BEA" w:rsidRPr="0039333B" w:rsidRDefault="000D5BEA" w:rsidP="0039333B">
            <w:r w:rsidRPr="0039333B">
              <w:t>Pilot performance monitoring</w:t>
            </w:r>
          </w:p>
        </w:tc>
        <w:tc>
          <w:tcPr>
            <w:tcW w:w="5004" w:type="dxa"/>
          </w:tcPr>
          <w:p w14:paraId="23C1D73B" w14:textId="77777777" w:rsidR="000D5BEA" w:rsidRPr="0039333B" w:rsidRDefault="000D5BEA" w:rsidP="0039333B"/>
        </w:tc>
        <w:tc>
          <w:tcPr>
            <w:tcW w:w="1524" w:type="dxa"/>
          </w:tcPr>
          <w:p w14:paraId="5E6ABF62" w14:textId="77777777" w:rsidR="000D5BEA" w:rsidRPr="0039333B" w:rsidRDefault="000D5BEA" w:rsidP="0039333B"/>
        </w:tc>
      </w:tr>
      <w:tr w:rsidR="000D5BEA" w:rsidRPr="0039333B" w14:paraId="2D1D85E7" w14:textId="77777777" w:rsidTr="00F91345">
        <w:tc>
          <w:tcPr>
            <w:tcW w:w="2823" w:type="dxa"/>
          </w:tcPr>
          <w:p w14:paraId="7F6978A3" w14:textId="77777777" w:rsidR="000D5BEA" w:rsidRPr="0039333B" w:rsidRDefault="000D5BEA" w:rsidP="0039333B"/>
        </w:tc>
        <w:tc>
          <w:tcPr>
            <w:tcW w:w="5004" w:type="dxa"/>
          </w:tcPr>
          <w:p w14:paraId="0C460618" w14:textId="77777777" w:rsidR="000D5BEA" w:rsidRPr="0039333B" w:rsidRDefault="000D5BEA" w:rsidP="0039333B"/>
        </w:tc>
        <w:tc>
          <w:tcPr>
            <w:tcW w:w="1524" w:type="dxa"/>
          </w:tcPr>
          <w:p w14:paraId="75648A60" w14:textId="77777777" w:rsidR="000D5BEA" w:rsidRPr="0039333B" w:rsidRDefault="000D5BEA" w:rsidP="0039333B"/>
        </w:tc>
      </w:tr>
      <w:tr w:rsidR="000D5BEA" w:rsidRPr="0039333B" w14:paraId="31FAE191" w14:textId="77777777" w:rsidTr="00F91345">
        <w:tc>
          <w:tcPr>
            <w:tcW w:w="2823" w:type="dxa"/>
          </w:tcPr>
          <w:p w14:paraId="60A6C0AA" w14:textId="77777777" w:rsidR="000D5BEA" w:rsidRPr="0039333B" w:rsidRDefault="000D5BEA" w:rsidP="0039333B"/>
        </w:tc>
        <w:tc>
          <w:tcPr>
            <w:tcW w:w="5004" w:type="dxa"/>
          </w:tcPr>
          <w:p w14:paraId="783A1A1D" w14:textId="77777777" w:rsidR="000D5BEA" w:rsidRPr="0039333B" w:rsidRDefault="000D5BEA" w:rsidP="0039333B"/>
        </w:tc>
        <w:tc>
          <w:tcPr>
            <w:tcW w:w="1524" w:type="dxa"/>
          </w:tcPr>
          <w:p w14:paraId="6808BB00" w14:textId="77777777" w:rsidR="000D5BEA" w:rsidRPr="0039333B" w:rsidRDefault="000D5BEA" w:rsidP="0039333B"/>
        </w:tc>
      </w:tr>
      <w:tr w:rsidR="000D5BEA" w:rsidRPr="0039333B" w14:paraId="0E967289" w14:textId="77777777" w:rsidTr="00F91345">
        <w:tc>
          <w:tcPr>
            <w:tcW w:w="2823" w:type="dxa"/>
          </w:tcPr>
          <w:p w14:paraId="00AC471B" w14:textId="77777777" w:rsidR="000D5BEA" w:rsidRPr="0039333B" w:rsidRDefault="000D5BEA" w:rsidP="0039333B"/>
        </w:tc>
        <w:tc>
          <w:tcPr>
            <w:tcW w:w="5004" w:type="dxa"/>
          </w:tcPr>
          <w:p w14:paraId="6C307899" w14:textId="77777777" w:rsidR="000D5BEA" w:rsidRPr="0039333B" w:rsidRDefault="000D5BEA" w:rsidP="0039333B"/>
        </w:tc>
        <w:tc>
          <w:tcPr>
            <w:tcW w:w="1524" w:type="dxa"/>
          </w:tcPr>
          <w:p w14:paraId="1A8F82B7" w14:textId="77777777" w:rsidR="000D5BEA" w:rsidRPr="0039333B" w:rsidRDefault="000D5BEA" w:rsidP="0039333B"/>
        </w:tc>
      </w:tr>
      <w:tr w:rsidR="000D5BEA" w:rsidRPr="0039333B" w14:paraId="367943C0" w14:textId="77777777" w:rsidTr="00F91345">
        <w:tc>
          <w:tcPr>
            <w:tcW w:w="2823" w:type="dxa"/>
          </w:tcPr>
          <w:p w14:paraId="3CB4B342" w14:textId="77777777" w:rsidR="000D5BEA" w:rsidRPr="0039333B" w:rsidRDefault="000D5BEA" w:rsidP="0039333B"/>
        </w:tc>
        <w:tc>
          <w:tcPr>
            <w:tcW w:w="5004" w:type="dxa"/>
          </w:tcPr>
          <w:p w14:paraId="7B4DBB5F" w14:textId="77777777" w:rsidR="000D5BEA" w:rsidRPr="0039333B" w:rsidRDefault="000D5BEA" w:rsidP="0039333B"/>
        </w:tc>
        <w:tc>
          <w:tcPr>
            <w:tcW w:w="1524" w:type="dxa"/>
          </w:tcPr>
          <w:p w14:paraId="701A27E4" w14:textId="77777777" w:rsidR="000D5BEA" w:rsidRPr="0039333B" w:rsidRDefault="000D5BEA" w:rsidP="0039333B"/>
        </w:tc>
      </w:tr>
      <w:tr w:rsidR="000D5BEA" w:rsidRPr="0039333B" w14:paraId="21FFCD79" w14:textId="77777777" w:rsidTr="00F91345">
        <w:tc>
          <w:tcPr>
            <w:tcW w:w="2823" w:type="dxa"/>
          </w:tcPr>
          <w:p w14:paraId="6528E235" w14:textId="77777777" w:rsidR="000D5BEA" w:rsidRPr="0039333B" w:rsidRDefault="000D5BEA" w:rsidP="0039333B"/>
        </w:tc>
        <w:tc>
          <w:tcPr>
            <w:tcW w:w="5004" w:type="dxa"/>
          </w:tcPr>
          <w:p w14:paraId="6C7AF3B4" w14:textId="77777777" w:rsidR="000D5BEA" w:rsidRPr="0039333B" w:rsidRDefault="000D5BEA" w:rsidP="0039333B"/>
        </w:tc>
        <w:tc>
          <w:tcPr>
            <w:tcW w:w="1524" w:type="dxa"/>
          </w:tcPr>
          <w:p w14:paraId="43E4222C" w14:textId="77777777" w:rsidR="000D5BEA" w:rsidRPr="0039333B" w:rsidRDefault="000D5BEA" w:rsidP="0039333B"/>
        </w:tc>
      </w:tr>
    </w:tbl>
    <w:p w14:paraId="47F46553" w14:textId="77777777" w:rsidR="0039333B" w:rsidRPr="0039333B" w:rsidRDefault="0039333B" w:rsidP="00B81CA3">
      <w:pPr>
        <w:pStyle w:val="Sampletext"/>
      </w:pPr>
      <w:r w:rsidRPr="0039333B">
        <w:t>CEO Acknowledgement</w:t>
      </w:r>
    </w:p>
    <w:p w14:paraId="7FC05082" w14:textId="66A6D828" w:rsidR="0039333B" w:rsidRPr="0039333B" w:rsidRDefault="0039333B" w:rsidP="0039333B">
      <w:r w:rsidRPr="0039333B">
        <w:t>Action:</w:t>
      </w:r>
      <w:r w:rsidRPr="0039333B">
        <w:tab/>
      </w:r>
      <w:r w:rsidRPr="0039333B">
        <w:tab/>
      </w:r>
      <w:sdt>
        <w:sdtPr>
          <w:id w:val="-955797882"/>
          <w14:checkbox>
            <w14:checked w14:val="0"/>
            <w14:checkedState w14:val="2612" w14:font="MS Gothic"/>
            <w14:uncheckedState w14:val="2610" w14:font="MS Gothic"/>
          </w14:checkbox>
        </w:sdtPr>
        <w:sdtContent>
          <w:r w:rsidRPr="0039333B">
            <w:rPr>
              <w:rFonts w:ascii="Segoe UI Symbol" w:hAnsi="Segoe UI Symbol" w:cs="Segoe UI Symbol"/>
            </w:rPr>
            <w:t>☐</w:t>
          </w:r>
        </w:sdtContent>
      </w:sdt>
      <w:r w:rsidRPr="0039333B">
        <w:t xml:space="preserve"> No Further Action</w:t>
      </w:r>
      <w:r w:rsidRPr="0039333B">
        <w:tab/>
      </w:r>
      <w:sdt>
        <w:sdtPr>
          <w:id w:val="-751897929"/>
          <w14:checkbox>
            <w14:checked w14:val="0"/>
            <w14:checkedState w14:val="2612" w14:font="MS Gothic"/>
            <w14:uncheckedState w14:val="2610" w14:font="MS Gothic"/>
          </w14:checkbox>
        </w:sdtPr>
        <w:sdtContent>
          <w:r w:rsidRPr="0039333B">
            <w:rPr>
              <w:rFonts w:ascii="Segoe UI Symbol" w:hAnsi="Segoe UI Symbol" w:cs="Segoe UI Symbol"/>
            </w:rPr>
            <w:t>☐</w:t>
          </w:r>
        </w:sdtContent>
      </w:sdt>
      <w:r w:rsidRPr="0039333B">
        <w:t xml:space="preserve"> Discuss with HOFO</w:t>
      </w:r>
    </w:p>
    <w:p w14:paraId="0FDD7A59" w14:textId="0F06E6D8" w:rsidR="0039333B" w:rsidRPr="000D5BEA" w:rsidRDefault="0039333B" w:rsidP="0039333B">
      <w:bookmarkStart w:id="982" w:name="_Hlk94597810"/>
      <w:r w:rsidRPr="00A96FED">
        <w:t>CEO Signature</w:t>
      </w:r>
      <w:r>
        <w:t>:  _______________</w:t>
      </w:r>
    </w:p>
    <w:p w14:paraId="4C67E068" w14:textId="6CC154A6" w:rsidR="0039333B" w:rsidRPr="000D5BEA" w:rsidRDefault="0039333B" w:rsidP="000D5BEA">
      <w:pPr>
        <w:pStyle w:val="Tabletext"/>
      </w:pPr>
      <w:r w:rsidRPr="00A96FED">
        <w:t>Date</w:t>
      </w:r>
      <w:r>
        <w:t xml:space="preserve">:  </w:t>
      </w:r>
      <w:sdt>
        <w:sdtPr>
          <w:id w:val="-1884618596"/>
          <w:showingPlcHdr/>
          <w:date>
            <w:dateFormat w:val="dd-MMM-yy"/>
            <w:lid w:val="en-AU"/>
            <w:storeMappedDataAs w:val="dateTime"/>
            <w:calendar w:val="gregorian"/>
          </w:date>
        </w:sdtPr>
        <w:sdtContent>
          <w:r w:rsidRPr="000D5BEA">
            <w:t>Click here to enter a date.</w:t>
          </w:r>
        </w:sdtContent>
      </w:sdt>
    </w:p>
    <w:bookmarkEnd w:id="982"/>
    <w:p w14:paraId="1AF0FB08" w14:textId="77777777" w:rsidR="0039333B" w:rsidRDefault="0039333B" w:rsidP="000D5BEA"/>
    <w:p w14:paraId="30FBF7B5" w14:textId="77777777" w:rsidR="0039333B" w:rsidRPr="00A96FED" w:rsidRDefault="0039333B" w:rsidP="000D5BEA">
      <w:pPr>
        <w:sectPr w:rsidR="0039333B" w:rsidRPr="00A96FED" w:rsidSect="001062C1">
          <w:headerReference w:type="default" r:id="rId29"/>
          <w:footerReference w:type="default" r:id="rId30"/>
          <w:pgSz w:w="11906" w:h="16838" w:code="9"/>
          <w:pgMar w:top="1247" w:right="1247" w:bottom="1247" w:left="1247" w:header="709" w:footer="249" w:gutter="0"/>
          <w:cols w:space="708"/>
          <w:docGrid w:linePitch="360"/>
        </w:sectPr>
      </w:pPr>
    </w:p>
    <w:p w14:paraId="4D5A9F50" w14:textId="0B0C6C99" w:rsidR="000D5BEA" w:rsidRPr="0039333B" w:rsidRDefault="000D5BEA" w:rsidP="0039333B">
      <w:pPr>
        <w:pStyle w:val="unHeading3"/>
      </w:pPr>
      <w:bookmarkStart w:id="983" w:name="Form_A2"/>
      <w:r w:rsidRPr="0039333B">
        <w:t xml:space="preserve">Form A02 Suggestion for </w:t>
      </w:r>
      <w:r w:rsidR="00882970">
        <w:t>c</w:t>
      </w:r>
      <w:r w:rsidRPr="0039333B">
        <w:t xml:space="preserve">ontinuous </w:t>
      </w:r>
      <w:r w:rsidR="00882970">
        <w:t>i</w:t>
      </w:r>
      <w:r w:rsidRPr="0039333B">
        <w:t>mprovement</w:t>
      </w:r>
    </w:p>
    <w:bookmarkEnd w:id="983"/>
    <w:p w14:paraId="289EA19F" w14:textId="77777777" w:rsidR="000D5BEA" w:rsidRPr="00A96FED" w:rsidRDefault="000D5BEA" w:rsidP="000D5BEA">
      <w:r>
        <w:t>The organisations'</w:t>
      </w:r>
      <w:r w:rsidRPr="00A96FED">
        <w:t xml:space="preserve"> continuous improvement process aims to improve the management, conduct and effectiveness of all activities conducted by the organisation.</w:t>
      </w:r>
    </w:p>
    <w:p w14:paraId="68AB1744" w14:textId="77777777" w:rsidR="000D5BEA" w:rsidRPr="00A96FED" w:rsidRDefault="000D5BEA" w:rsidP="000D5BEA">
      <w:r w:rsidRPr="00A96FED">
        <w:t>Complete this form and send to the HOFO by email. Additional recipients can be added in accordance with the distribution list in row 2 below.</w:t>
      </w:r>
    </w:p>
    <w:p w14:paraId="0A9BFA00" w14:textId="77777777" w:rsidR="000D5BEA" w:rsidRPr="0039333B" w:rsidRDefault="000D5BEA" w:rsidP="0039333B">
      <w:pPr>
        <w:pStyle w:val="WarningBoxText"/>
      </w:pPr>
      <w:r w:rsidRPr="0039333B">
        <w:t>&gt;&gt; TO BE COMPLETED BY THE PERSON MAKING THE SUGGESTION &lt;&lt;</w:t>
      </w:r>
    </w:p>
    <w:p w14:paraId="3AF35F84" w14:textId="05370EFE" w:rsidR="0039333B" w:rsidRPr="0039333B" w:rsidRDefault="0039333B" w:rsidP="0039333B">
      <w:pPr>
        <w:rPr>
          <w:rStyle w:val="bold"/>
        </w:rPr>
      </w:pPr>
      <w:r w:rsidRPr="0039333B">
        <w:rPr>
          <w:rStyle w:val="bold"/>
        </w:rPr>
        <w:t>Submitted by:</w:t>
      </w:r>
      <w:r w:rsidRPr="0039333B">
        <w:rPr>
          <w:rStyle w:val="bold"/>
        </w:rPr>
        <w:tab/>
      </w:r>
      <w:r w:rsidRPr="0039333B">
        <w:rPr>
          <w:rStyle w:val="bold"/>
        </w:rPr>
        <w:tab/>
      </w:r>
      <w:r w:rsidRPr="0039333B">
        <w:rPr>
          <w:rStyle w:val="bold"/>
        </w:rPr>
        <w:tab/>
        <w:t>Date:</w:t>
      </w:r>
    </w:p>
    <w:p w14:paraId="25A41DE7" w14:textId="097FF788" w:rsidR="0039333B" w:rsidRDefault="0039333B" w:rsidP="0039333B">
      <w:r w:rsidRPr="0039333B">
        <w:rPr>
          <w:rStyle w:val="bold"/>
        </w:rPr>
        <w:t>Distribution list:</w:t>
      </w:r>
      <w:r w:rsidRPr="0039333B">
        <w:rPr>
          <w:rStyle w:val="bold"/>
        </w:rPr>
        <w:tab/>
      </w:r>
      <w:r>
        <w:tab/>
      </w:r>
      <w:sdt>
        <w:sdtPr>
          <w:id w:val="145120149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39333B">
        <w:t>CEO</w:t>
      </w:r>
      <w:r>
        <w:tab/>
      </w:r>
      <w:r w:rsidRPr="0039333B">
        <w:tab/>
      </w:r>
      <w:sdt>
        <w:sdtPr>
          <w:id w:val="203338568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39333B">
        <w:t>HOFO</w:t>
      </w:r>
      <w:r w:rsidRPr="0039333B">
        <w:tab/>
      </w:r>
      <w:sdt>
        <w:sdtPr>
          <w:id w:val="57116963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39333B">
        <w:t>Other</w:t>
      </w:r>
      <w:r>
        <w:t xml:space="preserve">: </w:t>
      </w:r>
      <w:r w:rsidRPr="0039333B">
        <w:t xml:space="preserve"> __________________</w:t>
      </w:r>
      <w:r>
        <w:t>___</w:t>
      </w:r>
    </w:p>
    <w:p w14:paraId="2C8EFEE7" w14:textId="77777777" w:rsidR="0039333B" w:rsidRDefault="0039333B" w:rsidP="0039333B">
      <w:pPr>
        <w:pStyle w:val="Caption"/>
      </w:pPr>
      <w:r>
        <w:t>Table: Form A02 Suggestion for continuous improvement</w:t>
      </w:r>
    </w:p>
    <w:tbl>
      <w:tblPr>
        <w:tblStyle w:val="SD-MOStable"/>
        <w:tblW w:w="9493" w:type="dxa"/>
        <w:tblLayout w:type="fixed"/>
        <w:tblLook w:val="0620" w:firstRow="1" w:lastRow="0" w:firstColumn="0" w:lastColumn="0" w:noHBand="1" w:noVBand="1"/>
      </w:tblPr>
      <w:tblGrid>
        <w:gridCol w:w="3542"/>
        <w:gridCol w:w="848"/>
        <w:gridCol w:w="5103"/>
      </w:tblGrid>
      <w:tr w:rsidR="000D5BEA" w:rsidRPr="00A96FED" w14:paraId="55453864" w14:textId="77777777" w:rsidTr="00F91345">
        <w:trPr>
          <w:cnfStyle w:val="100000000000" w:firstRow="1" w:lastRow="0" w:firstColumn="0" w:lastColumn="0" w:oddVBand="0" w:evenVBand="0" w:oddHBand="0" w:evenHBand="0" w:firstRowFirstColumn="0" w:firstRowLastColumn="0" w:lastRowFirstColumn="0" w:lastRowLastColumn="0"/>
          <w:trHeight w:val="340"/>
          <w:tblHeader/>
        </w:trPr>
        <w:tc>
          <w:tcPr>
            <w:tcW w:w="3542" w:type="dxa"/>
            <w:hideMark/>
          </w:tcPr>
          <w:p w14:paraId="0109A083" w14:textId="77777777" w:rsidR="000D5BEA" w:rsidRPr="000D5BEA" w:rsidRDefault="000D5BEA" w:rsidP="000D5BEA">
            <w:r w:rsidRPr="00A96FED">
              <w:t xml:space="preserve">Identify area of </w:t>
            </w:r>
            <w:r w:rsidRPr="000D5BEA">
              <w:t>deficiency or ambiguity (tick)</w:t>
            </w:r>
          </w:p>
        </w:tc>
        <w:tc>
          <w:tcPr>
            <w:tcW w:w="848" w:type="dxa"/>
            <w:hideMark/>
          </w:tcPr>
          <w:p w14:paraId="695F7B6F" w14:textId="77777777" w:rsidR="000D5BEA" w:rsidRPr="000D5BEA" w:rsidRDefault="000D5BEA" w:rsidP="000D5BEA">
            <w:r w:rsidRPr="000D5BEA">
              <w:rPr>
                <w:rFonts w:ascii="Webdings" w:eastAsia="Webdings" w:hAnsi="Webdings" w:cs="Webdings"/>
              </w:rPr>
              <w:t>a</w:t>
            </w:r>
          </w:p>
        </w:tc>
        <w:tc>
          <w:tcPr>
            <w:tcW w:w="5103" w:type="dxa"/>
            <w:hideMark/>
          </w:tcPr>
          <w:p w14:paraId="0F0F33DC" w14:textId="77777777" w:rsidR="000D5BEA" w:rsidRPr="000D5BEA" w:rsidRDefault="000D5BEA" w:rsidP="000D5BEA">
            <w:r w:rsidRPr="00A96FED">
              <w:t>References and / or details</w:t>
            </w:r>
          </w:p>
        </w:tc>
      </w:tr>
      <w:tr w:rsidR="000D5BEA" w:rsidRPr="00A96FED" w14:paraId="371CCB7E" w14:textId="77777777" w:rsidTr="00F91345">
        <w:trPr>
          <w:trHeight w:val="101"/>
        </w:trPr>
        <w:tc>
          <w:tcPr>
            <w:tcW w:w="3542" w:type="dxa"/>
            <w:hideMark/>
          </w:tcPr>
          <w:p w14:paraId="5B913A61" w14:textId="77777777" w:rsidR="000D5BEA" w:rsidRPr="000D5BEA" w:rsidRDefault="000D5BEA" w:rsidP="000D5BEA">
            <w:pPr>
              <w:pStyle w:val="Tabletext"/>
            </w:pPr>
            <w:r w:rsidRPr="00A96FED">
              <w:t>Exposition (all parts)</w:t>
            </w:r>
          </w:p>
        </w:tc>
        <w:tc>
          <w:tcPr>
            <w:tcW w:w="848" w:type="dxa"/>
          </w:tcPr>
          <w:p w14:paraId="6D798436" w14:textId="77777777" w:rsidR="000D5BEA" w:rsidRPr="00A96FED" w:rsidRDefault="000D5BEA" w:rsidP="000D5BEA">
            <w:pPr>
              <w:pStyle w:val="Tabletext"/>
            </w:pPr>
          </w:p>
        </w:tc>
        <w:tc>
          <w:tcPr>
            <w:tcW w:w="5103" w:type="dxa"/>
          </w:tcPr>
          <w:p w14:paraId="69D1F7D0" w14:textId="77777777" w:rsidR="000D5BEA" w:rsidRPr="00A96FED" w:rsidRDefault="000D5BEA" w:rsidP="000D5BEA">
            <w:pPr>
              <w:pStyle w:val="Tabletext"/>
            </w:pPr>
          </w:p>
        </w:tc>
      </w:tr>
      <w:tr w:rsidR="000D5BEA" w:rsidRPr="00A96FED" w14:paraId="6D935666" w14:textId="77777777" w:rsidTr="00F91345">
        <w:trPr>
          <w:trHeight w:val="22"/>
        </w:trPr>
        <w:tc>
          <w:tcPr>
            <w:tcW w:w="3542" w:type="dxa"/>
            <w:hideMark/>
          </w:tcPr>
          <w:p w14:paraId="66B76DF3" w14:textId="77777777" w:rsidR="000D5BEA" w:rsidRPr="000D5BEA" w:rsidRDefault="000D5BEA" w:rsidP="000D5BEA">
            <w:pPr>
              <w:pStyle w:val="Tabletext"/>
            </w:pPr>
            <w:r w:rsidRPr="00A96FED">
              <w:t>Flight Ops Management</w:t>
            </w:r>
          </w:p>
        </w:tc>
        <w:tc>
          <w:tcPr>
            <w:tcW w:w="848" w:type="dxa"/>
          </w:tcPr>
          <w:p w14:paraId="2601E091" w14:textId="77777777" w:rsidR="000D5BEA" w:rsidRPr="00A96FED" w:rsidRDefault="000D5BEA" w:rsidP="000D5BEA">
            <w:pPr>
              <w:pStyle w:val="Tabletext"/>
            </w:pPr>
          </w:p>
        </w:tc>
        <w:tc>
          <w:tcPr>
            <w:tcW w:w="5103" w:type="dxa"/>
          </w:tcPr>
          <w:p w14:paraId="3110D39F" w14:textId="77777777" w:rsidR="000D5BEA" w:rsidRPr="00A96FED" w:rsidRDefault="000D5BEA" w:rsidP="000D5BEA">
            <w:pPr>
              <w:pStyle w:val="Tabletext"/>
            </w:pPr>
          </w:p>
        </w:tc>
      </w:tr>
      <w:tr w:rsidR="000D5BEA" w:rsidRPr="00A96FED" w14:paraId="28875B10" w14:textId="77777777" w:rsidTr="00F91345">
        <w:trPr>
          <w:trHeight w:val="22"/>
        </w:trPr>
        <w:tc>
          <w:tcPr>
            <w:tcW w:w="3542" w:type="dxa"/>
            <w:hideMark/>
          </w:tcPr>
          <w:p w14:paraId="48666683" w14:textId="77777777" w:rsidR="000D5BEA" w:rsidRPr="000D5BEA" w:rsidRDefault="000D5BEA" w:rsidP="000D5BEA">
            <w:pPr>
              <w:pStyle w:val="Tabletext"/>
            </w:pPr>
            <w:r w:rsidRPr="00A96FED">
              <w:t>Fatigue Management System</w:t>
            </w:r>
          </w:p>
        </w:tc>
        <w:tc>
          <w:tcPr>
            <w:tcW w:w="848" w:type="dxa"/>
          </w:tcPr>
          <w:p w14:paraId="1B779951" w14:textId="77777777" w:rsidR="000D5BEA" w:rsidRPr="00A96FED" w:rsidRDefault="000D5BEA" w:rsidP="000D5BEA">
            <w:pPr>
              <w:pStyle w:val="Tabletext"/>
            </w:pPr>
          </w:p>
        </w:tc>
        <w:tc>
          <w:tcPr>
            <w:tcW w:w="5103" w:type="dxa"/>
          </w:tcPr>
          <w:p w14:paraId="56417737" w14:textId="77777777" w:rsidR="000D5BEA" w:rsidRPr="00A96FED" w:rsidRDefault="000D5BEA" w:rsidP="000D5BEA">
            <w:pPr>
              <w:pStyle w:val="Tabletext"/>
            </w:pPr>
          </w:p>
        </w:tc>
      </w:tr>
      <w:tr w:rsidR="000D5BEA" w:rsidRPr="00A96FED" w14:paraId="7580D49A" w14:textId="77777777" w:rsidTr="00F91345">
        <w:trPr>
          <w:trHeight w:val="425"/>
        </w:trPr>
        <w:tc>
          <w:tcPr>
            <w:tcW w:w="3542" w:type="dxa"/>
            <w:hideMark/>
          </w:tcPr>
          <w:p w14:paraId="6BBD45BC" w14:textId="77777777" w:rsidR="000D5BEA" w:rsidRPr="000D5BEA" w:rsidRDefault="000D5BEA" w:rsidP="000D5BEA">
            <w:pPr>
              <w:pStyle w:val="Tabletext"/>
            </w:pPr>
            <w:r w:rsidRPr="00A96FED">
              <w:t>Facilities (buildings, computers &amp; other equipment etc.)</w:t>
            </w:r>
          </w:p>
        </w:tc>
        <w:tc>
          <w:tcPr>
            <w:tcW w:w="848" w:type="dxa"/>
          </w:tcPr>
          <w:p w14:paraId="57291DBA" w14:textId="77777777" w:rsidR="000D5BEA" w:rsidRPr="00A96FED" w:rsidRDefault="000D5BEA" w:rsidP="000D5BEA">
            <w:pPr>
              <w:pStyle w:val="Tabletext"/>
            </w:pPr>
          </w:p>
        </w:tc>
        <w:tc>
          <w:tcPr>
            <w:tcW w:w="5103" w:type="dxa"/>
          </w:tcPr>
          <w:p w14:paraId="5F666014" w14:textId="77777777" w:rsidR="000D5BEA" w:rsidRPr="00A96FED" w:rsidRDefault="000D5BEA" w:rsidP="000D5BEA">
            <w:pPr>
              <w:pStyle w:val="Tabletext"/>
            </w:pPr>
          </w:p>
        </w:tc>
      </w:tr>
      <w:tr w:rsidR="000D5BEA" w:rsidRPr="00A96FED" w14:paraId="00A0750F" w14:textId="77777777" w:rsidTr="00F91345">
        <w:trPr>
          <w:trHeight w:val="425"/>
        </w:trPr>
        <w:tc>
          <w:tcPr>
            <w:tcW w:w="3542" w:type="dxa"/>
            <w:hideMark/>
          </w:tcPr>
          <w:p w14:paraId="6A690304" w14:textId="77777777" w:rsidR="000D5BEA" w:rsidRPr="000D5BEA" w:rsidRDefault="000D5BEA" w:rsidP="000D5BEA">
            <w:pPr>
              <w:pStyle w:val="Tabletext"/>
            </w:pPr>
            <w:r w:rsidRPr="00A96FED">
              <w:t xml:space="preserve">Aircraft (equipment levels, suitability and </w:t>
            </w:r>
            <w:r w:rsidRPr="000D5BEA">
              <w:t>serviceability etc.)</w:t>
            </w:r>
          </w:p>
        </w:tc>
        <w:tc>
          <w:tcPr>
            <w:tcW w:w="848" w:type="dxa"/>
          </w:tcPr>
          <w:p w14:paraId="59A5A005" w14:textId="77777777" w:rsidR="000D5BEA" w:rsidRPr="00A96FED" w:rsidRDefault="000D5BEA" w:rsidP="000D5BEA">
            <w:pPr>
              <w:pStyle w:val="Tabletext"/>
            </w:pPr>
          </w:p>
        </w:tc>
        <w:tc>
          <w:tcPr>
            <w:tcW w:w="5103" w:type="dxa"/>
          </w:tcPr>
          <w:p w14:paraId="41F8CB6A" w14:textId="77777777" w:rsidR="000D5BEA" w:rsidRPr="00A96FED" w:rsidRDefault="000D5BEA" w:rsidP="000D5BEA">
            <w:pPr>
              <w:pStyle w:val="Tabletext"/>
            </w:pPr>
          </w:p>
        </w:tc>
      </w:tr>
      <w:tr w:rsidR="000D5BEA" w:rsidRPr="00A96FED" w14:paraId="798C6278" w14:textId="77777777" w:rsidTr="00F91345">
        <w:trPr>
          <w:trHeight w:val="28"/>
        </w:trPr>
        <w:tc>
          <w:tcPr>
            <w:tcW w:w="3542" w:type="dxa"/>
            <w:hideMark/>
          </w:tcPr>
          <w:p w14:paraId="26B761DE" w14:textId="77777777" w:rsidR="000D5BEA" w:rsidRPr="000D5BEA" w:rsidRDefault="000D5BEA" w:rsidP="000D5BEA">
            <w:pPr>
              <w:pStyle w:val="Tabletext"/>
            </w:pPr>
            <w:r w:rsidRPr="00A96FED">
              <w:t>Aircraft Operating Procedures</w:t>
            </w:r>
          </w:p>
        </w:tc>
        <w:tc>
          <w:tcPr>
            <w:tcW w:w="848" w:type="dxa"/>
          </w:tcPr>
          <w:p w14:paraId="64325BF0" w14:textId="77777777" w:rsidR="000D5BEA" w:rsidRPr="00A96FED" w:rsidRDefault="000D5BEA" w:rsidP="000D5BEA">
            <w:pPr>
              <w:pStyle w:val="Tabletext"/>
            </w:pPr>
          </w:p>
        </w:tc>
        <w:tc>
          <w:tcPr>
            <w:tcW w:w="5103" w:type="dxa"/>
          </w:tcPr>
          <w:p w14:paraId="7AFDE6CE" w14:textId="77777777" w:rsidR="000D5BEA" w:rsidRPr="00A96FED" w:rsidRDefault="000D5BEA" w:rsidP="000D5BEA">
            <w:pPr>
              <w:pStyle w:val="Tabletext"/>
            </w:pPr>
          </w:p>
        </w:tc>
      </w:tr>
      <w:tr w:rsidR="000D5BEA" w:rsidRPr="00A96FED" w14:paraId="4060C521" w14:textId="77777777" w:rsidTr="00F91345">
        <w:trPr>
          <w:trHeight w:val="22"/>
        </w:trPr>
        <w:tc>
          <w:tcPr>
            <w:tcW w:w="3542" w:type="dxa"/>
            <w:hideMark/>
          </w:tcPr>
          <w:p w14:paraId="19AA9CB1" w14:textId="77777777" w:rsidR="000D5BEA" w:rsidRPr="000D5BEA" w:rsidRDefault="000D5BEA" w:rsidP="000D5BEA">
            <w:pPr>
              <w:pStyle w:val="Tabletext"/>
            </w:pPr>
            <w:r w:rsidRPr="00A96FED">
              <w:t>Other</w:t>
            </w:r>
            <w:r w:rsidRPr="000D5BEA">
              <w:t xml:space="preserve"> (describe)</w:t>
            </w:r>
          </w:p>
        </w:tc>
        <w:tc>
          <w:tcPr>
            <w:tcW w:w="848" w:type="dxa"/>
          </w:tcPr>
          <w:p w14:paraId="4149F8F5" w14:textId="77777777" w:rsidR="000D5BEA" w:rsidRPr="00A96FED" w:rsidRDefault="000D5BEA" w:rsidP="000D5BEA">
            <w:pPr>
              <w:pStyle w:val="Tabletext"/>
            </w:pPr>
          </w:p>
        </w:tc>
        <w:tc>
          <w:tcPr>
            <w:tcW w:w="5103" w:type="dxa"/>
          </w:tcPr>
          <w:p w14:paraId="4DE0B3DB" w14:textId="77777777" w:rsidR="000D5BEA" w:rsidRPr="00A96FED" w:rsidRDefault="000D5BEA" w:rsidP="000D5BEA">
            <w:pPr>
              <w:pStyle w:val="Tabletext"/>
            </w:pPr>
          </w:p>
        </w:tc>
      </w:tr>
    </w:tbl>
    <w:p w14:paraId="77223471" w14:textId="516B445B" w:rsidR="0039333B" w:rsidRPr="0039333B" w:rsidRDefault="0039333B" w:rsidP="00B81CA3">
      <w:pPr>
        <w:pStyle w:val="Sampletext"/>
      </w:pPr>
      <w:r w:rsidRPr="0039333B">
        <w:t>Suggested improvement &amp; benefits</w:t>
      </w:r>
    </w:p>
    <w:p w14:paraId="77A7046F" w14:textId="520C1F77" w:rsidR="0039333B" w:rsidRPr="000D5BEA" w:rsidRDefault="0039333B" w:rsidP="000D5BEA">
      <w:pPr>
        <w:pStyle w:val="Tabletext"/>
      </w:pPr>
    </w:p>
    <w:p w14:paraId="2C583436" w14:textId="77777777" w:rsidR="000D5BEA" w:rsidRPr="00A96FED" w:rsidRDefault="000D5BEA" w:rsidP="000D5BEA"/>
    <w:p w14:paraId="0A4767CD" w14:textId="77777777" w:rsidR="0039333B" w:rsidRPr="0039333B" w:rsidRDefault="0039333B" w:rsidP="00B81CA3">
      <w:pPr>
        <w:pStyle w:val="Sampletext"/>
      </w:pPr>
      <w:r w:rsidRPr="0039333B">
        <w:t>HOFO acknowledgement</w:t>
      </w:r>
    </w:p>
    <w:p w14:paraId="0E7DF3BF" w14:textId="72A8BACF" w:rsidR="0039333B" w:rsidRPr="0039333B" w:rsidRDefault="0039333B" w:rsidP="0039333B">
      <w:r w:rsidRPr="0039333B">
        <w:t>Feedback given to originator</w:t>
      </w:r>
      <w:r>
        <w:t>:</w:t>
      </w:r>
      <w:r>
        <w:tab/>
      </w:r>
      <w:r>
        <w:tab/>
      </w:r>
      <w:sdt>
        <w:sdtPr>
          <w:id w:val="209512368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39333B">
        <w:t>YES</w:t>
      </w:r>
      <w:r>
        <w:tab/>
      </w:r>
      <w:r>
        <w:tab/>
      </w:r>
      <w:sdt>
        <w:sdtPr>
          <w:id w:val="132007219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39333B">
        <w:t>NO</w:t>
      </w:r>
    </w:p>
    <w:p w14:paraId="44B60FD2" w14:textId="131313BF" w:rsidR="0039333B" w:rsidRPr="0039333B" w:rsidRDefault="0039333B" w:rsidP="0039333B">
      <w:r w:rsidRPr="0039333B">
        <w:t>Discussed with</w:t>
      </w:r>
      <w:r>
        <w:t>:</w:t>
      </w:r>
      <w:r>
        <w:tab/>
      </w:r>
      <w:r>
        <w:tab/>
      </w:r>
      <w:r>
        <w:tab/>
      </w:r>
      <w:r>
        <w:tab/>
      </w:r>
      <w:sdt>
        <w:sdtPr>
          <w:id w:val="63839423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39333B">
        <w:t>CEO</w:t>
      </w:r>
      <w:r>
        <w:tab/>
      </w:r>
      <w:r>
        <w:tab/>
      </w:r>
      <w:sdt>
        <w:sdtPr>
          <w:id w:val="1180160054"/>
          <w14:checkbox>
            <w14:checked w14:val="0"/>
            <w14:checkedState w14:val="2612" w14:font="MS Gothic"/>
            <w14:uncheckedState w14:val="2610" w14:font="MS Gothic"/>
          </w14:checkbox>
        </w:sdtPr>
        <w:sdtContent>
          <w:r>
            <w:rPr>
              <w:rFonts w:ascii="MS Gothic" w:eastAsia="MS Gothic" w:hAnsi="MS Gothic" w:hint="eastAsia"/>
            </w:rPr>
            <w:t>☐</w:t>
          </w:r>
        </w:sdtContent>
      </w:sdt>
      <w:r w:rsidRPr="0039333B">
        <w:t xml:space="preserve"> HOFO</w:t>
      </w:r>
    </w:p>
    <w:p w14:paraId="1789C595" w14:textId="77777777" w:rsidR="0039333B" w:rsidRPr="0039333B" w:rsidRDefault="0039333B" w:rsidP="0039333B">
      <w:pPr>
        <w:rPr>
          <w:rStyle w:val="bold"/>
        </w:rPr>
      </w:pPr>
      <w:r w:rsidRPr="0039333B">
        <w:rPr>
          <w:rStyle w:val="bold"/>
        </w:rPr>
        <w:t>Responsibility for action?</w:t>
      </w:r>
    </w:p>
    <w:p w14:paraId="1B6D93E3" w14:textId="77777777" w:rsidR="0039333B" w:rsidRPr="0039333B" w:rsidRDefault="0039333B" w:rsidP="0039333B"/>
    <w:p w14:paraId="55CF2C21" w14:textId="77777777" w:rsidR="0039333B" w:rsidRPr="0039333B" w:rsidRDefault="0039333B" w:rsidP="0039333B">
      <w:pPr>
        <w:rPr>
          <w:rStyle w:val="bold"/>
        </w:rPr>
      </w:pPr>
      <w:r w:rsidRPr="0039333B">
        <w:rPr>
          <w:rStyle w:val="bold"/>
        </w:rPr>
        <w:t>Resources required?</w:t>
      </w:r>
    </w:p>
    <w:p w14:paraId="07DCBE77" w14:textId="77777777" w:rsidR="0039333B" w:rsidRPr="0039333B" w:rsidRDefault="0039333B" w:rsidP="0039333B"/>
    <w:p w14:paraId="3A8391DB" w14:textId="44D06205" w:rsidR="0039333B" w:rsidRPr="0039333B" w:rsidRDefault="0039333B" w:rsidP="0039333B">
      <w:r w:rsidRPr="0039333B">
        <w:t xml:space="preserve">HOFO </w:t>
      </w:r>
      <w:r w:rsidRPr="00A96FED">
        <w:t>Signature</w:t>
      </w:r>
      <w:r>
        <w:t>:  _______________</w:t>
      </w:r>
    </w:p>
    <w:p w14:paraId="5E925D6D" w14:textId="77777777" w:rsidR="0039333B" w:rsidRPr="0039333B" w:rsidRDefault="0039333B" w:rsidP="0039333B">
      <w:pPr>
        <w:pStyle w:val="Tabletext"/>
      </w:pPr>
      <w:r w:rsidRPr="00A96FED">
        <w:t>Date</w:t>
      </w:r>
      <w:r w:rsidRPr="0039333B">
        <w:t xml:space="preserve">:  </w:t>
      </w:r>
      <w:sdt>
        <w:sdtPr>
          <w:id w:val="1501079628"/>
          <w:showingPlcHdr/>
          <w:date>
            <w:dateFormat w:val="dd-MMM-yy"/>
            <w:lid w:val="en-AU"/>
            <w:storeMappedDataAs w:val="dateTime"/>
            <w:calendar w:val="gregorian"/>
          </w:date>
        </w:sdtPr>
        <w:sdtContent>
          <w:r w:rsidRPr="0039333B">
            <w:t>Click here to enter a date.</w:t>
          </w:r>
        </w:sdtContent>
      </w:sdt>
    </w:p>
    <w:p w14:paraId="67F095A6" w14:textId="77777777" w:rsidR="0039333B" w:rsidRPr="00A96FED" w:rsidRDefault="0039333B" w:rsidP="000D5BEA">
      <w:pPr>
        <w:pStyle w:val="Tabletext"/>
      </w:pPr>
    </w:p>
    <w:p w14:paraId="07647D44" w14:textId="77777777" w:rsidR="000D5BEA" w:rsidRPr="00A96FED" w:rsidRDefault="000D5BEA" w:rsidP="000D5BEA">
      <w:pPr>
        <w:sectPr w:rsidR="000D5BEA" w:rsidRPr="00A96FED" w:rsidSect="00F91345">
          <w:pgSz w:w="11906" w:h="16838" w:code="9"/>
          <w:pgMar w:top="1247" w:right="1247" w:bottom="1247" w:left="1247" w:header="709" w:footer="249" w:gutter="0"/>
          <w:cols w:space="708"/>
          <w:docGrid w:linePitch="360"/>
        </w:sectPr>
      </w:pPr>
    </w:p>
    <w:p w14:paraId="35265353" w14:textId="0A708A11" w:rsidR="000D5BEA" w:rsidRPr="00882970" w:rsidRDefault="000D5BEA" w:rsidP="00882970">
      <w:pPr>
        <w:pStyle w:val="unHeading3"/>
      </w:pPr>
      <w:bookmarkStart w:id="984" w:name="Form_A3"/>
      <w:r w:rsidRPr="00882970">
        <w:t xml:space="preserve">Form A03 Continuous </w:t>
      </w:r>
      <w:r w:rsidR="00882970">
        <w:t>i</w:t>
      </w:r>
      <w:r w:rsidRPr="00882970">
        <w:t xml:space="preserve">mprovement </w:t>
      </w:r>
      <w:r w:rsidR="00882970">
        <w:t>r</w:t>
      </w:r>
      <w:r w:rsidRPr="00882970">
        <w:t>egister</w:t>
      </w:r>
      <w:bookmarkEnd w:id="984"/>
    </w:p>
    <w:p w14:paraId="1A5764C8" w14:textId="2FB38AB6" w:rsidR="000D5BEA" w:rsidRDefault="000D5BEA" w:rsidP="00882970">
      <w:pPr>
        <w:pStyle w:val="TableTitle"/>
      </w:pPr>
      <w:r>
        <w:t>Form A03 Continuous improvement register</w:t>
      </w:r>
    </w:p>
    <w:tbl>
      <w:tblPr>
        <w:tblStyle w:val="SD-MOStable"/>
        <w:tblW w:w="14312" w:type="dxa"/>
        <w:tblLook w:val="0620" w:firstRow="1" w:lastRow="0" w:firstColumn="0" w:lastColumn="0" w:noHBand="1" w:noVBand="1"/>
      </w:tblPr>
      <w:tblGrid>
        <w:gridCol w:w="1134"/>
        <w:gridCol w:w="2635"/>
        <w:gridCol w:w="2636"/>
        <w:gridCol w:w="2635"/>
        <w:gridCol w:w="2636"/>
        <w:gridCol w:w="2636"/>
      </w:tblGrid>
      <w:tr w:rsidR="00882970" w:rsidRPr="00882970" w14:paraId="60FFB9C6" w14:textId="77777777" w:rsidTr="00F91345">
        <w:trPr>
          <w:cnfStyle w:val="100000000000" w:firstRow="1" w:lastRow="0" w:firstColumn="0" w:lastColumn="0" w:oddVBand="0" w:evenVBand="0" w:oddHBand="0" w:evenHBand="0" w:firstRowFirstColumn="0" w:firstRowLastColumn="0" w:lastRowFirstColumn="0" w:lastRowLastColumn="0"/>
          <w:trHeight w:val="22"/>
          <w:tblHeader/>
        </w:trPr>
        <w:tc>
          <w:tcPr>
            <w:tcW w:w="1134" w:type="dxa"/>
            <w:hideMark/>
          </w:tcPr>
          <w:p w14:paraId="25C20707" w14:textId="77777777" w:rsidR="000D5BEA" w:rsidRPr="00882970" w:rsidRDefault="000D5BEA" w:rsidP="00882970">
            <w:r w:rsidRPr="00882970">
              <w:t>Date</w:t>
            </w:r>
          </w:p>
        </w:tc>
        <w:tc>
          <w:tcPr>
            <w:tcW w:w="2635" w:type="dxa"/>
            <w:hideMark/>
          </w:tcPr>
          <w:p w14:paraId="1F945E21" w14:textId="77777777" w:rsidR="000D5BEA" w:rsidRPr="00882970" w:rsidRDefault="000D5BEA" w:rsidP="00882970">
            <w:r w:rsidRPr="00882970">
              <w:t>Suggested by</w:t>
            </w:r>
          </w:p>
        </w:tc>
        <w:tc>
          <w:tcPr>
            <w:tcW w:w="2636" w:type="dxa"/>
            <w:hideMark/>
          </w:tcPr>
          <w:p w14:paraId="19EBCF83" w14:textId="77777777" w:rsidR="000D5BEA" w:rsidRPr="00882970" w:rsidRDefault="000D5BEA" w:rsidP="00882970">
            <w:r w:rsidRPr="00882970">
              <w:t>Area of deficiency or ambiguity</w:t>
            </w:r>
          </w:p>
        </w:tc>
        <w:tc>
          <w:tcPr>
            <w:tcW w:w="2635" w:type="dxa"/>
            <w:hideMark/>
          </w:tcPr>
          <w:p w14:paraId="06849EEC" w14:textId="77777777" w:rsidR="000D5BEA" w:rsidRPr="00882970" w:rsidRDefault="000D5BEA" w:rsidP="00882970">
            <w:r w:rsidRPr="00882970">
              <w:t>Suggested improvement</w:t>
            </w:r>
          </w:p>
        </w:tc>
        <w:tc>
          <w:tcPr>
            <w:tcW w:w="2636" w:type="dxa"/>
            <w:hideMark/>
          </w:tcPr>
          <w:p w14:paraId="28D17E68" w14:textId="77777777" w:rsidR="000D5BEA" w:rsidRPr="00882970" w:rsidRDefault="000D5BEA" w:rsidP="00882970">
            <w:r w:rsidRPr="00882970">
              <w:t>Responsible person</w:t>
            </w:r>
          </w:p>
        </w:tc>
        <w:tc>
          <w:tcPr>
            <w:tcW w:w="2636" w:type="dxa"/>
            <w:hideMark/>
          </w:tcPr>
          <w:p w14:paraId="07EB17E1" w14:textId="77777777" w:rsidR="000D5BEA" w:rsidRPr="00882970" w:rsidRDefault="000D5BEA" w:rsidP="00882970">
            <w:r w:rsidRPr="00882970">
              <w:t>Outcome</w:t>
            </w:r>
          </w:p>
        </w:tc>
      </w:tr>
      <w:tr w:rsidR="00882970" w:rsidRPr="00882970" w14:paraId="7B6C47AE" w14:textId="77777777" w:rsidTr="00F91345">
        <w:trPr>
          <w:trHeight w:val="22"/>
        </w:trPr>
        <w:tc>
          <w:tcPr>
            <w:tcW w:w="1134" w:type="dxa"/>
          </w:tcPr>
          <w:p w14:paraId="4D86D31F" w14:textId="77777777" w:rsidR="000D5BEA" w:rsidRPr="00882970" w:rsidRDefault="000D5BEA" w:rsidP="00882970"/>
        </w:tc>
        <w:tc>
          <w:tcPr>
            <w:tcW w:w="2635" w:type="dxa"/>
          </w:tcPr>
          <w:p w14:paraId="485E1F35" w14:textId="77777777" w:rsidR="000D5BEA" w:rsidRPr="00882970" w:rsidRDefault="000D5BEA" w:rsidP="00882970"/>
        </w:tc>
        <w:tc>
          <w:tcPr>
            <w:tcW w:w="2636" w:type="dxa"/>
          </w:tcPr>
          <w:p w14:paraId="5DE01103" w14:textId="77777777" w:rsidR="000D5BEA" w:rsidRPr="00882970" w:rsidRDefault="000D5BEA" w:rsidP="00882970"/>
        </w:tc>
        <w:tc>
          <w:tcPr>
            <w:tcW w:w="2635" w:type="dxa"/>
          </w:tcPr>
          <w:p w14:paraId="77F99B58" w14:textId="77777777" w:rsidR="000D5BEA" w:rsidRPr="00882970" w:rsidRDefault="000D5BEA" w:rsidP="00882970"/>
        </w:tc>
        <w:tc>
          <w:tcPr>
            <w:tcW w:w="2636" w:type="dxa"/>
          </w:tcPr>
          <w:p w14:paraId="3DC97774" w14:textId="77777777" w:rsidR="000D5BEA" w:rsidRPr="00882970" w:rsidRDefault="000D5BEA" w:rsidP="00882970"/>
        </w:tc>
        <w:tc>
          <w:tcPr>
            <w:tcW w:w="2636" w:type="dxa"/>
          </w:tcPr>
          <w:p w14:paraId="74F879F9" w14:textId="77777777" w:rsidR="000D5BEA" w:rsidRPr="00882970" w:rsidRDefault="000D5BEA" w:rsidP="00882970"/>
        </w:tc>
      </w:tr>
      <w:tr w:rsidR="000D5BEA" w:rsidRPr="00882970" w14:paraId="72080B68" w14:textId="77777777" w:rsidTr="00F91345">
        <w:trPr>
          <w:trHeight w:val="22"/>
        </w:trPr>
        <w:tc>
          <w:tcPr>
            <w:tcW w:w="1134" w:type="dxa"/>
          </w:tcPr>
          <w:p w14:paraId="0406D2BA" w14:textId="77777777" w:rsidR="000D5BEA" w:rsidRPr="00882970" w:rsidRDefault="000D5BEA" w:rsidP="00882970"/>
        </w:tc>
        <w:tc>
          <w:tcPr>
            <w:tcW w:w="2635" w:type="dxa"/>
          </w:tcPr>
          <w:p w14:paraId="14CEEE6F" w14:textId="77777777" w:rsidR="000D5BEA" w:rsidRPr="00882970" w:rsidRDefault="000D5BEA" w:rsidP="00882970"/>
        </w:tc>
        <w:tc>
          <w:tcPr>
            <w:tcW w:w="2636" w:type="dxa"/>
          </w:tcPr>
          <w:p w14:paraId="619DC907" w14:textId="77777777" w:rsidR="000D5BEA" w:rsidRPr="00882970" w:rsidRDefault="000D5BEA" w:rsidP="00882970"/>
        </w:tc>
        <w:tc>
          <w:tcPr>
            <w:tcW w:w="2635" w:type="dxa"/>
          </w:tcPr>
          <w:p w14:paraId="7D35EDED" w14:textId="77777777" w:rsidR="000D5BEA" w:rsidRPr="00882970" w:rsidRDefault="000D5BEA" w:rsidP="00882970"/>
        </w:tc>
        <w:tc>
          <w:tcPr>
            <w:tcW w:w="2636" w:type="dxa"/>
          </w:tcPr>
          <w:p w14:paraId="18F59BE1" w14:textId="77777777" w:rsidR="000D5BEA" w:rsidRPr="00882970" w:rsidRDefault="000D5BEA" w:rsidP="00882970"/>
        </w:tc>
        <w:tc>
          <w:tcPr>
            <w:tcW w:w="2636" w:type="dxa"/>
          </w:tcPr>
          <w:p w14:paraId="2169C71B" w14:textId="77777777" w:rsidR="000D5BEA" w:rsidRPr="00882970" w:rsidRDefault="000D5BEA" w:rsidP="00882970"/>
        </w:tc>
      </w:tr>
      <w:tr w:rsidR="00882970" w:rsidRPr="00882970" w14:paraId="253D5967" w14:textId="77777777" w:rsidTr="00F91345">
        <w:trPr>
          <w:trHeight w:val="22"/>
        </w:trPr>
        <w:tc>
          <w:tcPr>
            <w:tcW w:w="1134" w:type="dxa"/>
          </w:tcPr>
          <w:p w14:paraId="40333219" w14:textId="77777777" w:rsidR="00882970" w:rsidRPr="00882970" w:rsidRDefault="00882970" w:rsidP="00882970"/>
        </w:tc>
        <w:tc>
          <w:tcPr>
            <w:tcW w:w="2635" w:type="dxa"/>
          </w:tcPr>
          <w:p w14:paraId="0715C566" w14:textId="77777777" w:rsidR="00882970" w:rsidRPr="00882970" w:rsidRDefault="00882970" w:rsidP="00882970"/>
        </w:tc>
        <w:tc>
          <w:tcPr>
            <w:tcW w:w="2636" w:type="dxa"/>
          </w:tcPr>
          <w:p w14:paraId="69428523" w14:textId="77777777" w:rsidR="00882970" w:rsidRPr="00882970" w:rsidRDefault="00882970" w:rsidP="00882970"/>
        </w:tc>
        <w:tc>
          <w:tcPr>
            <w:tcW w:w="2635" w:type="dxa"/>
          </w:tcPr>
          <w:p w14:paraId="37FA7A90" w14:textId="77777777" w:rsidR="00882970" w:rsidRPr="00882970" w:rsidRDefault="00882970" w:rsidP="00882970"/>
        </w:tc>
        <w:tc>
          <w:tcPr>
            <w:tcW w:w="2636" w:type="dxa"/>
          </w:tcPr>
          <w:p w14:paraId="1F3CC0E7" w14:textId="77777777" w:rsidR="00882970" w:rsidRPr="00882970" w:rsidRDefault="00882970" w:rsidP="00882970"/>
        </w:tc>
        <w:tc>
          <w:tcPr>
            <w:tcW w:w="2636" w:type="dxa"/>
          </w:tcPr>
          <w:p w14:paraId="78C1288B" w14:textId="77777777" w:rsidR="00882970" w:rsidRPr="00882970" w:rsidRDefault="00882970" w:rsidP="00882970"/>
        </w:tc>
      </w:tr>
      <w:tr w:rsidR="00882970" w:rsidRPr="00882970" w14:paraId="6BED4CA3" w14:textId="77777777" w:rsidTr="00F91345">
        <w:trPr>
          <w:trHeight w:val="22"/>
        </w:trPr>
        <w:tc>
          <w:tcPr>
            <w:tcW w:w="1134" w:type="dxa"/>
          </w:tcPr>
          <w:p w14:paraId="533F0982" w14:textId="77777777" w:rsidR="00882970" w:rsidRPr="00882970" w:rsidRDefault="00882970" w:rsidP="00882970"/>
        </w:tc>
        <w:tc>
          <w:tcPr>
            <w:tcW w:w="2635" w:type="dxa"/>
          </w:tcPr>
          <w:p w14:paraId="345CA229" w14:textId="77777777" w:rsidR="00882970" w:rsidRPr="00882970" w:rsidRDefault="00882970" w:rsidP="00882970"/>
        </w:tc>
        <w:tc>
          <w:tcPr>
            <w:tcW w:w="2636" w:type="dxa"/>
          </w:tcPr>
          <w:p w14:paraId="60C5C1E1" w14:textId="77777777" w:rsidR="00882970" w:rsidRPr="00882970" w:rsidRDefault="00882970" w:rsidP="00882970"/>
        </w:tc>
        <w:tc>
          <w:tcPr>
            <w:tcW w:w="2635" w:type="dxa"/>
          </w:tcPr>
          <w:p w14:paraId="1DABBD6A" w14:textId="77777777" w:rsidR="00882970" w:rsidRPr="00882970" w:rsidRDefault="00882970" w:rsidP="00882970"/>
        </w:tc>
        <w:tc>
          <w:tcPr>
            <w:tcW w:w="2636" w:type="dxa"/>
          </w:tcPr>
          <w:p w14:paraId="608E5BD4" w14:textId="77777777" w:rsidR="00882970" w:rsidRPr="00882970" w:rsidRDefault="00882970" w:rsidP="00882970"/>
        </w:tc>
        <w:tc>
          <w:tcPr>
            <w:tcW w:w="2636" w:type="dxa"/>
          </w:tcPr>
          <w:p w14:paraId="5065C96D" w14:textId="77777777" w:rsidR="00882970" w:rsidRPr="00882970" w:rsidRDefault="00882970" w:rsidP="00882970"/>
        </w:tc>
      </w:tr>
      <w:tr w:rsidR="00882970" w:rsidRPr="00882970" w14:paraId="2FE561D5" w14:textId="77777777" w:rsidTr="00F91345">
        <w:trPr>
          <w:trHeight w:val="22"/>
        </w:trPr>
        <w:tc>
          <w:tcPr>
            <w:tcW w:w="1134" w:type="dxa"/>
          </w:tcPr>
          <w:p w14:paraId="3B2C8B0A" w14:textId="77777777" w:rsidR="00882970" w:rsidRPr="00882970" w:rsidRDefault="00882970" w:rsidP="00882970"/>
        </w:tc>
        <w:tc>
          <w:tcPr>
            <w:tcW w:w="2635" w:type="dxa"/>
          </w:tcPr>
          <w:p w14:paraId="36DED63A" w14:textId="77777777" w:rsidR="00882970" w:rsidRPr="00882970" w:rsidRDefault="00882970" w:rsidP="00882970"/>
        </w:tc>
        <w:tc>
          <w:tcPr>
            <w:tcW w:w="2636" w:type="dxa"/>
          </w:tcPr>
          <w:p w14:paraId="1DCD2F83" w14:textId="77777777" w:rsidR="00882970" w:rsidRPr="00882970" w:rsidRDefault="00882970" w:rsidP="00882970"/>
        </w:tc>
        <w:tc>
          <w:tcPr>
            <w:tcW w:w="2635" w:type="dxa"/>
          </w:tcPr>
          <w:p w14:paraId="63A47028" w14:textId="77777777" w:rsidR="00882970" w:rsidRPr="00882970" w:rsidRDefault="00882970" w:rsidP="00882970"/>
        </w:tc>
        <w:tc>
          <w:tcPr>
            <w:tcW w:w="2636" w:type="dxa"/>
          </w:tcPr>
          <w:p w14:paraId="366F97E2" w14:textId="77777777" w:rsidR="00882970" w:rsidRPr="00882970" w:rsidRDefault="00882970" w:rsidP="00882970"/>
        </w:tc>
        <w:tc>
          <w:tcPr>
            <w:tcW w:w="2636" w:type="dxa"/>
          </w:tcPr>
          <w:p w14:paraId="72227B69" w14:textId="77777777" w:rsidR="00882970" w:rsidRPr="00882970" w:rsidRDefault="00882970" w:rsidP="00882970"/>
        </w:tc>
      </w:tr>
      <w:tr w:rsidR="00882970" w:rsidRPr="00882970" w14:paraId="7B78EABA" w14:textId="77777777" w:rsidTr="00F91345">
        <w:trPr>
          <w:trHeight w:val="22"/>
        </w:trPr>
        <w:tc>
          <w:tcPr>
            <w:tcW w:w="1134" w:type="dxa"/>
          </w:tcPr>
          <w:p w14:paraId="40DE7BBF" w14:textId="77777777" w:rsidR="00882970" w:rsidRPr="00882970" w:rsidRDefault="00882970" w:rsidP="00882970"/>
        </w:tc>
        <w:tc>
          <w:tcPr>
            <w:tcW w:w="2635" w:type="dxa"/>
          </w:tcPr>
          <w:p w14:paraId="323E2767" w14:textId="77777777" w:rsidR="00882970" w:rsidRPr="00882970" w:rsidRDefault="00882970" w:rsidP="00882970"/>
        </w:tc>
        <w:tc>
          <w:tcPr>
            <w:tcW w:w="2636" w:type="dxa"/>
          </w:tcPr>
          <w:p w14:paraId="157A6C2B" w14:textId="77777777" w:rsidR="00882970" w:rsidRPr="00882970" w:rsidRDefault="00882970" w:rsidP="00882970"/>
        </w:tc>
        <w:tc>
          <w:tcPr>
            <w:tcW w:w="2635" w:type="dxa"/>
          </w:tcPr>
          <w:p w14:paraId="1494679E" w14:textId="77777777" w:rsidR="00882970" w:rsidRPr="00882970" w:rsidRDefault="00882970" w:rsidP="00882970"/>
        </w:tc>
        <w:tc>
          <w:tcPr>
            <w:tcW w:w="2636" w:type="dxa"/>
          </w:tcPr>
          <w:p w14:paraId="1C57E281" w14:textId="77777777" w:rsidR="00882970" w:rsidRPr="00882970" w:rsidRDefault="00882970" w:rsidP="00882970"/>
        </w:tc>
        <w:tc>
          <w:tcPr>
            <w:tcW w:w="2636" w:type="dxa"/>
          </w:tcPr>
          <w:p w14:paraId="72993AFD" w14:textId="77777777" w:rsidR="00882970" w:rsidRPr="00882970" w:rsidRDefault="00882970" w:rsidP="00882970"/>
        </w:tc>
      </w:tr>
      <w:tr w:rsidR="00882970" w:rsidRPr="00882970" w14:paraId="033FC38C" w14:textId="77777777" w:rsidTr="00F91345">
        <w:trPr>
          <w:trHeight w:val="22"/>
        </w:trPr>
        <w:tc>
          <w:tcPr>
            <w:tcW w:w="1134" w:type="dxa"/>
          </w:tcPr>
          <w:p w14:paraId="4E02009B" w14:textId="77777777" w:rsidR="00882970" w:rsidRPr="00882970" w:rsidRDefault="00882970" w:rsidP="00882970"/>
        </w:tc>
        <w:tc>
          <w:tcPr>
            <w:tcW w:w="2635" w:type="dxa"/>
          </w:tcPr>
          <w:p w14:paraId="3DDE2648" w14:textId="77777777" w:rsidR="00882970" w:rsidRPr="00882970" w:rsidRDefault="00882970" w:rsidP="00882970"/>
        </w:tc>
        <w:tc>
          <w:tcPr>
            <w:tcW w:w="2636" w:type="dxa"/>
          </w:tcPr>
          <w:p w14:paraId="0E6F682F" w14:textId="77777777" w:rsidR="00882970" w:rsidRPr="00882970" w:rsidRDefault="00882970" w:rsidP="00882970"/>
        </w:tc>
        <w:tc>
          <w:tcPr>
            <w:tcW w:w="2635" w:type="dxa"/>
          </w:tcPr>
          <w:p w14:paraId="62FC8640" w14:textId="77777777" w:rsidR="00882970" w:rsidRPr="00882970" w:rsidRDefault="00882970" w:rsidP="00882970"/>
        </w:tc>
        <w:tc>
          <w:tcPr>
            <w:tcW w:w="2636" w:type="dxa"/>
          </w:tcPr>
          <w:p w14:paraId="0CB7216A" w14:textId="77777777" w:rsidR="00882970" w:rsidRPr="00882970" w:rsidRDefault="00882970" w:rsidP="00882970"/>
        </w:tc>
        <w:tc>
          <w:tcPr>
            <w:tcW w:w="2636" w:type="dxa"/>
          </w:tcPr>
          <w:p w14:paraId="6889A304" w14:textId="77777777" w:rsidR="00882970" w:rsidRPr="00882970" w:rsidRDefault="00882970" w:rsidP="00882970"/>
        </w:tc>
      </w:tr>
      <w:tr w:rsidR="00882970" w:rsidRPr="00882970" w14:paraId="657A235C" w14:textId="77777777" w:rsidTr="00F91345">
        <w:trPr>
          <w:trHeight w:val="22"/>
        </w:trPr>
        <w:tc>
          <w:tcPr>
            <w:tcW w:w="1134" w:type="dxa"/>
          </w:tcPr>
          <w:p w14:paraId="3FDA29FD" w14:textId="77777777" w:rsidR="00882970" w:rsidRPr="00882970" w:rsidRDefault="00882970" w:rsidP="00882970"/>
        </w:tc>
        <w:tc>
          <w:tcPr>
            <w:tcW w:w="2635" w:type="dxa"/>
          </w:tcPr>
          <w:p w14:paraId="2F89A1DB" w14:textId="77777777" w:rsidR="00882970" w:rsidRPr="00882970" w:rsidRDefault="00882970" w:rsidP="00882970"/>
        </w:tc>
        <w:tc>
          <w:tcPr>
            <w:tcW w:w="2636" w:type="dxa"/>
          </w:tcPr>
          <w:p w14:paraId="4E132B52" w14:textId="77777777" w:rsidR="00882970" w:rsidRPr="00882970" w:rsidRDefault="00882970" w:rsidP="00882970"/>
        </w:tc>
        <w:tc>
          <w:tcPr>
            <w:tcW w:w="2635" w:type="dxa"/>
          </w:tcPr>
          <w:p w14:paraId="5071BDAF" w14:textId="77777777" w:rsidR="00882970" w:rsidRPr="00882970" w:rsidRDefault="00882970" w:rsidP="00882970"/>
        </w:tc>
        <w:tc>
          <w:tcPr>
            <w:tcW w:w="2636" w:type="dxa"/>
          </w:tcPr>
          <w:p w14:paraId="3686B4B2" w14:textId="77777777" w:rsidR="00882970" w:rsidRPr="00882970" w:rsidRDefault="00882970" w:rsidP="00882970"/>
        </w:tc>
        <w:tc>
          <w:tcPr>
            <w:tcW w:w="2636" w:type="dxa"/>
          </w:tcPr>
          <w:p w14:paraId="68CEED80" w14:textId="77777777" w:rsidR="00882970" w:rsidRPr="00882970" w:rsidRDefault="00882970" w:rsidP="00882970"/>
        </w:tc>
      </w:tr>
      <w:tr w:rsidR="00882970" w:rsidRPr="00882970" w14:paraId="4B9760F8" w14:textId="77777777" w:rsidTr="00F91345">
        <w:trPr>
          <w:trHeight w:val="22"/>
        </w:trPr>
        <w:tc>
          <w:tcPr>
            <w:tcW w:w="1134" w:type="dxa"/>
          </w:tcPr>
          <w:p w14:paraId="1E488E9A" w14:textId="77777777" w:rsidR="00882970" w:rsidRPr="00882970" w:rsidRDefault="00882970" w:rsidP="00882970"/>
        </w:tc>
        <w:tc>
          <w:tcPr>
            <w:tcW w:w="2635" w:type="dxa"/>
          </w:tcPr>
          <w:p w14:paraId="60937A44" w14:textId="77777777" w:rsidR="00882970" w:rsidRPr="00882970" w:rsidRDefault="00882970" w:rsidP="00882970"/>
        </w:tc>
        <w:tc>
          <w:tcPr>
            <w:tcW w:w="2636" w:type="dxa"/>
          </w:tcPr>
          <w:p w14:paraId="14C6781E" w14:textId="77777777" w:rsidR="00882970" w:rsidRPr="00882970" w:rsidRDefault="00882970" w:rsidP="00882970"/>
        </w:tc>
        <w:tc>
          <w:tcPr>
            <w:tcW w:w="2635" w:type="dxa"/>
          </w:tcPr>
          <w:p w14:paraId="1CFAE294" w14:textId="77777777" w:rsidR="00882970" w:rsidRPr="00882970" w:rsidRDefault="00882970" w:rsidP="00882970"/>
        </w:tc>
        <w:tc>
          <w:tcPr>
            <w:tcW w:w="2636" w:type="dxa"/>
          </w:tcPr>
          <w:p w14:paraId="5FD30CC6" w14:textId="77777777" w:rsidR="00882970" w:rsidRPr="00882970" w:rsidRDefault="00882970" w:rsidP="00882970"/>
        </w:tc>
        <w:tc>
          <w:tcPr>
            <w:tcW w:w="2636" w:type="dxa"/>
          </w:tcPr>
          <w:p w14:paraId="3E9DECEF" w14:textId="77777777" w:rsidR="00882970" w:rsidRPr="00882970" w:rsidRDefault="00882970" w:rsidP="00882970"/>
        </w:tc>
      </w:tr>
      <w:tr w:rsidR="00882970" w:rsidRPr="00882970" w14:paraId="7A5DA2C6" w14:textId="77777777" w:rsidTr="00F91345">
        <w:trPr>
          <w:trHeight w:val="22"/>
        </w:trPr>
        <w:tc>
          <w:tcPr>
            <w:tcW w:w="1134" w:type="dxa"/>
          </w:tcPr>
          <w:p w14:paraId="3020C500" w14:textId="77777777" w:rsidR="00882970" w:rsidRPr="00882970" w:rsidRDefault="00882970" w:rsidP="00882970"/>
        </w:tc>
        <w:tc>
          <w:tcPr>
            <w:tcW w:w="2635" w:type="dxa"/>
          </w:tcPr>
          <w:p w14:paraId="74325A5A" w14:textId="77777777" w:rsidR="00882970" w:rsidRPr="00882970" w:rsidRDefault="00882970" w:rsidP="00882970"/>
        </w:tc>
        <w:tc>
          <w:tcPr>
            <w:tcW w:w="2636" w:type="dxa"/>
          </w:tcPr>
          <w:p w14:paraId="4AC1283B" w14:textId="77777777" w:rsidR="00882970" w:rsidRPr="00882970" w:rsidRDefault="00882970" w:rsidP="00882970"/>
        </w:tc>
        <w:tc>
          <w:tcPr>
            <w:tcW w:w="2635" w:type="dxa"/>
          </w:tcPr>
          <w:p w14:paraId="6F312AE2" w14:textId="77777777" w:rsidR="00882970" w:rsidRPr="00882970" w:rsidRDefault="00882970" w:rsidP="00882970"/>
        </w:tc>
        <w:tc>
          <w:tcPr>
            <w:tcW w:w="2636" w:type="dxa"/>
          </w:tcPr>
          <w:p w14:paraId="4C471CEF" w14:textId="77777777" w:rsidR="00882970" w:rsidRPr="00882970" w:rsidRDefault="00882970" w:rsidP="00882970"/>
        </w:tc>
        <w:tc>
          <w:tcPr>
            <w:tcW w:w="2636" w:type="dxa"/>
          </w:tcPr>
          <w:p w14:paraId="5F2DC7FA" w14:textId="77777777" w:rsidR="00882970" w:rsidRPr="00882970" w:rsidRDefault="00882970" w:rsidP="00882970"/>
        </w:tc>
      </w:tr>
      <w:tr w:rsidR="00882970" w:rsidRPr="00882970" w14:paraId="2D16E102" w14:textId="77777777" w:rsidTr="00F91345">
        <w:trPr>
          <w:trHeight w:val="22"/>
        </w:trPr>
        <w:tc>
          <w:tcPr>
            <w:tcW w:w="1134" w:type="dxa"/>
          </w:tcPr>
          <w:p w14:paraId="114CB83A" w14:textId="77777777" w:rsidR="00882970" w:rsidRPr="00882970" w:rsidRDefault="00882970" w:rsidP="00882970"/>
        </w:tc>
        <w:tc>
          <w:tcPr>
            <w:tcW w:w="2635" w:type="dxa"/>
          </w:tcPr>
          <w:p w14:paraId="4744452A" w14:textId="77777777" w:rsidR="00882970" w:rsidRPr="00882970" w:rsidRDefault="00882970" w:rsidP="00882970"/>
        </w:tc>
        <w:tc>
          <w:tcPr>
            <w:tcW w:w="2636" w:type="dxa"/>
          </w:tcPr>
          <w:p w14:paraId="211E29A9" w14:textId="77777777" w:rsidR="00882970" w:rsidRPr="00882970" w:rsidRDefault="00882970" w:rsidP="00882970"/>
        </w:tc>
        <w:tc>
          <w:tcPr>
            <w:tcW w:w="2635" w:type="dxa"/>
          </w:tcPr>
          <w:p w14:paraId="1D310439" w14:textId="77777777" w:rsidR="00882970" w:rsidRPr="00882970" w:rsidRDefault="00882970" w:rsidP="00882970"/>
        </w:tc>
        <w:tc>
          <w:tcPr>
            <w:tcW w:w="2636" w:type="dxa"/>
          </w:tcPr>
          <w:p w14:paraId="7C7BD1A6" w14:textId="77777777" w:rsidR="00882970" w:rsidRPr="00882970" w:rsidRDefault="00882970" w:rsidP="00882970"/>
        </w:tc>
        <w:tc>
          <w:tcPr>
            <w:tcW w:w="2636" w:type="dxa"/>
          </w:tcPr>
          <w:p w14:paraId="3526D06E" w14:textId="77777777" w:rsidR="00882970" w:rsidRPr="00882970" w:rsidRDefault="00882970" w:rsidP="00882970"/>
        </w:tc>
      </w:tr>
      <w:tr w:rsidR="00882970" w:rsidRPr="00882970" w14:paraId="6B75A10C" w14:textId="77777777" w:rsidTr="00F91345">
        <w:trPr>
          <w:trHeight w:val="22"/>
        </w:trPr>
        <w:tc>
          <w:tcPr>
            <w:tcW w:w="1134" w:type="dxa"/>
          </w:tcPr>
          <w:p w14:paraId="7F5FD6C7" w14:textId="77777777" w:rsidR="00882970" w:rsidRPr="00882970" w:rsidRDefault="00882970" w:rsidP="00882970"/>
        </w:tc>
        <w:tc>
          <w:tcPr>
            <w:tcW w:w="2635" w:type="dxa"/>
          </w:tcPr>
          <w:p w14:paraId="1ABF9FA2" w14:textId="77777777" w:rsidR="00882970" w:rsidRPr="00882970" w:rsidRDefault="00882970" w:rsidP="00882970"/>
        </w:tc>
        <w:tc>
          <w:tcPr>
            <w:tcW w:w="2636" w:type="dxa"/>
          </w:tcPr>
          <w:p w14:paraId="445BCFC2" w14:textId="77777777" w:rsidR="00882970" w:rsidRPr="00882970" w:rsidRDefault="00882970" w:rsidP="00882970"/>
        </w:tc>
        <w:tc>
          <w:tcPr>
            <w:tcW w:w="2635" w:type="dxa"/>
          </w:tcPr>
          <w:p w14:paraId="113E3160" w14:textId="77777777" w:rsidR="00882970" w:rsidRPr="00882970" w:rsidRDefault="00882970" w:rsidP="00882970"/>
        </w:tc>
        <w:tc>
          <w:tcPr>
            <w:tcW w:w="2636" w:type="dxa"/>
          </w:tcPr>
          <w:p w14:paraId="19F8F8EF" w14:textId="77777777" w:rsidR="00882970" w:rsidRPr="00882970" w:rsidRDefault="00882970" w:rsidP="00882970"/>
        </w:tc>
        <w:tc>
          <w:tcPr>
            <w:tcW w:w="2636" w:type="dxa"/>
          </w:tcPr>
          <w:p w14:paraId="7F72A01E" w14:textId="77777777" w:rsidR="00882970" w:rsidRPr="00882970" w:rsidRDefault="00882970" w:rsidP="00882970"/>
        </w:tc>
      </w:tr>
      <w:tr w:rsidR="00882970" w:rsidRPr="00882970" w14:paraId="65BAD374" w14:textId="77777777" w:rsidTr="00F91345">
        <w:trPr>
          <w:trHeight w:val="22"/>
        </w:trPr>
        <w:tc>
          <w:tcPr>
            <w:tcW w:w="1134" w:type="dxa"/>
          </w:tcPr>
          <w:p w14:paraId="3154B765" w14:textId="77777777" w:rsidR="00882970" w:rsidRPr="00882970" w:rsidRDefault="00882970" w:rsidP="00882970"/>
        </w:tc>
        <w:tc>
          <w:tcPr>
            <w:tcW w:w="2635" w:type="dxa"/>
          </w:tcPr>
          <w:p w14:paraId="1A0C5A63" w14:textId="77777777" w:rsidR="00882970" w:rsidRPr="00882970" w:rsidRDefault="00882970" w:rsidP="00882970"/>
        </w:tc>
        <w:tc>
          <w:tcPr>
            <w:tcW w:w="2636" w:type="dxa"/>
          </w:tcPr>
          <w:p w14:paraId="66F44062" w14:textId="77777777" w:rsidR="00882970" w:rsidRPr="00882970" w:rsidRDefault="00882970" w:rsidP="00882970"/>
        </w:tc>
        <w:tc>
          <w:tcPr>
            <w:tcW w:w="2635" w:type="dxa"/>
          </w:tcPr>
          <w:p w14:paraId="4356E730" w14:textId="77777777" w:rsidR="00882970" w:rsidRPr="00882970" w:rsidRDefault="00882970" w:rsidP="00882970"/>
        </w:tc>
        <w:tc>
          <w:tcPr>
            <w:tcW w:w="2636" w:type="dxa"/>
          </w:tcPr>
          <w:p w14:paraId="77EFF261" w14:textId="77777777" w:rsidR="00882970" w:rsidRPr="00882970" w:rsidRDefault="00882970" w:rsidP="00882970"/>
        </w:tc>
        <w:tc>
          <w:tcPr>
            <w:tcW w:w="2636" w:type="dxa"/>
          </w:tcPr>
          <w:p w14:paraId="4B325A30" w14:textId="77777777" w:rsidR="00882970" w:rsidRPr="00882970" w:rsidRDefault="00882970" w:rsidP="00882970"/>
        </w:tc>
      </w:tr>
      <w:tr w:rsidR="00882970" w:rsidRPr="00882970" w14:paraId="47B9D5A3" w14:textId="77777777" w:rsidTr="00F91345">
        <w:trPr>
          <w:trHeight w:val="22"/>
        </w:trPr>
        <w:tc>
          <w:tcPr>
            <w:tcW w:w="1134" w:type="dxa"/>
          </w:tcPr>
          <w:p w14:paraId="17480CE8" w14:textId="77777777" w:rsidR="00882970" w:rsidRPr="00882970" w:rsidRDefault="00882970" w:rsidP="00882970"/>
        </w:tc>
        <w:tc>
          <w:tcPr>
            <w:tcW w:w="2635" w:type="dxa"/>
          </w:tcPr>
          <w:p w14:paraId="4223DA0D" w14:textId="77777777" w:rsidR="00882970" w:rsidRPr="00882970" w:rsidRDefault="00882970" w:rsidP="00882970"/>
        </w:tc>
        <w:tc>
          <w:tcPr>
            <w:tcW w:w="2636" w:type="dxa"/>
          </w:tcPr>
          <w:p w14:paraId="74710048" w14:textId="77777777" w:rsidR="00882970" w:rsidRPr="00882970" w:rsidRDefault="00882970" w:rsidP="00882970"/>
        </w:tc>
        <w:tc>
          <w:tcPr>
            <w:tcW w:w="2635" w:type="dxa"/>
          </w:tcPr>
          <w:p w14:paraId="2E24C903" w14:textId="77777777" w:rsidR="00882970" w:rsidRPr="00882970" w:rsidRDefault="00882970" w:rsidP="00882970"/>
        </w:tc>
        <w:tc>
          <w:tcPr>
            <w:tcW w:w="2636" w:type="dxa"/>
          </w:tcPr>
          <w:p w14:paraId="54403F7F" w14:textId="77777777" w:rsidR="00882970" w:rsidRPr="00882970" w:rsidRDefault="00882970" w:rsidP="00882970"/>
        </w:tc>
        <w:tc>
          <w:tcPr>
            <w:tcW w:w="2636" w:type="dxa"/>
          </w:tcPr>
          <w:p w14:paraId="3FD0C8F3" w14:textId="77777777" w:rsidR="00882970" w:rsidRPr="00882970" w:rsidRDefault="00882970" w:rsidP="00882970"/>
        </w:tc>
      </w:tr>
    </w:tbl>
    <w:p w14:paraId="0DBE34A3" w14:textId="77777777" w:rsidR="000D5BEA" w:rsidRPr="00A96FED" w:rsidRDefault="000D5BEA" w:rsidP="000D5BEA"/>
    <w:p w14:paraId="54F61A92" w14:textId="77777777" w:rsidR="000D5BEA" w:rsidRPr="00A96FED" w:rsidRDefault="000D5BEA" w:rsidP="000D5BEA">
      <w:pPr>
        <w:sectPr w:rsidR="000D5BEA" w:rsidRPr="00A96FED" w:rsidSect="00F91345">
          <w:headerReference w:type="default" r:id="rId31"/>
          <w:footerReference w:type="default" r:id="rId32"/>
          <w:pgSz w:w="16838" w:h="11906" w:orient="landscape" w:code="9"/>
          <w:pgMar w:top="1247" w:right="1247" w:bottom="1247" w:left="1247" w:header="709" w:footer="249" w:gutter="0"/>
          <w:cols w:space="708"/>
          <w:docGrid w:linePitch="360"/>
        </w:sectPr>
      </w:pPr>
    </w:p>
    <w:p w14:paraId="00662637" w14:textId="0F37E1F4" w:rsidR="000D5BEA" w:rsidRPr="00882970" w:rsidRDefault="000D5BEA" w:rsidP="00882970">
      <w:pPr>
        <w:pStyle w:val="unHeading3"/>
      </w:pPr>
      <w:bookmarkStart w:id="985" w:name="Form_A4"/>
      <w:r w:rsidRPr="00882970">
        <w:t xml:space="preserve">Form A04 Aircraft </w:t>
      </w:r>
      <w:r w:rsidR="00882970">
        <w:t>c</w:t>
      </w:r>
      <w:r w:rsidRPr="00882970">
        <w:t>hecklists</w:t>
      </w:r>
    </w:p>
    <w:p w14:paraId="69D4B0EB" w14:textId="187EAAFA" w:rsidR="000D5BEA" w:rsidRPr="00A96FED" w:rsidRDefault="00882970" w:rsidP="000D5BEA">
      <w:ins w:id="986" w:author="Brewer, Carlie" w:date="2024-12-17T10:13:00Z" w16du:dateUtc="2024-12-16T23:13:00Z">
        <w:r>
          <w:t>Reserved.</w:t>
        </w:r>
      </w:ins>
    </w:p>
    <w:bookmarkEnd w:id="985"/>
    <w:p w14:paraId="3D2FDD25" w14:textId="77777777" w:rsidR="000D5BEA" w:rsidRDefault="000D5BEA" w:rsidP="000D5BEA"/>
    <w:p w14:paraId="27F62C09" w14:textId="77777777" w:rsidR="00882970" w:rsidRDefault="00882970" w:rsidP="000D5BEA"/>
    <w:p w14:paraId="1F941645" w14:textId="77777777" w:rsidR="00882970" w:rsidRPr="00A96FED" w:rsidRDefault="00882970" w:rsidP="000D5BEA">
      <w:pPr>
        <w:sectPr w:rsidR="00882970" w:rsidRPr="00A96FED" w:rsidSect="00F91345">
          <w:footerReference w:type="default" r:id="rId33"/>
          <w:pgSz w:w="11906" w:h="16838" w:code="9"/>
          <w:pgMar w:top="1247" w:right="1247" w:bottom="1247" w:left="1247" w:header="709" w:footer="249" w:gutter="0"/>
          <w:cols w:space="708"/>
          <w:docGrid w:linePitch="360"/>
        </w:sectPr>
      </w:pPr>
    </w:p>
    <w:p w14:paraId="5F20B1D0" w14:textId="7961BCA3" w:rsidR="00882970" w:rsidRPr="00882970" w:rsidRDefault="000D5BEA" w:rsidP="00882970">
      <w:pPr>
        <w:pStyle w:val="unHeading3"/>
      </w:pPr>
      <w:bookmarkStart w:id="987" w:name="Form_A5"/>
      <w:r w:rsidRPr="00882970">
        <w:t xml:space="preserve">Form A05 Aircraft </w:t>
      </w:r>
      <w:r w:rsidR="00882970">
        <w:t>j</w:t>
      </w:r>
      <w:r w:rsidRPr="00882970">
        <w:t xml:space="preserve">ourney </w:t>
      </w:r>
      <w:r w:rsidR="00882970">
        <w:t>l</w:t>
      </w:r>
      <w:r w:rsidRPr="00882970">
        <w:t>og</w:t>
      </w:r>
    </w:p>
    <w:p w14:paraId="0F271057" w14:textId="19941657" w:rsidR="000D5BEA" w:rsidRPr="00882970" w:rsidRDefault="000D5BEA" w:rsidP="00B81CA3">
      <w:pPr>
        <w:pStyle w:val="Sampletext"/>
      </w:pPr>
      <w:r w:rsidRPr="00882970">
        <w:t>VH - ________</w:t>
      </w:r>
    </w:p>
    <w:p w14:paraId="68AA80B7" w14:textId="18D5C51A" w:rsidR="000D5BEA" w:rsidRPr="00882970" w:rsidRDefault="000D5BEA" w:rsidP="00882970">
      <w:pPr>
        <w:pStyle w:val="TableTitle"/>
      </w:pPr>
      <w:r w:rsidRPr="00882970">
        <w:t>Form A05 Aircraft journey log</w:t>
      </w:r>
    </w:p>
    <w:tbl>
      <w:tblPr>
        <w:tblStyle w:val="SD-MOStable"/>
        <w:tblW w:w="14312" w:type="dxa"/>
        <w:tblLook w:val="0620" w:firstRow="1" w:lastRow="0" w:firstColumn="0" w:lastColumn="0" w:noHBand="1" w:noVBand="1"/>
        <w:tblCaption w:val="4B15 Aircraft Journey Log"/>
        <w:tblDescription w:val="4B15 Aircraft Journey Log"/>
      </w:tblPr>
      <w:tblGrid>
        <w:gridCol w:w="847"/>
        <w:gridCol w:w="1318"/>
        <w:gridCol w:w="1319"/>
        <w:gridCol w:w="1319"/>
        <w:gridCol w:w="1318"/>
        <w:gridCol w:w="1319"/>
        <w:gridCol w:w="1319"/>
        <w:gridCol w:w="1318"/>
        <w:gridCol w:w="1319"/>
        <w:gridCol w:w="1319"/>
        <w:gridCol w:w="1597"/>
      </w:tblGrid>
      <w:tr w:rsidR="00882970" w:rsidRPr="00882970" w14:paraId="302DB9D2" w14:textId="77777777" w:rsidTr="00F91345">
        <w:trPr>
          <w:cnfStyle w:val="100000000000" w:firstRow="1" w:lastRow="0" w:firstColumn="0" w:lastColumn="0" w:oddVBand="0" w:evenVBand="0" w:oddHBand="0" w:evenHBand="0" w:firstRowFirstColumn="0" w:firstRowLastColumn="0" w:lastRowFirstColumn="0" w:lastRowLastColumn="0"/>
          <w:trHeight w:val="510"/>
          <w:tblHeader/>
        </w:trPr>
        <w:tc>
          <w:tcPr>
            <w:tcW w:w="847" w:type="dxa"/>
          </w:tcPr>
          <w:bookmarkEnd w:id="987"/>
          <w:p w14:paraId="7018E5A3" w14:textId="77777777" w:rsidR="000D5BEA" w:rsidRPr="00882970" w:rsidRDefault="000D5BEA" w:rsidP="00882970">
            <w:r w:rsidRPr="00882970">
              <w:t>*Date</w:t>
            </w:r>
          </w:p>
        </w:tc>
        <w:tc>
          <w:tcPr>
            <w:tcW w:w="1318" w:type="dxa"/>
          </w:tcPr>
          <w:p w14:paraId="062E9368" w14:textId="77777777" w:rsidR="000D5BEA" w:rsidRPr="00882970" w:rsidRDefault="000D5BEA" w:rsidP="00882970">
            <w:r w:rsidRPr="00882970">
              <w:t>*Pilot</w:t>
            </w:r>
          </w:p>
        </w:tc>
        <w:tc>
          <w:tcPr>
            <w:tcW w:w="1319" w:type="dxa"/>
          </w:tcPr>
          <w:p w14:paraId="43D9B38E" w14:textId="77777777" w:rsidR="000D5BEA" w:rsidRPr="00882970" w:rsidRDefault="000D5BEA" w:rsidP="00882970">
            <w:r w:rsidRPr="00882970">
              <w:t>*From</w:t>
            </w:r>
          </w:p>
        </w:tc>
        <w:tc>
          <w:tcPr>
            <w:tcW w:w="1319" w:type="dxa"/>
          </w:tcPr>
          <w:p w14:paraId="11CA1FF6" w14:textId="77777777" w:rsidR="000D5BEA" w:rsidRPr="00882970" w:rsidRDefault="000D5BEA" w:rsidP="00882970">
            <w:r w:rsidRPr="00882970">
              <w:t>To</w:t>
            </w:r>
          </w:p>
        </w:tc>
        <w:tc>
          <w:tcPr>
            <w:tcW w:w="1318" w:type="dxa"/>
          </w:tcPr>
          <w:p w14:paraId="1238DDE3" w14:textId="77777777" w:rsidR="000D5BEA" w:rsidRPr="00882970" w:rsidRDefault="000D5BEA" w:rsidP="00882970">
            <w:r w:rsidRPr="00882970">
              <w:t xml:space="preserve">Departure time </w:t>
            </w:r>
          </w:p>
        </w:tc>
        <w:tc>
          <w:tcPr>
            <w:tcW w:w="1319" w:type="dxa"/>
          </w:tcPr>
          <w:p w14:paraId="2AA505D0" w14:textId="77777777" w:rsidR="000D5BEA" w:rsidRPr="00882970" w:rsidRDefault="000D5BEA" w:rsidP="00882970">
            <w:r w:rsidRPr="00882970">
              <w:t>Arrival time</w:t>
            </w:r>
          </w:p>
        </w:tc>
        <w:tc>
          <w:tcPr>
            <w:tcW w:w="1319" w:type="dxa"/>
          </w:tcPr>
          <w:p w14:paraId="17DCC6D2" w14:textId="77777777" w:rsidR="000D5BEA" w:rsidRPr="00882970" w:rsidRDefault="000D5BEA" w:rsidP="00882970">
            <w:r w:rsidRPr="00882970">
              <w:t>Duration</w:t>
            </w:r>
          </w:p>
        </w:tc>
        <w:tc>
          <w:tcPr>
            <w:tcW w:w="1318" w:type="dxa"/>
          </w:tcPr>
          <w:p w14:paraId="0BC419FE" w14:textId="77777777" w:rsidR="000D5BEA" w:rsidRPr="00882970" w:rsidRDefault="000D5BEA" w:rsidP="00882970">
            <w:r w:rsidRPr="00882970">
              <w:t>*Fuel added</w:t>
            </w:r>
          </w:p>
        </w:tc>
        <w:tc>
          <w:tcPr>
            <w:tcW w:w="1319" w:type="dxa"/>
          </w:tcPr>
          <w:p w14:paraId="7D25E57C" w14:textId="77777777" w:rsidR="000D5BEA" w:rsidRPr="00882970" w:rsidRDefault="000D5BEA" w:rsidP="00882970">
            <w:r w:rsidRPr="00882970">
              <w:t>*Fuel start</w:t>
            </w:r>
            <w:r w:rsidRPr="00882970" w:rsidDel="00122448">
              <w:t xml:space="preserve"> </w:t>
            </w:r>
          </w:p>
        </w:tc>
        <w:tc>
          <w:tcPr>
            <w:tcW w:w="1319" w:type="dxa"/>
          </w:tcPr>
          <w:p w14:paraId="31E1B970" w14:textId="77777777" w:rsidR="000D5BEA" w:rsidRPr="00882970" w:rsidRDefault="000D5BEA" w:rsidP="00882970">
            <w:r w:rsidRPr="00882970">
              <w:t>Fuel end</w:t>
            </w:r>
          </w:p>
        </w:tc>
        <w:tc>
          <w:tcPr>
            <w:tcW w:w="1597" w:type="dxa"/>
          </w:tcPr>
          <w:p w14:paraId="3B93CD0A" w14:textId="77777777" w:rsidR="000D5BEA" w:rsidRPr="00882970" w:rsidRDefault="000D5BEA" w:rsidP="00882970">
            <w:r w:rsidRPr="00882970">
              <w:t>Comments</w:t>
            </w:r>
          </w:p>
        </w:tc>
      </w:tr>
      <w:tr w:rsidR="00882970" w:rsidRPr="00882970" w14:paraId="108F744D" w14:textId="77777777" w:rsidTr="00F91345">
        <w:trPr>
          <w:trHeight w:val="22"/>
        </w:trPr>
        <w:tc>
          <w:tcPr>
            <w:tcW w:w="847" w:type="dxa"/>
          </w:tcPr>
          <w:p w14:paraId="653E882D" w14:textId="77777777" w:rsidR="000D5BEA" w:rsidRPr="00882970" w:rsidRDefault="000D5BEA" w:rsidP="00882970"/>
        </w:tc>
        <w:tc>
          <w:tcPr>
            <w:tcW w:w="1318" w:type="dxa"/>
          </w:tcPr>
          <w:p w14:paraId="2AFB0CDA" w14:textId="77777777" w:rsidR="000D5BEA" w:rsidRPr="00882970" w:rsidRDefault="000D5BEA" w:rsidP="00882970"/>
        </w:tc>
        <w:tc>
          <w:tcPr>
            <w:tcW w:w="1319" w:type="dxa"/>
          </w:tcPr>
          <w:p w14:paraId="7C28CD40" w14:textId="77777777" w:rsidR="000D5BEA" w:rsidRPr="00882970" w:rsidRDefault="000D5BEA" w:rsidP="00882970"/>
        </w:tc>
        <w:tc>
          <w:tcPr>
            <w:tcW w:w="1319" w:type="dxa"/>
          </w:tcPr>
          <w:p w14:paraId="44570A15" w14:textId="77777777" w:rsidR="000D5BEA" w:rsidRPr="00882970" w:rsidRDefault="000D5BEA" w:rsidP="00882970"/>
        </w:tc>
        <w:tc>
          <w:tcPr>
            <w:tcW w:w="1318" w:type="dxa"/>
          </w:tcPr>
          <w:p w14:paraId="5A2AAEF4" w14:textId="77777777" w:rsidR="000D5BEA" w:rsidRPr="00882970" w:rsidRDefault="000D5BEA" w:rsidP="00882970"/>
        </w:tc>
        <w:tc>
          <w:tcPr>
            <w:tcW w:w="1319" w:type="dxa"/>
          </w:tcPr>
          <w:p w14:paraId="3286B2FD" w14:textId="77777777" w:rsidR="000D5BEA" w:rsidRPr="00882970" w:rsidRDefault="000D5BEA" w:rsidP="00882970"/>
        </w:tc>
        <w:tc>
          <w:tcPr>
            <w:tcW w:w="1319" w:type="dxa"/>
          </w:tcPr>
          <w:p w14:paraId="748D6069" w14:textId="77777777" w:rsidR="000D5BEA" w:rsidRPr="00882970" w:rsidRDefault="000D5BEA" w:rsidP="00882970"/>
        </w:tc>
        <w:tc>
          <w:tcPr>
            <w:tcW w:w="1318" w:type="dxa"/>
          </w:tcPr>
          <w:p w14:paraId="6EB88770" w14:textId="77777777" w:rsidR="000D5BEA" w:rsidRPr="00882970" w:rsidRDefault="000D5BEA" w:rsidP="00882970"/>
        </w:tc>
        <w:tc>
          <w:tcPr>
            <w:tcW w:w="1319" w:type="dxa"/>
          </w:tcPr>
          <w:p w14:paraId="3830D816" w14:textId="77777777" w:rsidR="000D5BEA" w:rsidRPr="00882970" w:rsidRDefault="000D5BEA" w:rsidP="00882970"/>
        </w:tc>
        <w:tc>
          <w:tcPr>
            <w:tcW w:w="1319" w:type="dxa"/>
          </w:tcPr>
          <w:p w14:paraId="44DE9C55" w14:textId="77777777" w:rsidR="000D5BEA" w:rsidRPr="00882970" w:rsidRDefault="000D5BEA" w:rsidP="00882970"/>
        </w:tc>
        <w:tc>
          <w:tcPr>
            <w:tcW w:w="1597" w:type="dxa"/>
          </w:tcPr>
          <w:p w14:paraId="2B2048A4" w14:textId="77777777" w:rsidR="000D5BEA" w:rsidRPr="00882970" w:rsidRDefault="000D5BEA" w:rsidP="00882970"/>
        </w:tc>
      </w:tr>
      <w:tr w:rsidR="00882970" w:rsidRPr="00882970" w14:paraId="00A3452C" w14:textId="77777777" w:rsidTr="00F91345">
        <w:trPr>
          <w:trHeight w:val="22"/>
        </w:trPr>
        <w:tc>
          <w:tcPr>
            <w:tcW w:w="847" w:type="dxa"/>
          </w:tcPr>
          <w:p w14:paraId="4A902B0F" w14:textId="77777777" w:rsidR="00882970" w:rsidRPr="00882970" w:rsidRDefault="00882970" w:rsidP="00882970"/>
        </w:tc>
        <w:tc>
          <w:tcPr>
            <w:tcW w:w="1318" w:type="dxa"/>
          </w:tcPr>
          <w:p w14:paraId="17D0B8BE" w14:textId="77777777" w:rsidR="00882970" w:rsidRPr="00882970" w:rsidRDefault="00882970" w:rsidP="00882970"/>
        </w:tc>
        <w:tc>
          <w:tcPr>
            <w:tcW w:w="1319" w:type="dxa"/>
          </w:tcPr>
          <w:p w14:paraId="3D4BFFC7" w14:textId="77777777" w:rsidR="00882970" w:rsidRPr="00882970" w:rsidRDefault="00882970" w:rsidP="00882970"/>
        </w:tc>
        <w:tc>
          <w:tcPr>
            <w:tcW w:w="1319" w:type="dxa"/>
          </w:tcPr>
          <w:p w14:paraId="27A05C52" w14:textId="77777777" w:rsidR="00882970" w:rsidRPr="00882970" w:rsidRDefault="00882970" w:rsidP="00882970"/>
        </w:tc>
        <w:tc>
          <w:tcPr>
            <w:tcW w:w="1318" w:type="dxa"/>
          </w:tcPr>
          <w:p w14:paraId="4E028643" w14:textId="77777777" w:rsidR="00882970" w:rsidRPr="00882970" w:rsidRDefault="00882970" w:rsidP="00882970"/>
        </w:tc>
        <w:tc>
          <w:tcPr>
            <w:tcW w:w="1319" w:type="dxa"/>
          </w:tcPr>
          <w:p w14:paraId="51E59553" w14:textId="77777777" w:rsidR="00882970" w:rsidRPr="00882970" w:rsidRDefault="00882970" w:rsidP="00882970"/>
        </w:tc>
        <w:tc>
          <w:tcPr>
            <w:tcW w:w="1319" w:type="dxa"/>
          </w:tcPr>
          <w:p w14:paraId="6F9E7AF3" w14:textId="77777777" w:rsidR="00882970" w:rsidRPr="00882970" w:rsidRDefault="00882970" w:rsidP="00882970"/>
        </w:tc>
        <w:tc>
          <w:tcPr>
            <w:tcW w:w="1318" w:type="dxa"/>
          </w:tcPr>
          <w:p w14:paraId="2DDFA866" w14:textId="77777777" w:rsidR="00882970" w:rsidRPr="00882970" w:rsidRDefault="00882970" w:rsidP="00882970"/>
        </w:tc>
        <w:tc>
          <w:tcPr>
            <w:tcW w:w="1319" w:type="dxa"/>
          </w:tcPr>
          <w:p w14:paraId="784C2F16" w14:textId="77777777" w:rsidR="00882970" w:rsidRPr="00882970" w:rsidRDefault="00882970" w:rsidP="00882970"/>
        </w:tc>
        <w:tc>
          <w:tcPr>
            <w:tcW w:w="1319" w:type="dxa"/>
          </w:tcPr>
          <w:p w14:paraId="1DB75DA0" w14:textId="77777777" w:rsidR="00882970" w:rsidRPr="00882970" w:rsidRDefault="00882970" w:rsidP="00882970"/>
        </w:tc>
        <w:tc>
          <w:tcPr>
            <w:tcW w:w="1597" w:type="dxa"/>
          </w:tcPr>
          <w:p w14:paraId="1E8F75B4" w14:textId="77777777" w:rsidR="00882970" w:rsidRPr="00882970" w:rsidRDefault="00882970" w:rsidP="00882970"/>
        </w:tc>
      </w:tr>
      <w:tr w:rsidR="00882970" w:rsidRPr="00882970" w14:paraId="6FF28754" w14:textId="77777777" w:rsidTr="00F91345">
        <w:trPr>
          <w:trHeight w:val="22"/>
        </w:trPr>
        <w:tc>
          <w:tcPr>
            <w:tcW w:w="847" w:type="dxa"/>
          </w:tcPr>
          <w:p w14:paraId="19BDC4E3" w14:textId="77777777" w:rsidR="00882970" w:rsidRPr="00882970" w:rsidRDefault="00882970" w:rsidP="00882970"/>
        </w:tc>
        <w:tc>
          <w:tcPr>
            <w:tcW w:w="1318" w:type="dxa"/>
          </w:tcPr>
          <w:p w14:paraId="2036F4C9" w14:textId="77777777" w:rsidR="00882970" w:rsidRPr="00882970" w:rsidRDefault="00882970" w:rsidP="00882970"/>
        </w:tc>
        <w:tc>
          <w:tcPr>
            <w:tcW w:w="1319" w:type="dxa"/>
          </w:tcPr>
          <w:p w14:paraId="77597EF6" w14:textId="77777777" w:rsidR="00882970" w:rsidRPr="00882970" w:rsidRDefault="00882970" w:rsidP="00882970"/>
        </w:tc>
        <w:tc>
          <w:tcPr>
            <w:tcW w:w="1319" w:type="dxa"/>
          </w:tcPr>
          <w:p w14:paraId="3F688932" w14:textId="77777777" w:rsidR="00882970" w:rsidRPr="00882970" w:rsidRDefault="00882970" w:rsidP="00882970"/>
        </w:tc>
        <w:tc>
          <w:tcPr>
            <w:tcW w:w="1318" w:type="dxa"/>
          </w:tcPr>
          <w:p w14:paraId="2864174F" w14:textId="77777777" w:rsidR="00882970" w:rsidRPr="00882970" w:rsidRDefault="00882970" w:rsidP="00882970"/>
        </w:tc>
        <w:tc>
          <w:tcPr>
            <w:tcW w:w="1319" w:type="dxa"/>
          </w:tcPr>
          <w:p w14:paraId="22DF0ADE" w14:textId="77777777" w:rsidR="00882970" w:rsidRPr="00882970" w:rsidRDefault="00882970" w:rsidP="00882970"/>
        </w:tc>
        <w:tc>
          <w:tcPr>
            <w:tcW w:w="1319" w:type="dxa"/>
          </w:tcPr>
          <w:p w14:paraId="61B09FF8" w14:textId="77777777" w:rsidR="00882970" w:rsidRPr="00882970" w:rsidRDefault="00882970" w:rsidP="00882970"/>
        </w:tc>
        <w:tc>
          <w:tcPr>
            <w:tcW w:w="1318" w:type="dxa"/>
          </w:tcPr>
          <w:p w14:paraId="4FF5C535" w14:textId="77777777" w:rsidR="00882970" w:rsidRPr="00882970" w:rsidRDefault="00882970" w:rsidP="00882970"/>
        </w:tc>
        <w:tc>
          <w:tcPr>
            <w:tcW w:w="1319" w:type="dxa"/>
          </w:tcPr>
          <w:p w14:paraId="229B7379" w14:textId="77777777" w:rsidR="00882970" w:rsidRPr="00882970" w:rsidRDefault="00882970" w:rsidP="00882970"/>
        </w:tc>
        <w:tc>
          <w:tcPr>
            <w:tcW w:w="1319" w:type="dxa"/>
          </w:tcPr>
          <w:p w14:paraId="40A9AE0B" w14:textId="77777777" w:rsidR="00882970" w:rsidRPr="00882970" w:rsidRDefault="00882970" w:rsidP="00882970"/>
        </w:tc>
        <w:tc>
          <w:tcPr>
            <w:tcW w:w="1597" w:type="dxa"/>
          </w:tcPr>
          <w:p w14:paraId="4886A19B" w14:textId="77777777" w:rsidR="00882970" w:rsidRPr="00882970" w:rsidRDefault="00882970" w:rsidP="00882970"/>
        </w:tc>
      </w:tr>
      <w:tr w:rsidR="00882970" w:rsidRPr="00882970" w14:paraId="023574E6" w14:textId="77777777" w:rsidTr="00F91345">
        <w:trPr>
          <w:trHeight w:val="22"/>
        </w:trPr>
        <w:tc>
          <w:tcPr>
            <w:tcW w:w="847" w:type="dxa"/>
          </w:tcPr>
          <w:p w14:paraId="1E7EB5DF" w14:textId="77777777" w:rsidR="00882970" w:rsidRPr="00882970" w:rsidRDefault="00882970" w:rsidP="00882970"/>
        </w:tc>
        <w:tc>
          <w:tcPr>
            <w:tcW w:w="1318" w:type="dxa"/>
          </w:tcPr>
          <w:p w14:paraId="7E140180" w14:textId="77777777" w:rsidR="00882970" w:rsidRPr="00882970" w:rsidRDefault="00882970" w:rsidP="00882970"/>
        </w:tc>
        <w:tc>
          <w:tcPr>
            <w:tcW w:w="1319" w:type="dxa"/>
          </w:tcPr>
          <w:p w14:paraId="608A955E" w14:textId="77777777" w:rsidR="00882970" w:rsidRPr="00882970" w:rsidRDefault="00882970" w:rsidP="00882970"/>
        </w:tc>
        <w:tc>
          <w:tcPr>
            <w:tcW w:w="1319" w:type="dxa"/>
          </w:tcPr>
          <w:p w14:paraId="3F911961" w14:textId="77777777" w:rsidR="00882970" w:rsidRPr="00882970" w:rsidRDefault="00882970" w:rsidP="00882970"/>
        </w:tc>
        <w:tc>
          <w:tcPr>
            <w:tcW w:w="1318" w:type="dxa"/>
          </w:tcPr>
          <w:p w14:paraId="3C877D19" w14:textId="77777777" w:rsidR="00882970" w:rsidRPr="00882970" w:rsidRDefault="00882970" w:rsidP="00882970"/>
        </w:tc>
        <w:tc>
          <w:tcPr>
            <w:tcW w:w="1319" w:type="dxa"/>
          </w:tcPr>
          <w:p w14:paraId="34D70046" w14:textId="77777777" w:rsidR="00882970" w:rsidRPr="00882970" w:rsidRDefault="00882970" w:rsidP="00882970"/>
        </w:tc>
        <w:tc>
          <w:tcPr>
            <w:tcW w:w="1319" w:type="dxa"/>
          </w:tcPr>
          <w:p w14:paraId="37324F41" w14:textId="77777777" w:rsidR="00882970" w:rsidRPr="00882970" w:rsidRDefault="00882970" w:rsidP="00882970"/>
        </w:tc>
        <w:tc>
          <w:tcPr>
            <w:tcW w:w="1318" w:type="dxa"/>
          </w:tcPr>
          <w:p w14:paraId="20173194" w14:textId="77777777" w:rsidR="00882970" w:rsidRPr="00882970" w:rsidRDefault="00882970" w:rsidP="00882970"/>
        </w:tc>
        <w:tc>
          <w:tcPr>
            <w:tcW w:w="1319" w:type="dxa"/>
          </w:tcPr>
          <w:p w14:paraId="34D5C0C0" w14:textId="77777777" w:rsidR="00882970" w:rsidRPr="00882970" w:rsidRDefault="00882970" w:rsidP="00882970"/>
        </w:tc>
        <w:tc>
          <w:tcPr>
            <w:tcW w:w="1319" w:type="dxa"/>
          </w:tcPr>
          <w:p w14:paraId="07505241" w14:textId="77777777" w:rsidR="00882970" w:rsidRPr="00882970" w:rsidRDefault="00882970" w:rsidP="00882970"/>
        </w:tc>
        <w:tc>
          <w:tcPr>
            <w:tcW w:w="1597" w:type="dxa"/>
          </w:tcPr>
          <w:p w14:paraId="2F704C8C" w14:textId="77777777" w:rsidR="00882970" w:rsidRPr="00882970" w:rsidRDefault="00882970" w:rsidP="00882970"/>
        </w:tc>
      </w:tr>
      <w:tr w:rsidR="00882970" w:rsidRPr="00882970" w14:paraId="6E65F886" w14:textId="77777777" w:rsidTr="00F91345">
        <w:trPr>
          <w:trHeight w:val="22"/>
        </w:trPr>
        <w:tc>
          <w:tcPr>
            <w:tcW w:w="847" w:type="dxa"/>
          </w:tcPr>
          <w:p w14:paraId="7AA9792F" w14:textId="77777777" w:rsidR="00882970" w:rsidRPr="00882970" w:rsidRDefault="00882970" w:rsidP="00882970"/>
        </w:tc>
        <w:tc>
          <w:tcPr>
            <w:tcW w:w="1318" w:type="dxa"/>
          </w:tcPr>
          <w:p w14:paraId="529AF44A" w14:textId="77777777" w:rsidR="00882970" w:rsidRPr="00882970" w:rsidRDefault="00882970" w:rsidP="00882970"/>
        </w:tc>
        <w:tc>
          <w:tcPr>
            <w:tcW w:w="1319" w:type="dxa"/>
          </w:tcPr>
          <w:p w14:paraId="1D9A8A3C" w14:textId="77777777" w:rsidR="00882970" w:rsidRPr="00882970" w:rsidRDefault="00882970" w:rsidP="00882970"/>
        </w:tc>
        <w:tc>
          <w:tcPr>
            <w:tcW w:w="1319" w:type="dxa"/>
          </w:tcPr>
          <w:p w14:paraId="4CB5E0FC" w14:textId="77777777" w:rsidR="00882970" w:rsidRPr="00882970" w:rsidRDefault="00882970" w:rsidP="00882970"/>
        </w:tc>
        <w:tc>
          <w:tcPr>
            <w:tcW w:w="1318" w:type="dxa"/>
          </w:tcPr>
          <w:p w14:paraId="7884FE6F" w14:textId="77777777" w:rsidR="00882970" w:rsidRPr="00882970" w:rsidRDefault="00882970" w:rsidP="00882970"/>
        </w:tc>
        <w:tc>
          <w:tcPr>
            <w:tcW w:w="1319" w:type="dxa"/>
          </w:tcPr>
          <w:p w14:paraId="2121CED4" w14:textId="77777777" w:rsidR="00882970" w:rsidRPr="00882970" w:rsidRDefault="00882970" w:rsidP="00882970"/>
        </w:tc>
        <w:tc>
          <w:tcPr>
            <w:tcW w:w="1319" w:type="dxa"/>
          </w:tcPr>
          <w:p w14:paraId="29086113" w14:textId="77777777" w:rsidR="00882970" w:rsidRPr="00882970" w:rsidRDefault="00882970" w:rsidP="00882970"/>
        </w:tc>
        <w:tc>
          <w:tcPr>
            <w:tcW w:w="1318" w:type="dxa"/>
          </w:tcPr>
          <w:p w14:paraId="4180E95F" w14:textId="77777777" w:rsidR="00882970" w:rsidRPr="00882970" w:rsidRDefault="00882970" w:rsidP="00882970"/>
        </w:tc>
        <w:tc>
          <w:tcPr>
            <w:tcW w:w="1319" w:type="dxa"/>
          </w:tcPr>
          <w:p w14:paraId="0985C8B1" w14:textId="77777777" w:rsidR="00882970" w:rsidRPr="00882970" w:rsidRDefault="00882970" w:rsidP="00882970"/>
        </w:tc>
        <w:tc>
          <w:tcPr>
            <w:tcW w:w="1319" w:type="dxa"/>
          </w:tcPr>
          <w:p w14:paraId="6C70E658" w14:textId="77777777" w:rsidR="00882970" w:rsidRPr="00882970" w:rsidRDefault="00882970" w:rsidP="00882970"/>
        </w:tc>
        <w:tc>
          <w:tcPr>
            <w:tcW w:w="1597" w:type="dxa"/>
          </w:tcPr>
          <w:p w14:paraId="4241B913" w14:textId="77777777" w:rsidR="00882970" w:rsidRPr="00882970" w:rsidRDefault="00882970" w:rsidP="00882970"/>
        </w:tc>
      </w:tr>
      <w:tr w:rsidR="00882970" w:rsidRPr="00882970" w14:paraId="7D582148" w14:textId="77777777" w:rsidTr="00F91345">
        <w:trPr>
          <w:trHeight w:val="22"/>
        </w:trPr>
        <w:tc>
          <w:tcPr>
            <w:tcW w:w="847" w:type="dxa"/>
          </w:tcPr>
          <w:p w14:paraId="4F10E87D" w14:textId="77777777" w:rsidR="00882970" w:rsidRPr="00882970" w:rsidRDefault="00882970" w:rsidP="00882970"/>
        </w:tc>
        <w:tc>
          <w:tcPr>
            <w:tcW w:w="1318" w:type="dxa"/>
          </w:tcPr>
          <w:p w14:paraId="56B3EB8F" w14:textId="77777777" w:rsidR="00882970" w:rsidRPr="00882970" w:rsidRDefault="00882970" w:rsidP="00882970"/>
        </w:tc>
        <w:tc>
          <w:tcPr>
            <w:tcW w:w="1319" w:type="dxa"/>
          </w:tcPr>
          <w:p w14:paraId="4F60B938" w14:textId="77777777" w:rsidR="00882970" w:rsidRPr="00882970" w:rsidRDefault="00882970" w:rsidP="00882970"/>
        </w:tc>
        <w:tc>
          <w:tcPr>
            <w:tcW w:w="1319" w:type="dxa"/>
          </w:tcPr>
          <w:p w14:paraId="4CAE853D" w14:textId="77777777" w:rsidR="00882970" w:rsidRPr="00882970" w:rsidRDefault="00882970" w:rsidP="00882970"/>
        </w:tc>
        <w:tc>
          <w:tcPr>
            <w:tcW w:w="1318" w:type="dxa"/>
          </w:tcPr>
          <w:p w14:paraId="5E3A6494" w14:textId="77777777" w:rsidR="00882970" w:rsidRPr="00882970" w:rsidRDefault="00882970" w:rsidP="00882970"/>
        </w:tc>
        <w:tc>
          <w:tcPr>
            <w:tcW w:w="1319" w:type="dxa"/>
          </w:tcPr>
          <w:p w14:paraId="01315F6E" w14:textId="77777777" w:rsidR="00882970" w:rsidRPr="00882970" w:rsidRDefault="00882970" w:rsidP="00882970"/>
        </w:tc>
        <w:tc>
          <w:tcPr>
            <w:tcW w:w="1319" w:type="dxa"/>
          </w:tcPr>
          <w:p w14:paraId="5E26B462" w14:textId="77777777" w:rsidR="00882970" w:rsidRPr="00882970" w:rsidRDefault="00882970" w:rsidP="00882970"/>
        </w:tc>
        <w:tc>
          <w:tcPr>
            <w:tcW w:w="1318" w:type="dxa"/>
          </w:tcPr>
          <w:p w14:paraId="0DE30100" w14:textId="77777777" w:rsidR="00882970" w:rsidRPr="00882970" w:rsidRDefault="00882970" w:rsidP="00882970"/>
        </w:tc>
        <w:tc>
          <w:tcPr>
            <w:tcW w:w="1319" w:type="dxa"/>
          </w:tcPr>
          <w:p w14:paraId="58AA236E" w14:textId="77777777" w:rsidR="00882970" w:rsidRPr="00882970" w:rsidRDefault="00882970" w:rsidP="00882970"/>
        </w:tc>
        <w:tc>
          <w:tcPr>
            <w:tcW w:w="1319" w:type="dxa"/>
          </w:tcPr>
          <w:p w14:paraId="121E2947" w14:textId="77777777" w:rsidR="00882970" w:rsidRPr="00882970" w:rsidRDefault="00882970" w:rsidP="00882970"/>
        </w:tc>
        <w:tc>
          <w:tcPr>
            <w:tcW w:w="1597" w:type="dxa"/>
          </w:tcPr>
          <w:p w14:paraId="2A223501" w14:textId="77777777" w:rsidR="00882970" w:rsidRPr="00882970" w:rsidRDefault="00882970" w:rsidP="00882970"/>
        </w:tc>
      </w:tr>
      <w:tr w:rsidR="00882970" w:rsidRPr="00882970" w14:paraId="774AD29A" w14:textId="77777777" w:rsidTr="00F91345">
        <w:trPr>
          <w:trHeight w:val="22"/>
        </w:trPr>
        <w:tc>
          <w:tcPr>
            <w:tcW w:w="847" w:type="dxa"/>
          </w:tcPr>
          <w:p w14:paraId="239E3406" w14:textId="77777777" w:rsidR="00882970" w:rsidRPr="00882970" w:rsidRDefault="00882970" w:rsidP="00882970"/>
        </w:tc>
        <w:tc>
          <w:tcPr>
            <w:tcW w:w="1318" w:type="dxa"/>
          </w:tcPr>
          <w:p w14:paraId="073E95F0" w14:textId="77777777" w:rsidR="00882970" w:rsidRPr="00882970" w:rsidRDefault="00882970" w:rsidP="00882970"/>
        </w:tc>
        <w:tc>
          <w:tcPr>
            <w:tcW w:w="1319" w:type="dxa"/>
          </w:tcPr>
          <w:p w14:paraId="070ABDCE" w14:textId="77777777" w:rsidR="00882970" w:rsidRPr="00882970" w:rsidRDefault="00882970" w:rsidP="00882970"/>
        </w:tc>
        <w:tc>
          <w:tcPr>
            <w:tcW w:w="1319" w:type="dxa"/>
          </w:tcPr>
          <w:p w14:paraId="4220425B" w14:textId="77777777" w:rsidR="00882970" w:rsidRPr="00882970" w:rsidRDefault="00882970" w:rsidP="00882970"/>
        </w:tc>
        <w:tc>
          <w:tcPr>
            <w:tcW w:w="1318" w:type="dxa"/>
          </w:tcPr>
          <w:p w14:paraId="6A9E7193" w14:textId="77777777" w:rsidR="00882970" w:rsidRPr="00882970" w:rsidRDefault="00882970" w:rsidP="00882970"/>
        </w:tc>
        <w:tc>
          <w:tcPr>
            <w:tcW w:w="1319" w:type="dxa"/>
          </w:tcPr>
          <w:p w14:paraId="5B781068" w14:textId="77777777" w:rsidR="00882970" w:rsidRPr="00882970" w:rsidRDefault="00882970" w:rsidP="00882970"/>
        </w:tc>
        <w:tc>
          <w:tcPr>
            <w:tcW w:w="1319" w:type="dxa"/>
          </w:tcPr>
          <w:p w14:paraId="281A5739" w14:textId="77777777" w:rsidR="00882970" w:rsidRPr="00882970" w:rsidRDefault="00882970" w:rsidP="00882970"/>
        </w:tc>
        <w:tc>
          <w:tcPr>
            <w:tcW w:w="1318" w:type="dxa"/>
          </w:tcPr>
          <w:p w14:paraId="1590FFB3" w14:textId="77777777" w:rsidR="00882970" w:rsidRPr="00882970" w:rsidRDefault="00882970" w:rsidP="00882970"/>
        </w:tc>
        <w:tc>
          <w:tcPr>
            <w:tcW w:w="1319" w:type="dxa"/>
          </w:tcPr>
          <w:p w14:paraId="76AE2F45" w14:textId="77777777" w:rsidR="00882970" w:rsidRPr="00882970" w:rsidRDefault="00882970" w:rsidP="00882970"/>
        </w:tc>
        <w:tc>
          <w:tcPr>
            <w:tcW w:w="1319" w:type="dxa"/>
          </w:tcPr>
          <w:p w14:paraId="13586195" w14:textId="77777777" w:rsidR="00882970" w:rsidRPr="00882970" w:rsidRDefault="00882970" w:rsidP="00882970"/>
        </w:tc>
        <w:tc>
          <w:tcPr>
            <w:tcW w:w="1597" w:type="dxa"/>
          </w:tcPr>
          <w:p w14:paraId="40A439D1" w14:textId="77777777" w:rsidR="00882970" w:rsidRPr="00882970" w:rsidRDefault="00882970" w:rsidP="00882970"/>
        </w:tc>
      </w:tr>
      <w:tr w:rsidR="00882970" w:rsidRPr="00882970" w14:paraId="3F44F924" w14:textId="77777777" w:rsidTr="00F91345">
        <w:trPr>
          <w:trHeight w:val="22"/>
        </w:trPr>
        <w:tc>
          <w:tcPr>
            <w:tcW w:w="847" w:type="dxa"/>
          </w:tcPr>
          <w:p w14:paraId="441FF9ED" w14:textId="77777777" w:rsidR="00882970" w:rsidRPr="00882970" w:rsidRDefault="00882970" w:rsidP="00882970"/>
        </w:tc>
        <w:tc>
          <w:tcPr>
            <w:tcW w:w="1318" w:type="dxa"/>
          </w:tcPr>
          <w:p w14:paraId="19C3D14A" w14:textId="77777777" w:rsidR="00882970" w:rsidRPr="00882970" w:rsidRDefault="00882970" w:rsidP="00882970"/>
        </w:tc>
        <w:tc>
          <w:tcPr>
            <w:tcW w:w="1319" w:type="dxa"/>
          </w:tcPr>
          <w:p w14:paraId="0840D5B5" w14:textId="77777777" w:rsidR="00882970" w:rsidRPr="00882970" w:rsidRDefault="00882970" w:rsidP="00882970"/>
        </w:tc>
        <w:tc>
          <w:tcPr>
            <w:tcW w:w="1319" w:type="dxa"/>
          </w:tcPr>
          <w:p w14:paraId="3A5341B8" w14:textId="77777777" w:rsidR="00882970" w:rsidRPr="00882970" w:rsidRDefault="00882970" w:rsidP="00882970"/>
        </w:tc>
        <w:tc>
          <w:tcPr>
            <w:tcW w:w="1318" w:type="dxa"/>
          </w:tcPr>
          <w:p w14:paraId="270CF5D4" w14:textId="77777777" w:rsidR="00882970" w:rsidRPr="00882970" w:rsidRDefault="00882970" w:rsidP="00882970"/>
        </w:tc>
        <w:tc>
          <w:tcPr>
            <w:tcW w:w="1319" w:type="dxa"/>
          </w:tcPr>
          <w:p w14:paraId="373F9285" w14:textId="77777777" w:rsidR="00882970" w:rsidRPr="00882970" w:rsidRDefault="00882970" w:rsidP="00882970"/>
        </w:tc>
        <w:tc>
          <w:tcPr>
            <w:tcW w:w="1319" w:type="dxa"/>
          </w:tcPr>
          <w:p w14:paraId="1CE4BD41" w14:textId="77777777" w:rsidR="00882970" w:rsidRPr="00882970" w:rsidRDefault="00882970" w:rsidP="00882970"/>
        </w:tc>
        <w:tc>
          <w:tcPr>
            <w:tcW w:w="1318" w:type="dxa"/>
          </w:tcPr>
          <w:p w14:paraId="0E3D1E4A" w14:textId="77777777" w:rsidR="00882970" w:rsidRPr="00882970" w:rsidRDefault="00882970" w:rsidP="00882970"/>
        </w:tc>
        <w:tc>
          <w:tcPr>
            <w:tcW w:w="1319" w:type="dxa"/>
          </w:tcPr>
          <w:p w14:paraId="59BFAEC9" w14:textId="77777777" w:rsidR="00882970" w:rsidRPr="00882970" w:rsidRDefault="00882970" w:rsidP="00882970"/>
        </w:tc>
        <w:tc>
          <w:tcPr>
            <w:tcW w:w="1319" w:type="dxa"/>
          </w:tcPr>
          <w:p w14:paraId="29A12DD0" w14:textId="77777777" w:rsidR="00882970" w:rsidRPr="00882970" w:rsidRDefault="00882970" w:rsidP="00882970"/>
        </w:tc>
        <w:tc>
          <w:tcPr>
            <w:tcW w:w="1597" w:type="dxa"/>
          </w:tcPr>
          <w:p w14:paraId="27674168" w14:textId="77777777" w:rsidR="00882970" w:rsidRPr="00882970" w:rsidRDefault="00882970" w:rsidP="00882970"/>
        </w:tc>
      </w:tr>
      <w:tr w:rsidR="00882970" w:rsidRPr="00882970" w14:paraId="356CCE39" w14:textId="77777777" w:rsidTr="00F91345">
        <w:trPr>
          <w:trHeight w:val="22"/>
        </w:trPr>
        <w:tc>
          <w:tcPr>
            <w:tcW w:w="847" w:type="dxa"/>
          </w:tcPr>
          <w:p w14:paraId="3F04F85C" w14:textId="77777777" w:rsidR="00882970" w:rsidRPr="00882970" w:rsidRDefault="00882970" w:rsidP="00882970"/>
        </w:tc>
        <w:tc>
          <w:tcPr>
            <w:tcW w:w="1318" w:type="dxa"/>
          </w:tcPr>
          <w:p w14:paraId="3CB8C647" w14:textId="77777777" w:rsidR="00882970" w:rsidRPr="00882970" w:rsidRDefault="00882970" w:rsidP="00882970"/>
        </w:tc>
        <w:tc>
          <w:tcPr>
            <w:tcW w:w="1319" w:type="dxa"/>
          </w:tcPr>
          <w:p w14:paraId="179B5801" w14:textId="77777777" w:rsidR="00882970" w:rsidRPr="00882970" w:rsidRDefault="00882970" w:rsidP="00882970"/>
        </w:tc>
        <w:tc>
          <w:tcPr>
            <w:tcW w:w="1319" w:type="dxa"/>
          </w:tcPr>
          <w:p w14:paraId="3D8BD968" w14:textId="77777777" w:rsidR="00882970" w:rsidRPr="00882970" w:rsidRDefault="00882970" w:rsidP="00882970"/>
        </w:tc>
        <w:tc>
          <w:tcPr>
            <w:tcW w:w="1318" w:type="dxa"/>
          </w:tcPr>
          <w:p w14:paraId="392049B7" w14:textId="77777777" w:rsidR="00882970" w:rsidRPr="00882970" w:rsidRDefault="00882970" w:rsidP="00882970"/>
        </w:tc>
        <w:tc>
          <w:tcPr>
            <w:tcW w:w="1319" w:type="dxa"/>
          </w:tcPr>
          <w:p w14:paraId="26B8D0A4" w14:textId="77777777" w:rsidR="00882970" w:rsidRPr="00882970" w:rsidRDefault="00882970" w:rsidP="00882970"/>
        </w:tc>
        <w:tc>
          <w:tcPr>
            <w:tcW w:w="1319" w:type="dxa"/>
          </w:tcPr>
          <w:p w14:paraId="1B28F148" w14:textId="77777777" w:rsidR="00882970" w:rsidRPr="00882970" w:rsidRDefault="00882970" w:rsidP="00882970"/>
        </w:tc>
        <w:tc>
          <w:tcPr>
            <w:tcW w:w="1318" w:type="dxa"/>
          </w:tcPr>
          <w:p w14:paraId="0CBD187F" w14:textId="77777777" w:rsidR="00882970" w:rsidRPr="00882970" w:rsidRDefault="00882970" w:rsidP="00882970"/>
        </w:tc>
        <w:tc>
          <w:tcPr>
            <w:tcW w:w="1319" w:type="dxa"/>
          </w:tcPr>
          <w:p w14:paraId="4D618299" w14:textId="77777777" w:rsidR="00882970" w:rsidRPr="00882970" w:rsidRDefault="00882970" w:rsidP="00882970"/>
        </w:tc>
        <w:tc>
          <w:tcPr>
            <w:tcW w:w="1319" w:type="dxa"/>
          </w:tcPr>
          <w:p w14:paraId="30DC05D8" w14:textId="77777777" w:rsidR="00882970" w:rsidRPr="00882970" w:rsidRDefault="00882970" w:rsidP="00882970"/>
        </w:tc>
        <w:tc>
          <w:tcPr>
            <w:tcW w:w="1597" w:type="dxa"/>
          </w:tcPr>
          <w:p w14:paraId="03D8F648" w14:textId="77777777" w:rsidR="00882970" w:rsidRPr="00882970" w:rsidRDefault="00882970" w:rsidP="00882970"/>
        </w:tc>
      </w:tr>
      <w:tr w:rsidR="00882970" w:rsidRPr="00882970" w14:paraId="77B98D68" w14:textId="77777777" w:rsidTr="00F91345">
        <w:trPr>
          <w:trHeight w:val="22"/>
        </w:trPr>
        <w:tc>
          <w:tcPr>
            <w:tcW w:w="847" w:type="dxa"/>
          </w:tcPr>
          <w:p w14:paraId="0A46332D" w14:textId="77777777" w:rsidR="00882970" w:rsidRPr="00882970" w:rsidRDefault="00882970" w:rsidP="00882970"/>
        </w:tc>
        <w:tc>
          <w:tcPr>
            <w:tcW w:w="1318" w:type="dxa"/>
          </w:tcPr>
          <w:p w14:paraId="4225FB72" w14:textId="77777777" w:rsidR="00882970" w:rsidRPr="00882970" w:rsidRDefault="00882970" w:rsidP="00882970"/>
        </w:tc>
        <w:tc>
          <w:tcPr>
            <w:tcW w:w="1319" w:type="dxa"/>
          </w:tcPr>
          <w:p w14:paraId="462C23CC" w14:textId="77777777" w:rsidR="00882970" w:rsidRPr="00882970" w:rsidRDefault="00882970" w:rsidP="00882970"/>
        </w:tc>
        <w:tc>
          <w:tcPr>
            <w:tcW w:w="1319" w:type="dxa"/>
          </w:tcPr>
          <w:p w14:paraId="26662BB8" w14:textId="77777777" w:rsidR="00882970" w:rsidRPr="00882970" w:rsidRDefault="00882970" w:rsidP="00882970"/>
        </w:tc>
        <w:tc>
          <w:tcPr>
            <w:tcW w:w="1318" w:type="dxa"/>
          </w:tcPr>
          <w:p w14:paraId="38A7E6D2" w14:textId="77777777" w:rsidR="00882970" w:rsidRPr="00882970" w:rsidRDefault="00882970" w:rsidP="00882970"/>
        </w:tc>
        <w:tc>
          <w:tcPr>
            <w:tcW w:w="1319" w:type="dxa"/>
          </w:tcPr>
          <w:p w14:paraId="1C4EC9E0" w14:textId="77777777" w:rsidR="00882970" w:rsidRPr="00882970" w:rsidRDefault="00882970" w:rsidP="00882970"/>
        </w:tc>
        <w:tc>
          <w:tcPr>
            <w:tcW w:w="1319" w:type="dxa"/>
          </w:tcPr>
          <w:p w14:paraId="15A36A13" w14:textId="77777777" w:rsidR="00882970" w:rsidRPr="00882970" w:rsidRDefault="00882970" w:rsidP="00882970"/>
        </w:tc>
        <w:tc>
          <w:tcPr>
            <w:tcW w:w="1318" w:type="dxa"/>
          </w:tcPr>
          <w:p w14:paraId="39290A42" w14:textId="77777777" w:rsidR="00882970" w:rsidRPr="00882970" w:rsidRDefault="00882970" w:rsidP="00882970"/>
        </w:tc>
        <w:tc>
          <w:tcPr>
            <w:tcW w:w="1319" w:type="dxa"/>
          </w:tcPr>
          <w:p w14:paraId="767B5805" w14:textId="77777777" w:rsidR="00882970" w:rsidRPr="00882970" w:rsidRDefault="00882970" w:rsidP="00882970"/>
        </w:tc>
        <w:tc>
          <w:tcPr>
            <w:tcW w:w="1319" w:type="dxa"/>
          </w:tcPr>
          <w:p w14:paraId="74ECB40B" w14:textId="77777777" w:rsidR="00882970" w:rsidRPr="00882970" w:rsidRDefault="00882970" w:rsidP="00882970"/>
        </w:tc>
        <w:tc>
          <w:tcPr>
            <w:tcW w:w="1597" w:type="dxa"/>
          </w:tcPr>
          <w:p w14:paraId="37C4107E" w14:textId="77777777" w:rsidR="00882970" w:rsidRPr="00882970" w:rsidRDefault="00882970" w:rsidP="00882970"/>
        </w:tc>
      </w:tr>
      <w:tr w:rsidR="00882970" w:rsidRPr="00882970" w14:paraId="5F10DBC1" w14:textId="77777777" w:rsidTr="00F91345">
        <w:trPr>
          <w:trHeight w:val="22"/>
        </w:trPr>
        <w:tc>
          <w:tcPr>
            <w:tcW w:w="847" w:type="dxa"/>
          </w:tcPr>
          <w:p w14:paraId="79ECA365" w14:textId="77777777" w:rsidR="00882970" w:rsidRPr="00882970" w:rsidRDefault="00882970" w:rsidP="00882970"/>
        </w:tc>
        <w:tc>
          <w:tcPr>
            <w:tcW w:w="1318" w:type="dxa"/>
          </w:tcPr>
          <w:p w14:paraId="06455B2C" w14:textId="77777777" w:rsidR="00882970" w:rsidRPr="00882970" w:rsidRDefault="00882970" w:rsidP="00882970"/>
        </w:tc>
        <w:tc>
          <w:tcPr>
            <w:tcW w:w="1319" w:type="dxa"/>
          </w:tcPr>
          <w:p w14:paraId="2DC755AB" w14:textId="77777777" w:rsidR="00882970" w:rsidRPr="00882970" w:rsidRDefault="00882970" w:rsidP="00882970"/>
        </w:tc>
        <w:tc>
          <w:tcPr>
            <w:tcW w:w="1319" w:type="dxa"/>
          </w:tcPr>
          <w:p w14:paraId="532E3AD1" w14:textId="77777777" w:rsidR="00882970" w:rsidRPr="00882970" w:rsidRDefault="00882970" w:rsidP="00882970"/>
        </w:tc>
        <w:tc>
          <w:tcPr>
            <w:tcW w:w="1318" w:type="dxa"/>
          </w:tcPr>
          <w:p w14:paraId="2F933885" w14:textId="77777777" w:rsidR="00882970" w:rsidRPr="00882970" w:rsidRDefault="00882970" w:rsidP="00882970"/>
        </w:tc>
        <w:tc>
          <w:tcPr>
            <w:tcW w:w="1319" w:type="dxa"/>
          </w:tcPr>
          <w:p w14:paraId="3DEC22EE" w14:textId="77777777" w:rsidR="00882970" w:rsidRPr="00882970" w:rsidRDefault="00882970" w:rsidP="00882970"/>
        </w:tc>
        <w:tc>
          <w:tcPr>
            <w:tcW w:w="1319" w:type="dxa"/>
          </w:tcPr>
          <w:p w14:paraId="2704CB6B" w14:textId="77777777" w:rsidR="00882970" w:rsidRPr="00882970" w:rsidRDefault="00882970" w:rsidP="00882970"/>
        </w:tc>
        <w:tc>
          <w:tcPr>
            <w:tcW w:w="1318" w:type="dxa"/>
          </w:tcPr>
          <w:p w14:paraId="7DFCA23B" w14:textId="77777777" w:rsidR="00882970" w:rsidRPr="00882970" w:rsidRDefault="00882970" w:rsidP="00882970"/>
        </w:tc>
        <w:tc>
          <w:tcPr>
            <w:tcW w:w="1319" w:type="dxa"/>
          </w:tcPr>
          <w:p w14:paraId="5FE8B3E2" w14:textId="77777777" w:rsidR="00882970" w:rsidRPr="00882970" w:rsidRDefault="00882970" w:rsidP="00882970"/>
        </w:tc>
        <w:tc>
          <w:tcPr>
            <w:tcW w:w="1319" w:type="dxa"/>
          </w:tcPr>
          <w:p w14:paraId="7D49C814" w14:textId="77777777" w:rsidR="00882970" w:rsidRPr="00882970" w:rsidRDefault="00882970" w:rsidP="00882970"/>
        </w:tc>
        <w:tc>
          <w:tcPr>
            <w:tcW w:w="1597" w:type="dxa"/>
          </w:tcPr>
          <w:p w14:paraId="128DA573" w14:textId="77777777" w:rsidR="00882970" w:rsidRPr="00882970" w:rsidRDefault="00882970" w:rsidP="00882970"/>
        </w:tc>
      </w:tr>
      <w:tr w:rsidR="00882970" w:rsidRPr="00882970" w14:paraId="3B7794C6" w14:textId="77777777" w:rsidTr="00F91345">
        <w:trPr>
          <w:trHeight w:val="22"/>
        </w:trPr>
        <w:tc>
          <w:tcPr>
            <w:tcW w:w="847" w:type="dxa"/>
          </w:tcPr>
          <w:p w14:paraId="1CD42715" w14:textId="77777777" w:rsidR="00882970" w:rsidRPr="00882970" w:rsidRDefault="00882970" w:rsidP="00882970"/>
        </w:tc>
        <w:tc>
          <w:tcPr>
            <w:tcW w:w="1318" w:type="dxa"/>
          </w:tcPr>
          <w:p w14:paraId="11EC10EC" w14:textId="77777777" w:rsidR="00882970" w:rsidRPr="00882970" w:rsidRDefault="00882970" w:rsidP="00882970"/>
        </w:tc>
        <w:tc>
          <w:tcPr>
            <w:tcW w:w="1319" w:type="dxa"/>
          </w:tcPr>
          <w:p w14:paraId="2851DB5E" w14:textId="77777777" w:rsidR="00882970" w:rsidRPr="00882970" w:rsidRDefault="00882970" w:rsidP="00882970"/>
        </w:tc>
        <w:tc>
          <w:tcPr>
            <w:tcW w:w="1319" w:type="dxa"/>
          </w:tcPr>
          <w:p w14:paraId="67597060" w14:textId="77777777" w:rsidR="00882970" w:rsidRPr="00882970" w:rsidRDefault="00882970" w:rsidP="00882970"/>
        </w:tc>
        <w:tc>
          <w:tcPr>
            <w:tcW w:w="1318" w:type="dxa"/>
          </w:tcPr>
          <w:p w14:paraId="6D38FACC" w14:textId="77777777" w:rsidR="00882970" w:rsidRPr="00882970" w:rsidRDefault="00882970" w:rsidP="00882970"/>
        </w:tc>
        <w:tc>
          <w:tcPr>
            <w:tcW w:w="1319" w:type="dxa"/>
          </w:tcPr>
          <w:p w14:paraId="3DFA61D7" w14:textId="77777777" w:rsidR="00882970" w:rsidRPr="00882970" w:rsidRDefault="00882970" w:rsidP="00882970"/>
        </w:tc>
        <w:tc>
          <w:tcPr>
            <w:tcW w:w="1319" w:type="dxa"/>
          </w:tcPr>
          <w:p w14:paraId="49884727" w14:textId="77777777" w:rsidR="00882970" w:rsidRPr="00882970" w:rsidRDefault="00882970" w:rsidP="00882970"/>
        </w:tc>
        <w:tc>
          <w:tcPr>
            <w:tcW w:w="1318" w:type="dxa"/>
          </w:tcPr>
          <w:p w14:paraId="0C1E790A" w14:textId="77777777" w:rsidR="00882970" w:rsidRPr="00882970" w:rsidRDefault="00882970" w:rsidP="00882970"/>
        </w:tc>
        <w:tc>
          <w:tcPr>
            <w:tcW w:w="1319" w:type="dxa"/>
          </w:tcPr>
          <w:p w14:paraId="08162E42" w14:textId="77777777" w:rsidR="00882970" w:rsidRPr="00882970" w:rsidRDefault="00882970" w:rsidP="00882970"/>
        </w:tc>
        <w:tc>
          <w:tcPr>
            <w:tcW w:w="1319" w:type="dxa"/>
          </w:tcPr>
          <w:p w14:paraId="55F9413D" w14:textId="77777777" w:rsidR="00882970" w:rsidRPr="00882970" w:rsidRDefault="00882970" w:rsidP="00882970"/>
        </w:tc>
        <w:tc>
          <w:tcPr>
            <w:tcW w:w="1597" w:type="dxa"/>
          </w:tcPr>
          <w:p w14:paraId="5648A1E4" w14:textId="77777777" w:rsidR="00882970" w:rsidRPr="00882970" w:rsidRDefault="00882970" w:rsidP="00882970"/>
        </w:tc>
      </w:tr>
      <w:tr w:rsidR="00882970" w:rsidRPr="00882970" w14:paraId="615431AF" w14:textId="77777777" w:rsidTr="00F91345">
        <w:trPr>
          <w:trHeight w:val="22"/>
        </w:trPr>
        <w:tc>
          <w:tcPr>
            <w:tcW w:w="847" w:type="dxa"/>
          </w:tcPr>
          <w:p w14:paraId="79356121" w14:textId="77777777" w:rsidR="00882970" w:rsidRPr="00882970" w:rsidRDefault="00882970" w:rsidP="00882970"/>
        </w:tc>
        <w:tc>
          <w:tcPr>
            <w:tcW w:w="1318" w:type="dxa"/>
          </w:tcPr>
          <w:p w14:paraId="0FDC2F32" w14:textId="77777777" w:rsidR="00882970" w:rsidRPr="00882970" w:rsidRDefault="00882970" w:rsidP="00882970"/>
        </w:tc>
        <w:tc>
          <w:tcPr>
            <w:tcW w:w="1319" w:type="dxa"/>
          </w:tcPr>
          <w:p w14:paraId="0D0B3C8D" w14:textId="77777777" w:rsidR="00882970" w:rsidRPr="00882970" w:rsidRDefault="00882970" w:rsidP="00882970"/>
        </w:tc>
        <w:tc>
          <w:tcPr>
            <w:tcW w:w="1319" w:type="dxa"/>
          </w:tcPr>
          <w:p w14:paraId="031EA739" w14:textId="77777777" w:rsidR="00882970" w:rsidRPr="00882970" w:rsidRDefault="00882970" w:rsidP="00882970"/>
        </w:tc>
        <w:tc>
          <w:tcPr>
            <w:tcW w:w="1318" w:type="dxa"/>
          </w:tcPr>
          <w:p w14:paraId="4A01D973" w14:textId="77777777" w:rsidR="00882970" w:rsidRPr="00882970" w:rsidRDefault="00882970" w:rsidP="00882970"/>
        </w:tc>
        <w:tc>
          <w:tcPr>
            <w:tcW w:w="1319" w:type="dxa"/>
          </w:tcPr>
          <w:p w14:paraId="43FFDCE8" w14:textId="77777777" w:rsidR="00882970" w:rsidRPr="00882970" w:rsidRDefault="00882970" w:rsidP="00882970"/>
        </w:tc>
        <w:tc>
          <w:tcPr>
            <w:tcW w:w="1319" w:type="dxa"/>
          </w:tcPr>
          <w:p w14:paraId="49CA8FBD" w14:textId="77777777" w:rsidR="00882970" w:rsidRPr="00882970" w:rsidRDefault="00882970" w:rsidP="00882970"/>
        </w:tc>
        <w:tc>
          <w:tcPr>
            <w:tcW w:w="1318" w:type="dxa"/>
          </w:tcPr>
          <w:p w14:paraId="7AF92F3B" w14:textId="77777777" w:rsidR="00882970" w:rsidRPr="00882970" w:rsidRDefault="00882970" w:rsidP="00882970"/>
        </w:tc>
        <w:tc>
          <w:tcPr>
            <w:tcW w:w="1319" w:type="dxa"/>
          </w:tcPr>
          <w:p w14:paraId="4495E803" w14:textId="77777777" w:rsidR="00882970" w:rsidRPr="00882970" w:rsidRDefault="00882970" w:rsidP="00882970"/>
        </w:tc>
        <w:tc>
          <w:tcPr>
            <w:tcW w:w="1319" w:type="dxa"/>
          </w:tcPr>
          <w:p w14:paraId="45F2A56A" w14:textId="77777777" w:rsidR="00882970" w:rsidRPr="00882970" w:rsidRDefault="00882970" w:rsidP="00882970"/>
        </w:tc>
        <w:tc>
          <w:tcPr>
            <w:tcW w:w="1597" w:type="dxa"/>
          </w:tcPr>
          <w:p w14:paraId="08C0A3AF" w14:textId="77777777" w:rsidR="00882970" w:rsidRPr="00882970" w:rsidRDefault="00882970" w:rsidP="00882970"/>
        </w:tc>
      </w:tr>
    </w:tbl>
    <w:p w14:paraId="4A71E887" w14:textId="77777777" w:rsidR="000D5BEA" w:rsidRPr="00A96FED" w:rsidRDefault="000D5BEA" w:rsidP="000D5BEA">
      <w:pPr>
        <w:sectPr w:rsidR="000D5BEA" w:rsidRPr="00A96FED" w:rsidSect="00F91345">
          <w:headerReference w:type="default" r:id="rId34"/>
          <w:footerReference w:type="default" r:id="rId35"/>
          <w:pgSz w:w="16838" w:h="11906" w:orient="landscape" w:code="9"/>
          <w:pgMar w:top="1247" w:right="1247" w:bottom="1247" w:left="1247" w:header="709" w:footer="249" w:gutter="0"/>
          <w:cols w:space="708"/>
          <w:docGrid w:linePitch="360"/>
        </w:sectPr>
      </w:pPr>
    </w:p>
    <w:p w14:paraId="0EF26786" w14:textId="7A91B3FC" w:rsidR="000D5BEA" w:rsidRPr="00882970" w:rsidRDefault="000D5BEA" w:rsidP="00882970">
      <w:pPr>
        <w:pStyle w:val="unHeading3"/>
      </w:pPr>
      <w:bookmarkStart w:id="988" w:name="Form_A6"/>
      <w:r w:rsidRPr="00882970">
        <w:t xml:space="preserve">Form A06 Electronic </w:t>
      </w:r>
      <w:r w:rsidR="00882970">
        <w:t>f</w:t>
      </w:r>
      <w:r w:rsidRPr="00882970">
        <w:t xml:space="preserve">light </w:t>
      </w:r>
      <w:r w:rsidR="00882970">
        <w:t>ba</w:t>
      </w:r>
      <w:r w:rsidRPr="00882970">
        <w:t xml:space="preserve">g (EFB) </w:t>
      </w:r>
      <w:r w:rsidR="00882970">
        <w:t>t</w:t>
      </w:r>
      <w:r w:rsidRPr="00882970">
        <w:t>raining</w:t>
      </w:r>
      <w:r w:rsidR="00882970">
        <w:t xml:space="preserve"> and c</w:t>
      </w:r>
      <w:r w:rsidRPr="00882970">
        <w:t xml:space="preserve">ompetency </w:t>
      </w:r>
      <w:r w:rsidR="00882970">
        <w:t>c</w:t>
      </w:r>
      <w:r w:rsidRPr="00882970">
        <w:t>heck</w:t>
      </w:r>
    </w:p>
    <w:bookmarkEnd w:id="988"/>
    <w:p w14:paraId="2F35EFFD" w14:textId="5AAB490D" w:rsidR="00882970" w:rsidRPr="00882970" w:rsidRDefault="00882970" w:rsidP="00882970">
      <w:pPr>
        <w:rPr>
          <w:rStyle w:val="bold"/>
        </w:rPr>
      </w:pPr>
      <w:r w:rsidRPr="00882970">
        <w:rPr>
          <w:rStyle w:val="bold"/>
        </w:rPr>
        <w:t>Pilot:</w:t>
      </w:r>
      <w:r w:rsidRPr="00882970">
        <w:rPr>
          <w:rStyle w:val="bold"/>
        </w:rPr>
        <w:tab/>
      </w:r>
      <w:r w:rsidRPr="00882970">
        <w:rPr>
          <w:rStyle w:val="bold"/>
        </w:rPr>
        <w:tab/>
      </w:r>
      <w:r w:rsidRPr="00882970">
        <w:rPr>
          <w:rStyle w:val="bold"/>
        </w:rPr>
        <w:tab/>
      </w:r>
      <w:r w:rsidRPr="00882970">
        <w:rPr>
          <w:rStyle w:val="bold"/>
        </w:rPr>
        <w:tab/>
      </w:r>
      <w:r w:rsidRPr="00882970">
        <w:rPr>
          <w:rStyle w:val="bold"/>
        </w:rPr>
        <w:tab/>
      </w:r>
      <w:r w:rsidRPr="00882970">
        <w:rPr>
          <w:rStyle w:val="bold"/>
        </w:rPr>
        <w:tab/>
        <w:t>ARN:</w:t>
      </w:r>
    </w:p>
    <w:p w14:paraId="43447A94" w14:textId="6C5AC652" w:rsidR="00882970" w:rsidRPr="00882970" w:rsidRDefault="00882970" w:rsidP="00882970">
      <w:pPr>
        <w:rPr>
          <w:rStyle w:val="bold"/>
        </w:rPr>
      </w:pPr>
      <w:r w:rsidRPr="00882970">
        <w:rPr>
          <w:rStyle w:val="bold"/>
        </w:rPr>
        <w:t>Trainer:</w:t>
      </w:r>
      <w:r w:rsidRPr="00882970">
        <w:rPr>
          <w:rStyle w:val="bold"/>
        </w:rPr>
        <w:tab/>
      </w:r>
      <w:r w:rsidRPr="00882970">
        <w:rPr>
          <w:rStyle w:val="bold"/>
        </w:rPr>
        <w:tab/>
      </w:r>
      <w:r w:rsidRPr="00882970">
        <w:rPr>
          <w:rStyle w:val="bold"/>
        </w:rPr>
        <w:tab/>
      </w:r>
      <w:r w:rsidRPr="00882970">
        <w:rPr>
          <w:rStyle w:val="bold"/>
        </w:rPr>
        <w:tab/>
      </w:r>
      <w:r w:rsidRPr="00882970">
        <w:rPr>
          <w:rStyle w:val="bold"/>
        </w:rPr>
        <w:tab/>
        <w:t>Date of training:</w:t>
      </w:r>
    </w:p>
    <w:p w14:paraId="47936FC0" w14:textId="77777777" w:rsidR="00882970" w:rsidRDefault="00882970" w:rsidP="00882970">
      <w:pPr>
        <w:pStyle w:val="Caption"/>
      </w:pPr>
      <w:r>
        <w:t>Table: Form A06 Electronic flight bag (EFB) training and competency check</w:t>
      </w:r>
    </w:p>
    <w:tbl>
      <w:tblPr>
        <w:tblStyle w:val="SD-MOStable"/>
        <w:tblW w:w="9351" w:type="dxa"/>
        <w:tblLayout w:type="fixed"/>
        <w:tblLook w:val="0620" w:firstRow="1" w:lastRow="0" w:firstColumn="0" w:lastColumn="0" w:noHBand="1" w:noVBand="1"/>
        <w:tblCaption w:val="4B5 Instructor Induction Training – Course IT1"/>
        <w:tblDescription w:val="4B5 Instructor Induction Training – Course IT1"/>
      </w:tblPr>
      <w:tblGrid>
        <w:gridCol w:w="7965"/>
        <w:gridCol w:w="1386"/>
      </w:tblGrid>
      <w:tr w:rsidR="000D5BEA" w:rsidRPr="00882970" w14:paraId="7B7D457F" w14:textId="77777777" w:rsidTr="00F91345">
        <w:trPr>
          <w:cnfStyle w:val="100000000000" w:firstRow="1" w:lastRow="0" w:firstColumn="0" w:lastColumn="0" w:oddVBand="0" w:evenVBand="0" w:oddHBand="0" w:evenHBand="0" w:firstRowFirstColumn="0" w:firstRowLastColumn="0" w:lastRowFirstColumn="0" w:lastRowLastColumn="0"/>
          <w:trHeight w:val="22"/>
        </w:trPr>
        <w:tc>
          <w:tcPr>
            <w:tcW w:w="7965" w:type="dxa"/>
          </w:tcPr>
          <w:p w14:paraId="00DB5CDC" w14:textId="77777777" w:rsidR="000D5BEA" w:rsidRPr="00882970" w:rsidRDefault="000D5BEA" w:rsidP="00882970">
            <w:r w:rsidRPr="00882970">
              <w:t>Subjects / Discussion points</w:t>
            </w:r>
          </w:p>
        </w:tc>
        <w:tc>
          <w:tcPr>
            <w:tcW w:w="1386" w:type="dxa"/>
          </w:tcPr>
          <w:p w14:paraId="7A861765" w14:textId="77777777" w:rsidR="000D5BEA" w:rsidRPr="00882970" w:rsidRDefault="000D5BEA" w:rsidP="00882970">
            <w:r w:rsidRPr="00882970">
              <w:t>Complete</w:t>
            </w:r>
          </w:p>
          <w:p w14:paraId="053C75BB" w14:textId="77777777" w:rsidR="000D5BEA" w:rsidRPr="00882970" w:rsidRDefault="000D5BEA" w:rsidP="00882970">
            <w:r w:rsidRPr="00882970">
              <w:t>Yes / No</w:t>
            </w:r>
          </w:p>
        </w:tc>
      </w:tr>
      <w:tr w:rsidR="000D5BEA" w:rsidRPr="00882970" w14:paraId="0DF08568" w14:textId="77777777" w:rsidTr="00F91345">
        <w:trPr>
          <w:trHeight w:val="127"/>
        </w:trPr>
        <w:tc>
          <w:tcPr>
            <w:tcW w:w="7965" w:type="dxa"/>
          </w:tcPr>
          <w:p w14:paraId="0FE00CAE" w14:textId="77777777" w:rsidR="000D5BEA" w:rsidRPr="00882970" w:rsidRDefault="000D5BEA" w:rsidP="00882970">
            <w:r w:rsidRPr="00882970">
              <w:t xml:space="preserve">Company EFB policy </w:t>
            </w:r>
          </w:p>
        </w:tc>
        <w:tc>
          <w:tcPr>
            <w:tcW w:w="1386" w:type="dxa"/>
          </w:tcPr>
          <w:p w14:paraId="21532649" w14:textId="77777777" w:rsidR="000D5BEA" w:rsidRPr="00882970" w:rsidRDefault="000D5BEA" w:rsidP="00882970"/>
        </w:tc>
      </w:tr>
      <w:tr w:rsidR="000D5BEA" w:rsidRPr="00882970" w14:paraId="3450D219" w14:textId="77777777" w:rsidTr="00F91345">
        <w:trPr>
          <w:trHeight w:val="65"/>
        </w:trPr>
        <w:tc>
          <w:tcPr>
            <w:tcW w:w="7965" w:type="dxa"/>
          </w:tcPr>
          <w:p w14:paraId="5F3A93D0" w14:textId="77777777" w:rsidR="000D5BEA" w:rsidRPr="00882970" w:rsidRDefault="000D5BEA" w:rsidP="00882970">
            <w:r w:rsidRPr="00882970">
              <w:t>EFB procedures</w:t>
            </w:r>
          </w:p>
        </w:tc>
        <w:tc>
          <w:tcPr>
            <w:tcW w:w="1386" w:type="dxa"/>
          </w:tcPr>
          <w:p w14:paraId="654572C5" w14:textId="77777777" w:rsidR="000D5BEA" w:rsidRPr="00882970" w:rsidRDefault="000D5BEA" w:rsidP="00882970"/>
        </w:tc>
      </w:tr>
      <w:tr w:rsidR="000D5BEA" w:rsidRPr="00882970" w14:paraId="5866C227" w14:textId="77777777" w:rsidTr="00F91345">
        <w:trPr>
          <w:trHeight w:val="22"/>
        </w:trPr>
        <w:tc>
          <w:tcPr>
            <w:tcW w:w="7965" w:type="dxa"/>
          </w:tcPr>
          <w:p w14:paraId="1B98DD74" w14:textId="77777777" w:rsidR="000D5BEA" w:rsidRPr="00882970" w:rsidRDefault="000D5BEA" w:rsidP="00882970">
            <w:r w:rsidRPr="00882970">
              <w:t>EFB components – screen, kneeboard, battery, charger, cables</w:t>
            </w:r>
          </w:p>
        </w:tc>
        <w:tc>
          <w:tcPr>
            <w:tcW w:w="1386" w:type="dxa"/>
          </w:tcPr>
          <w:p w14:paraId="527472D9" w14:textId="77777777" w:rsidR="000D5BEA" w:rsidRPr="00882970" w:rsidRDefault="000D5BEA" w:rsidP="00882970"/>
        </w:tc>
      </w:tr>
      <w:tr w:rsidR="000D5BEA" w:rsidRPr="00882970" w14:paraId="33CA4578" w14:textId="77777777" w:rsidTr="00F91345">
        <w:trPr>
          <w:trHeight w:val="22"/>
        </w:trPr>
        <w:tc>
          <w:tcPr>
            <w:tcW w:w="7965" w:type="dxa"/>
          </w:tcPr>
          <w:p w14:paraId="79332B68" w14:textId="77777777" w:rsidR="000D5BEA" w:rsidRPr="00882970" w:rsidRDefault="000D5BEA" w:rsidP="00882970">
            <w:r w:rsidRPr="00882970">
              <w:t>Software update procedure</w:t>
            </w:r>
          </w:p>
        </w:tc>
        <w:tc>
          <w:tcPr>
            <w:tcW w:w="1386" w:type="dxa"/>
          </w:tcPr>
          <w:p w14:paraId="3B151B6F" w14:textId="77777777" w:rsidR="000D5BEA" w:rsidRPr="00882970" w:rsidRDefault="000D5BEA" w:rsidP="00882970"/>
        </w:tc>
      </w:tr>
      <w:tr w:rsidR="000D5BEA" w:rsidRPr="00882970" w14:paraId="54CFB416" w14:textId="77777777" w:rsidTr="00F91345">
        <w:trPr>
          <w:trHeight w:val="22"/>
        </w:trPr>
        <w:tc>
          <w:tcPr>
            <w:tcW w:w="7965" w:type="dxa"/>
          </w:tcPr>
          <w:p w14:paraId="71D7E5C1" w14:textId="77777777" w:rsidR="000D5BEA" w:rsidRPr="00882970" w:rsidRDefault="000D5BEA" w:rsidP="00882970">
            <w:r w:rsidRPr="00882970">
              <w:t>Human factors considerations for EFB use</w:t>
            </w:r>
          </w:p>
        </w:tc>
        <w:tc>
          <w:tcPr>
            <w:tcW w:w="1386" w:type="dxa"/>
          </w:tcPr>
          <w:p w14:paraId="0296232A" w14:textId="77777777" w:rsidR="000D5BEA" w:rsidRPr="00882970" w:rsidRDefault="000D5BEA" w:rsidP="00882970"/>
        </w:tc>
      </w:tr>
      <w:tr w:rsidR="000D5BEA" w:rsidRPr="00882970" w14:paraId="190E3C1C" w14:textId="77777777" w:rsidTr="00F91345">
        <w:trPr>
          <w:trHeight w:val="22"/>
        </w:trPr>
        <w:tc>
          <w:tcPr>
            <w:tcW w:w="7965" w:type="dxa"/>
          </w:tcPr>
          <w:p w14:paraId="3F3C81D1" w14:textId="77777777" w:rsidR="000D5BEA" w:rsidRPr="00882970" w:rsidRDefault="000D5BEA" w:rsidP="00882970">
            <w:r w:rsidRPr="00882970">
              <w:t>EFB operational use: normal and abnormal</w:t>
            </w:r>
          </w:p>
        </w:tc>
        <w:tc>
          <w:tcPr>
            <w:tcW w:w="1386" w:type="dxa"/>
          </w:tcPr>
          <w:p w14:paraId="0F4D06E5" w14:textId="77777777" w:rsidR="000D5BEA" w:rsidRPr="00882970" w:rsidRDefault="000D5BEA" w:rsidP="00882970"/>
        </w:tc>
      </w:tr>
      <w:tr w:rsidR="000D5BEA" w:rsidRPr="00882970" w14:paraId="518A4A7D" w14:textId="77777777" w:rsidTr="00F91345">
        <w:trPr>
          <w:trHeight w:val="22"/>
        </w:trPr>
        <w:tc>
          <w:tcPr>
            <w:tcW w:w="7965" w:type="dxa"/>
          </w:tcPr>
          <w:p w14:paraId="5224CB7F" w14:textId="77777777" w:rsidR="000D5BEA" w:rsidRPr="00882970" w:rsidRDefault="000D5BEA" w:rsidP="00882970">
            <w:r w:rsidRPr="00882970">
              <w:t>EFB emergency procedures including battery overheat, fire and smoke</w:t>
            </w:r>
          </w:p>
        </w:tc>
        <w:tc>
          <w:tcPr>
            <w:tcW w:w="1386" w:type="dxa"/>
          </w:tcPr>
          <w:p w14:paraId="689FB25B" w14:textId="77777777" w:rsidR="000D5BEA" w:rsidRPr="00882970" w:rsidRDefault="000D5BEA" w:rsidP="00882970"/>
        </w:tc>
      </w:tr>
      <w:tr w:rsidR="000D5BEA" w:rsidRPr="00882970" w14:paraId="526E7E68" w14:textId="77777777" w:rsidTr="00F91345">
        <w:trPr>
          <w:trHeight w:val="22"/>
        </w:trPr>
        <w:tc>
          <w:tcPr>
            <w:tcW w:w="7965" w:type="dxa"/>
          </w:tcPr>
          <w:p w14:paraId="415879CC" w14:textId="77777777" w:rsidR="000D5BEA" w:rsidRPr="00882970" w:rsidRDefault="000D5BEA" w:rsidP="00882970">
            <w:r w:rsidRPr="00882970">
              <w:t>EFB isolation procedures after serious malfunction</w:t>
            </w:r>
          </w:p>
        </w:tc>
        <w:tc>
          <w:tcPr>
            <w:tcW w:w="1386" w:type="dxa"/>
          </w:tcPr>
          <w:p w14:paraId="7A455F86" w14:textId="77777777" w:rsidR="000D5BEA" w:rsidRPr="00882970" w:rsidRDefault="000D5BEA" w:rsidP="00882970"/>
        </w:tc>
      </w:tr>
      <w:tr w:rsidR="000D5BEA" w:rsidRPr="00882970" w14:paraId="2D30A81E" w14:textId="77777777" w:rsidTr="00F91345">
        <w:trPr>
          <w:trHeight w:val="22"/>
        </w:trPr>
        <w:tc>
          <w:tcPr>
            <w:tcW w:w="7965" w:type="dxa"/>
          </w:tcPr>
          <w:p w14:paraId="73F436D1" w14:textId="77777777" w:rsidR="000D5BEA" w:rsidRPr="00882970" w:rsidRDefault="000D5BEA" w:rsidP="00882970">
            <w:r w:rsidRPr="00882970">
              <w:t>EFB daily serviceability check</w:t>
            </w:r>
          </w:p>
        </w:tc>
        <w:tc>
          <w:tcPr>
            <w:tcW w:w="1386" w:type="dxa"/>
          </w:tcPr>
          <w:p w14:paraId="7AE7E45C" w14:textId="77777777" w:rsidR="000D5BEA" w:rsidRPr="00882970" w:rsidRDefault="000D5BEA" w:rsidP="00882970"/>
        </w:tc>
      </w:tr>
      <w:tr w:rsidR="000D5BEA" w:rsidRPr="00882970" w14:paraId="5A279600" w14:textId="77777777" w:rsidTr="00F91345">
        <w:trPr>
          <w:trHeight w:val="188"/>
        </w:trPr>
        <w:tc>
          <w:tcPr>
            <w:tcW w:w="7965" w:type="dxa"/>
          </w:tcPr>
          <w:p w14:paraId="3EAE42C4" w14:textId="77777777" w:rsidR="000D5BEA" w:rsidRPr="00882970" w:rsidRDefault="000D5BEA" w:rsidP="00882970">
            <w:r w:rsidRPr="00882970">
              <w:t>Management of EFB serviceability and defect reporting</w:t>
            </w:r>
          </w:p>
        </w:tc>
        <w:tc>
          <w:tcPr>
            <w:tcW w:w="1386" w:type="dxa"/>
          </w:tcPr>
          <w:p w14:paraId="3E443810" w14:textId="77777777" w:rsidR="000D5BEA" w:rsidRPr="00882970" w:rsidRDefault="000D5BEA" w:rsidP="00882970"/>
        </w:tc>
      </w:tr>
      <w:tr w:rsidR="000D5BEA" w:rsidRPr="00882970" w14:paraId="1183C567" w14:textId="77777777" w:rsidTr="00F91345">
        <w:trPr>
          <w:trHeight w:val="19"/>
        </w:trPr>
        <w:tc>
          <w:tcPr>
            <w:tcW w:w="7965" w:type="dxa"/>
          </w:tcPr>
          <w:p w14:paraId="3BB27630" w14:textId="77777777" w:rsidR="000D5BEA" w:rsidRPr="00882970" w:rsidRDefault="000D5BEA" w:rsidP="00882970">
            <w:r w:rsidRPr="00882970">
              <w:t>Practical demonstration with practice using the EFB IAW company procedures</w:t>
            </w:r>
          </w:p>
        </w:tc>
        <w:tc>
          <w:tcPr>
            <w:tcW w:w="1386" w:type="dxa"/>
          </w:tcPr>
          <w:p w14:paraId="486CD066" w14:textId="77777777" w:rsidR="000D5BEA" w:rsidRPr="00882970" w:rsidRDefault="000D5BEA" w:rsidP="00882970"/>
        </w:tc>
      </w:tr>
      <w:tr w:rsidR="000D5BEA" w:rsidRPr="00882970" w14:paraId="6EE30427" w14:textId="77777777" w:rsidTr="00F91345">
        <w:trPr>
          <w:trHeight w:val="19"/>
        </w:trPr>
        <w:tc>
          <w:tcPr>
            <w:tcW w:w="7965" w:type="dxa"/>
          </w:tcPr>
          <w:p w14:paraId="0738CCEC" w14:textId="77777777" w:rsidR="000D5BEA" w:rsidRPr="00882970" w:rsidRDefault="000D5BEA" w:rsidP="00882970">
            <w:r w:rsidRPr="00882970">
              <w:t>EFB Administrator Only</w:t>
            </w:r>
          </w:p>
        </w:tc>
        <w:tc>
          <w:tcPr>
            <w:tcW w:w="1386" w:type="dxa"/>
          </w:tcPr>
          <w:p w14:paraId="291A3EAC" w14:textId="77777777" w:rsidR="000D5BEA" w:rsidRPr="00882970" w:rsidRDefault="000D5BEA" w:rsidP="00882970"/>
        </w:tc>
      </w:tr>
      <w:tr w:rsidR="000D5BEA" w:rsidRPr="00882970" w14:paraId="110DB681" w14:textId="77777777" w:rsidTr="00F91345">
        <w:trPr>
          <w:trHeight w:val="19"/>
        </w:trPr>
        <w:tc>
          <w:tcPr>
            <w:tcW w:w="7965" w:type="dxa"/>
          </w:tcPr>
          <w:p w14:paraId="16234ACD" w14:textId="77777777" w:rsidR="000D5BEA" w:rsidRPr="00882970" w:rsidRDefault="000D5BEA" w:rsidP="00882970">
            <w:r w:rsidRPr="00882970">
              <w:t>Management of hardware and accessories</w:t>
            </w:r>
          </w:p>
        </w:tc>
        <w:tc>
          <w:tcPr>
            <w:tcW w:w="1386" w:type="dxa"/>
          </w:tcPr>
          <w:p w14:paraId="62F94D0C" w14:textId="77777777" w:rsidR="000D5BEA" w:rsidRPr="00882970" w:rsidRDefault="000D5BEA" w:rsidP="00882970"/>
        </w:tc>
      </w:tr>
      <w:tr w:rsidR="000D5BEA" w:rsidRPr="00882970" w14:paraId="6C8F9EA7" w14:textId="77777777" w:rsidTr="00F91345">
        <w:trPr>
          <w:trHeight w:val="19"/>
        </w:trPr>
        <w:tc>
          <w:tcPr>
            <w:tcW w:w="7965" w:type="dxa"/>
          </w:tcPr>
          <w:p w14:paraId="561F30FA" w14:textId="77777777" w:rsidR="000D5BEA" w:rsidRPr="00882970" w:rsidRDefault="000D5BEA" w:rsidP="00882970">
            <w:r w:rsidRPr="00882970">
              <w:t>Management of software application (including updates)</w:t>
            </w:r>
          </w:p>
        </w:tc>
        <w:tc>
          <w:tcPr>
            <w:tcW w:w="1386" w:type="dxa"/>
          </w:tcPr>
          <w:p w14:paraId="05A6D6EB" w14:textId="77777777" w:rsidR="000D5BEA" w:rsidRPr="00882970" w:rsidRDefault="000D5BEA" w:rsidP="00882970"/>
        </w:tc>
      </w:tr>
      <w:tr w:rsidR="000D5BEA" w:rsidRPr="00882970" w14:paraId="473B3401" w14:textId="77777777" w:rsidTr="00F91345">
        <w:trPr>
          <w:trHeight w:val="19"/>
        </w:trPr>
        <w:tc>
          <w:tcPr>
            <w:tcW w:w="7965" w:type="dxa"/>
          </w:tcPr>
          <w:p w14:paraId="5CC67017" w14:textId="77777777" w:rsidR="000D5BEA" w:rsidRPr="00882970" w:rsidRDefault="000D5BEA" w:rsidP="00882970">
            <w:r w:rsidRPr="00882970">
              <w:t>Data management process</w:t>
            </w:r>
          </w:p>
        </w:tc>
        <w:tc>
          <w:tcPr>
            <w:tcW w:w="1386" w:type="dxa"/>
          </w:tcPr>
          <w:p w14:paraId="43C71346" w14:textId="77777777" w:rsidR="000D5BEA" w:rsidRPr="00882970" w:rsidRDefault="000D5BEA" w:rsidP="00882970"/>
        </w:tc>
      </w:tr>
      <w:tr w:rsidR="000D5BEA" w:rsidRPr="00882970" w14:paraId="4E036F2B" w14:textId="77777777" w:rsidTr="00F91345">
        <w:trPr>
          <w:trHeight w:val="19"/>
        </w:trPr>
        <w:tc>
          <w:tcPr>
            <w:tcW w:w="7965" w:type="dxa"/>
          </w:tcPr>
          <w:p w14:paraId="4546E075" w14:textId="77777777" w:rsidR="000D5BEA" w:rsidRPr="00882970" w:rsidRDefault="000D5BEA" w:rsidP="00882970">
            <w:r w:rsidRPr="00882970">
              <w:t>EFB training and checking – induction &amp; competency</w:t>
            </w:r>
          </w:p>
        </w:tc>
        <w:tc>
          <w:tcPr>
            <w:tcW w:w="1386" w:type="dxa"/>
          </w:tcPr>
          <w:p w14:paraId="4B1DB707" w14:textId="77777777" w:rsidR="000D5BEA" w:rsidRPr="00882970" w:rsidRDefault="000D5BEA" w:rsidP="00882970"/>
        </w:tc>
      </w:tr>
    </w:tbl>
    <w:p w14:paraId="285DE939" w14:textId="77777777" w:rsidR="00F91345" w:rsidRDefault="00F91345" w:rsidP="00F91345"/>
    <w:tbl>
      <w:tblPr>
        <w:tblStyle w:val="SD-MOStable"/>
        <w:tblW w:w="0" w:type="auto"/>
        <w:tblLook w:val="0620" w:firstRow="1" w:lastRow="0" w:firstColumn="0" w:lastColumn="0" w:noHBand="1" w:noVBand="1"/>
      </w:tblPr>
      <w:tblGrid>
        <w:gridCol w:w="9402"/>
      </w:tblGrid>
      <w:tr w:rsidR="00F91345" w14:paraId="541E4567" w14:textId="77777777" w:rsidTr="00F91345">
        <w:trPr>
          <w:cnfStyle w:val="100000000000" w:firstRow="1" w:lastRow="0" w:firstColumn="0" w:lastColumn="0" w:oddVBand="0" w:evenVBand="0" w:oddHBand="0" w:evenHBand="0" w:firstRowFirstColumn="0" w:firstRowLastColumn="0" w:lastRowFirstColumn="0" w:lastRowLastColumn="0"/>
        </w:trPr>
        <w:tc>
          <w:tcPr>
            <w:tcW w:w="9402" w:type="dxa"/>
          </w:tcPr>
          <w:p w14:paraId="1D62031E" w14:textId="11A18F35" w:rsidR="00F91345" w:rsidRDefault="00F91345" w:rsidP="00F91345">
            <w:r w:rsidRPr="00F91345">
              <w:t>Comments</w:t>
            </w:r>
          </w:p>
        </w:tc>
      </w:tr>
      <w:tr w:rsidR="00F91345" w14:paraId="5ADD0767" w14:textId="77777777" w:rsidTr="00F91345">
        <w:tc>
          <w:tcPr>
            <w:tcW w:w="9402" w:type="dxa"/>
          </w:tcPr>
          <w:p w14:paraId="48AE18D2" w14:textId="77777777" w:rsidR="00F91345" w:rsidRDefault="00F91345" w:rsidP="00F91345"/>
          <w:p w14:paraId="2F5FB902" w14:textId="77777777" w:rsidR="00F91345" w:rsidRDefault="00F91345" w:rsidP="00F91345"/>
          <w:p w14:paraId="498DAAC4" w14:textId="77777777" w:rsidR="00F91345" w:rsidRPr="00F91345" w:rsidRDefault="00F91345" w:rsidP="00F91345"/>
        </w:tc>
      </w:tr>
    </w:tbl>
    <w:p w14:paraId="5B4A174B" w14:textId="1E36AB0D" w:rsidR="0062424E" w:rsidRPr="0062424E" w:rsidRDefault="0062424E" w:rsidP="00B81CA3">
      <w:pPr>
        <w:pStyle w:val="Sampletext"/>
      </w:pPr>
      <w:r w:rsidRPr="0062424E">
        <w:t>Trainer Acknowledgement</w:t>
      </w:r>
    </w:p>
    <w:p w14:paraId="2D8398B3" w14:textId="3F19B5FD" w:rsidR="0062424E" w:rsidRPr="0062424E" w:rsidRDefault="0062424E" w:rsidP="0062424E">
      <w:r w:rsidRPr="0062424E">
        <w:t>Completed:</w:t>
      </w:r>
      <w:r w:rsidRPr="0062424E">
        <w:tab/>
      </w:r>
      <w:sdt>
        <w:sdtPr>
          <w:id w:val="13446002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62424E">
        <w:t>YES</w:t>
      </w:r>
      <w:r>
        <w:tab/>
      </w:r>
      <w:r>
        <w:tab/>
      </w:r>
      <w:sdt>
        <w:sdtPr>
          <w:id w:val="-191107328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62424E">
        <w:t>NO</w:t>
      </w:r>
    </w:p>
    <w:p w14:paraId="48F3291B" w14:textId="77777777" w:rsidR="0062424E" w:rsidRDefault="0062424E" w:rsidP="0062424E">
      <w:r w:rsidRPr="0062424E">
        <w:t>Trainer Signature</w:t>
      </w:r>
      <w:r>
        <w:t>: _____________________________</w:t>
      </w:r>
    </w:p>
    <w:p w14:paraId="5D86AC90" w14:textId="77777777" w:rsidR="0062424E" w:rsidRPr="0039333B" w:rsidRDefault="0062424E" w:rsidP="0062424E">
      <w:pPr>
        <w:pStyle w:val="Tabletext"/>
      </w:pPr>
      <w:bookmarkStart w:id="989" w:name="Form_A7"/>
      <w:r w:rsidRPr="00A96FED">
        <w:t>Date</w:t>
      </w:r>
      <w:r w:rsidRPr="0039333B">
        <w:t xml:space="preserve">:  </w:t>
      </w:r>
      <w:sdt>
        <w:sdtPr>
          <w:id w:val="-1935266760"/>
          <w:showingPlcHdr/>
          <w:date>
            <w:dateFormat w:val="dd-MMM-yy"/>
            <w:lid w:val="en-AU"/>
            <w:storeMappedDataAs w:val="dateTime"/>
            <w:calendar w:val="gregorian"/>
          </w:date>
        </w:sdtPr>
        <w:sdtContent>
          <w:r w:rsidRPr="0039333B">
            <w:t>Click here to enter a date.</w:t>
          </w:r>
        </w:sdtContent>
      </w:sdt>
    </w:p>
    <w:p w14:paraId="3120B725" w14:textId="05312D77" w:rsidR="000D5BEA" w:rsidRPr="00A96FED" w:rsidRDefault="000D5BEA" w:rsidP="00A17955">
      <w:pPr>
        <w:pStyle w:val="unHeading3"/>
      </w:pPr>
      <w:r>
        <w:t xml:space="preserve">Form A07 </w:t>
      </w:r>
      <w:r w:rsidRPr="00A96FED">
        <w:t xml:space="preserve">Operational </w:t>
      </w:r>
      <w:r w:rsidR="00A17955">
        <w:t>f</w:t>
      </w:r>
      <w:r w:rsidRPr="00A96FED">
        <w:t xml:space="preserve">light </w:t>
      </w:r>
      <w:r w:rsidR="00A17955">
        <w:t>p</w:t>
      </w:r>
      <w:r w:rsidRPr="00A96FED">
        <w:t>lanning</w:t>
      </w:r>
      <w:r w:rsidR="00460438">
        <w:t xml:space="preserve"> form - Page 1</w:t>
      </w:r>
    </w:p>
    <w:p w14:paraId="4F1EC5FB" w14:textId="53F76D4F" w:rsidR="000D5BEA" w:rsidRDefault="000D5BEA" w:rsidP="00A17955">
      <w:pPr>
        <w:pStyle w:val="TableTitle"/>
      </w:pPr>
      <w:r>
        <w:t>Form A07 Operational flight planning</w:t>
      </w:r>
    </w:p>
    <w:tbl>
      <w:tblPr>
        <w:tblStyle w:val="SD-MOStable"/>
        <w:tblW w:w="9493" w:type="dxa"/>
        <w:tblLook w:val="0620" w:firstRow="1" w:lastRow="0" w:firstColumn="0" w:lastColumn="0" w:noHBand="1" w:noVBand="1"/>
      </w:tblPr>
      <w:tblGrid>
        <w:gridCol w:w="5524"/>
        <w:gridCol w:w="3969"/>
      </w:tblGrid>
      <w:tr w:rsidR="00A17955" w:rsidRPr="00A96FED" w14:paraId="3E60BB80" w14:textId="77777777" w:rsidTr="00B1091F">
        <w:trPr>
          <w:cnfStyle w:val="100000000000" w:firstRow="1" w:lastRow="0" w:firstColumn="0" w:lastColumn="0" w:oddVBand="0" w:evenVBand="0" w:oddHBand="0" w:evenHBand="0" w:firstRowFirstColumn="0" w:firstRowLastColumn="0" w:lastRowFirstColumn="0" w:lastRowLastColumn="0"/>
          <w:trHeight w:val="162"/>
        </w:trPr>
        <w:tc>
          <w:tcPr>
            <w:tcW w:w="5524" w:type="dxa"/>
          </w:tcPr>
          <w:bookmarkEnd w:id="989"/>
          <w:p w14:paraId="4BD49DC8" w14:textId="26E49302" w:rsidR="00A17955" w:rsidRPr="00A17955" w:rsidRDefault="00A17955" w:rsidP="00A17955">
            <w:pPr>
              <w:rPr>
                <w:rStyle w:val="bold"/>
              </w:rPr>
            </w:pPr>
            <w:r w:rsidRPr="00A17955">
              <w:rPr>
                <w:rStyle w:val="bold"/>
              </w:rPr>
              <w:t>Aircraft registration and flight number (if any):</w:t>
            </w:r>
          </w:p>
        </w:tc>
        <w:tc>
          <w:tcPr>
            <w:tcW w:w="3969" w:type="dxa"/>
          </w:tcPr>
          <w:p w14:paraId="7B3F16F5" w14:textId="2DEEE860" w:rsidR="00A17955" w:rsidRPr="00A17955" w:rsidRDefault="00A17955" w:rsidP="00A17955">
            <w:pPr>
              <w:rPr>
                <w:rStyle w:val="bold"/>
              </w:rPr>
            </w:pPr>
            <w:r w:rsidRPr="00A17955">
              <w:rPr>
                <w:rStyle w:val="bold"/>
              </w:rPr>
              <w:t>Flight date:</w:t>
            </w:r>
          </w:p>
        </w:tc>
      </w:tr>
      <w:tr w:rsidR="00A17955" w:rsidRPr="00A96FED" w14:paraId="75A1E88E" w14:textId="77777777" w:rsidTr="00B1091F">
        <w:trPr>
          <w:trHeight w:val="22"/>
        </w:trPr>
        <w:tc>
          <w:tcPr>
            <w:tcW w:w="9493" w:type="dxa"/>
            <w:gridSpan w:val="2"/>
          </w:tcPr>
          <w:p w14:paraId="2033932D" w14:textId="758A89E6" w:rsidR="00A17955" w:rsidRPr="00A17955" w:rsidRDefault="00A17955" w:rsidP="00A17955">
            <w:pPr>
              <w:rPr>
                <w:rStyle w:val="bold"/>
              </w:rPr>
            </w:pPr>
            <w:r w:rsidRPr="00A17955">
              <w:rPr>
                <w:rStyle w:val="bold"/>
              </w:rPr>
              <w:t>Name of the pilot in command:</w:t>
            </w:r>
          </w:p>
        </w:tc>
      </w:tr>
      <w:tr w:rsidR="00A17955" w:rsidRPr="00A96FED" w14:paraId="75B986B2" w14:textId="77777777" w:rsidTr="00B1091F">
        <w:trPr>
          <w:trHeight w:val="63"/>
        </w:trPr>
        <w:tc>
          <w:tcPr>
            <w:tcW w:w="5524" w:type="dxa"/>
          </w:tcPr>
          <w:p w14:paraId="092B6E96" w14:textId="69038168" w:rsidR="00A17955" w:rsidRPr="00A17955" w:rsidRDefault="00A17955" w:rsidP="00A17955">
            <w:pPr>
              <w:rPr>
                <w:rStyle w:val="bold"/>
              </w:rPr>
            </w:pPr>
            <w:r w:rsidRPr="00A17955">
              <w:rPr>
                <w:rStyle w:val="bold"/>
              </w:rPr>
              <w:t>Departure:</w:t>
            </w:r>
          </w:p>
        </w:tc>
        <w:tc>
          <w:tcPr>
            <w:tcW w:w="3969" w:type="dxa"/>
          </w:tcPr>
          <w:p w14:paraId="0383E374" w14:textId="1D8642F2" w:rsidR="00A17955" w:rsidRPr="00A17955" w:rsidRDefault="00A17955" w:rsidP="00A17955">
            <w:pPr>
              <w:rPr>
                <w:rStyle w:val="bold"/>
              </w:rPr>
            </w:pPr>
            <w:r w:rsidRPr="00A17955">
              <w:rPr>
                <w:rStyle w:val="bold"/>
              </w:rPr>
              <w:t>Destination:</w:t>
            </w:r>
          </w:p>
        </w:tc>
      </w:tr>
      <w:tr w:rsidR="00A17955" w:rsidRPr="00A96FED" w14:paraId="62588A89" w14:textId="77777777" w:rsidTr="00B1091F">
        <w:trPr>
          <w:trHeight w:val="22"/>
        </w:trPr>
        <w:tc>
          <w:tcPr>
            <w:tcW w:w="9493" w:type="dxa"/>
            <w:gridSpan w:val="2"/>
          </w:tcPr>
          <w:p w14:paraId="397BEDA4" w14:textId="576F0D06" w:rsidR="00A17955" w:rsidRPr="00A17955" w:rsidRDefault="00A17955" w:rsidP="00A17955">
            <w:pPr>
              <w:rPr>
                <w:rStyle w:val="bold"/>
              </w:rPr>
            </w:pPr>
            <w:r w:rsidRPr="00A17955">
              <w:rPr>
                <w:rStyle w:val="bold"/>
              </w:rPr>
              <w:t>Flight Rules (IFR / VFR)</w:t>
            </w:r>
          </w:p>
        </w:tc>
      </w:tr>
      <w:tr w:rsidR="00A17955" w:rsidRPr="00A96FED" w14:paraId="01BC39DE" w14:textId="77777777" w:rsidTr="00B1091F">
        <w:trPr>
          <w:trHeight w:val="287"/>
        </w:trPr>
        <w:tc>
          <w:tcPr>
            <w:tcW w:w="5524" w:type="dxa"/>
          </w:tcPr>
          <w:p w14:paraId="7A88D5DE" w14:textId="09D6A5CD" w:rsidR="00A17955" w:rsidRPr="00A17955" w:rsidRDefault="00A17955" w:rsidP="00A17955">
            <w:pPr>
              <w:rPr>
                <w:rStyle w:val="bold"/>
              </w:rPr>
            </w:pPr>
            <w:r w:rsidRPr="00A17955">
              <w:rPr>
                <w:rStyle w:val="bold"/>
              </w:rPr>
              <w:t xml:space="preserve">Fuel Amount IAW section </w:t>
            </w:r>
            <w:hyperlink w:anchor="_Fuel_policy" w:history="1">
              <w:r w:rsidRPr="002C5F76">
                <w:rPr>
                  <w:rStyle w:val="Hyperlink"/>
                  <w:rFonts w:asciiTheme="minorHAnsi" w:hAnsiTheme="minorHAnsi"/>
                </w:rPr>
                <w:t>Fuel Policy</w:t>
              </w:r>
            </w:hyperlink>
            <w:r w:rsidRPr="00A17955">
              <w:rPr>
                <w:rStyle w:val="bold"/>
              </w:rPr>
              <w:t>:</w:t>
            </w:r>
          </w:p>
        </w:tc>
        <w:tc>
          <w:tcPr>
            <w:tcW w:w="3969" w:type="dxa"/>
          </w:tcPr>
          <w:p w14:paraId="001D5E6D" w14:textId="0F80EA68" w:rsidR="00A17955" w:rsidRPr="00A17955" w:rsidRDefault="00A17955" w:rsidP="00A17955">
            <w:pPr>
              <w:rPr>
                <w:rStyle w:val="bold"/>
              </w:rPr>
            </w:pPr>
            <w:r w:rsidRPr="00A17955">
              <w:rPr>
                <w:rStyle w:val="bold"/>
              </w:rPr>
              <w:t>Fuel on board:</w:t>
            </w:r>
          </w:p>
        </w:tc>
      </w:tr>
    </w:tbl>
    <w:p w14:paraId="2D04AAF4" w14:textId="77777777" w:rsidR="000D5BEA" w:rsidRPr="00A96FED" w:rsidRDefault="000D5BEA" w:rsidP="000D5BEA"/>
    <w:tbl>
      <w:tblPr>
        <w:tblStyle w:val="SD-MOStable"/>
        <w:tblW w:w="9493" w:type="dxa"/>
        <w:tblLook w:val="0620" w:firstRow="1" w:lastRow="0" w:firstColumn="0" w:lastColumn="0" w:noHBand="1" w:noVBand="1"/>
      </w:tblPr>
      <w:tblGrid>
        <w:gridCol w:w="2830"/>
        <w:gridCol w:w="1237"/>
        <w:gridCol w:w="1237"/>
        <w:gridCol w:w="1238"/>
        <w:gridCol w:w="1237"/>
        <w:gridCol w:w="1714"/>
      </w:tblGrid>
      <w:tr w:rsidR="00A17955" w:rsidRPr="00A17955" w14:paraId="0F79C4B1" w14:textId="77777777" w:rsidTr="00F91345">
        <w:trPr>
          <w:cnfStyle w:val="100000000000" w:firstRow="1" w:lastRow="0" w:firstColumn="0" w:lastColumn="0" w:oddVBand="0" w:evenVBand="0" w:oddHBand="0" w:evenHBand="0" w:firstRowFirstColumn="0" w:firstRowLastColumn="0" w:lastRowFirstColumn="0" w:lastRowLastColumn="0"/>
          <w:trHeight w:val="22"/>
          <w:tblHeader/>
        </w:trPr>
        <w:tc>
          <w:tcPr>
            <w:tcW w:w="2830" w:type="dxa"/>
          </w:tcPr>
          <w:p w14:paraId="271F286C" w14:textId="77777777" w:rsidR="000D5BEA" w:rsidRPr="00A17955" w:rsidRDefault="000D5BEA" w:rsidP="00A17955">
            <w:r w:rsidRPr="00A17955">
              <w:t>Route segment</w:t>
            </w:r>
          </w:p>
        </w:tc>
        <w:tc>
          <w:tcPr>
            <w:tcW w:w="1237" w:type="dxa"/>
          </w:tcPr>
          <w:p w14:paraId="715E905C" w14:textId="77777777" w:rsidR="000D5BEA" w:rsidRPr="00A17955" w:rsidRDefault="000D5BEA" w:rsidP="00A17955">
            <w:r w:rsidRPr="00A17955">
              <w:t>Altitude</w:t>
            </w:r>
          </w:p>
        </w:tc>
        <w:tc>
          <w:tcPr>
            <w:tcW w:w="1237" w:type="dxa"/>
          </w:tcPr>
          <w:p w14:paraId="53D508CD" w14:textId="77777777" w:rsidR="000D5BEA" w:rsidRPr="00A17955" w:rsidRDefault="000D5BEA" w:rsidP="00A17955">
            <w:r w:rsidRPr="00A17955">
              <w:t>Distance</w:t>
            </w:r>
          </w:p>
        </w:tc>
        <w:tc>
          <w:tcPr>
            <w:tcW w:w="1238" w:type="dxa"/>
          </w:tcPr>
          <w:p w14:paraId="2EBF8DF2" w14:textId="77777777" w:rsidR="000D5BEA" w:rsidRPr="00A17955" w:rsidRDefault="000D5BEA" w:rsidP="00A17955">
            <w:r w:rsidRPr="00A17955">
              <w:t>Track</w:t>
            </w:r>
          </w:p>
          <w:p w14:paraId="05B53EDB" w14:textId="77777777" w:rsidR="000D5BEA" w:rsidRPr="00A17955" w:rsidRDefault="000D5BEA" w:rsidP="00A17955">
            <w:r w:rsidRPr="00A17955">
              <w:t>M</w:t>
            </w:r>
          </w:p>
        </w:tc>
        <w:tc>
          <w:tcPr>
            <w:tcW w:w="1237" w:type="dxa"/>
          </w:tcPr>
          <w:p w14:paraId="1539050B" w14:textId="77777777" w:rsidR="000D5BEA" w:rsidRPr="00A17955" w:rsidRDefault="000D5BEA" w:rsidP="00A17955">
            <w:r w:rsidRPr="00A17955">
              <w:t>Cruising Speed</w:t>
            </w:r>
          </w:p>
        </w:tc>
        <w:tc>
          <w:tcPr>
            <w:tcW w:w="1714" w:type="dxa"/>
          </w:tcPr>
          <w:p w14:paraId="4783344A" w14:textId="77777777" w:rsidR="000D5BEA" w:rsidRPr="00A17955" w:rsidRDefault="000D5BEA" w:rsidP="00A17955">
            <w:r w:rsidRPr="00A17955">
              <w:t>Time intervals</w:t>
            </w:r>
          </w:p>
        </w:tc>
      </w:tr>
      <w:tr w:rsidR="00A17955" w:rsidRPr="00A17955" w14:paraId="75F92A09" w14:textId="77777777" w:rsidTr="00F91345">
        <w:trPr>
          <w:trHeight w:val="22"/>
        </w:trPr>
        <w:tc>
          <w:tcPr>
            <w:tcW w:w="2830" w:type="dxa"/>
          </w:tcPr>
          <w:p w14:paraId="4D7B6A8E" w14:textId="77777777" w:rsidR="000D5BEA" w:rsidRPr="00A17955" w:rsidRDefault="000D5BEA" w:rsidP="00A17955"/>
        </w:tc>
        <w:tc>
          <w:tcPr>
            <w:tcW w:w="1237" w:type="dxa"/>
          </w:tcPr>
          <w:p w14:paraId="12B3A287" w14:textId="77777777" w:rsidR="000D5BEA" w:rsidRPr="00A17955" w:rsidRDefault="000D5BEA" w:rsidP="00A17955"/>
        </w:tc>
        <w:tc>
          <w:tcPr>
            <w:tcW w:w="1237" w:type="dxa"/>
          </w:tcPr>
          <w:p w14:paraId="106EDFD3" w14:textId="77777777" w:rsidR="000D5BEA" w:rsidRPr="00A17955" w:rsidRDefault="000D5BEA" w:rsidP="00A17955"/>
        </w:tc>
        <w:tc>
          <w:tcPr>
            <w:tcW w:w="1238" w:type="dxa"/>
          </w:tcPr>
          <w:p w14:paraId="088D5FC6" w14:textId="77777777" w:rsidR="000D5BEA" w:rsidRPr="00A17955" w:rsidRDefault="000D5BEA" w:rsidP="00A17955"/>
        </w:tc>
        <w:tc>
          <w:tcPr>
            <w:tcW w:w="1237" w:type="dxa"/>
          </w:tcPr>
          <w:p w14:paraId="329FD24C" w14:textId="77777777" w:rsidR="000D5BEA" w:rsidRPr="00A17955" w:rsidRDefault="000D5BEA" w:rsidP="00A17955"/>
        </w:tc>
        <w:tc>
          <w:tcPr>
            <w:tcW w:w="1714" w:type="dxa"/>
          </w:tcPr>
          <w:p w14:paraId="38537D42" w14:textId="77777777" w:rsidR="000D5BEA" w:rsidRPr="00A17955" w:rsidRDefault="000D5BEA" w:rsidP="00A17955"/>
        </w:tc>
      </w:tr>
      <w:tr w:rsidR="000D5BEA" w:rsidRPr="00A17955" w14:paraId="3BD600F6" w14:textId="77777777" w:rsidTr="00F91345">
        <w:trPr>
          <w:trHeight w:val="22"/>
        </w:trPr>
        <w:tc>
          <w:tcPr>
            <w:tcW w:w="2830" w:type="dxa"/>
          </w:tcPr>
          <w:p w14:paraId="0FFA7DF9" w14:textId="77777777" w:rsidR="000D5BEA" w:rsidRPr="00A17955" w:rsidRDefault="000D5BEA" w:rsidP="00A17955"/>
        </w:tc>
        <w:tc>
          <w:tcPr>
            <w:tcW w:w="1237" w:type="dxa"/>
          </w:tcPr>
          <w:p w14:paraId="17BF6AD6" w14:textId="77777777" w:rsidR="000D5BEA" w:rsidRPr="00A17955" w:rsidRDefault="000D5BEA" w:rsidP="00A17955"/>
        </w:tc>
        <w:tc>
          <w:tcPr>
            <w:tcW w:w="1237" w:type="dxa"/>
          </w:tcPr>
          <w:p w14:paraId="2572621E" w14:textId="77777777" w:rsidR="000D5BEA" w:rsidRPr="00A17955" w:rsidRDefault="000D5BEA" w:rsidP="00A17955"/>
        </w:tc>
        <w:tc>
          <w:tcPr>
            <w:tcW w:w="1238" w:type="dxa"/>
          </w:tcPr>
          <w:p w14:paraId="302AF297" w14:textId="77777777" w:rsidR="000D5BEA" w:rsidRPr="00A17955" w:rsidRDefault="000D5BEA" w:rsidP="00A17955"/>
        </w:tc>
        <w:tc>
          <w:tcPr>
            <w:tcW w:w="1237" w:type="dxa"/>
          </w:tcPr>
          <w:p w14:paraId="7AA94E96" w14:textId="77777777" w:rsidR="000D5BEA" w:rsidRPr="00A17955" w:rsidRDefault="000D5BEA" w:rsidP="00A17955"/>
        </w:tc>
        <w:tc>
          <w:tcPr>
            <w:tcW w:w="1714" w:type="dxa"/>
          </w:tcPr>
          <w:p w14:paraId="4C38D87D" w14:textId="77777777" w:rsidR="000D5BEA" w:rsidRPr="00A17955" w:rsidRDefault="000D5BEA" w:rsidP="00A17955"/>
        </w:tc>
      </w:tr>
      <w:tr w:rsidR="00A17955" w:rsidRPr="00A17955" w14:paraId="11CDBEF9" w14:textId="77777777" w:rsidTr="00F91345">
        <w:trPr>
          <w:trHeight w:val="22"/>
        </w:trPr>
        <w:tc>
          <w:tcPr>
            <w:tcW w:w="2830" w:type="dxa"/>
          </w:tcPr>
          <w:p w14:paraId="3498D54F" w14:textId="77777777" w:rsidR="00A17955" w:rsidRPr="00A17955" w:rsidRDefault="00A17955" w:rsidP="00A17955"/>
        </w:tc>
        <w:tc>
          <w:tcPr>
            <w:tcW w:w="1237" w:type="dxa"/>
          </w:tcPr>
          <w:p w14:paraId="663BFBCF" w14:textId="77777777" w:rsidR="00A17955" w:rsidRPr="00A17955" w:rsidRDefault="00A17955" w:rsidP="00A17955"/>
        </w:tc>
        <w:tc>
          <w:tcPr>
            <w:tcW w:w="1237" w:type="dxa"/>
          </w:tcPr>
          <w:p w14:paraId="26381250" w14:textId="77777777" w:rsidR="00A17955" w:rsidRPr="00A17955" w:rsidRDefault="00A17955" w:rsidP="00A17955"/>
        </w:tc>
        <w:tc>
          <w:tcPr>
            <w:tcW w:w="1238" w:type="dxa"/>
          </w:tcPr>
          <w:p w14:paraId="50233FEF" w14:textId="77777777" w:rsidR="00A17955" w:rsidRPr="00A17955" w:rsidRDefault="00A17955" w:rsidP="00A17955"/>
        </w:tc>
        <w:tc>
          <w:tcPr>
            <w:tcW w:w="1237" w:type="dxa"/>
          </w:tcPr>
          <w:p w14:paraId="7358887E" w14:textId="77777777" w:rsidR="00A17955" w:rsidRPr="00A17955" w:rsidRDefault="00A17955" w:rsidP="00A17955"/>
        </w:tc>
        <w:tc>
          <w:tcPr>
            <w:tcW w:w="1714" w:type="dxa"/>
          </w:tcPr>
          <w:p w14:paraId="26792D5B" w14:textId="77777777" w:rsidR="00A17955" w:rsidRPr="00A17955" w:rsidRDefault="00A17955" w:rsidP="00A17955"/>
        </w:tc>
      </w:tr>
      <w:tr w:rsidR="00A17955" w:rsidRPr="00A17955" w14:paraId="2C130EAA" w14:textId="77777777" w:rsidTr="00F91345">
        <w:trPr>
          <w:trHeight w:val="22"/>
        </w:trPr>
        <w:tc>
          <w:tcPr>
            <w:tcW w:w="2830" w:type="dxa"/>
          </w:tcPr>
          <w:p w14:paraId="7711B082" w14:textId="77777777" w:rsidR="00A17955" w:rsidRPr="00A17955" w:rsidRDefault="00A17955" w:rsidP="00A17955"/>
        </w:tc>
        <w:tc>
          <w:tcPr>
            <w:tcW w:w="1237" w:type="dxa"/>
          </w:tcPr>
          <w:p w14:paraId="7CAD5266" w14:textId="77777777" w:rsidR="00A17955" w:rsidRPr="00A17955" w:rsidRDefault="00A17955" w:rsidP="00A17955"/>
        </w:tc>
        <w:tc>
          <w:tcPr>
            <w:tcW w:w="1237" w:type="dxa"/>
          </w:tcPr>
          <w:p w14:paraId="203F17E8" w14:textId="77777777" w:rsidR="00A17955" w:rsidRPr="00A17955" w:rsidRDefault="00A17955" w:rsidP="00A17955"/>
        </w:tc>
        <w:tc>
          <w:tcPr>
            <w:tcW w:w="1238" w:type="dxa"/>
          </w:tcPr>
          <w:p w14:paraId="2F84D4B5" w14:textId="77777777" w:rsidR="00A17955" w:rsidRPr="00A17955" w:rsidRDefault="00A17955" w:rsidP="00A17955"/>
        </w:tc>
        <w:tc>
          <w:tcPr>
            <w:tcW w:w="1237" w:type="dxa"/>
          </w:tcPr>
          <w:p w14:paraId="15E0EACA" w14:textId="77777777" w:rsidR="00A17955" w:rsidRPr="00A17955" w:rsidRDefault="00A17955" w:rsidP="00A17955"/>
        </w:tc>
        <w:tc>
          <w:tcPr>
            <w:tcW w:w="1714" w:type="dxa"/>
          </w:tcPr>
          <w:p w14:paraId="709C0259" w14:textId="77777777" w:rsidR="00A17955" w:rsidRPr="00A17955" w:rsidRDefault="00A17955" w:rsidP="00A17955"/>
        </w:tc>
      </w:tr>
      <w:tr w:rsidR="00A17955" w:rsidRPr="00A17955" w14:paraId="78E4AE4D" w14:textId="77777777" w:rsidTr="00F91345">
        <w:trPr>
          <w:trHeight w:val="22"/>
        </w:trPr>
        <w:tc>
          <w:tcPr>
            <w:tcW w:w="2830" w:type="dxa"/>
          </w:tcPr>
          <w:p w14:paraId="21AD94D4" w14:textId="77777777" w:rsidR="00A17955" w:rsidRPr="00A17955" w:rsidRDefault="00A17955" w:rsidP="00A17955"/>
        </w:tc>
        <w:tc>
          <w:tcPr>
            <w:tcW w:w="1237" w:type="dxa"/>
          </w:tcPr>
          <w:p w14:paraId="1B335332" w14:textId="77777777" w:rsidR="00A17955" w:rsidRPr="00A17955" w:rsidRDefault="00A17955" w:rsidP="00A17955"/>
        </w:tc>
        <w:tc>
          <w:tcPr>
            <w:tcW w:w="1237" w:type="dxa"/>
          </w:tcPr>
          <w:p w14:paraId="1B0B7843" w14:textId="77777777" w:rsidR="00A17955" w:rsidRPr="00A17955" w:rsidRDefault="00A17955" w:rsidP="00A17955"/>
        </w:tc>
        <w:tc>
          <w:tcPr>
            <w:tcW w:w="1238" w:type="dxa"/>
          </w:tcPr>
          <w:p w14:paraId="221166AD" w14:textId="77777777" w:rsidR="00A17955" w:rsidRPr="00A17955" w:rsidRDefault="00A17955" w:rsidP="00A17955"/>
        </w:tc>
        <w:tc>
          <w:tcPr>
            <w:tcW w:w="1237" w:type="dxa"/>
          </w:tcPr>
          <w:p w14:paraId="109CC781" w14:textId="77777777" w:rsidR="00A17955" w:rsidRPr="00A17955" w:rsidRDefault="00A17955" w:rsidP="00A17955"/>
        </w:tc>
        <w:tc>
          <w:tcPr>
            <w:tcW w:w="1714" w:type="dxa"/>
          </w:tcPr>
          <w:p w14:paraId="699E4C5E" w14:textId="77777777" w:rsidR="00A17955" w:rsidRPr="00A17955" w:rsidRDefault="00A17955" w:rsidP="00A17955"/>
        </w:tc>
      </w:tr>
      <w:tr w:rsidR="00A17955" w:rsidRPr="00A17955" w14:paraId="16ACC315" w14:textId="77777777" w:rsidTr="00F91345">
        <w:trPr>
          <w:trHeight w:val="22"/>
        </w:trPr>
        <w:tc>
          <w:tcPr>
            <w:tcW w:w="2830" w:type="dxa"/>
          </w:tcPr>
          <w:p w14:paraId="7B180662" w14:textId="77777777" w:rsidR="00A17955" w:rsidRPr="00A17955" w:rsidRDefault="00A17955" w:rsidP="00A17955"/>
        </w:tc>
        <w:tc>
          <w:tcPr>
            <w:tcW w:w="1237" w:type="dxa"/>
          </w:tcPr>
          <w:p w14:paraId="63B9E9F1" w14:textId="77777777" w:rsidR="00A17955" w:rsidRPr="00A17955" w:rsidRDefault="00A17955" w:rsidP="00A17955"/>
        </w:tc>
        <w:tc>
          <w:tcPr>
            <w:tcW w:w="1237" w:type="dxa"/>
          </w:tcPr>
          <w:p w14:paraId="6E50A4A1" w14:textId="77777777" w:rsidR="00A17955" w:rsidRPr="00A17955" w:rsidRDefault="00A17955" w:rsidP="00A17955"/>
        </w:tc>
        <w:tc>
          <w:tcPr>
            <w:tcW w:w="1238" w:type="dxa"/>
          </w:tcPr>
          <w:p w14:paraId="26C8ABC7" w14:textId="77777777" w:rsidR="00A17955" w:rsidRPr="00A17955" w:rsidRDefault="00A17955" w:rsidP="00A17955"/>
        </w:tc>
        <w:tc>
          <w:tcPr>
            <w:tcW w:w="1237" w:type="dxa"/>
          </w:tcPr>
          <w:p w14:paraId="7B72AB5C" w14:textId="77777777" w:rsidR="00A17955" w:rsidRPr="00A17955" w:rsidRDefault="00A17955" w:rsidP="00A17955"/>
        </w:tc>
        <w:tc>
          <w:tcPr>
            <w:tcW w:w="1714" w:type="dxa"/>
          </w:tcPr>
          <w:p w14:paraId="7924DFDB" w14:textId="77777777" w:rsidR="00A17955" w:rsidRPr="00A17955" w:rsidRDefault="00A17955" w:rsidP="00A17955"/>
        </w:tc>
      </w:tr>
      <w:tr w:rsidR="00A17955" w:rsidRPr="00A17955" w14:paraId="3FD0D3D5" w14:textId="77777777" w:rsidTr="00F91345">
        <w:trPr>
          <w:trHeight w:val="22"/>
        </w:trPr>
        <w:tc>
          <w:tcPr>
            <w:tcW w:w="2830" w:type="dxa"/>
          </w:tcPr>
          <w:p w14:paraId="617270CB" w14:textId="77777777" w:rsidR="00A17955" w:rsidRPr="00A17955" w:rsidRDefault="00A17955" w:rsidP="00A17955"/>
        </w:tc>
        <w:tc>
          <w:tcPr>
            <w:tcW w:w="1237" w:type="dxa"/>
          </w:tcPr>
          <w:p w14:paraId="7E5E0445" w14:textId="77777777" w:rsidR="00A17955" w:rsidRPr="00A17955" w:rsidRDefault="00A17955" w:rsidP="00A17955"/>
        </w:tc>
        <w:tc>
          <w:tcPr>
            <w:tcW w:w="1237" w:type="dxa"/>
          </w:tcPr>
          <w:p w14:paraId="77D6B3D0" w14:textId="77777777" w:rsidR="00A17955" w:rsidRPr="00A17955" w:rsidRDefault="00A17955" w:rsidP="00A17955"/>
        </w:tc>
        <w:tc>
          <w:tcPr>
            <w:tcW w:w="1238" w:type="dxa"/>
          </w:tcPr>
          <w:p w14:paraId="02BD305F" w14:textId="77777777" w:rsidR="00A17955" w:rsidRPr="00A17955" w:rsidRDefault="00A17955" w:rsidP="00A17955"/>
        </w:tc>
        <w:tc>
          <w:tcPr>
            <w:tcW w:w="1237" w:type="dxa"/>
          </w:tcPr>
          <w:p w14:paraId="2EF55F17" w14:textId="77777777" w:rsidR="00A17955" w:rsidRPr="00A17955" w:rsidRDefault="00A17955" w:rsidP="00A17955"/>
        </w:tc>
        <w:tc>
          <w:tcPr>
            <w:tcW w:w="1714" w:type="dxa"/>
          </w:tcPr>
          <w:p w14:paraId="164DC024" w14:textId="77777777" w:rsidR="00A17955" w:rsidRPr="00A17955" w:rsidRDefault="00A17955" w:rsidP="00A17955"/>
        </w:tc>
      </w:tr>
      <w:tr w:rsidR="00A17955" w:rsidRPr="00A17955" w14:paraId="5060B55A" w14:textId="77777777" w:rsidTr="00F91345">
        <w:trPr>
          <w:trHeight w:val="22"/>
        </w:trPr>
        <w:tc>
          <w:tcPr>
            <w:tcW w:w="2830" w:type="dxa"/>
          </w:tcPr>
          <w:p w14:paraId="31F930F0" w14:textId="77777777" w:rsidR="00A17955" w:rsidRPr="00A17955" w:rsidRDefault="00A17955" w:rsidP="00A17955"/>
        </w:tc>
        <w:tc>
          <w:tcPr>
            <w:tcW w:w="1237" w:type="dxa"/>
          </w:tcPr>
          <w:p w14:paraId="3FD73D21" w14:textId="77777777" w:rsidR="00A17955" w:rsidRPr="00A17955" w:rsidRDefault="00A17955" w:rsidP="00A17955"/>
        </w:tc>
        <w:tc>
          <w:tcPr>
            <w:tcW w:w="1237" w:type="dxa"/>
          </w:tcPr>
          <w:p w14:paraId="3F5101F1" w14:textId="77777777" w:rsidR="00A17955" w:rsidRPr="00A17955" w:rsidRDefault="00A17955" w:rsidP="00A17955"/>
        </w:tc>
        <w:tc>
          <w:tcPr>
            <w:tcW w:w="1238" w:type="dxa"/>
          </w:tcPr>
          <w:p w14:paraId="21C4440F" w14:textId="77777777" w:rsidR="00A17955" w:rsidRPr="00A17955" w:rsidRDefault="00A17955" w:rsidP="00A17955"/>
        </w:tc>
        <w:tc>
          <w:tcPr>
            <w:tcW w:w="1237" w:type="dxa"/>
          </w:tcPr>
          <w:p w14:paraId="0173AE32" w14:textId="77777777" w:rsidR="00A17955" w:rsidRPr="00A17955" w:rsidRDefault="00A17955" w:rsidP="00A17955"/>
        </w:tc>
        <w:tc>
          <w:tcPr>
            <w:tcW w:w="1714" w:type="dxa"/>
          </w:tcPr>
          <w:p w14:paraId="4DEE7739" w14:textId="77777777" w:rsidR="00A17955" w:rsidRPr="00A17955" w:rsidRDefault="00A17955" w:rsidP="00A17955"/>
        </w:tc>
      </w:tr>
      <w:tr w:rsidR="00A17955" w:rsidRPr="00A17955" w14:paraId="587531C0" w14:textId="77777777" w:rsidTr="00F91345">
        <w:trPr>
          <w:trHeight w:val="22"/>
        </w:trPr>
        <w:tc>
          <w:tcPr>
            <w:tcW w:w="2830" w:type="dxa"/>
          </w:tcPr>
          <w:p w14:paraId="5ABACC3B" w14:textId="77777777" w:rsidR="00A17955" w:rsidRPr="00A17955" w:rsidRDefault="00A17955" w:rsidP="00A17955"/>
        </w:tc>
        <w:tc>
          <w:tcPr>
            <w:tcW w:w="1237" w:type="dxa"/>
          </w:tcPr>
          <w:p w14:paraId="4B39CB2D" w14:textId="77777777" w:rsidR="00A17955" w:rsidRPr="00A17955" w:rsidRDefault="00A17955" w:rsidP="00A17955"/>
        </w:tc>
        <w:tc>
          <w:tcPr>
            <w:tcW w:w="1237" w:type="dxa"/>
          </w:tcPr>
          <w:p w14:paraId="03344BBA" w14:textId="77777777" w:rsidR="00A17955" w:rsidRPr="00A17955" w:rsidRDefault="00A17955" w:rsidP="00A17955"/>
        </w:tc>
        <w:tc>
          <w:tcPr>
            <w:tcW w:w="1238" w:type="dxa"/>
          </w:tcPr>
          <w:p w14:paraId="0849D1E6" w14:textId="77777777" w:rsidR="00A17955" w:rsidRPr="00A17955" w:rsidRDefault="00A17955" w:rsidP="00A17955"/>
        </w:tc>
        <w:tc>
          <w:tcPr>
            <w:tcW w:w="1237" w:type="dxa"/>
          </w:tcPr>
          <w:p w14:paraId="1306284C" w14:textId="77777777" w:rsidR="00A17955" w:rsidRPr="00A17955" w:rsidRDefault="00A17955" w:rsidP="00A17955"/>
        </w:tc>
        <w:tc>
          <w:tcPr>
            <w:tcW w:w="1714" w:type="dxa"/>
          </w:tcPr>
          <w:p w14:paraId="6E449781" w14:textId="77777777" w:rsidR="00A17955" w:rsidRPr="00A17955" w:rsidRDefault="00A17955" w:rsidP="00A17955"/>
        </w:tc>
      </w:tr>
      <w:tr w:rsidR="00A17955" w:rsidRPr="00A17955" w14:paraId="3DC5A211" w14:textId="77777777" w:rsidTr="00F91345">
        <w:trPr>
          <w:trHeight w:val="22"/>
        </w:trPr>
        <w:tc>
          <w:tcPr>
            <w:tcW w:w="2830" w:type="dxa"/>
          </w:tcPr>
          <w:p w14:paraId="0839021C" w14:textId="77777777" w:rsidR="00A17955" w:rsidRPr="00A17955" w:rsidRDefault="00A17955" w:rsidP="00A17955"/>
        </w:tc>
        <w:tc>
          <w:tcPr>
            <w:tcW w:w="1237" w:type="dxa"/>
          </w:tcPr>
          <w:p w14:paraId="0E129D8E" w14:textId="77777777" w:rsidR="00A17955" w:rsidRPr="00A17955" w:rsidRDefault="00A17955" w:rsidP="00A17955"/>
        </w:tc>
        <w:tc>
          <w:tcPr>
            <w:tcW w:w="1237" w:type="dxa"/>
          </w:tcPr>
          <w:p w14:paraId="7B32F898" w14:textId="77777777" w:rsidR="00A17955" w:rsidRPr="00A17955" w:rsidRDefault="00A17955" w:rsidP="00A17955"/>
        </w:tc>
        <w:tc>
          <w:tcPr>
            <w:tcW w:w="1238" w:type="dxa"/>
          </w:tcPr>
          <w:p w14:paraId="6D77DF45" w14:textId="77777777" w:rsidR="00A17955" w:rsidRPr="00A17955" w:rsidRDefault="00A17955" w:rsidP="00A17955"/>
        </w:tc>
        <w:tc>
          <w:tcPr>
            <w:tcW w:w="1237" w:type="dxa"/>
          </w:tcPr>
          <w:p w14:paraId="2ABD443E" w14:textId="77777777" w:rsidR="00A17955" w:rsidRPr="00A17955" w:rsidRDefault="00A17955" w:rsidP="00A17955"/>
        </w:tc>
        <w:tc>
          <w:tcPr>
            <w:tcW w:w="1714" w:type="dxa"/>
          </w:tcPr>
          <w:p w14:paraId="39EFC0D6" w14:textId="77777777" w:rsidR="00A17955" w:rsidRPr="00A17955" w:rsidRDefault="00A17955" w:rsidP="00A17955"/>
        </w:tc>
      </w:tr>
      <w:tr w:rsidR="00A17955" w:rsidRPr="00A17955" w14:paraId="68CD2FE1" w14:textId="77777777" w:rsidTr="00F91345">
        <w:trPr>
          <w:trHeight w:val="22"/>
        </w:trPr>
        <w:tc>
          <w:tcPr>
            <w:tcW w:w="2830" w:type="dxa"/>
          </w:tcPr>
          <w:p w14:paraId="2CA69452" w14:textId="77777777" w:rsidR="00A17955" w:rsidRPr="00A17955" w:rsidRDefault="00A17955" w:rsidP="00A17955"/>
        </w:tc>
        <w:tc>
          <w:tcPr>
            <w:tcW w:w="1237" w:type="dxa"/>
          </w:tcPr>
          <w:p w14:paraId="0D94DFC4" w14:textId="77777777" w:rsidR="00A17955" w:rsidRPr="00A17955" w:rsidRDefault="00A17955" w:rsidP="00A17955"/>
        </w:tc>
        <w:tc>
          <w:tcPr>
            <w:tcW w:w="1237" w:type="dxa"/>
          </w:tcPr>
          <w:p w14:paraId="23590ABE" w14:textId="77777777" w:rsidR="00A17955" w:rsidRPr="00A17955" w:rsidRDefault="00A17955" w:rsidP="00A17955"/>
        </w:tc>
        <w:tc>
          <w:tcPr>
            <w:tcW w:w="1238" w:type="dxa"/>
          </w:tcPr>
          <w:p w14:paraId="29FDD8C4" w14:textId="77777777" w:rsidR="00A17955" w:rsidRPr="00A17955" w:rsidRDefault="00A17955" w:rsidP="00A17955"/>
        </w:tc>
        <w:tc>
          <w:tcPr>
            <w:tcW w:w="1237" w:type="dxa"/>
          </w:tcPr>
          <w:p w14:paraId="0A71A475" w14:textId="77777777" w:rsidR="00A17955" w:rsidRPr="00A17955" w:rsidRDefault="00A17955" w:rsidP="00A17955"/>
        </w:tc>
        <w:tc>
          <w:tcPr>
            <w:tcW w:w="1714" w:type="dxa"/>
          </w:tcPr>
          <w:p w14:paraId="44BEDA65" w14:textId="77777777" w:rsidR="00A17955" w:rsidRPr="00A17955" w:rsidRDefault="00A17955" w:rsidP="00A17955"/>
        </w:tc>
      </w:tr>
    </w:tbl>
    <w:p w14:paraId="17D1DF81" w14:textId="2D4AE777" w:rsidR="000D5BEA" w:rsidRPr="00A17955" w:rsidRDefault="00A17955" w:rsidP="00B81CA3">
      <w:pPr>
        <w:pStyle w:val="Sampletext"/>
      </w:pPr>
      <w:r w:rsidRPr="00A17955">
        <w:t>Alternate aerodrome (if required)</w:t>
      </w:r>
    </w:p>
    <w:tbl>
      <w:tblPr>
        <w:tblStyle w:val="SD-MOStable"/>
        <w:tblW w:w="9493" w:type="dxa"/>
        <w:tblLook w:val="0620" w:firstRow="1" w:lastRow="0" w:firstColumn="0" w:lastColumn="0" w:noHBand="1" w:noVBand="1"/>
      </w:tblPr>
      <w:tblGrid>
        <w:gridCol w:w="3425"/>
        <w:gridCol w:w="1410"/>
        <w:gridCol w:w="1411"/>
        <w:gridCol w:w="1410"/>
        <w:gridCol w:w="1837"/>
      </w:tblGrid>
      <w:tr w:rsidR="00A17955" w:rsidRPr="00A96FED" w14:paraId="031A8D62" w14:textId="77777777" w:rsidTr="00F91345">
        <w:trPr>
          <w:cnfStyle w:val="100000000000" w:firstRow="1" w:lastRow="0" w:firstColumn="0" w:lastColumn="0" w:oddVBand="0" w:evenVBand="0" w:oddHBand="0" w:evenHBand="0" w:firstRowFirstColumn="0" w:firstRowLastColumn="0" w:lastRowFirstColumn="0" w:lastRowLastColumn="0"/>
          <w:trHeight w:val="22"/>
          <w:tblHeader/>
        </w:trPr>
        <w:tc>
          <w:tcPr>
            <w:tcW w:w="3425" w:type="dxa"/>
          </w:tcPr>
          <w:p w14:paraId="21589B61" w14:textId="77777777" w:rsidR="00A17955" w:rsidRPr="000D5BEA" w:rsidRDefault="00A17955" w:rsidP="000D5BEA">
            <w:r w:rsidRPr="00A96FED">
              <w:t>Route segments</w:t>
            </w:r>
          </w:p>
        </w:tc>
        <w:tc>
          <w:tcPr>
            <w:tcW w:w="1410" w:type="dxa"/>
          </w:tcPr>
          <w:p w14:paraId="5F4DABC8" w14:textId="77777777" w:rsidR="00A17955" w:rsidRPr="000D5BEA" w:rsidRDefault="00A17955" w:rsidP="000D5BEA">
            <w:r w:rsidRPr="00A96FED">
              <w:t>Altitudes</w:t>
            </w:r>
          </w:p>
        </w:tc>
        <w:tc>
          <w:tcPr>
            <w:tcW w:w="1411" w:type="dxa"/>
          </w:tcPr>
          <w:p w14:paraId="41C405CD" w14:textId="77777777" w:rsidR="00A17955" w:rsidRPr="000D5BEA" w:rsidRDefault="00A17955" w:rsidP="000D5BEA">
            <w:r w:rsidRPr="00A96FED">
              <w:t>Cruising Speed</w:t>
            </w:r>
          </w:p>
        </w:tc>
        <w:tc>
          <w:tcPr>
            <w:tcW w:w="1410" w:type="dxa"/>
          </w:tcPr>
          <w:p w14:paraId="181F63C4" w14:textId="77777777" w:rsidR="00A17955" w:rsidRPr="000D5BEA" w:rsidRDefault="00A17955" w:rsidP="000D5BEA">
            <w:r w:rsidRPr="00A96FED">
              <w:t>Time intervals</w:t>
            </w:r>
          </w:p>
        </w:tc>
        <w:tc>
          <w:tcPr>
            <w:tcW w:w="1837" w:type="dxa"/>
          </w:tcPr>
          <w:p w14:paraId="074304F6" w14:textId="77777777" w:rsidR="00A17955" w:rsidRPr="000D5BEA" w:rsidRDefault="00A17955" w:rsidP="000D5BEA">
            <w:r w:rsidRPr="00A96FED">
              <w:t>Fuel required</w:t>
            </w:r>
          </w:p>
        </w:tc>
      </w:tr>
      <w:tr w:rsidR="00A17955" w:rsidRPr="00A96FED" w14:paraId="125E52F8" w14:textId="77777777" w:rsidTr="00F91345">
        <w:tc>
          <w:tcPr>
            <w:tcW w:w="3425" w:type="dxa"/>
          </w:tcPr>
          <w:p w14:paraId="2CAE9F3A" w14:textId="77777777" w:rsidR="00A17955" w:rsidRPr="00A96FED" w:rsidRDefault="00A17955" w:rsidP="000D5BEA">
            <w:pPr>
              <w:pStyle w:val="Tabletext"/>
            </w:pPr>
          </w:p>
        </w:tc>
        <w:tc>
          <w:tcPr>
            <w:tcW w:w="1410" w:type="dxa"/>
          </w:tcPr>
          <w:p w14:paraId="421F3782" w14:textId="77777777" w:rsidR="00A17955" w:rsidRPr="00A96FED" w:rsidRDefault="00A17955" w:rsidP="000D5BEA">
            <w:pPr>
              <w:pStyle w:val="Tabletext"/>
            </w:pPr>
          </w:p>
        </w:tc>
        <w:tc>
          <w:tcPr>
            <w:tcW w:w="1411" w:type="dxa"/>
          </w:tcPr>
          <w:p w14:paraId="42A152FD" w14:textId="77777777" w:rsidR="00A17955" w:rsidRPr="00A96FED" w:rsidRDefault="00A17955" w:rsidP="000D5BEA">
            <w:pPr>
              <w:pStyle w:val="Tabletext"/>
            </w:pPr>
          </w:p>
        </w:tc>
        <w:tc>
          <w:tcPr>
            <w:tcW w:w="1410" w:type="dxa"/>
          </w:tcPr>
          <w:p w14:paraId="41F988CE" w14:textId="77777777" w:rsidR="00A17955" w:rsidRPr="00A96FED" w:rsidRDefault="00A17955" w:rsidP="000D5BEA">
            <w:pPr>
              <w:pStyle w:val="Tabletext"/>
            </w:pPr>
          </w:p>
        </w:tc>
        <w:tc>
          <w:tcPr>
            <w:tcW w:w="1837" w:type="dxa"/>
          </w:tcPr>
          <w:p w14:paraId="1D0218F6" w14:textId="77777777" w:rsidR="00A17955" w:rsidRPr="00A96FED" w:rsidRDefault="00A17955" w:rsidP="000D5BEA">
            <w:pPr>
              <w:pStyle w:val="Tabletext"/>
            </w:pPr>
          </w:p>
        </w:tc>
      </w:tr>
      <w:tr w:rsidR="00A17955" w:rsidRPr="00A96FED" w14:paraId="12783C7E" w14:textId="77777777" w:rsidTr="00F91345">
        <w:tc>
          <w:tcPr>
            <w:tcW w:w="3425" w:type="dxa"/>
          </w:tcPr>
          <w:p w14:paraId="47A1C23E" w14:textId="77777777" w:rsidR="00A17955" w:rsidRPr="00A96FED" w:rsidRDefault="00A17955" w:rsidP="000D5BEA">
            <w:pPr>
              <w:pStyle w:val="Tabletext"/>
            </w:pPr>
          </w:p>
        </w:tc>
        <w:tc>
          <w:tcPr>
            <w:tcW w:w="1410" w:type="dxa"/>
          </w:tcPr>
          <w:p w14:paraId="23A5AFAC" w14:textId="77777777" w:rsidR="00A17955" w:rsidRPr="00A96FED" w:rsidRDefault="00A17955" w:rsidP="000D5BEA">
            <w:pPr>
              <w:pStyle w:val="Tabletext"/>
            </w:pPr>
          </w:p>
        </w:tc>
        <w:tc>
          <w:tcPr>
            <w:tcW w:w="1411" w:type="dxa"/>
          </w:tcPr>
          <w:p w14:paraId="26512996" w14:textId="77777777" w:rsidR="00A17955" w:rsidRPr="00A96FED" w:rsidRDefault="00A17955" w:rsidP="000D5BEA">
            <w:pPr>
              <w:pStyle w:val="Tabletext"/>
            </w:pPr>
          </w:p>
        </w:tc>
        <w:tc>
          <w:tcPr>
            <w:tcW w:w="1410" w:type="dxa"/>
          </w:tcPr>
          <w:p w14:paraId="12B519A4" w14:textId="77777777" w:rsidR="00A17955" w:rsidRPr="00A96FED" w:rsidRDefault="00A17955" w:rsidP="000D5BEA">
            <w:pPr>
              <w:pStyle w:val="Tabletext"/>
            </w:pPr>
          </w:p>
        </w:tc>
        <w:tc>
          <w:tcPr>
            <w:tcW w:w="1837" w:type="dxa"/>
          </w:tcPr>
          <w:p w14:paraId="48A55A41" w14:textId="77777777" w:rsidR="00A17955" w:rsidRPr="00A96FED" w:rsidRDefault="00A17955" w:rsidP="000D5BEA">
            <w:pPr>
              <w:pStyle w:val="Tabletext"/>
            </w:pPr>
          </w:p>
        </w:tc>
      </w:tr>
      <w:tr w:rsidR="00A17955" w:rsidRPr="00A96FED" w14:paraId="16036C1B" w14:textId="77777777" w:rsidTr="00F91345">
        <w:tc>
          <w:tcPr>
            <w:tcW w:w="3425" w:type="dxa"/>
          </w:tcPr>
          <w:p w14:paraId="29B57302" w14:textId="77777777" w:rsidR="00A17955" w:rsidRPr="00A96FED" w:rsidRDefault="00A17955" w:rsidP="000D5BEA">
            <w:pPr>
              <w:pStyle w:val="Tabletext"/>
            </w:pPr>
          </w:p>
        </w:tc>
        <w:tc>
          <w:tcPr>
            <w:tcW w:w="1410" w:type="dxa"/>
          </w:tcPr>
          <w:p w14:paraId="3109E746" w14:textId="77777777" w:rsidR="00A17955" w:rsidRPr="00A96FED" w:rsidRDefault="00A17955" w:rsidP="000D5BEA">
            <w:pPr>
              <w:pStyle w:val="Tabletext"/>
            </w:pPr>
          </w:p>
        </w:tc>
        <w:tc>
          <w:tcPr>
            <w:tcW w:w="1411" w:type="dxa"/>
          </w:tcPr>
          <w:p w14:paraId="63FA3036" w14:textId="77777777" w:rsidR="00A17955" w:rsidRPr="00A96FED" w:rsidRDefault="00A17955" w:rsidP="000D5BEA">
            <w:pPr>
              <w:pStyle w:val="Tabletext"/>
            </w:pPr>
          </w:p>
        </w:tc>
        <w:tc>
          <w:tcPr>
            <w:tcW w:w="1410" w:type="dxa"/>
          </w:tcPr>
          <w:p w14:paraId="101861E9" w14:textId="77777777" w:rsidR="00A17955" w:rsidRPr="00A96FED" w:rsidRDefault="00A17955" w:rsidP="000D5BEA">
            <w:pPr>
              <w:pStyle w:val="Tabletext"/>
            </w:pPr>
          </w:p>
        </w:tc>
        <w:tc>
          <w:tcPr>
            <w:tcW w:w="1837" w:type="dxa"/>
          </w:tcPr>
          <w:p w14:paraId="1270D667" w14:textId="77777777" w:rsidR="00A17955" w:rsidRPr="00A96FED" w:rsidRDefault="00A17955" w:rsidP="000D5BEA">
            <w:pPr>
              <w:pStyle w:val="Tabletext"/>
            </w:pPr>
          </w:p>
        </w:tc>
      </w:tr>
      <w:tr w:rsidR="00A17955" w:rsidRPr="00A96FED" w14:paraId="06D448BC" w14:textId="77777777" w:rsidTr="00F91345">
        <w:tc>
          <w:tcPr>
            <w:tcW w:w="3425" w:type="dxa"/>
          </w:tcPr>
          <w:p w14:paraId="1C56FE6F" w14:textId="77777777" w:rsidR="00A17955" w:rsidRPr="00A96FED" w:rsidRDefault="00A17955" w:rsidP="000D5BEA">
            <w:pPr>
              <w:pStyle w:val="Tabletext"/>
            </w:pPr>
          </w:p>
        </w:tc>
        <w:tc>
          <w:tcPr>
            <w:tcW w:w="1410" w:type="dxa"/>
          </w:tcPr>
          <w:p w14:paraId="506BABC2" w14:textId="77777777" w:rsidR="00A17955" w:rsidRPr="00A96FED" w:rsidRDefault="00A17955" w:rsidP="000D5BEA">
            <w:pPr>
              <w:pStyle w:val="Tabletext"/>
            </w:pPr>
          </w:p>
        </w:tc>
        <w:tc>
          <w:tcPr>
            <w:tcW w:w="1411" w:type="dxa"/>
          </w:tcPr>
          <w:p w14:paraId="4DA91D99" w14:textId="77777777" w:rsidR="00A17955" w:rsidRPr="00A96FED" w:rsidRDefault="00A17955" w:rsidP="000D5BEA">
            <w:pPr>
              <w:pStyle w:val="Tabletext"/>
            </w:pPr>
          </w:p>
        </w:tc>
        <w:tc>
          <w:tcPr>
            <w:tcW w:w="1410" w:type="dxa"/>
          </w:tcPr>
          <w:p w14:paraId="6BE1548A" w14:textId="77777777" w:rsidR="00A17955" w:rsidRPr="00A96FED" w:rsidRDefault="00A17955" w:rsidP="000D5BEA">
            <w:pPr>
              <w:pStyle w:val="Tabletext"/>
            </w:pPr>
          </w:p>
        </w:tc>
        <w:tc>
          <w:tcPr>
            <w:tcW w:w="1837" w:type="dxa"/>
          </w:tcPr>
          <w:p w14:paraId="3E7529CB" w14:textId="77777777" w:rsidR="00A17955" w:rsidRPr="00A96FED" w:rsidRDefault="00A17955" w:rsidP="000D5BEA">
            <w:pPr>
              <w:pStyle w:val="Tabletext"/>
            </w:pPr>
          </w:p>
        </w:tc>
      </w:tr>
      <w:tr w:rsidR="00A17955" w:rsidRPr="00A96FED" w14:paraId="73E8D044" w14:textId="77777777" w:rsidTr="00F91345">
        <w:tc>
          <w:tcPr>
            <w:tcW w:w="3425" w:type="dxa"/>
          </w:tcPr>
          <w:p w14:paraId="18F71A0F" w14:textId="77777777" w:rsidR="00A17955" w:rsidRPr="00A96FED" w:rsidRDefault="00A17955" w:rsidP="000D5BEA">
            <w:pPr>
              <w:pStyle w:val="Tabletext"/>
            </w:pPr>
          </w:p>
        </w:tc>
        <w:tc>
          <w:tcPr>
            <w:tcW w:w="1410" w:type="dxa"/>
          </w:tcPr>
          <w:p w14:paraId="5AAF690B" w14:textId="77777777" w:rsidR="00A17955" w:rsidRPr="00A96FED" w:rsidRDefault="00A17955" w:rsidP="000D5BEA">
            <w:pPr>
              <w:pStyle w:val="Tabletext"/>
            </w:pPr>
          </w:p>
        </w:tc>
        <w:tc>
          <w:tcPr>
            <w:tcW w:w="1411" w:type="dxa"/>
          </w:tcPr>
          <w:p w14:paraId="165DC2A9" w14:textId="77777777" w:rsidR="00A17955" w:rsidRPr="00A96FED" w:rsidRDefault="00A17955" w:rsidP="000D5BEA">
            <w:pPr>
              <w:pStyle w:val="Tabletext"/>
            </w:pPr>
          </w:p>
        </w:tc>
        <w:tc>
          <w:tcPr>
            <w:tcW w:w="1410" w:type="dxa"/>
          </w:tcPr>
          <w:p w14:paraId="260183F2" w14:textId="77777777" w:rsidR="00A17955" w:rsidRPr="00A96FED" w:rsidRDefault="00A17955" w:rsidP="000D5BEA">
            <w:pPr>
              <w:pStyle w:val="Tabletext"/>
            </w:pPr>
          </w:p>
        </w:tc>
        <w:tc>
          <w:tcPr>
            <w:tcW w:w="1837" w:type="dxa"/>
          </w:tcPr>
          <w:p w14:paraId="232F9762" w14:textId="77777777" w:rsidR="00A17955" w:rsidRPr="00A96FED" w:rsidRDefault="00A17955" w:rsidP="000D5BEA">
            <w:pPr>
              <w:pStyle w:val="Tabletext"/>
            </w:pPr>
          </w:p>
        </w:tc>
      </w:tr>
    </w:tbl>
    <w:p w14:paraId="41ECF9EB" w14:textId="77777777" w:rsidR="00460438" w:rsidRPr="00460438" w:rsidRDefault="00460438" w:rsidP="00460438">
      <w:pPr>
        <w:pStyle w:val="unHeading3"/>
      </w:pPr>
      <w:bookmarkStart w:id="990" w:name="Form_A8"/>
      <w:r w:rsidRPr="00460438">
        <w:t>Form A07 Operational flight planning form - Page 1</w:t>
      </w:r>
    </w:p>
    <w:p w14:paraId="7F127460" w14:textId="50736F71" w:rsidR="000D5BEA" w:rsidRDefault="00A17955" w:rsidP="00460438">
      <w:pPr>
        <w:pStyle w:val="TableTitle"/>
      </w:pPr>
      <w:r>
        <w:t xml:space="preserve">Passenger manifest </w:t>
      </w:r>
      <w:r w:rsidRPr="00A96FED">
        <w:t>(CASR 135.090; 133.080)</w:t>
      </w:r>
    </w:p>
    <w:tbl>
      <w:tblPr>
        <w:tblStyle w:val="SD-MOStable"/>
        <w:tblW w:w="9351" w:type="dxa"/>
        <w:tblLook w:val="0620" w:firstRow="1" w:lastRow="0" w:firstColumn="0" w:lastColumn="0" w:noHBand="1" w:noVBand="1"/>
      </w:tblPr>
      <w:tblGrid>
        <w:gridCol w:w="3022"/>
        <w:gridCol w:w="3022"/>
        <w:gridCol w:w="3307"/>
      </w:tblGrid>
      <w:tr w:rsidR="00A17955" w:rsidRPr="00A17955" w14:paraId="0E6422E9" w14:textId="77777777" w:rsidTr="00F91345">
        <w:trPr>
          <w:cnfStyle w:val="100000000000" w:firstRow="1" w:lastRow="0" w:firstColumn="0" w:lastColumn="0" w:oddVBand="0" w:evenVBand="0" w:oddHBand="0" w:evenHBand="0" w:firstRowFirstColumn="0" w:firstRowLastColumn="0" w:lastRowFirstColumn="0" w:lastRowLastColumn="0"/>
          <w:trHeight w:val="65"/>
          <w:tblHeader/>
        </w:trPr>
        <w:tc>
          <w:tcPr>
            <w:tcW w:w="3022" w:type="dxa"/>
            <w:hideMark/>
          </w:tcPr>
          <w:p w14:paraId="55F491A7" w14:textId="77777777" w:rsidR="00A17955" w:rsidRPr="00A17955" w:rsidRDefault="00A17955" w:rsidP="00A17955">
            <w:r w:rsidRPr="00A17955">
              <w:t>Name</w:t>
            </w:r>
          </w:p>
        </w:tc>
        <w:tc>
          <w:tcPr>
            <w:tcW w:w="3022" w:type="dxa"/>
            <w:hideMark/>
          </w:tcPr>
          <w:p w14:paraId="516C4EF3" w14:textId="7AFBE285" w:rsidR="00A17955" w:rsidRPr="00A17955" w:rsidRDefault="00A17955" w:rsidP="00A17955">
            <w:r w:rsidRPr="00A17955">
              <w:t>Dep</w:t>
            </w:r>
            <w:r>
              <w:t>artment</w:t>
            </w:r>
          </w:p>
        </w:tc>
        <w:tc>
          <w:tcPr>
            <w:tcW w:w="3307" w:type="dxa"/>
            <w:hideMark/>
          </w:tcPr>
          <w:p w14:paraId="6499A0F2" w14:textId="67A8E952" w:rsidR="00A17955" w:rsidRPr="00A17955" w:rsidRDefault="00A17955" w:rsidP="00A17955">
            <w:r>
              <w:t>Destination</w:t>
            </w:r>
          </w:p>
        </w:tc>
      </w:tr>
      <w:tr w:rsidR="00A17955" w:rsidRPr="00A17955" w14:paraId="410860BD" w14:textId="77777777" w:rsidTr="00F91345">
        <w:trPr>
          <w:trHeight w:val="22"/>
        </w:trPr>
        <w:tc>
          <w:tcPr>
            <w:tcW w:w="3022" w:type="dxa"/>
          </w:tcPr>
          <w:p w14:paraId="329BEF21" w14:textId="1D74C5B2" w:rsidR="00A17955" w:rsidRPr="00A17955" w:rsidRDefault="00A17955" w:rsidP="00A17955"/>
        </w:tc>
        <w:tc>
          <w:tcPr>
            <w:tcW w:w="3022" w:type="dxa"/>
          </w:tcPr>
          <w:p w14:paraId="41989D56" w14:textId="42E67073" w:rsidR="00A17955" w:rsidRPr="00A17955" w:rsidRDefault="00A17955" w:rsidP="00A17955"/>
        </w:tc>
        <w:tc>
          <w:tcPr>
            <w:tcW w:w="3307" w:type="dxa"/>
          </w:tcPr>
          <w:p w14:paraId="127964BB" w14:textId="096355FD" w:rsidR="00A17955" w:rsidRPr="00A17955" w:rsidRDefault="00A17955" w:rsidP="00A17955"/>
        </w:tc>
      </w:tr>
      <w:tr w:rsidR="00A17955" w:rsidRPr="00A17955" w14:paraId="2201EC50" w14:textId="77777777" w:rsidTr="00F91345">
        <w:trPr>
          <w:trHeight w:val="22"/>
        </w:trPr>
        <w:tc>
          <w:tcPr>
            <w:tcW w:w="3022" w:type="dxa"/>
          </w:tcPr>
          <w:p w14:paraId="1C70C13C" w14:textId="77777777" w:rsidR="00A17955" w:rsidRPr="00A17955" w:rsidRDefault="00A17955" w:rsidP="00A17955"/>
        </w:tc>
        <w:tc>
          <w:tcPr>
            <w:tcW w:w="3022" w:type="dxa"/>
          </w:tcPr>
          <w:p w14:paraId="2CB1D8EA" w14:textId="77777777" w:rsidR="00A17955" w:rsidRPr="00A17955" w:rsidRDefault="00A17955" w:rsidP="00A17955"/>
        </w:tc>
        <w:tc>
          <w:tcPr>
            <w:tcW w:w="3307" w:type="dxa"/>
          </w:tcPr>
          <w:p w14:paraId="3DDB52BD" w14:textId="77777777" w:rsidR="00A17955" w:rsidRPr="00A17955" w:rsidRDefault="00A17955" w:rsidP="00A17955"/>
        </w:tc>
      </w:tr>
      <w:tr w:rsidR="00A17955" w:rsidRPr="00A17955" w14:paraId="73E42E03" w14:textId="77777777" w:rsidTr="00F91345">
        <w:trPr>
          <w:trHeight w:val="22"/>
        </w:trPr>
        <w:tc>
          <w:tcPr>
            <w:tcW w:w="3022" w:type="dxa"/>
          </w:tcPr>
          <w:p w14:paraId="6EC03C89" w14:textId="77777777" w:rsidR="00A17955" w:rsidRPr="00A17955" w:rsidRDefault="00A17955" w:rsidP="00A17955"/>
        </w:tc>
        <w:tc>
          <w:tcPr>
            <w:tcW w:w="3022" w:type="dxa"/>
          </w:tcPr>
          <w:p w14:paraId="5FDF3759" w14:textId="77777777" w:rsidR="00A17955" w:rsidRPr="00A17955" w:rsidRDefault="00A17955" w:rsidP="00A17955"/>
        </w:tc>
        <w:tc>
          <w:tcPr>
            <w:tcW w:w="3307" w:type="dxa"/>
          </w:tcPr>
          <w:p w14:paraId="115B3A9C" w14:textId="77777777" w:rsidR="00A17955" w:rsidRPr="00A17955" w:rsidRDefault="00A17955" w:rsidP="00A17955"/>
        </w:tc>
      </w:tr>
      <w:tr w:rsidR="00A17955" w:rsidRPr="00A17955" w14:paraId="67BF96F8" w14:textId="77777777" w:rsidTr="00F91345">
        <w:trPr>
          <w:trHeight w:val="22"/>
        </w:trPr>
        <w:tc>
          <w:tcPr>
            <w:tcW w:w="3022" w:type="dxa"/>
          </w:tcPr>
          <w:p w14:paraId="49E1CFF1" w14:textId="77777777" w:rsidR="00A17955" w:rsidRPr="00A17955" w:rsidRDefault="00A17955" w:rsidP="00A17955"/>
        </w:tc>
        <w:tc>
          <w:tcPr>
            <w:tcW w:w="3022" w:type="dxa"/>
          </w:tcPr>
          <w:p w14:paraId="76F31BB3" w14:textId="77777777" w:rsidR="00A17955" w:rsidRPr="00A17955" w:rsidRDefault="00A17955" w:rsidP="00A17955"/>
        </w:tc>
        <w:tc>
          <w:tcPr>
            <w:tcW w:w="3307" w:type="dxa"/>
          </w:tcPr>
          <w:p w14:paraId="677AA959" w14:textId="77777777" w:rsidR="00A17955" w:rsidRPr="00A17955" w:rsidRDefault="00A17955" w:rsidP="00A17955"/>
        </w:tc>
      </w:tr>
      <w:tr w:rsidR="00A17955" w:rsidRPr="00A17955" w14:paraId="145E85BC" w14:textId="77777777" w:rsidTr="00F91345">
        <w:trPr>
          <w:trHeight w:val="22"/>
        </w:trPr>
        <w:tc>
          <w:tcPr>
            <w:tcW w:w="3022" w:type="dxa"/>
          </w:tcPr>
          <w:p w14:paraId="4980FEF8" w14:textId="77777777" w:rsidR="00A17955" w:rsidRPr="00A17955" w:rsidRDefault="00A17955" w:rsidP="00A17955"/>
        </w:tc>
        <w:tc>
          <w:tcPr>
            <w:tcW w:w="3022" w:type="dxa"/>
          </w:tcPr>
          <w:p w14:paraId="74C23E3E" w14:textId="77777777" w:rsidR="00A17955" w:rsidRPr="00A17955" w:rsidRDefault="00A17955" w:rsidP="00A17955"/>
        </w:tc>
        <w:tc>
          <w:tcPr>
            <w:tcW w:w="3307" w:type="dxa"/>
          </w:tcPr>
          <w:p w14:paraId="5ADABBAB" w14:textId="77777777" w:rsidR="00A17955" w:rsidRPr="00A17955" w:rsidRDefault="00A17955" w:rsidP="00A17955"/>
        </w:tc>
      </w:tr>
      <w:tr w:rsidR="00A17955" w:rsidRPr="00A17955" w14:paraId="30E6848B" w14:textId="77777777" w:rsidTr="00F91345">
        <w:trPr>
          <w:trHeight w:val="22"/>
        </w:trPr>
        <w:tc>
          <w:tcPr>
            <w:tcW w:w="3022" w:type="dxa"/>
          </w:tcPr>
          <w:p w14:paraId="1751BB77" w14:textId="77777777" w:rsidR="00A17955" w:rsidRPr="00A17955" w:rsidRDefault="00A17955" w:rsidP="00A17955"/>
        </w:tc>
        <w:tc>
          <w:tcPr>
            <w:tcW w:w="3022" w:type="dxa"/>
          </w:tcPr>
          <w:p w14:paraId="359185B8" w14:textId="77777777" w:rsidR="00A17955" w:rsidRPr="00A17955" w:rsidRDefault="00A17955" w:rsidP="00A17955"/>
        </w:tc>
        <w:tc>
          <w:tcPr>
            <w:tcW w:w="3307" w:type="dxa"/>
          </w:tcPr>
          <w:p w14:paraId="2AC3B43E" w14:textId="77777777" w:rsidR="00A17955" w:rsidRPr="00A17955" w:rsidRDefault="00A17955" w:rsidP="00A17955"/>
        </w:tc>
      </w:tr>
      <w:tr w:rsidR="00A17955" w:rsidRPr="00A17955" w14:paraId="5CD3F3F7" w14:textId="77777777" w:rsidTr="00F91345">
        <w:trPr>
          <w:trHeight w:val="22"/>
        </w:trPr>
        <w:tc>
          <w:tcPr>
            <w:tcW w:w="3022" w:type="dxa"/>
          </w:tcPr>
          <w:p w14:paraId="6EADCF03" w14:textId="77777777" w:rsidR="00A17955" w:rsidRPr="00A17955" w:rsidRDefault="00A17955" w:rsidP="00A17955"/>
        </w:tc>
        <w:tc>
          <w:tcPr>
            <w:tcW w:w="3022" w:type="dxa"/>
          </w:tcPr>
          <w:p w14:paraId="1CEB9390" w14:textId="77777777" w:rsidR="00A17955" w:rsidRPr="00A17955" w:rsidRDefault="00A17955" w:rsidP="00A17955"/>
        </w:tc>
        <w:tc>
          <w:tcPr>
            <w:tcW w:w="3307" w:type="dxa"/>
          </w:tcPr>
          <w:p w14:paraId="1488BD54" w14:textId="77777777" w:rsidR="00A17955" w:rsidRPr="00A17955" w:rsidRDefault="00A17955" w:rsidP="00A17955"/>
        </w:tc>
      </w:tr>
      <w:tr w:rsidR="00A17955" w:rsidRPr="00A17955" w14:paraId="168C8C61" w14:textId="77777777" w:rsidTr="00F91345">
        <w:trPr>
          <w:trHeight w:val="22"/>
        </w:trPr>
        <w:tc>
          <w:tcPr>
            <w:tcW w:w="3022" w:type="dxa"/>
          </w:tcPr>
          <w:p w14:paraId="7E280981" w14:textId="77777777" w:rsidR="00A17955" w:rsidRPr="00A17955" w:rsidRDefault="00A17955" w:rsidP="00A17955"/>
        </w:tc>
        <w:tc>
          <w:tcPr>
            <w:tcW w:w="3022" w:type="dxa"/>
          </w:tcPr>
          <w:p w14:paraId="610185E8" w14:textId="77777777" w:rsidR="00A17955" w:rsidRPr="00A17955" w:rsidRDefault="00A17955" w:rsidP="00A17955"/>
        </w:tc>
        <w:tc>
          <w:tcPr>
            <w:tcW w:w="3307" w:type="dxa"/>
          </w:tcPr>
          <w:p w14:paraId="127B12CA" w14:textId="77777777" w:rsidR="00A17955" w:rsidRPr="00A17955" w:rsidRDefault="00A17955" w:rsidP="00A17955"/>
        </w:tc>
      </w:tr>
      <w:tr w:rsidR="00A17955" w:rsidRPr="00A17955" w14:paraId="22EDE4E4" w14:textId="77777777" w:rsidTr="00F91345">
        <w:trPr>
          <w:trHeight w:val="22"/>
        </w:trPr>
        <w:tc>
          <w:tcPr>
            <w:tcW w:w="3022" w:type="dxa"/>
          </w:tcPr>
          <w:p w14:paraId="0674B66C" w14:textId="77777777" w:rsidR="00A17955" w:rsidRPr="00A17955" w:rsidRDefault="00A17955" w:rsidP="00A17955"/>
        </w:tc>
        <w:tc>
          <w:tcPr>
            <w:tcW w:w="3022" w:type="dxa"/>
          </w:tcPr>
          <w:p w14:paraId="4686EE21" w14:textId="77777777" w:rsidR="00A17955" w:rsidRPr="00A17955" w:rsidRDefault="00A17955" w:rsidP="00A17955"/>
        </w:tc>
        <w:tc>
          <w:tcPr>
            <w:tcW w:w="3307" w:type="dxa"/>
          </w:tcPr>
          <w:p w14:paraId="416A37DD" w14:textId="77777777" w:rsidR="00A17955" w:rsidRPr="00A17955" w:rsidRDefault="00A17955" w:rsidP="00A17955"/>
        </w:tc>
      </w:tr>
      <w:tr w:rsidR="00A17955" w:rsidRPr="00A17955" w14:paraId="635E9D5E" w14:textId="77777777" w:rsidTr="00F91345">
        <w:trPr>
          <w:trHeight w:val="22"/>
        </w:trPr>
        <w:tc>
          <w:tcPr>
            <w:tcW w:w="3022" w:type="dxa"/>
          </w:tcPr>
          <w:p w14:paraId="5462D4C1" w14:textId="77777777" w:rsidR="00A17955" w:rsidRPr="00A17955" w:rsidRDefault="00A17955" w:rsidP="00A17955"/>
        </w:tc>
        <w:tc>
          <w:tcPr>
            <w:tcW w:w="3022" w:type="dxa"/>
          </w:tcPr>
          <w:p w14:paraId="6E88E41A" w14:textId="77777777" w:rsidR="00A17955" w:rsidRPr="00A17955" w:rsidRDefault="00A17955" w:rsidP="00A17955"/>
        </w:tc>
        <w:tc>
          <w:tcPr>
            <w:tcW w:w="3307" w:type="dxa"/>
          </w:tcPr>
          <w:p w14:paraId="14A39A2E" w14:textId="77777777" w:rsidR="00A17955" w:rsidRPr="00A17955" w:rsidRDefault="00A17955" w:rsidP="00A17955"/>
        </w:tc>
      </w:tr>
      <w:tr w:rsidR="00A17955" w:rsidRPr="00A17955" w14:paraId="569174F5" w14:textId="77777777" w:rsidTr="00F91345">
        <w:trPr>
          <w:trHeight w:val="22"/>
        </w:trPr>
        <w:tc>
          <w:tcPr>
            <w:tcW w:w="3022" w:type="dxa"/>
          </w:tcPr>
          <w:p w14:paraId="27E0A384" w14:textId="77777777" w:rsidR="00A17955" w:rsidRPr="00A17955" w:rsidRDefault="00A17955" w:rsidP="00A17955"/>
        </w:tc>
        <w:tc>
          <w:tcPr>
            <w:tcW w:w="3022" w:type="dxa"/>
          </w:tcPr>
          <w:p w14:paraId="6FEDBC51" w14:textId="77777777" w:rsidR="00A17955" w:rsidRPr="00A17955" w:rsidRDefault="00A17955" w:rsidP="00A17955"/>
        </w:tc>
        <w:tc>
          <w:tcPr>
            <w:tcW w:w="3307" w:type="dxa"/>
          </w:tcPr>
          <w:p w14:paraId="0E5E6691" w14:textId="77777777" w:rsidR="00A17955" w:rsidRPr="00A17955" w:rsidRDefault="00A17955" w:rsidP="00A17955"/>
        </w:tc>
      </w:tr>
      <w:tr w:rsidR="00A17955" w:rsidRPr="00A17955" w14:paraId="2B9B865E" w14:textId="77777777" w:rsidTr="00F91345">
        <w:trPr>
          <w:trHeight w:val="22"/>
        </w:trPr>
        <w:tc>
          <w:tcPr>
            <w:tcW w:w="3022" w:type="dxa"/>
          </w:tcPr>
          <w:p w14:paraId="665C1D31" w14:textId="77777777" w:rsidR="00A17955" w:rsidRPr="00A17955" w:rsidRDefault="00A17955" w:rsidP="00A17955"/>
        </w:tc>
        <w:tc>
          <w:tcPr>
            <w:tcW w:w="3022" w:type="dxa"/>
          </w:tcPr>
          <w:p w14:paraId="76D8C67A" w14:textId="77777777" w:rsidR="00A17955" w:rsidRPr="00A17955" w:rsidRDefault="00A17955" w:rsidP="00A17955"/>
        </w:tc>
        <w:tc>
          <w:tcPr>
            <w:tcW w:w="3307" w:type="dxa"/>
          </w:tcPr>
          <w:p w14:paraId="754322D0" w14:textId="77777777" w:rsidR="00A17955" w:rsidRPr="00A17955" w:rsidRDefault="00A17955" w:rsidP="00A17955"/>
        </w:tc>
      </w:tr>
      <w:tr w:rsidR="00A17955" w:rsidRPr="00A17955" w14:paraId="4281F617" w14:textId="77777777" w:rsidTr="00F91345">
        <w:trPr>
          <w:trHeight w:val="22"/>
        </w:trPr>
        <w:tc>
          <w:tcPr>
            <w:tcW w:w="3022" w:type="dxa"/>
          </w:tcPr>
          <w:p w14:paraId="6C093449" w14:textId="77777777" w:rsidR="00A17955" w:rsidRPr="00A17955" w:rsidRDefault="00A17955" w:rsidP="00A17955"/>
        </w:tc>
        <w:tc>
          <w:tcPr>
            <w:tcW w:w="3022" w:type="dxa"/>
          </w:tcPr>
          <w:p w14:paraId="3827B87A" w14:textId="77777777" w:rsidR="00A17955" w:rsidRPr="00A17955" w:rsidRDefault="00A17955" w:rsidP="00A17955"/>
        </w:tc>
        <w:tc>
          <w:tcPr>
            <w:tcW w:w="3307" w:type="dxa"/>
          </w:tcPr>
          <w:p w14:paraId="66DCDFC8" w14:textId="77777777" w:rsidR="00A17955" w:rsidRPr="00A17955" w:rsidRDefault="00A17955" w:rsidP="00A17955"/>
        </w:tc>
      </w:tr>
      <w:tr w:rsidR="00A17955" w:rsidRPr="00A17955" w14:paraId="6C37CDAC" w14:textId="77777777" w:rsidTr="00F91345">
        <w:trPr>
          <w:trHeight w:val="22"/>
        </w:trPr>
        <w:tc>
          <w:tcPr>
            <w:tcW w:w="3022" w:type="dxa"/>
          </w:tcPr>
          <w:p w14:paraId="432B9CF8" w14:textId="77777777" w:rsidR="00A17955" w:rsidRPr="00A17955" w:rsidRDefault="00A17955" w:rsidP="00A17955"/>
        </w:tc>
        <w:tc>
          <w:tcPr>
            <w:tcW w:w="3022" w:type="dxa"/>
          </w:tcPr>
          <w:p w14:paraId="7B31A9B6" w14:textId="77777777" w:rsidR="00A17955" w:rsidRPr="00A17955" w:rsidRDefault="00A17955" w:rsidP="00A17955"/>
        </w:tc>
        <w:tc>
          <w:tcPr>
            <w:tcW w:w="3307" w:type="dxa"/>
          </w:tcPr>
          <w:p w14:paraId="3B48A03B" w14:textId="77777777" w:rsidR="00A17955" w:rsidRPr="00A17955" w:rsidRDefault="00A17955" w:rsidP="00A17955"/>
        </w:tc>
      </w:tr>
      <w:tr w:rsidR="00460438" w:rsidRPr="00A17955" w14:paraId="0647D2BB" w14:textId="77777777" w:rsidTr="00F91345">
        <w:trPr>
          <w:trHeight w:val="22"/>
        </w:trPr>
        <w:tc>
          <w:tcPr>
            <w:tcW w:w="3022" w:type="dxa"/>
          </w:tcPr>
          <w:p w14:paraId="1F6F440D" w14:textId="77777777" w:rsidR="00460438" w:rsidRPr="00A17955" w:rsidRDefault="00460438" w:rsidP="00A17955"/>
        </w:tc>
        <w:tc>
          <w:tcPr>
            <w:tcW w:w="3022" w:type="dxa"/>
          </w:tcPr>
          <w:p w14:paraId="0A9256E8" w14:textId="77777777" w:rsidR="00460438" w:rsidRPr="00A17955" w:rsidRDefault="00460438" w:rsidP="00A17955"/>
        </w:tc>
        <w:tc>
          <w:tcPr>
            <w:tcW w:w="3307" w:type="dxa"/>
          </w:tcPr>
          <w:p w14:paraId="2B1CADE4" w14:textId="77777777" w:rsidR="00460438" w:rsidRPr="00A17955" w:rsidRDefault="00460438" w:rsidP="00A17955"/>
        </w:tc>
      </w:tr>
      <w:tr w:rsidR="00460438" w:rsidRPr="00A17955" w14:paraId="53E27780" w14:textId="77777777" w:rsidTr="00F91345">
        <w:trPr>
          <w:trHeight w:val="22"/>
        </w:trPr>
        <w:tc>
          <w:tcPr>
            <w:tcW w:w="3022" w:type="dxa"/>
          </w:tcPr>
          <w:p w14:paraId="6984E585" w14:textId="77777777" w:rsidR="00460438" w:rsidRPr="00A17955" w:rsidRDefault="00460438" w:rsidP="00A17955"/>
        </w:tc>
        <w:tc>
          <w:tcPr>
            <w:tcW w:w="3022" w:type="dxa"/>
          </w:tcPr>
          <w:p w14:paraId="2A6619E7" w14:textId="77777777" w:rsidR="00460438" w:rsidRPr="00A17955" w:rsidRDefault="00460438" w:rsidP="00A17955"/>
        </w:tc>
        <w:tc>
          <w:tcPr>
            <w:tcW w:w="3307" w:type="dxa"/>
          </w:tcPr>
          <w:p w14:paraId="29FC6CB0" w14:textId="77777777" w:rsidR="00460438" w:rsidRPr="00A17955" w:rsidRDefault="00460438" w:rsidP="00A17955"/>
        </w:tc>
      </w:tr>
      <w:tr w:rsidR="00460438" w:rsidRPr="00A17955" w14:paraId="4F827225" w14:textId="77777777" w:rsidTr="00F91345">
        <w:trPr>
          <w:trHeight w:val="22"/>
        </w:trPr>
        <w:tc>
          <w:tcPr>
            <w:tcW w:w="3022" w:type="dxa"/>
          </w:tcPr>
          <w:p w14:paraId="4F514C91" w14:textId="77777777" w:rsidR="00460438" w:rsidRPr="00A17955" w:rsidRDefault="00460438" w:rsidP="00A17955"/>
        </w:tc>
        <w:tc>
          <w:tcPr>
            <w:tcW w:w="3022" w:type="dxa"/>
          </w:tcPr>
          <w:p w14:paraId="7CF33E86" w14:textId="77777777" w:rsidR="00460438" w:rsidRPr="00A17955" w:rsidRDefault="00460438" w:rsidP="00A17955"/>
        </w:tc>
        <w:tc>
          <w:tcPr>
            <w:tcW w:w="3307" w:type="dxa"/>
          </w:tcPr>
          <w:p w14:paraId="1AB29172" w14:textId="77777777" w:rsidR="00460438" w:rsidRPr="00A17955" w:rsidRDefault="00460438" w:rsidP="00A17955"/>
        </w:tc>
      </w:tr>
      <w:tr w:rsidR="00460438" w:rsidRPr="00A17955" w14:paraId="480F7034" w14:textId="77777777" w:rsidTr="00F91345">
        <w:trPr>
          <w:trHeight w:val="22"/>
        </w:trPr>
        <w:tc>
          <w:tcPr>
            <w:tcW w:w="3022" w:type="dxa"/>
          </w:tcPr>
          <w:p w14:paraId="6FFA0E22" w14:textId="77777777" w:rsidR="00460438" w:rsidRPr="00A17955" w:rsidRDefault="00460438" w:rsidP="00A17955"/>
        </w:tc>
        <w:tc>
          <w:tcPr>
            <w:tcW w:w="3022" w:type="dxa"/>
          </w:tcPr>
          <w:p w14:paraId="66FD11B4" w14:textId="77777777" w:rsidR="00460438" w:rsidRPr="00A17955" w:rsidRDefault="00460438" w:rsidP="00A17955"/>
        </w:tc>
        <w:tc>
          <w:tcPr>
            <w:tcW w:w="3307" w:type="dxa"/>
          </w:tcPr>
          <w:p w14:paraId="159D2133" w14:textId="77777777" w:rsidR="00460438" w:rsidRPr="00A17955" w:rsidRDefault="00460438" w:rsidP="00A17955"/>
        </w:tc>
      </w:tr>
      <w:tr w:rsidR="00460438" w:rsidRPr="00A17955" w14:paraId="7DDBC959" w14:textId="77777777" w:rsidTr="00F91345">
        <w:trPr>
          <w:trHeight w:val="22"/>
        </w:trPr>
        <w:tc>
          <w:tcPr>
            <w:tcW w:w="3022" w:type="dxa"/>
          </w:tcPr>
          <w:p w14:paraId="1AD515A1" w14:textId="77777777" w:rsidR="00460438" w:rsidRPr="00A17955" w:rsidRDefault="00460438" w:rsidP="00A17955"/>
        </w:tc>
        <w:tc>
          <w:tcPr>
            <w:tcW w:w="3022" w:type="dxa"/>
          </w:tcPr>
          <w:p w14:paraId="7BAB90AF" w14:textId="77777777" w:rsidR="00460438" w:rsidRPr="00A17955" w:rsidRDefault="00460438" w:rsidP="00A17955"/>
        </w:tc>
        <w:tc>
          <w:tcPr>
            <w:tcW w:w="3307" w:type="dxa"/>
          </w:tcPr>
          <w:p w14:paraId="7FDA898C" w14:textId="77777777" w:rsidR="00460438" w:rsidRPr="00A17955" w:rsidRDefault="00460438" w:rsidP="00A17955"/>
        </w:tc>
      </w:tr>
      <w:tr w:rsidR="00460438" w:rsidRPr="00A17955" w14:paraId="44B3A651" w14:textId="77777777" w:rsidTr="00F91345">
        <w:trPr>
          <w:trHeight w:val="22"/>
        </w:trPr>
        <w:tc>
          <w:tcPr>
            <w:tcW w:w="3022" w:type="dxa"/>
          </w:tcPr>
          <w:p w14:paraId="5EB20592" w14:textId="77777777" w:rsidR="00460438" w:rsidRPr="00A17955" w:rsidRDefault="00460438" w:rsidP="00A17955"/>
        </w:tc>
        <w:tc>
          <w:tcPr>
            <w:tcW w:w="3022" w:type="dxa"/>
          </w:tcPr>
          <w:p w14:paraId="6E8C923F" w14:textId="77777777" w:rsidR="00460438" w:rsidRPr="00A17955" w:rsidRDefault="00460438" w:rsidP="00A17955"/>
        </w:tc>
        <w:tc>
          <w:tcPr>
            <w:tcW w:w="3307" w:type="dxa"/>
          </w:tcPr>
          <w:p w14:paraId="21D35D6B" w14:textId="77777777" w:rsidR="00460438" w:rsidRPr="00A17955" w:rsidRDefault="00460438" w:rsidP="00A17955"/>
        </w:tc>
      </w:tr>
    </w:tbl>
    <w:p w14:paraId="5A97BBD3" w14:textId="179EC952" w:rsidR="00A17955" w:rsidRDefault="00A17955" w:rsidP="00A17955">
      <w:pPr>
        <w:pStyle w:val="NotesBoxText"/>
        <w:rPr>
          <w:rStyle w:val="bold"/>
        </w:rPr>
      </w:pPr>
      <w:r w:rsidRPr="00A17955">
        <w:rPr>
          <w:rStyle w:val="bold"/>
        </w:rPr>
        <w:t>Notes:</w:t>
      </w:r>
    </w:p>
    <w:p w14:paraId="16760979" w14:textId="77777777" w:rsidR="004B374A" w:rsidRDefault="004B374A" w:rsidP="00A17955">
      <w:pPr>
        <w:pStyle w:val="NotesBoxText"/>
        <w:rPr>
          <w:rStyle w:val="bold"/>
        </w:rPr>
      </w:pPr>
    </w:p>
    <w:p w14:paraId="4002F181" w14:textId="77777777" w:rsidR="004B374A" w:rsidRDefault="004B374A" w:rsidP="00A17955">
      <w:pPr>
        <w:pStyle w:val="NotesBoxText"/>
        <w:rPr>
          <w:rStyle w:val="bold"/>
        </w:rPr>
      </w:pPr>
    </w:p>
    <w:p w14:paraId="5360F1FA" w14:textId="77777777" w:rsidR="004B374A" w:rsidRPr="00A17955" w:rsidRDefault="004B374A" w:rsidP="00A17955">
      <w:pPr>
        <w:pStyle w:val="NotesBoxText"/>
        <w:rPr>
          <w:rStyle w:val="bold"/>
        </w:rPr>
      </w:pPr>
    </w:p>
    <w:p w14:paraId="46A71AE7" w14:textId="77777777" w:rsidR="004B374A" w:rsidRDefault="004B374A">
      <w:pPr>
        <w:suppressAutoHyphens w:val="0"/>
        <w:rPr>
          <w:rFonts w:asciiTheme="majorHAnsi" w:eastAsiaTheme="majorEastAsia" w:hAnsiTheme="majorHAnsi" w:cstheme="majorBidi"/>
          <w:b/>
          <w:color w:val="023E5C" w:themeColor="text2"/>
          <w:kern w:val="32"/>
          <w:sz w:val="28"/>
          <w:szCs w:val="24"/>
        </w:rPr>
      </w:pPr>
      <w:r>
        <w:br w:type="page"/>
      </w:r>
    </w:p>
    <w:p w14:paraId="72A7BA6A" w14:textId="41E11F0B" w:rsidR="000D5BEA" w:rsidRPr="00A17955" w:rsidRDefault="000D5BEA" w:rsidP="00A17955">
      <w:pPr>
        <w:pStyle w:val="unHeading3"/>
      </w:pPr>
      <w:r w:rsidRPr="00A17955">
        <w:t xml:space="preserve">Form A08 Landing </w:t>
      </w:r>
      <w:r w:rsidR="00A17955">
        <w:t>a</w:t>
      </w:r>
      <w:r w:rsidRPr="00A17955">
        <w:t xml:space="preserve">rea / </w:t>
      </w:r>
      <w:r w:rsidR="00A17955">
        <w:t>s</w:t>
      </w:r>
      <w:r w:rsidRPr="00A17955">
        <w:t xml:space="preserve">ite (ALA / HLA) </w:t>
      </w:r>
      <w:r w:rsidR="00A17955">
        <w:t>s</w:t>
      </w:r>
      <w:r w:rsidRPr="00A17955">
        <w:t xml:space="preserve">urvey </w:t>
      </w:r>
      <w:r w:rsidR="00A17955">
        <w:t>r</w:t>
      </w:r>
      <w:r w:rsidRPr="00A17955">
        <w:t xml:space="preserve">eport </w:t>
      </w:r>
      <w:r w:rsidR="004B374A">
        <w:t xml:space="preserve">form </w:t>
      </w:r>
      <w:r w:rsidRPr="00A17955">
        <w:t xml:space="preserve">and </w:t>
      </w:r>
      <w:r w:rsidR="00A17955">
        <w:t>r</w:t>
      </w:r>
      <w:r w:rsidRPr="00A17955">
        <w:t>egister</w:t>
      </w:r>
      <w:r w:rsidR="004B374A">
        <w:t xml:space="preserve"> - Page 1</w:t>
      </w:r>
    </w:p>
    <w:p w14:paraId="4CA74760" w14:textId="3500F127" w:rsidR="00460438" w:rsidRDefault="000D5BEA" w:rsidP="00460438">
      <w:pPr>
        <w:pStyle w:val="TableTitle"/>
      </w:pPr>
      <w:r>
        <w:t>Form A08 Landing area / site (ALA / HLA) survey report form and register</w:t>
      </w:r>
      <w:r w:rsidR="00A17955">
        <w:t xml:space="preserve"> - </w:t>
      </w:r>
      <w:r w:rsidR="004B374A">
        <w:t>Page 1</w:t>
      </w:r>
    </w:p>
    <w:p w14:paraId="27A75B89" w14:textId="2C11E7B3" w:rsidR="000D5BEA" w:rsidRDefault="00460438" w:rsidP="00460438">
      <w:pPr>
        <w:pStyle w:val="unHeading4"/>
      </w:pPr>
      <w:r>
        <w:t>Aeroplanes</w:t>
      </w:r>
    </w:p>
    <w:tbl>
      <w:tblPr>
        <w:tblStyle w:val="SD-MOStable"/>
        <w:tblW w:w="9351" w:type="dxa"/>
        <w:tblLook w:val="0680" w:firstRow="0" w:lastRow="0" w:firstColumn="1" w:lastColumn="0" w:noHBand="1" w:noVBand="1"/>
        <w:tblCaption w:val="4B13 Aeroplane Landings Areas (ALA) Report Form"/>
        <w:tblDescription w:val="4B13 Aeroplane Landings Areas (ALA) Report Form"/>
      </w:tblPr>
      <w:tblGrid>
        <w:gridCol w:w="2263"/>
        <w:gridCol w:w="1515"/>
        <w:gridCol w:w="62"/>
        <w:gridCol w:w="1146"/>
        <w:gridCol w:w="404"/>
        <w:gridCol w:w="753"/>
        <w:gridCol w:w="1077"/>
        <w:gridCol w:w="108"/>
        <w:gridCol w:w="2023"/>
      </w:tblGrid>
      <w:tr w:rsidR="000D5BEA" w:rsidRPr="00A96FED" w14:paraId="43BFD8EB" w14:textId="77777777" w:rsidTr="00F91345">
        <w:trPr>
          <w:trHeight w:val="22"/>
        </w:trPr>
        <w:tc>
          <w:tcPr>
            <w:cnfStyle w:val="001000000000" w:firstRow="0" w:lastRow="0" w:firstColumn="1" w:lastColumn="0" w:oddVBand="0" w:evenVBand="0" w:oddHBand="0" w:evenHBand="0" w:firstRowFirstColumn="0" w:firstRowLastColumn="0" w:lastRowFirstColumn="0" w:lastRowLastColumn="0"/>
            <w:tcW w:w="2263" w:type="dxa"/>
          </w:tcPr>
          <w:bookmarkEnd w:id="990"/>
          <w:p w14:paraId="5A6F6751" w14:textId="2C5C8FF5" w:rsidR="000D5BEA" w:rsidRPr="000D5BEA" w:rsidRDefault="000D5BEA" w:rsidP="000D5BEA">
            <w:pPr>
              <w:pStyle w:val="Tabletext"/>
            </w:pPr>
            <w:r w:rsidRPr="00A96FED">
              <w:t>Name of ALA</w:t>
            </w:r>
          </w:p>
        </w:tc>
        <w:tc>
          <w:tcPr>
            <w:tcW w:w="7088" w:type="dxa"/>
            <w:gridSpan w:val="8"/>
          </w:tcPr>
          <w:p w14:paraId="7EDB7260" w14:textId="77777777" w:rsidR="000D5BEA" w:rsidRPr="00A96FED" w:rsidRDefault="000D5BEA" w:rsidP="000D5BEA">
            <w:pPr>
              <w:pStyle w:val="Tabletext"/>
              <w:cnfStyle w:val="000000000000" w:firstRow="0" w:lastRow="0" w:firstColumn="0" w:lastColumn="0" w:oddVBand="0" w:evenVBand="0" w:oddHBand="0" w:evenHBand="0" w:firstRowFirstColumn="0" w:firstRowLastColumn="0" w:lastRowFirstColumn="0" w:lastRowLastColumn="0"/>
            </w:pPr>
          </w:p>
        </w:tc>
      </w:tr>
      <w:tr w:rsidR="000D5BEA" w:rsidRPr="00A96FED" w14:paraId="427F0488" w14:textId="77777777" w:rsidTr="00F91345">
        <w:trPr>
          <w:trHeight w:val="22"/>
        </w:trPr>
        <w:tc>
          <w:tcPr>
            <w:cnfStyle w:val="001000000000" w:firstRow="0" w:lastRow="0" w:firstColumn="1" w:lastColumn="0" w:oddVBand="0" w:evenVBand="0" w:oddHBand="0" w:evenHBand="0" w:firstRowFirstColumn="0" w:firstRowLastColumn="0" w:lastRowFirstColumn="0" w:lastRowLastColumn="0"/>
            <w:tcW w:w="2263" w:type="dxa"/>
          </w:tcPr>
          <w:p w14:paraId="31F17595" w14:textId="77777777" w:rsidR="000D5BEA" w:rsidRPr="000D5BEA" w:rsidRDefault="000D5BEA" w:rsidP="000D5BEA">
            <w:pPr>
              <w:pStyle w:val="Tabletext"/>
            </w:pPr>
            <w:r>
              <w:t>*</w:t>
            </w:r>
            <w:r w:rsidRPr="000D5BEA">
              <w:t>Location</w:t>
            </w:r>
          </w:p>
        </w:tc>
        <w:tc>
          <w:tcPr>
            <w:tcW w:w="3127" w:type="dxa"/>
            <w:gridSpan w:val="4"/>
          </w:tcPr>
          <w:p w14:paraId="1738902D"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BRG &amp; Dist</w:t>
            </w:r>
          </w:p>
        </w:tc>
        <w:tc>
          <w:tcPr>
            <w:tcW w:w="3961" w:type="dxa"/>
            <w:gridSpan w:val="4"/>
          </w:tcPr>
          <w:p w14:paraId="6FFFC6EA"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Lat / Long</w:t>
            </w:r>
          </w:p>
        </w:tc>
      </w:tr>
      <w:tr w:rsidR="000D5BEA" w:rsidRPr="00A96FED" w14:paraId="71A5BF63" w14:textId="77777777" w:rsidTr="00F91345">
        <w:trPr>
          <w:trHeight w:val="20"/>
        </w:trPr>
        <w:tc>
          <w:tcPr>
            <w:cnfStyle w:val="001000000000" w:firstRow="0" w:lastRow="0" w:firstColumn="1" w:lastColumn="0" w:oddVBand="0" w:evenVBand="0" w:oddHBand="0" w:evenHBand="0" w:firstRowFirstColumn="0" w:firstRowLastColumn="0" w:lastRowFirstColumn="0" w:lastRowLastColumn="0"/>
            <w:tcW w:w="2263" w:type="dxa"/>
            <w:vMerge w:val="restart"/>
          </w:tcPr>
          <w:p w14:paraId="1DDDA342" w14:textId="77777777" w:rsidR="000D5BEA" w:rsidRPr="000D5BEA" w:rsidRDefault="000D5BEA" w:rsidP="000D5BEA">
            <w:pPr>
              <w:pStyle w:val="Tabletext"/>
            </w:pPr>
            <w:r w:rsidRPr="00A96FED">
              <w:t xml:space="preserve">Owner </w:t>
            </w:r>
            <w:r w:rsidRPr="000D5BEA">
              <w:t>or *contact</w:t>
            </w:r>
            <w:r w:rsidRPr="000D5BEA">
              <w:br/>
              <w:t>details</w:t>
            </w:r>
          </w:p>
        </w:tc>
        <w:tc>
          <w:tcPr>
            <w:tcW w:w="3880" w:type="dxa"/>
            <w:gridSpan w:val="5"/>
            <w:vMerge w:val="restart"/>
          </w:tcPr>
          <w:p w14:paraId="5ACCEA40" w14:textId="77777777" w:rsidR="000D5BEA" w:rsidRPr="00A96FED" w:rsidRDefault="000D5BEA" w:rsidP="000D5BEA">
            <w:pPr>
              <w:pStyle w:val="Tabletext"/>
              <w:cnfStyle w:val="000000000000" w:firstRow="0" w:lastRow="0" w:firstColumn="0" w:lastColumn="0" w:oddVBand="0" w:evenVBand="0" w:oddHBand="0" w:evenHBand="0" w:firstRowFirstColumn="0" w:firstRowLastColumn="0" w:lastRowFirstColumn="0" w:lastRowLastColumn="0"/>
            </w:pPr>
          </w:p>
        </w:tc>
        <w:tc>
          <w:tcPr>
            <w:tcW w:w="3208" w:type="dxa"/>
            <w:gridSpan w:val="3"/>
          </w:tcPr>
          <w:p w14:paraId="024379D6"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Phone</w:t>
            </w:r>
          </w:p>
        </w:tc>
      </w:tr>
      <w:tr w:rsidR="000D5BEA" w:rsidRPr="00A96FED" w14:paraId="415BC72F" w14:textId="77777777" w:rsidTr="00F91345">
        <w:trPr>
          <w:trHeight w:val="20"/>
        </w:trPr>
        <w:tc>
          <w:tcPr>
            <w:cnfStyle w:val="001000000000" w:firstRow="0" w:lastRow="0" w:firstColumn="1" w:lastColumn="0" w:oddVBand="0" w:evenVBand="0" w:oddHBand="0" w:evenHBand="0" w:firstRowFirstColumn="0" w:firstRowLastColumn="0" w:lastRowFirstColumn="0" w:lastRowLastColumn="0"/>
            <w:tcW w:w="2263" w:type="dxa"/>
            <w:vMerge/>
          </w:tcPr>
          <w:p w14:paraId="7EAC1F17" w14:textId="77777777" w:rsidR="000D5BEA" w:rsidRPr="00A96FED" w:rsidRDefault="000D5BEA" w:rsidP="000D5BEA">
            <w:pPr>
              <w:pStyle w:val="Tabletext"/>
            </w:pPr>
          </w:p>
        </w:tc>
        <w:tc>
          <w:tcPr>
            <w:tcW w:w="3880" w:type="dxa"/>
            <w:gridSpan w:val="5"/>
            <w:vMerge/>
          </w:tcPr>
          <w:p w14:paraId="2C31BC4E" w14:textId="77777777" w:rsidR="000D5BEA" w:rsidRPr="00A96FED" w:rsidRDefault="000D5BEA" w:rsidP="000D5BEA">
            <w:pPr>
              <w:pStyle w:val="Tabletext"/>
              <w:cnfStyle w:val="000000000000" w:firstRow="0" w:lastRow="0" w:firstColumn="0" w:lastColumn="0" w:oddVBand="0" w:evenVBand="0" w:oddHBand="0" w:evenHBand="0" w:firstRowFirstColumn="0" w:firstRowLastColumn="0" w:lastRowFirstColumn="0" w:lastRowLastColumn="0"/>
            </w:pPr>
          </w:p>
        </w:tc>
        <w:tc>
          <w:tcPr>
            <w:tcW w:w="3208" w:type="dxa"/>
            <w:gridSpan w:val="3"/>
          </w:tcPr>
          <w:p w14:paraId="0B11B50F"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 xml:space="preserve">Email </w:t>
            </w:r>
          </w:p>
        </w:tc>
      </w:tr>
      <w:tr w:rsidR="000D5BEA" w:rsidRPr="00A96FED" w14:paraId="480D14EB" w14:textId="77777777" w:rsidTr="00F91345">
        <w:trPr>
          <w:trHeight w:val="567"/>
        </w:trPr>
        <w:tc>
          <w:tcPr>
            <w:cnfStyle w:val="001000000000" w:firstRow="0" w:lastRow="0" w:firstColumn="1" w:lastColumn="0" w:oddVBand="0" w:evenVBand="0" w:oddHBand="0" w:evenHBand="0" w:firstRowFirstColumn="0" w:firstRowLastColumn="0" w:lastRowFirstColumn="0" w:lastRowLastColumn="0"/>
            <w:tcW w:w="2263" w:type="dxa"/>
          </w:tcPr>
          <w:p w14:paraId="78F51B88" w14:textId="77777777" w:rsidR="000D5BEA" w:rsidRPr="000D5BEA" w:rsidRDefault="000D5BEA" w:rsidP="000D5BEA">
            <w:pPr>
              <w:pStyle w:val="Tabletext"/>
            </w:pPr>
            <w:r w:rsidRPr="00A96FED">
              <w:t>Facilities</w:t>
            </w:r>
            <w:r w:rsidRPr="000D5BEA">
              <w:br/>
              <w:t>(circle if available)</w:t>
            </w:r>
          </w:p>
        </w:tc>
        <w:tc>
          <w:tcPr>
            <w:tcW w:w="1515" w:type="dxa"/>
          </w:tcPr>
          <w:p w14:paraId="6E2E18DB"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Phone</w:t>
            </w:r>
          </w:p>
        </w:tc>
        <w:tc>
          <w:tcPr>
            <w:tcW w:w="1208" w:type="dxa"/>
            <w:gridSpan w:val="2"/>
          </w:tcPr>
          <w:p w14:paraId="797C6B7D"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Mobile Phone Reception</w:t>
            </w:r>
          </w:p>
        </w:tc>
        <w:tc>
          <w:tcPr>
            <w:tcW w:w="1157" w:type="dxa"/>
            <w:gridSpan w:val="2"/>
          </w:tcPr>
          <w:p w14:paraId="353483D6"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Fuel</w:t>
            </w:r>
          </w:p>
        </w:tc>
        <w:tc>
          <w:tcPr>
            <w:tcW w:w="1185" w:type="dxa"/>
            <w:gridSpan w:val="2"/>
          </w:tcPr>
          <w:p w14:paraId="3AB27219"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Shelter</w:t>
            </w:r>
          </w:p>
        </w:tc>
        <w:tc>
          <w:tcPr>
            <w:tcW w:w="2023" w:type="dxa"/>
          </w:tcPr>
          <w:p w14:paraId="6ACFFC40"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Paved Road</w:t>
            </w:r>
          </w:p>
        </w:tc>
      </w:tr>
      <w:tr w:rsidR="000D5BEA" w:rsidRPr="00A96FED" w14:paraId="192F2F6C" w14:textId="77777777" w:rsidTr="00F91345">
        <w:trPr>
          <w:trHeight w:val="22"/>
        </w:trPr>
        <w:tc>
          <w:tcPr>
            <w:cnfStyle w:val="001000000000" w:firstRow="0" w:lastRow="0" w:firstColumn="1" w:lastColumn="0" w:oddVBand="0" w:evenVBand="0" w:oddHBand="0" w:evenHBand="0" w:firstRowFirstColumn="0" w:firstRowLastColumn="0" w:lastRowFirstColumn="0" w:lastRowLastColumn="0"/>
            <w:tcW w:w="2263" w:type="dxa"/>
          </w:tcPr>
          <w:p w14:paraId="38E843FA" w14:textId="77777777" w:rsidR="000D5BEA" w:rsidRPr="000D5BEA" w:rsidRDefault="000D5BEA" w:rsidP="000D5BEA">
            <w:pPr>
              <w:pStyle w:val="Tabletext"/>
            </w:pPr>
            <w:r w:rsidRPr="00A96FED">
              <w:t>Nearest town or city</w:t>
            </w:r>
          </w:p>
        </w:tc>
        <w:tc>
          <w:tcPr>
            <w:tcW w:w="7088" w:type="dxa"/>
            <w:gridSpan w:val="8"/>
          </w:tcPr>
          <w:p w14:paraId="4184A809" w14:textId="77777777" w:rsidR="000D5BEA" w:rsidRPr="00A96FED" w:rsidRDefault="000D5BEA" w:rsidP="000D5BEA">
            <w:pPr>
              <w:pStyle w:val="Tabletext"/>
              <w:cnfStyle w:val="000000000000" w:firstRow="0" w:lastRow="0" w:firstColumn="0" w:lastColumn="0" w:oddVBand="0" w:evenVBand="0" w:oddHBand="0" w:evenHBand="0" w:firstRowFirstColumn="0" w:firstRowLastColumn="0" w:lastRowFirstColumn="0" w:lastRowLastColumn="0"/>
            </w:pPr>
          </w:p>
        </w:tc>
      </w:tr>
      <w:tr w:rsidR="000D5BEA" w:rsidRPr="00A96FED" w14:paraId="3FDA6384" w14:textId="77777777" w:rsidTr="00F91345">
        <w:trPr>
          <w:trHeight w:val="4273"/>
        </w:trPr>
        <w:tc>
          <w:tcPr>
            <w:cnfStyle w:val="001000000000" w:firstRow="0" w:lastRow="0" w:firstColumn="1" w:lastColumn="0" w:oddVBand="0" w:evenVBand="0" w:oddHBand="0" w:evenHBand="0" w:firstRowFirstColumn="0" w:firstRowLastColumn="0" w:lastRowFirstColumn="0" w:lastRowLastColumn="0"/>
            <w:tcW w:w="2263" w:type="dxa"/>
            <w:vMerge w:val="restart"/>
          </w:tcPr>
          <w:p w14:paraId="423B0705" w14:textId="77777777" w:rsidR="000D5BEA" w:rsidRPr="000D5BEA" w:rsidRDefault="000D5BEA" w:rsidP="000D5BEA">
            <w:pPr>
              <w:pStyle w:val="Tabletext"/>
            </w:pPr>
            <w:r w:rsidRPr="00A96FED">
              <w:t>Landing Area Diagram</w:t>
            </w:r>
            <w:r w:rsidRPr="000D5BEA">
              <w:t xml:space="preserve"> (*including taxiways and windsock)</w:t>
            </w:r>
          </w:p>
        </w:tc>
        <w:tc>
          <w:tcPr>
            <w:tcW w:w="7088" w:type="dxa"/>
            <w:gridSpan w:val="8"/>
          </w:tcPr>
          <w:p w14:paraId="6D891AEA"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0D5BEA">
              <w:rPr>
                <w:noProof/>
              </w:rPr>
              <w:drawing>
                <wp:anchor distT="0" distB="0" distL="114300" distR="114300" simplePos="0" relativeHeight="251658240" behindDoc="0" locked="0" layoutInCell="1" allowOverlap="1" wp14:anchorId="7657D90C" wp14:editId="232EA7A2">
                  <wp:simplePos x="0" y="0"/>
                  <wp:positionH relativeFrom="column">
                    <wp:posOffset>-12065</wp:posOffset>
                  </wp:positionH>
                  <wp:positionV relativeFrom="paragraph">
                    <wp:posOffset>57241</wp:posOffset>
                  </wp:positionV>
                  <wp:extent cx="302260" cy="427990"/>
                  <wp:effectExtent l="0" t="0" r="2540" b="0"/>
                  <wp:wrapNone/>
                  <wp:docPr id="72" name="Picture 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a:extLst>
                              <a:ext uri="{C183D7F6-B498-43B3-948B-1728B52AA6E4}">
                                <adec:decorative xmlns:adec="http://schemas.microsoft.com/office/drawing/2017/decorative" val="1"/>
                              </a:ext>
                            </a:extLst>
                          </pic:cNvPr>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2260" cy="427990"/>
                          </a:xfrm>
                          <a:prstGeom prst="rect">
                            <a:avLst/>
                          </a:prstGeom>
                        </pic:spPr>
                      </pic:pic>
                    </a:graphicData>
                  </a:graphic>
                  <wp14:sizeRelH relativeFrom="margin">
                    <wp14:pctWidth>0</wp14:pctWidth>
                  </wp14:sizeRelH>
                  <wp14:sizeRelV relativeFrom="margin">
                    <wp14:pctHeight>0</wp14:pctHeight>
                  </wp14:sizeRelV>
                </wp:anchor>
              </w:drawing>
            </w:r>
          </w:p>
        </w:tc>
      </w:tr>
      <w:tr w:rsidR="000D5BEA" w:rsidRPr="00A96FED" w14:paraId="468A372F" w14:textId="77777777" w:rsidTr="00F91345">
        <w:trPr>
          <w:trHeight w:val="20"/>
        </w:trPr>
        <w:tc>
          <w:tcPr>
            <w:cnfStyle w:val="001000000000" w:firstRow="0" w:lastRow="0" w:firstColumn="1" w:lastColumn="0" w:oddVBand="0" w:evenVBand="0" w:oddHBand="0" w:evenHBand="0" w:firstRowFirstColumn="0" w:firstRowLastColumn="0" w:lastRowFirstColumn="0" w:lastRowLastColumn="0"/>
            <w:tcW w:w="2263" w:type="dxa"/>
            <w:vMerge/>
          </w:tcPr>
          <w:p w14:paraId="382896FF" w14:textId="77777777" w:rsidR="000D5BEA" w:rsidRPr="00A96FED" w:rsidRDefault="000D5BEA" w:rsidP="000D5BEA">
            <w:pPr>
              <w:pStyle w:val="Tabletext"/>
            </w:pPr>
          </w:p>
        </w:tc>
        <w:tc>
          <w:tcPr>
            <w:tcW w:w="1577" w:type="dxa"/>
            <w:gridSpan w:val="2"/>
          </w:tcPr>
          <w:p w14:paraId="08357887"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t>*</w:t>
            </w:r>
            <w:r w:rsidRPr="000D5BEA">
              <w:t>Length</w:t>
            </w:r>
          </w:p>
        </w:tc>
        <w:tc>
          <w:tcPr>
            <w:tcW w:w="1550" w:type="dxa"/>
            <w:gridSpan w:val="2"/>
          </w:tcPr>
          <w:p w14:paraId="065D75E3"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t>*</w:t>
            </w:r>
            <w:r w:rsidRPr="000D5BEA">
              <w:t>Direction</w:t>
            </w:r>
          </w:p>
        </w:tc>
        <w:tc>
          <w:tcPr>
            <w:tcW w:w="1830" w:type="dxa"/>
            <w:gridSpan w:val="2"/>
          </w:tcPr>
          <w:p w14:paraId="4A804AB3"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t>*</w:t>
            </w:r>
            <w:r w:rsidRPr="000D5BEA">
              <w:t>Width</w:t>
            </w:r>
          </w:p>
        </w:tc>
        <w:tc>
          <w:tcPr>
            <w:tcW w:w="2131" w:type="dxa"/>
            <w:gridSpan w:val="2"/>
          </w:tcPr>
          <w:p w14:paraId="36BE8893"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t>*</w:t>
            </w:r>
            <w:r w:rsidRPr="000D5BEA">
              <w:t>Slope</w:t>
            </w:r>
          </w:p>
        </w:tc>
      </w:tr>
    </w:tbl>
    <w:p w14:paraId="3F73E05D" w14:textId="77777777" w:rsidR="000D5BEA" w:rsidRPr="00A96FED" w:rsidRDefault="000D5BEA" w:rsidP="004E6591">
      <w:pPr>
        <w:pStyle w:val="SourceNotes"/>
      </w:pPr>
    </w:p>
    <w:tbl>
      <w:tblPr>
        <w:tblStyle w:val="SD-MOStable"/>
        <w:tblW w:w="9351" w:type="dxa"/>
        <w:tblLayout w:type="fixed"/>
        <w:tblLook w:val="0680" w:firstRow="0" w:lastRow="0" w:firstColumn="1" w:lastColumn="0" w:noHBand="1" w:noVBand="1"/>
        <w:tblCaption w:val="4B13 Aeroplane Landings Areas (ALA) Report Form"/>
        <w:tblDescription w:val="4B13 Aeroplane Landings Areas (ALA) Report Form"/>
      </w:tblPr>
      <w:tblGrid>
        <w:gridCol w:w="2016"/>
        <w:gridCol w:w="3082"/>
        <w:gridCol w:w="1866"/>
        <w:gridCol w:w="2387"/>
      </w:tblGrid>
      <w:tr w:rsidR="000D5BEA" w:rsidRPr="004E6591" w14:paraId="018969D2" w14:textId="77777777" w:rsidTr="00F91345">
        <w:trPr>
          <w:trHeight w:val="22"/>
        </w:trPr>
        <w:tc>
          <w:tcPr>
            <w:cnfStyle w:val="001000000000" w:firstRow="0" w:lastRow="0" w:firstColumn="1" w:lastColumn="0" w:oddVBand="0" w:evenVBand="0" w:oddHBand="0" w:evenHBand="0" w:firstRowFirstColumn="0" w:firstRowLastColumn="0" w:lastRowFirstColumn="0" w:lastRowLastColumn="0"/>
            <w:tcW w:w="2016" w:type="dxa"/>
          </w:tcPr>
          <w:p w14:paraId="5B7324E7" w14:textId="77777777" w:rsidR="000D5BEA" w:rsidRPr="004E6591" w:rsidRDefault="000D5BEA" w:rsidP="004E6591">
            <w:r w:rsidRPr="004E6591">
              <w:t>*Elevation</w:t>
            </w:r>
          </w:p>
        </w:tc>
        <w:tc>
          <w:tcPr>
            <w:tcW w:w="3082" w:type="dxa"/>
          </w:tcPr>
          <w:p w14:paraId="6B5B98F1"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p>
        </w:tc>
        <w:tc>
          <w:tcPr>
            <w:tcW w:w="1866" w:type="dxa"/>
          </w:tcPr>
          <w:p w14:paraId="34074C63"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t>Lighting</w:t>
            </w:r>
          </w:p>
        </w:tc>
        <w:tc>
          <w:tcPr>
            <w:tcW w:w="2387" w:type="dxa"/>
          </w:tcPr>
          <w:p w14:paraId="170A4F1B"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p>
        </w:tc>
      </w:tr>
      <w:tr w:rsidR="000D5BEA" w:rsidRPr="004E6591" w14:paraId="1A3B5457" w14:textId="77777777" w:rsidTr="00F91345">
        <w:trPr>
          <w:trHeight w:val="22"/>
        </w:trPr>
        <w:tc>
          <w:tcPr>
            <w:cnfStyle w:val="001000000000" w:firstRow="0" w:lastRow="0" w:firstColumn="1" w:lastColumn="0" w:oddVBand="0" w:evenVBand="0" w:oddHBand="0" w:evenHBand="0" w:firstRowFirstColumn="0" w:firstRowLastColumn="0" w:lastRowFirstColumn="0" w:lastRowLastColumn="0"/>
            <w:tcW w:w="2016" w:type="dxa"/>
          </w:tcPr>
          <w:p w14:paraId="0FAD5ACF" w14:textId="77777777" w:rsidR="000D5BEA" w:rsidRPr="004E6591" w:rsidRDefault="000D5BEA" w:rsidP="004E6591">
            <w:r w:rsidRPr="004E6591">
              <w:t>*Surface</w:t>
            </w:r>
          </w:p>
        </w:tc>
        <w:tc>
          <w:tcPr>
            <w:tcW w:w="3082" w:type="dxa"/>
          </w:tcPr>
          <w:p w14:paraId="08816F8D"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p>
        </w:tc>
        <w:tc>
          <w:tcPr>
            <w:tcW w:w="1866" w:type="dxa"/>
          </w:tcPr>
          <w:p w14:paraId="68A1239D"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t>Markings</w:t>
            </w:r>
          </w:p>
        </w:tc>
        <w:tc>
          <w:tcPr>
            <w:tcW w:w="2387" w:type="dxa"/>
          </w:tcPr>
          <w:p w14:paraId="08E026C0"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p>
        </w:tc>
      </w:tr>
      <w:tr w:rsidR="000D5BEA" w:rsidRPr="004E6591" w14:paraId="4FDF3A54" w14:textId="77777777" w:rsidTr="00F91345">
        <w:trPr>
          <w:trHeight w:val="22"/>
        </w:trPr>
        <w:tc>
          <w:tcPr>
            <w:cnfStyle w:val="001000000000" w:firstRow="0" w:lastRow="0" w:firstColumn="1" w:lastColumn="0" w:oddVBand="0" w:evenVBand="0" w:oddHBand="0" w:evenHBand="0" w:firstRowFirstColumn="0" w:firstRowLastColumn="0" w:lastRowFirstColumn="0" w:lastRowLastColumn="0"/>
            <w:tcW w:w="2016" w:type="dxa"/>
          </w:tcPr>
          <w:p w14:paraId="711F571C" w14:textId="77777777" w:rsidR="000D5BEA" w:rsidRPr="004E6591" w:rsidRDefault="000D5BEA" w:rsidP="004E6591">
            <w:r w:rsidRPr="004E6591">
              <w:t>Obstructions</w:t>
            </w:r>
          </w:p>
        </w:tc>
        <w:tc>
          <w:tcPr>
            <w:tcW w:w="3082" w:type="dxa"/>
          </w:tcPr>
          <w:p w14:paraId="5A5DAE47"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p>
        </w:tc>
        <w:tc>
          <w:tcPr>
            <w:tcW w:w="1866" w:type="dxa"/>
          </w:tcPr>
          <w:p w14:paraId="56F3C337"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t>Identifying features</w:t>
            </w:r>
          </w:p>
        </w:tc>
        <w:tc>
          <w:tcPr>
            <w:tcW w:w="2387" w:type="dxa"/>
          </w:tcPr>
          <w:p w14:paraId="6095049F"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p>
        </w:tc>
      </w:tr>
      <w:tr w:rsidR="000D5BEA" w:rsidRPr="004E6591" w14:paraId="70197EB3" w14:textId="77777777" w:rsidTr="00F91345">
        <w:trPr>
          <w:trHeight w:val="22"/>
        </w:trPr>
        <w:tc>
          <w:tcPr>
            <w:cnfStyle w:val="001000000000" w:firstRow="0" w:lastRow="0" w:firstColumn="1" w:lastColumn="0" w:oddVBand="0" w:evenVBand="0" w:oddHBand="0" w:evenHBand="0" w:firstRowFirstColumn="0" w:firstRowLastColumn="0" w:lastRowFirstColumn="0" w:lastRowLastColumn="0"/>
            <w:tcW w:w="2016" w:type="dxa"/>
          </w:tcPr>
          <w:p w14:paraId="41CD77F1" w14:textId="77777777" w:rsidR="000D5BEA" w:rsidRPr="004E6591" w:rsidRDefault="000D5BEA" w:rsidP="004E6591">
            <w:r w:rsidRPr="004E6591">
              <w:t>*Navaids</w:t>
            </w:r>
          </w:p>
        </w:tc>
        <w:tc>
          <w:tcPr>
            <w:tcW w:w="3082" w:type="dxa"/>
          </w:tcPr>
          <w:p w14:paraId="027F20B6"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p>
        </w:tc>
        <w:tc>
          <w:tcPr>
            <w:tcW w:w="1866" w:type="dxa"/>
          </w:tcPr>
          <w:p w14:paraId="62169685"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t>Comms*</w:t>
            </w:r>
          </w:p>
        </w:tc>
        <w:tc>
          <w:tcPr>
            <w:tcW w:w="2387" w:type="dxa"/>
          </w:tcPr>
          <w:p w14:paraId="17995333"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p>
        </w:tc>
      </w:tr>
      <w:tr w:rsidR="000D5BEA" w:rsidRPr="004E6591" w14:paraId="1E8CFD8D" w14:textId="77777777" w:rsidTr="00F91345">
        <w:trPr>
          <w:trHeight w:val="22"/>
        </w:trPr>
        <w:tc>
          <w:tcPr>
            <w:cnfStyle w:val="001000000000" w:firstRow="0" w:lastRow="0" w:firstColumn="1" w:lastColumn="0" w:oddVBand="0" w:evenVBand="0" w:oddHBand="0" w:evenHBand="0" w:firstRowFirstColumn="0" w:firstRowLastColumn="0" w:lastRowFirstColumn="0" w:lastRowLastColumn="0"/>
            <w:tcW w:w="2016" w:type="dxa"/>
          </w:tcPr>
          <w:p w14:paraId="1D1E9B8E" w14:textId="77777777" w:rsidR="000D5BEA" w:rsidRPr="004E6591" w:rsidRDefault="000D5BEA" w:rsidP="004E6591">
            <w:r w:rsidRPr="004E6591">
              <w:t>Comments</w:t>
            </w:r>
          </w:p>
        </w:tc>
        <w:tc>
          <w:tcPr>
            <w:tcW w:w="7335" w:type="dxa"/>
            <w:gridSpan w:val="3"/>
          </w:tcPr>
          <w:p w14:paraId="3A425A3F"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p>
        </w:tc>
      </w:tr>
      <w:tr w:rsidR="000D5BEA" w:rsidRPr="004E6591" w14:paraId="4C4B652C" w14:textId="77777777" w:rsidTr="00F91345">
        <w:trPr>
          <w:trHeight w:val="22"/>
        </w:trPr>
        <w:tc>
          <w:tcPr>
            <w:cnfStyle w:val="001000000000" w:firstRow="0" w:lastRow="0" w:firstColumn="1" w:lastColumn="0" w:oddVBand="0" w:evenVBand="0" w:oddHBand="0" w:evenHBand="0" w:firstRowFirstColumn="0" w:firstRowLastColumn="0" w:lastRowFirstColumn="0" w:lastRowLastColumn="0"/>
            <w:tcW w:w="2016" w:type="dxa"/>
          </w:tcPr>
          <w:p w14:paraId="21E7DBD2" w14:textId="77777777" w:rsidR="000D5BEA" w:rsidRPr="004E6591" w:rsidRDefault="000D5BEA" w:rsidP="004E6591">
            <w:r w:rsidRPr="004E6591">
              <w:t>Reported by (Pilot)</w:t>
            </w:r>
          </w:p>
        </w:tc>
        <w:tc>
          <w:tcPr>
            <w:tcW w:w="3082" w:type="dxa"/>
          </w:tcPr>
          <w:p w14:paraId="56E8D9B6"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p>
        </w:tc>
        <w:tc>
          <w:tcPr>
            <w:tcW w:w="1866" w:type="dxa"/>
          </w:tcPr>
          <w:p w14:paraId="3DF4ED77"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t>Date of report</w:t>
            </w:r>
          </w:p>
        </w:tc>
        <w:tc>
          <w:tcPr>
            <w:tcW w:w="2387" w:type="dxa"/>
          </w:tcPr>
          <w:p w14:paraId="7846B99B" w14:textId="1B88EC78"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p>
        </w:tc>
      </w:tr>
    </w:tbl>
    <w:p w14:paraId="3E3C6DE9" w14:textId="77777777" w:rsidR="00460438" w:rsidRDefault="00A17955" w:rsidP="00A17955">
      <w:pPr>
        <w:pStyle w:val="TableTitle"/>
      </w:pPr>
      <w:bookmarkStart w:id="991" w:name="_Hlk88487604"/>
      <w:r>
        <w:t xml:space="preserve">Form A08 Landing area / site (ALA / HLA) survey report </w:t>
      </w:r>
      <w:r w:rsidR="004B374A">
        <w:t xml:space="preserve">form </w:t>
      </w:r>
      <w:r>
        <w:t>and register-</w:t>
      </w:r>
      <w:r w:rsidR="000D5BEA">
        <w:t xml:space="preserve"> </w:t>
      </w:r>
      <w:r w:rsidR="004B374A">
        <w:t>Page 1</w:t>
      </w:r>
    </w:p>
    <w:p w14:paraId="2E4044EE" w14:textId="348A64F3" w:rsidR="000D5BEA" w:rsidRDefault="00460438" w:rsidP="00460438">
      <w:pPr>
        <w:pStyle w:val="unHeading4"/>
      </w:pPr>
      <w:r>
        <w:t>Rotorcraft</w:t>
      </w:r>
    </w:p>
    <w:tbl>
      <w:tblPr>
        <w:tblStyle w:val="SD-MOStable"/>
        <w:tblW w:w="9351" w:type="dxa"/>
        <w:tblLook w:val="0680" w:firstRow="0" w:lastRow="0" w:firstColumn="1" w:lastColumn="0" w:noHBand="1" w:noVBand="1"/>
        <w:tblCaption w:val="4B13 Aeroplane Landings Areas (ALA) Report Form"/>
        <w:tblDescription w:val="4B13 Aeroplane Landings Areas (ALA) Report Form"/>
      </w:tblPr>
      <w:tblGrid>
        <w:gridCol w:w="2030"/>
        <w:gridCol w:w="1748"/>
        <w:gridCol w:w="62"/>
        <w:gridCol w:w="1146"/>
        <w:gridCol w:w="1157"/>
        <w:gridCol w:w="1077"/>
        <w:gridCol w:w="108"/>
        <w:gridCol w:w="2023"/>
      </w:tblGrid>
      <w:tr w:rsidR="000D5BEA" w:rsidRPr="004E6591" w14:paraId="60B79AC7" w14:textId="77777777" w:rsidTr="00F91345">
        <w:trPr>
          <w:trHeight w:val="22"/>
        </w:trPr>
        <w:tc>
          <w:tcPr>
            <w:cnfStyle w:val="001000000000" w:firstRow="0" w:lastRow="0" w:firstColumn="1" w:lastColumn="0" w:oddVBand="0" w:evenVBand="0" w:oddHBand="0" w:evenHBand="0" w:firstRowFirstColumn="0" w:firstRowLastColumn="0" w:lastRowFirstColumn="0" w:lastRowLastColumn="0"/>
            <w:tcW w:w="2030" w:type="dxa"/>
          </w:tcPr>
          <w:p w14:paraId="2C16C95F" w14:textId="77777777" w:rsidR="000D5BEA" w:rsidRPr="004E6591" w:rsidRDefault="000D5BEA" w:rsidP="004E6591">
            <w:r w:rsidRPr="004E6591">
              <w:t>Name of HLS</w:t>
            </w:r>
          </w:p>
        </w:tc>
        <w:tc>
          <w:tcPr>
            <w:tcW w:w="7321" w:type="dxa"/>
            <w:gridSpan w:val="7"/>
          </w:tcPr>
          <w:p w14:paraId="01381CDA"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p>
        </w:tc>
      </w:tr>
      <w:tr w:rsidR="000D5BEA" w:rsidRPr="004E6591" w14:paraId="33A4C299" w14:textId="77777777" w:rsidTr="00F91345">
        <w:trPr>
          <w:trHeight w:val="22"/>
        </w:trPr>
        <w:tc>
          <w:tcPr>
            <w:cnfStyle w:val="001000000000" w:firstRow="0" w:lastRow="0" w:firstColumn="1" w:lastColumn="0" w:oddVBand="0" w:evenVBand="0" w:oddHBand="0" w:evenHBand="0" w:firstRowFirstColumn="0" w:firstRowLastColumn="0" w:lastRowFirstColumn="0" w:lastRowLastColumn="0"/>
            <w:tcW w:w="2030" w:type="dxa"/>
          </w:tcPr>
          <w:p w14:paraId="7EB9BE59" w14:textId="77777777" w:rsidR="000D5BEA" w:rsidRPr="004E6591" w:rsidRDefault="000D5BEA" w:rsidP="004E6591">
            <w:r w:rsidRPr="004E6591">
              <w:t>Location*</w:t>
            </w:r>
          </w:p>
        </w:tc>
        <w:tc>
          <w:tcPr>
            <w:tcW w:w="4113" w:type="dxa"/>
            <w:gridSpan w:val="4"/>
          </w:tcPr>
          <w:p w14:paraId="36C863E1"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t>BRG &amp; Dist</w:t>
            </w:r>
          </w:p>
        </w:tc>
        <w:tc>
          <w:tcPr>
            <w:tcW w:w="3208" w:type="dxa"/>
            <w:gridSpan w:val="3"/>
          </w:tcPr>
          <w:p w14:paraId="40AC78D8"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t>Lat / Long</w:t>
            </w:r>
          </w:p>
        </w:tc>
      </w:tr>
      <w:tr w:rsidR="000D5BEA" w:rsidRPr="004E6591" w14:paraId="761833AA" w14:textId="77777777" w:rsidTr="00F91345">
        <w:trPr>
          <w:trHeight w:val="20"/>
        </w:trPr>
        <w:tc>
          <w:tcPr>
            <w:cnfStyle w:val="001000000000" w:firstRow="0" w:lastRow="0" w:firstColumn="1" w:lastColumn="0" w:oddVBand="0" w:evenVBand="0" w:oddHBand="0" w:evenHBand="0" w:firstRowFirstColumn="0" w:firstRowLastColumn="0" w:lastRowFirstColumn="0" w:lastRowLastColumn="0"/>
            <w:tcW w:w="2030" w:type="dxa"/>
            <w:vMerge w:val="restart"/>
          </w:tcPr>
          <w:p w14:paraId="52CA3009" w14:textId="77777777" w:rsidR="000D5BEA" w:rsidRPr="004E6591" w:rsidRDefault="000D5BEA" w:rsidP="004E6591">
            <w:r w:rsidRPr="004E6591">
              <w:t>Owner or *contact</w:t>
            </w:r>
            <w:r w:rsidRPr="004E6591">
              <w:br/>
              <w:t>details</w:t>
            </w:r>
          </w:p>
        </w:tc>
        <w:tc>
          <w:tcPr>
            <w:tcW w:w="4113" w:type="dxa"/>
            <w:gridSpan w:val="4"/>
            <w:vMerge w:val="restart"/>
          </w:tcPr>
          <w:p w14:paraId="31A1BBE9"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p>
        </w:tc>
        <w:tc>
          <w:tcPr>
            <w:tcW w:w="3208" w:type="dxa"/>
            <w:gridSpan w:val="3"/>
          </w:tcPr>
          <w:p w14:paraId="24B2B00A"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t>Phone</w:t>
            </w:r>
          </w:p>
        </w:tc>
      </w:tr>
      <w:tr w:rsidR="000D5BEA" w:rsidRPr="004E6591" w14:paraId="78C992FE" w14:textId="77777777" w:rsidTr="00F91345">
        <w:trPr>
          <w:trHeight w:val="20"/>
        </w:trPr>
        <w:tc>
          <w:tcPr>
            <w:cnfStyle w:val="001000000000" w:firstRow="0" w:lastRow="0" w:firstColumn="1" w:lastColumn="0" w:oddVBand="0" w:evenVBand="0" w:oddHBand="0" w:evenHBand="0" w:firstRowFirstColumn="0" w:firstRowLastColumn="0" w:lastRowFirstColumn="0" w:lastRowLastColumn="0"/>
            <w:tcW w:w="2030" w:type="dxa"/>
            <w:vMerge/>
          </w:tcPr>
          <w:p w14:paraId="1982FE44" w14:textId="77777777" w:rsidR="000D5BEA" w:rsidRPr="004E6591" w:rsidRDefault="000D5BEA" w:rsidP="004E6591"/>
        </w:tc>
        <w:tc>
          <w:tcPr>
            <w:tcW w:w="4113" w:type="dxa"/>
            <w:gridSpan w:val="4"/>
            <w:vMerge/>
          </w:tcPr>
          <w:p w14:paraId="516133C5"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p>
        </w:tc>
        <w:tc>
          <w:tcPr>
            <w:tcW w:w="3208" w:type="dxa"/>
            <w:gridSpan w:val="3"/>
          </w:tcPr>
          <w:p w14:paraId="190BE7D5"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t xml:space="preserve">Email </w:t>
            </w:r>
          </w:p>
        </w:tc>
      </w:tr>
      <w:tr w:rsidR="000D5BEA" w:rsidRPr="004E6591" w14:paraId="39FB7A11" w14:textId="77777777" w:rsidTr="00F91345">
        <w:trPr>
          <w:trHeight w:val="567"/>
        </w:trPr>
        <w:tc>
          <w:tcPr>
            <w:cnfStyle w:val="001000000000" w:firstRow="0" w:lastRow="0" w:firstColumn="1" w:lastColumn="0" w:oddVBand="0" w:evenVBand="0" w:oddHBand="0" w:evenHBand="0" w:firstRowFirstColumn="0" w:firstRowLastColumn="0" w:lastRowFirstColumn="0" w:lastRowLastColumn="0"/>
            <w:tcW w:w="2030" w:type="dxa"/>
          </w:tcPr>
          <w:p w14:paraId="68191873" w14:textId="77777777" w:rsidR="000D5BEA" w:rsidRPr="004E6591" w:rsidRDefault="000D5BEA" w:rsidP="004E6591">
            <w:r w:rsidRPr="004E6591">
              <w:t>Facilities</w:t>
            </w:r>
            <w:r w:rsidRPr="004E6591">
              <w:br/>
              <w:t>(circle if available)</w:t>
            </w:r>
          </w:p>
        </w:tc>
        <w:tc>
          <w:tcPr>
            <w:tcW w:w="1748" w:type="dxa"/>
          </w:tcPr>
          <w:p w14:paraId="25CBEF7C"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t>Phone</w:t>
            </w:r>
          </w:p>
        </w:tc>
        <w:tc>
          <w:tcPr>
            <w:tcW w:w="1208" w:type="dxa"/>
            <w:gridSpan w:val="2"/>
          </w:tcPr>
          <w:p w14:paraId="1BAF3D9E"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t>Mobile Phone Reception</w:t>
            </w:r>
          </w:p>
        </w:tc>
        <w:tc>
          <w:tcPr>
            <w:tcW w:w="1157" w:type="dxa"/>
          </w:tcPr>
          <w:p w14:paraId="2CDB9A82"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t>Fuel</w:t>
            </w:r>
          </w:p>
        </w:tc>
        <w:tc>
          <w:tcPr>
            <w:tcW w:w="1185" w:type="dxa"/>
            <w:gridSpan w:val="2"/>
          </w:tcPr>
          <w:p w14:paraId="7FC34B55"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t>Shelter</w:t>
            </w:r>
          </w:p>
        </w:tc>
        <w:tc>
          <w:tcPr>
            <w:tcW w:w="2023" w:type="dxa"/>
          </w:tcPr>
          <w:p w14:paraId="022E017B"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t>Paved Road</w:t>
            </w:r>
          </w:p>
        </w:tc>
      </w:tr>
      <w:tr w:rsidR="000D5BEA" w:rsidRPr="004E6591" w14:paraId="5166E9E9" w14:textId="77777777" w:rsidTr="00F91345">
        <w:trPr>
          <w:trHeight w:val="22"/>
        </w:trPr>
        <w:tc>
          <w:tcPr>
            <w:cnfStyle w:val="001000000000" w:firstRow="0" w:lastRow="0" w:firstColumn="1" w:lastColumn="0" w:oddVBand="0" w:evenVBand="0" w:oddHBand="0" w:evenHBand="0" w:firstRowFirstColumn="0" w:firstRowLastColumn="0" w:lastRowFirstColumn="0" w:lastRowLastColumn="0"/>
            <w:tcW w:w="2030" w:type="dxa"/>
          </w:tcPr>
          <w:p w14:paraId="7F86A25C" w14:textId="77777777" w:rsidR="000D5BEA" w:rsidRPr="004E6591" w:rsidRDefault="000D5BEA" w:rsidP="004E6591">
            <w:r w:rsidRPr="004E6591">
              <w:t>Nearest town or city</w:t>
            </w:r>
          </w:p>
        </w:tc>
        <w:tc>
          <w:tcPr>
            <w:tcW w:w="7321" w:type="dxa"/>
            <w:gridSpan w:val="7"/>
          </w:tcPr>
          <w:p w14:paraId="6B0F9F80"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p>
        </w:tc>
      </w:tr>
      <w:tr w:rsidR="000D5BEA" w:rsidRPr="004E6591" w14:paraId="18A66912" w14:textId="77777777" w:rsidTr="00F91345">
        <w:trPr>
          <w:trHeight w:val="3497"/>
        </w:trPr>
        <w:tc>
          <w:tcPr>
            <w:cnfStyle w:val="001000000000" w:firstRow="0" w:lastRow="0" w:firstColumn="1" w:lastColumn="0" w:oddVBand="0" w:evenVBand="0" w:oddHBand="0" w:evenHBand="0" w:firstRowFirstColumn="0" w:firstRowLastColumn="0" w:lastRowFirstColumn="0" w:lastRowLastColumn="0"/>
            <w:tcW w:w="2030" w:type="dxa"/>
            <w:vMerge w:val="restart"/>
          </w:tcPr>
          <w:p w14:paraId="74286596" w14:textId="77777777" w:rsidR="000D5BEA" w:rsidRPr="004E6591" w:rsidRDefault="000D5BEA" w:rsidP="004E6591">
            <w:r w:rsidRPr="004E6591">
              <w:t xml:space="preserve">Final approach and take-off area, and touch down and </w:t>
            </w:r>
            <w:r w:rsidRPr="004E6591">
              <w:br/>
              <w:t>lift-off area diagram (*including taxiways and windsock)</w:t>
            </w:r>
          </w:p>
        </w:tc>
        <w:tc>
          <w:tcPr>
            <w:tcW w:w="7321" w:type="dxa"/>
            <w:gridSpan w:val="7"/>
          </w:tcPr>
          <w:p w14:paraId="4CCE1271"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rPr>
                <w:noProof/>
              </w:rPr>
              <w:drawing>
                <wp:anchor distT="0" distB="0" distL="114300" distR="114300" simplePos="0" relativeHeight="251658242" behindDoc="0" locked="0" layoutInCell="1" allowOverlap="1" wp14:anchorId="4FE1B882" wp14:editId="21703815">
                  <wp:simplePos x="0" y="0"/>
                  <wp:positionH relativeFrom="column">
                    <wp:posOffset>-12065</wp:posOffset>
                  </wp:positionH>
                  <wp:positionV relativeFrom="paragraph">
                    <wp:posOffset>57241</wp:posOffset>
                  </wp:positionV>
                  <wp:extent cx="302260" cy="427990"/>
                  <wp:effectExtent l="0" t="0" r="2540" b="0"/>
                  <wp:wrapNone/>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a:extLst>
                              <a:ext uri="{C183D7F6-B498-43B3-948B-1728B52AA6E4}">
                                <adec:decorative xmlns:adec="http://schemas.microsoft.com/office/drawing/2017/decorative" val="1"/>
                              </a:ext>
                            </a:extLst>
                          </pic:cNvPr>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2260" cy="427990"/>
                          </a:xfrm>
                          <a:prstGeom prst="rect">
                            <a:avLst/>
                          </a:prstGeom>
                        </pic:spPr>
                      </pic:pic>
                    </a:graphicData>
                  </a:graphic>
                  <wp14:sizeRelH relativeFrom="margin">
                    <wp14:pctWidth>0</wp14:pctWidth>
                  </wp14:sizeRelH>
                  <wp14:sizeRelV relativeFrom="margin">
                    <wp14:pctHeight>0</wp14:pctHeight>
                  </wp14:sizeRelV>
                </wp:anchor>
              </w:drawing>
            </w:r>
          </w:p>
        </w:tc>
      </w:tr>
      <w:tr w:rsidR="000D5BEA" w:rsidRPr="004E6591" w14:paraId="47DC8E3B" w14:textId="77777777" w:rsidTr="00F91345">
        <w:trPr>
          <w:trHeight w:val="26"/>
        </w:trPr>
        <w:tc>
          <w:tcPr>
            <w:cnfStyle w:val="001000000000" w:firstRow="0" w:lastRow="0" w:firstColumn="1" w:lastColumn="0" w:oddVBand="0" w:evenVBand="0" w:oddHBand="0" w:evenHBand="0" w:firstRowFirstColumn="0" w:firstRowLastColumn="0" w:lastRowFirstColumn="0" w:lastRowLastColumn="0"/>
            <w:tcW w:w="2030" w:type="dxa"/>
            <w:vMerge/>
          </w:tcPr>
          <w:p w14:paraId="4319A038" w14:textId="77777777" w:rsidR="000D5BEA" w:rsidRPr="004E6591" w:rsidRDefault="000D5BEA" w:rsidP="004E6591"/>
        </w:tc>
        <w:tc>
          <w:tcPr>
            <w:tcW w:w="1810" w:type="dxa"/>
            <w:gridSpan w:val="2"/>
          </w:tcPr>
          <w:p w14:paraId="49246587"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t>*Length</w:t>
            </w:r>
          </w:p>
        </w:tc>
        <w:tc>
          <w:tcPr>
            <w:tcW w:w="2303" w:type="dxa"/>
            <w:gridSpan w:val="2"/>
          </w:tcPr>
          <w:p w14:paraId="1457B613"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t>*Direction</w:t>
            </w:r>
          </w:p>
        </w:tc>
        <w:tc>
          <w:tcPr>
            <w:tcW w:w="1077" w:type="dxa"/>
          </w:tcPr>
          <w:p w14:paraId="03F0BC11"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t>*Width</w:t>
            </w:r>
          </w:p>
        </w:tc>
        <w:tc>
          <w:tcPr>
            <w:tcW w:w="2131" w:type="dxa"/>
            <w:gridSpan w:val="2"/>
          </w:tcPr>
          <w:p w14:paraId="456B7E64" w14:textId="77777777" w:rsidR="000D5BEA" w:rsidRPr="004E6591" w:rsidRDefault="000D5BEA" w:rsidP="004E6591">
            <w:pPr>
              <w:cnfStyle w:val="000000000000" w:firstRow="0" w:lastRow="0" w:firstColumn="0" w:lastColumn="0" w:oddVBand="0" w:evenVBand="0" w:oddHBand="0" w:evenHBand="0" w:firstRowFirstColumn="0" w:firstRowLastColumn="0" w:lastRowFirstColumn="0" w:lastRowLastColumn="0"/>
            </w:pPr>
            <w:r w:rsidRPr="004E6591">
              <w:t>*Slope</w:t>
            </w:r>
          </w:p>
        </w:tc>
      </w:tr>
    </w:tbl>
    <w:p w14:paraId="73494758" w14:textId="77777777" w:rsidR="000D5BEA" w:rsidRDefault="000D5BEA" w:rsidP="00460438">
      <w:pPr>
        <w:pStyle w:val="subNormal"/>
      </w:pPr>
    </w:p>
    <w:tbl>
      <w:tblPr>
        <w:tblStyle w:val="SD-MOStable"/>
        <w:tblW w:w="9351" w:type="dxa"/>
        <w:tblLayout w:type="fixed"/>
        <w:tblLook w:val="0600" w:firstRow="0" w:lastRow="0" w:firstColumn="0" w:lastColumn="0" w:noHBand="1" w:noVBand="1"/>
        <w:tblCaption w:val="4B13 Aeroplane Landings Areas (ALA) Report Form"/>
        <w:tblDescription w:val="4B13 Aeroplane Landings Areas (ALA) Report Form"/>
      </w:tblPr>
      <w:tblGrid>
        <w:gridCol w:w="2016"/>
        <w:gridCol w:w="3401"/>
        <w:gridCol w:w="1547"/>
        <w:gridCol w:w="2387"/>
      </w:tblGrid>
      <w:tr w:rsidR="000D5BEA" w:rsidRPr="004B374A" w14:paraId="6BD6ABA8" w14:textId="77777777" w:rsidTr="00F91345">
        <w:trPr>
          <w:trHeight w:val="19"/>
        </w:trPr>
        <w:tc>
          <w:tcPr>
            <w:tcW w:w="2016" w:type="dxa"/>
          </w:tcPr>
          <w:p w14:paraId="5D42F9F9" w14:textId="77777777" w:rsidR="000D5BEA" w:rsidRPr="004B374A" w:rsidRDefault="000D5BEA" w:rsidP="004B374A">
            <w:r w:rsidRPr="004B374A">
              <w:t>*Elevation</w:t>
            </w:r>
          </w:p>
        </w:tc>
        <w:tc>
          <w:tcPr>
            <w:tcW w:w="3401" w:type="dxa"/>
          </w:tcPr>
          <w:p w14:paraId="6D7C9ACC" w14:textId="77777777" w:rsidR="000D5BEA" w:rsidRPr="004B374A" w:rsidRDefault="000D5BEA" w:rsidP="004B374A"/>
        </w:tc>
        <w:tc>
          <w:tcPr>
            <w:tcW w:w="1547" w:type="dxa"/>
          </w:tcPr>
          <w:p w14:paraId="604B800A" w14:textId="77777777" w:rsidR="000D5BEA" w:rsidRPr="004B374A" w:rsidRDefault="000D5BEA" w:rsidP="004B374A">
            <w:r w:rsidRPr="004B374A">
              <w:t>Lighting</w:t>
            </w:r>
          </w:p>
        </w:tc>
        <w:tc>
          <w:tcPr>
            <w:tcW w:w="2387" w:type="dxa"/>
          </w:tcPr>
          <w:p w14:paraId="4B7BEA41" w14:textId="77777777" w:rsidR="000D5BEA" w:rsidRPr="004B374A" w:rsidRDefault="000D5BEA" w:rsidP="004B374A"/>
        </w:tc>
      </w:tr>
      <w:tr w:rsidR="000D5BEA" w:rsidRPr="004B374A" w14:paraId="48EF07DD" w14:textId="77777777" w:rsidTr="00F91345">
        <w:trPr>
          <w:trHeight w:val="19"/>
        </w:trPr>
        <w:tc>
          <w:tcPr>
            <w:tcW w:w="2016" w:type="dxa"/>
          </w:tcPr>
          <w:p w14:paraId="25844963" w14:textId="77777777" w:rsidR="000D5BEA" w:rsidRPr="004B374A" w:rsidRDefault="000D5BEA" w:rsidP="004B374A">
            <w:r w:rsidRPr="004B374A">
              <w:t>*Surface</w:t>
            </w:r>
          </w:p>
        </w:tc>
        <w:tc>
          <w:tcPr>
            <w:tcW w:w="3401" w:type="dxa"/>
          </w:tcPr>
          <w:p w14:paraId="5F003075" w14:textId="77777777" w:rsidR="000D5BEA" w:rsidRPr="004B374A" w:rsidRDefault="000D5BEA" w:rsidP="004B374A"/>
        </w:tc>
        <w:tc>
          <w:tcPr>
            <w:tcW w:w="1547" w:type="dxa"/>
          </w:tcPr>
          <w:p w14:paraId="254FDC03" w14:textId="77777777" w:rsidR="000D5BEA" w:rsidRPr="004B374A" w:rsidRDefault="000D5BEA" w:rsidP="004B374A">
            <w:r w:rsidRPr="004B374A">
              <w:t>Markings</w:t>
            </w:r>
          </w:p>
        </w:tc>
        <w:tc>
          <w:tcPr>
            <w:tcW w:w="2387" w:type="dxa"/>
          </w:tcPr>
          <w:p w14:paraId="03B81AF6" w14:textId="77777777" w:rsidR="000D5BEA" w:rsidRPr="004B374A" w:rsidRDefault="000D5BEA" w:rsidP="004B374A"/>
        </w:tc>
      </w:tr>
      <w:tr w:rsidR="000D5BEA" w:rsidRPr="004B374A" w14:paraId="224BB9B5" w14:textId="77777777" w:rsidTr="00F91345">
        <w:trPr>
          <w:trHeight w:val="19"/>
        </w:trPr>
        <w:tc>
          <w:tcPr>
            <w:tcW w:w="2016" w:type="dxa"/>
          </w:tcPr>
          <w:p w14:paraId="150D817B" w14:textId="77777777" w:rsidR="000D5BEA" w:rsidRPr="004B374A" w:rsidRDefault="000D5BEA" w:rsidP="004B374A">
            <w:r w:rsidRPr="004B374A">
              <w:t>Obstructions</w:t>
            </w:r>
          </w:p>
        </w:tc>
        <w:tc>
          <w:tcPr>
            <w:tcW w:w="3401" w:type="dxa"/>
          </w:tcPr>
          <w:p w14:paraId="422CF724" w14:textId="77777777" w:rsidR="000D5BEA" w:rsidRPr="004B374A" w:rsidRDefault="000D5BEA" w:rsidP="004B374A"/>
        </w:tc>
        <w:tc>
          <w:tcPr>
            <w:tcW w:w="1547" w:type="dxa"/>
          </w:tcPr>
          <w:p w14:paraId="52120767" w14:textId="77777777" w:rsidR="000D5BEA" w:rsidRPr="004B374A" w:rsidRDefault="000D5BEA" w:rsidP="004B374A">
            <w:r w:rsidRPr="004B374A">
              <w:t>Identifying features</w:t>
            </w:r>
          </w:p>
        </w:tc>
        <w:tc>
          <w:tcPr>
            <w:tcW w:w="2387" w:type="dxa"/>
          </w:tcPr>
          <w:p w14:paraId="18B2E6C4" w14:textId="77777777" w:rsidR="000D5BEA" w:rsidRPr="004B374A" w:rsidRDefault="000D5BEA" w:rsidP="004B374A"/>
        </w:tc>
      </w:tr>
      <w:tr w:rsidR="000D5BEA" w:rsidRPr="004B374A" w14:paraId="010EC8EC" w14:textId="77777777" w:rsidTr="00F91345">
        <w:trPr>
          <w:trHeight w:val="19"/>
        </w:trPr>
        <w:tc>
          <w:tcPr>
            <w:tcW w:w="2016" w:type="dxa"/>
          </w:tcPr>
          <w:p w14:paraId="4E2019B0" w14:textId="77777777" w:rsidR="000D5BEA" w:rsidRPr="004B374A" w:rsidRDefault="000D5BEA" w:rsidP="004B374A">
            <w:r w:rsidRPr="004B374A">
              <w:t>*Navaids</w:t>
            </w:r>
          </w:p>
        </w:tc>
        <w:tc>
          <w:tcPr>
            <w:tcW w:w="3401" w:type="dxa"/>
          </w:tcPr>
          <w:p w14:paraId="408652F9" w14:textId="77777777" w:rsidR="000D5BEA" w:rsidRPr="004B374A" w:rsidRDefault="000D5BEA" w:rsidP="004B374A"/>
        </w:tc>
        <w:tc>
          <w:tcPr>
            <w:tcW w:w="1547" w:type="dxa"/>
          </w:tcPr>
          <w:p w14:paraId="7C29F2B8" w14:textId="77777777" w:rsidR="000D5BEA" w:rsidRPr="004B374A" w:rsidRDefault="000D5BEA" w:rsidP="004B374A">
            <w:r w:rsidRPr="004B374A">
              <w:t>Comms*</w:t>
            </w:r>
          </w:p>
        </w:tc>
        <w:tc>
          <w:tcPr>
            <w:tcW w:w="2387" w:type="dxa"/>
          </w:tcPr>
          <w:p w14:paraId="70517BFF" w14:textId="77777777" w:rsidR="000D5BEA" w:rsidRPr="004B374A" w:rsidRDefault="000D5BEA" w:rsidP="004B374A"/>
        </w:tc>
      </w:tr>
      <w:tr w:rsidR="000D5BEA" w:rsidRPr="004B374A" w14:paraId="787237EC" w14:textId="77777777" w:rsidTr="00F91345">
        <w:trPr>
          <w:trHeight w:val="19"/>
        </w:trPr>
        <w:tc>
          <w:tcPr>
            <w:tcW w:w="2016" w:type="dxa"/>
          </w:tcPr>
          <w:p w14:paraId="2F3EACC6" w14:textId="77777777" w:rsidR="000D5BEA" w:rsidRPr="004B374A" w:rsidRDefault="000D5BEA" w:rsidP="004B374A">
            <w:r w:rsidRPr="004B374A">
              <w:t>Comments</w:t>
            </w:r>
          </w:p>
        </w:tc>
        <w:tc>
          <w:tcPr>
            <w:tcW w:w="7335" w:type="dxa"/>
            <w:gridSpan w:val="3"/>
          </w:tcPr>
          <w:p w14:paraId="1276F3C3" w14:textId="77777777" w:rsidR="000D5BEA" w:rsidRPr="004B374A" w:rsidRDefault="000D5BEA" w:rsidP="004B374A"/>
        </w:tc>
      </w:tr>
      <w:tr w:rsidR="000D5BEA" w:rsidRPr="004B374A" w14:paraId="550A2DD7" w14:textId="77777777" w:rsidTr="00F91345">
        <w:trPr>
          <w:trHeight w:val="19"/>
        </w:trPr>
        <w:tc>
          <w:tcPr>
            <w:tcW w:w="2016" w:type="dxa"/>
          </w:tcPr>
          <w:p w14:paraId="50D84425" w14:textId="77777777" w:rsidR="000D5BEA" w:rsidRPr="004B374A" w:rsidRDefault="000D5BEA" w:rsidP="004B374A">
            <w:r w:rsidRPr="004B374A">
              <w:t>Reported by (Pilot)</w:t>
            </w:r>
          </w:p>
        </w:tc>
        <w:tc>
          <w:tcPr>
            <w:tcW w:w="3401" w:type="dxa"/>
          </w:tcPr>
          <w:p w14:paraId="13BB14CA" w14:textId="77777777" w:rsidR="000D5BEA" w:rsidRPr="004B374A" w:rsidRDefault="000D5BEA" w:rsidP="004B374A"/>
        </w:tc>
        <w:tc>
          <w:tcPr>
            <w:tcW w:w="1547" w:type="dxa"/>
          </w:tcPr>
          <w:p w14:paraId="0B193897" w14:textId="77777777" w:rsidR="000D5BEA" w:rsidRPr="004B374A" w:rsidRDefault="000D5BEA" w:rsidP="004B374A">
            <w:r w:rsidRPr="004B374A">
              <w:t>Date of report</w:t>
            </w:r>
          </w:p>
        </w:tc>
        <w:sdt>
          <w:sdtPr>
            <w:id w:val="-589000936"/>
            <w:showingPlcHdr/>
            <w:date>
              <w:dateFormat w:val="dd-MMM-yy"/>
              <w:lid w:val="en-AU"/>
              <w:storeMappedDataAs w:val="dateTime"/>
              <w:calendar w:val="gregorian"/>
            </w:date>
          </w:sdtPr>
          <w:sdtContent>
            <w:tc>
              <w:tcPr>
                <w:tcW w:w="2387" w:type="dxa"/>
              </w:tcPr>
              <w:p w14:paraId="619CBCF7" w14:textId="77777777" w:rsidR="000D5BEA" w:rsidRPr="004B374A" w:rsidRDefault="000D5BEA" w:rsidP="004B374A">
                <w:r w:rsidRPr="004B374A">
                  <w:t xml:space="preserve">     </w:t>
                </w:r>
              </w:p>
            </w:tc>
          </w:sdtContent>
        </w:sdt>
      </w:tr>
    </w:tbl>
    <w:p w14:paraId="071B8E47" w14:textId="4D1AFD0E" w:rsidR="000D5BEA" w:rsidRPr="000D5BEA" w:rsidRDefault="000D5BEA" w:rsidP="004B374A">
      <w:pPr>
        <w:pStyle w:val="Note"/>
      </w:pPr>
      <w:r w:rsidRPr="004B374A">
        <w:rPr>
          <w:rStyle w:val="bold"/>
        </w:rPr>
        <w:t>Note:</w:t>
      </w:r>
      <w:r w:rsidR="004B374A">
        <w:tab/>
      </w:r>
      <w:r w:rsidRPr="000D5BEA">
        <w:t>This form requires page 2 to be complete</w:t>
      </w:r>
      <w:r w:rsidR="004B374A">
        <w:t>.</w:t>
      </w:r>
    </w:p>
    <w:p w14:paraId="08AC881C" w14:textId="5D4EF626" w:rsidR="004B374A" w:rsidRPr="004B374A" w:rsidRDefault="004B374A" w:rsidP="004B374A">
      <w:pPr>
        <w:pStyle w:val="unHeading3"/>
      </w:pPr>
      <w:r w:rsidRPr="004B374A">
        <w:t xml:space="preserve">Form A08 Landing Area / Site (ALA / HLS) Survey Report Form and Register – </w:t>
      </w:r>
      <w:r>
        <w:t>P</w:t>
      </w:r>
      <w:r w:rsidRPr="004B374A">
        <w:t>age 2</w:t>
      </w:r>
    </w:p>
    <w:p w14:paraId="496A07EB" w14:textId="6713C35C" w:rsidR="000D5BEA" w:rsidRPr="00C75504" w:rsidRDefault="004B374A" w:rsidP="009F5FB6">
      <w:pPr>
        <w:pStyle w:val="TableTitle"/>
        <w:numPr>
          <w:ilvl w:val="0"/>
          <w:numId w:val="6"/>
        </w:numPr>
      </w:pPr>
      <w:r w:rsidRPr="004B374A">
        <w:t>Form A08 Landing Area / Site (ALA / HLS) Survey Report Form and Register – Page 2</w:t>
      </w:r>
    </w:p>
    <w:tbl>
      <w:tblPr>
        <w:tblStyle w:val="SD-MOStable"/>
        <w:tblW w:w="9351" w:type="dxa"/>
        <w:tblLook w:val="0680" w:firstRow="0" w:lastRow="0" w:firstColumn="1" w:lastColumn="0" w:noHBand="1" w:noVBand="1"/>
        <w:tblCaption w:val="4B13 Aeroplane Landings Areas (ALA) Report Form"/>
        <w:tblDescription w:val="4B13 Aeroplane Landings Areas (ALA) Report Form"/>
      </w:tblPr>
      <w:tblGrid>
        <w:gridCol w:w="2030"/>
        <w:gridCol w:w="7321"/>
      </w:tblGrid>
      <w:tr w:rsidR="000D5BEA" w:rsidRPr="004B374A" w14:paraId="52D76183" w14:textId="77777777" w:rsidTr="00F91345">
        <w:trPr>
          <w:trHeight w:val="183"/>
        </w:trPr>
        <w:tc>
          <w:tcPr>
            <w:cnfStyle w:val="001000000000" w:firstRow="0" w:lastRow="0" w:firstColumn="1" w:lastColumn="0" w:oddVBand="0" w:evenVBand="0" w:oddHBand="0" w:evenHBand="0" w:firstRowFirstColumn="0" w:firstRowLastColumn="0" w:lastRowFirstColumn="0" w:lastRowLastColumn="0"/>
            <w:tcW w:w="2030" w:type="dxa"/>
          </w:tcPr>
          <w:p w14:paraId="03BEAB20" w14:textId="77777777" w:rsidR="000D5BEA" w:rsidRPr="004B374A" w:rsidRDefault="000D5BEA" w:rsidP="004B374A">
            <w:r w:rsidRPr="004B374A">
              <w:t>Name of ALA / HLS</w:t>
            </w:r>
          </w:p>
        </w:tc>
        <w:tc>
          <w:tcPr>
            <w:tcW w:w="7321" w:type="dxa"/>
          </w:tcPr>
          <w:p w14:paraId="44B79B8E" w14:textId="77777777" w:rsidR="000D5BEA" w:rsidRPr="004B374A" w:rsidRDefault="000D5BEA" w:rsidP="004B374A">
            <w:pPr>
              <w:cnfStyle w:val="000000000000" w:firstRow="0" w:lastRow="0" w:firstColumn="0" w:lastColumn="0" w:oddVBand="0" w:evenVBand="0" w:oddHBand="0" w:evenHBand="0" w:firstRowFirstColumn="0" w:firstRowLastColumn="0" w:lastRowFirstColumn="0" w:lastRowLastColumn="0"/>
            </w:pPr>
          </w:p>
        </w:tc>
      </w:tr>
      <w:tr w:rsidR="000D5BEA" w:rsidRPr="004B374A" w14:paraId="79BC3D60" w14:textId="77777777" w:rsidTr="00F91345">
        <w:trPr>
          <w:trHeight w:val="19"/>
        </w:trPr>
        <w:tc>
          <w:tcPr>
            <w:cnfStyle w:val="001000000000" w:firstRow="0" w:lastRow="0" w:firstColumn="1" w:lastColumn="0" w:oddVBand="0" w:evenVBand="0" w:oddHBand="0" w:evenHBand="0" w:firstRowFirstColumn="0" w:firstRowLastColumn="0" w:lastRowFirstColumn="0" w:lastRowLastColumn="0"/>
            <w:tcW w:w="2030" w:type="dxa"/>
          </w:tcPr>
          <w:p w14:paraId="2BC4D102" w14:textId="77777777" w:rsidR="000D5BEA" w:rsidRPr="004B374A" w:rsidRDefault="000D5BEA" w:rsidP="004B374A">
            <w:r w:rsidRPr="004B374A">
              <w:t>Limitations</w:t>
            </w:r>
          </w:p>
        </w:tc>
        <w:tc>
          <w:tcPr>
            <w:tcW w:w="7321" w:type="dxa"/>
          </w:tcPr>
          <w:p w14:paraId="3892FB37" w14:textId="77777777" w:rsidR="000D5BEA" w:rsidRPr="004B374A" w:rsidRDefault="000D5BEA" w:rsidP="004B374A">
            <w:pPr>
              <w:cnfStyle w:val="000000000000" w:firstRow="0" w:lastRow="0" w:firstColumn="0" w:lastColumn="0" w:oddVBand="0" w:evenVBand="0" w:oddHBand="0" w:evenHBand="0" w:firstRowFirstColumn="0" w:firstRowLastColumn="0" w:lastRowFirstColumn="0" w:lastRowLastColumn="0"/>
            </w:pPr>
          </w:p>
        </w:tc>
      </w:tr>
      <w:tr w:rsidR="000D5BEA" w:rsidRPr="004B374A" w14:paraId="65B53427" w14:textId="77777777" w:rsidTr="00F91345">
        <w:trPr>
          <w:trHeight w:val="19"/>
        </w:trPr>
        <w:tc>
          <w:tcPr>
            <w:cnfStyle w:val="001000000000" w:firstRow="0" w:lastRow="0" w:firstColumn="1" w:lastColumn="0" w:oddVBand="0" w:evenVBand="0" w:oddHBand="0" w:evenHBand="0" w:firstRowFirstColumn="0" w:firstRowLastColumn="0" w:lastRowFirstColumn="0" w:lastRowLastColumn="0"/>
            <w:tcW w:w="2030" w:type="dxa"/>
          </w:tcPr>
          <w:p w14:paraId="458B8842" w14:textId="77777777" w:rsidR="000D5BEA" w:rsidRPr="004B374A" w:rsidRDefault="000D5BEA" w:rsidP="004B374A">
            <w:r w:rsidRPr="004B374A">
              <w:t>Special procedures - general</w:t>
            </w:r>
          </w:p>
        </w:tc>
        <w:tc>
          <w:tcPr>
            <w:tcW w:w="7321" w:type="dxa"/>
          </w:tcPr>
          <w:p w14:paraId="14F71389" w14:textId="77777777" w:rsidR="000D5BEA" w:rsidRPr="004B374A" w:rsidRDefault="000D5BEA" w:rsidP="004B374A">
            <w:pPr>
              <w:cnfStyle w:val="000000000000" w:firstRow="0" w:lastRow="0" w:firstColumn="0" w:lastColumn="0" w:oddVBand="0" w:evenVBand="0" w:oddHBand="0" w:evenHBand="0" w:firstRowFirstColumn="0" w:firstRowLastColumn="0" w:lastRowFirstColumn="0" w:lastRowLastColumn="0"/>
            </w:pPr>
          </w:p>
        </w:tc>
      </w:tr>
      <w:tr w:rsidR="000D5BEA" w:rsidRPr="004B374A" w14:paraId="17A3FF4B" w14:textId="77777777" w:rsidTr="00F91345">
        <w:trPr>
          <w:trHeight w:val="249"/>
        </w:trPr>
        <w:tc>
          <w:tcPr>
            <w:cnfStyle w:val="001000000000" w:firstRow="0" w:lastRow="0" w:firstColumn="1" w:lastColumn="0" w:oddVBand="0" w:evenVBand="0" w:oddHBand="0" w:evenHBand="0" w:firstRowFirstColumn="0" w:firstRowLastColumn="0" w:lastRowFirstColumn="0" w:lastRowLastColumn="0"/>
            <w:tcW w:w="2030" w:type="dxa"/>
          </w:tcPr>
          <w:p w14:paraId="739E9DA6" w14:textId="77777777" w:rsidR="000D5BEA" w:rsidRPr="004B374A" w:rsidRDefault="000D5BEA" w:rsidP="004B374A">
            <w:r w:rsidRPr="004B374A">
              <w:t>Special procedures / restrictions - engine failure</w:t>
            </w:r>
          </w:p>
        </w:tc>
        <w:tc>
          <w:tcPr>
            <w:tcW w:w="7321" w:type="dxa"/>
          </w:tcPr>
          <w:p w14:paraId="2712CF36" w14:textId="77777777" w:rsidR="000D5BEA" w:rsidRPr="004B374A" w:rsidRDefault="000D5BEA" w:rsidP="004B374A">
            <w:pPr>
              <w:cnfStyle w:val="000000000000" w:firstRow="0" w:lastRow="0" w:firstColumn="0" w:lastColumn="0" w:oddVBand="0" w:evenVBand="0" w:oddHBand="0" w:evenHBand="0" w:firstRowFirstColumn="0" w:firstRowLastColumn="0" w:lastRowFirstColumn="0" w:lastRowLastColumn="0"/>
            </w:pPr>
          </w:p>
        </w:tc>
      </w:tr>
      <w:tr w:rsidR="000D5BEA" w:rsidRPr="004B374A" w14:paraId="2D70F551" w14:textId="77777777" w:rsidTr="00F91345">
        <w:trPr>
          <w:trHeight w:val="178"/>
        </w:trPr>
        <w:tc>
          <w:tcPr>
            <w:cnfStyle w:val="001000000000" w:firstRow="0" w:lastRow="0" w:firstColumn="1" w:lastColumn="0" w:oddVBand="0" w:evenVBand="0" w:oddHBand="0" w:evenHBand="0" w:firstRowFirstColumn="0" w:firstRowLastColumn="0" w:lastRowFirstColumn="0" w:lastRowLastColumn="0"/>
            <w:tcW w:w="2030" w:type="dxa"/>
          </w:tcPr>
          <w:p w14:paraId="0985AE53" w14:textId="77777777" w:rsidR="000D5BEA" w:rsidRPr="004B374A" w:rsidRDefault="000D5BEA" w:rsidP="004B374A">
            <w:r w:rsidRPr="004B374A">
              <w:t>Special procedures / restrictions - obstacle clearance</w:t>
            </w:r>
          </w:p>
        </w:tc>
        <w:tc>
          <w:tcPr>
            <w:tcW w:w="7321" w:type="dxa"/>
          </w:tcPr>
          <w:p w14:paraId="687D63F7" w14:textId="77777777" w:rsidR="000D5BEA" w:rsidRPr="004B374A" w:rsidRDefault="000D5BEA" w:rsidP="004B374A">
            <w:pPr>
              <w:cnfStyle w:val="000000000000" w:firstRow="0" w:lastRow="0" w:firstColumn="0" w:lastColumn="0" w:oddVBand="0" w:evenVBand="0" w:oddHBand="0" w:evenHBand="0" w:firstRowFirstColumn="0" w:firstRowLastColumn="0" w:lastRowFirstColumn="0" w:lastRowLastColumn="0"/>
            </w:pPr>
          </w:p>
        </w:tc>
      </w:tr>
    </w:tbl>
    <w:p w14:paraId="2666CE46" w14:textId="77777777" w:rsidR="00460438" w:rsidRDefault="00460438">
      <w:pPr>
        <w:suppressAutoHyphens w:val="0"/>
        <w:rPr>
          <w:rFonts w:asciiTheme="majorHAnsi" w:eastAsiaTheme="majorEastAsia" w:hAnsiTheme="majorHAnsi" w:cstheme="majorBidi"/>
          <w:b/>
          <w:color w:val="023E5C" w:themeColor="text2"/>
          <w:kern w:val="32"/>
          <w:sz w:val="28"/>
          <w:szCs w:val="24"/>
        </w:rPr>
      </w:pPr>
      <w:bookmarkStart w:id="992" w:name="Form_A9"/>
      <w:bookmarkEnd w:id="991"/>
      <w:r>
        <w:br w:type="page"/>
      </w:r>
    </w:p>
    <w:p w14:paraId="0D0E5B10" w14:textId="2D5B660D" w:rsidR="000D5BEA" w:rsidRPr="00A96FED" w:rsidRDefault="000D5BEA" w:rsidP="004B374A">
      <w:pPr>
        <w:pStyle w:val="unHeading3"/>
      </w:pPr>
      <w:r>
        <w:t xml:space="preserve">Form A09 </w:t>
      </w:r>
      <w:r w:rsidRPr="00A96FED">
        <w:t xml:space="preserve">Pilot </w:t>
      </w:r>
      <w:r w:rsidR="004B374A">
        <w:t>p</w:t>
      </w:r>
      <w:r w:rsidRPr="00A96FED">
        <w:t xml:space="preserve">ersonal </w:t>
      </w:r>
      <w:r w:rsidR="004B374A">
        <w:t>de</w:t>
      </w:r>
      <w:r w:rsidRPr="00A96FED">
        <w:t xml:space="preserve">tails and </w:t>
      </w:r>
      <w:r w:rsidR="004B374A">
        <w:t>t</w:t>
      </w:r>
      <w:r w:rsidRPr="00A96FED">
        <w:t xml:space="preserve">raining </w:t>
      </w:r>
      <w:r w:rsidR="004B374A">
        <w:t>r</w:t>
      </w:r>
      <w:r w:rsidRPr="00A96FED">
        <w:t>ecord</w:t>
      </w:r>
      <w:r>
        <w:t xml:space="preserve"> – </w:t>
      </w:r>
      <w:r w:rsidR="004B374A">
        <w:t>P</w:t>
      </w:r>
      <w:r>
        <w:t>age 1</w:t>
      </w:r>
    </w:p>
    <w:p w14:paraId="01924A90" w14:textId="77777777" w:rsidR="004B374A" w:rsidRPr="00A96FED" w:rsidRDefault="004B374A" w:rsidP="004B374A">
      <w:pPr>
        <w:pStyle w:val="TableTitle"/>
      </w:pPr>
      <w:r>
        <w:t xml:space="preserve">Form A09 </w:t>
      </w:r>
      <w:r w:rsidRPr="00A96FED">
        <w:t xml:space="preserve">Pilot </w:t>
      </w:r>
      <w:r>
        <w:t>p</w:t>
      </w:r>
      <w:r w:rsidRPr="00A96FED">
        <w:t xml:space="preserve">ersonal </w:t>
      </w:r>
      <w:r>
        <w:t>de</w:t>
      </w:r>
      <w:r w:rsidRPr="00A96FED">
        <w:t xml:space="preserve">tails and </w:t>
      </w:r>
      <w:r>
        <w:t>t</w:t>
      </w:r>
      <w:r w:rsidRPr="00A96FED">
        <w:t xml:space="preserve">raining </w:t>
      </w:r>
      <w:r>
        <w:t>r</w:t>
      </w:r>
      <w:r w:rsidRPr="00A96FED">
        <w:t>ecord</w:t>
      </w:r>
      <w:r>
        <w:t xml:space="preserve"> – Page 1</w:t>
      </w:r>
    </w:p>
    <w:tbl>
      <w:tblPr>
        <w:tblStyle w:val="SD-MOStable"/>
        <w:tblW w:w="9351" w:type="dxa"/>
        <w:tblLook w:val="06A0" w:firstRow="1" w:lastRow="0" w:firstColumn="1" w:lastColumn="0" w:noHBand="1" w:noVBand="1"/>
        <w:tblCaption w:val="4B8 Student Personal Details &amp; Flight Training Record"/>
        <w:tblDescription w:val="4B8 Student Personal Details &amp; Flight Training Record"/>
      </w:tblPr>
      <w:tblGrid>
        <w:gridCol w:w="1418"/>
        <w:gridCol w:w="2693"/>
        <w:gridCol w:w="2552"/>
        <w:gridCol w:w="2688"/>
      </w:tblGrid>
      <w:tr w:rsidR="000D5BEA" w:rsidRPr="00A96FED" w14:paraId="2C8DAA43" w14:textId="77777777" w:rsidTr="00F91345">
        <w:trPr>
          <w:cnfStyle w:val="100000000000" w:firstRow="1" w:lastRow="0"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9351" w:type="dxa"/>
            <w:gridSpan w:val="4"/>
          </w:tcPr>
          <w:bookmarkEnd w:id="992"/>
          <w:p w14:paraId="6EB839C8" w14:textId="77777777" w:rsidR="000D5BEA" w:rsidRPr="000D5BEA" w:rsidRDefault="000D5BEA" w:rsidP="000D5BEA">
            <w:r w:rsidRPr="00A96FED">
              <w:t>Contact details</w:t>
            </w:r>
          </w:p>
        </w:tc>
      </w:tr>
      <w:tr w:rsidR="000D5BEA" w:rsidRPr="00A96FED" w14:paraId="5110E10E" w14:textId="77777777" w:rsidTr="00F91345">
        <w:trPr>
          <w:trHeight w:val="61"/>
        </w:trPr>
        <w:tc>
          <w:tcPr>
            <w:cnfStyle w:val="001000000000" w:firstRow="0" w:lastRow="0" w:firstColumn="1" w:lastColumn="0" w:oddVBand="0" w:evenVBand="0" w:oddHBand="0" w:evenHBand="0" w:firstRowFirstColumn="0" w:firstRowLastColumn="0" w:lastRowFirstColumn="0" w:lastRowLastColumn="0"/>
            <w:tcW w:w="1418" w:type="dxa"/>
          </w:tcPr>
          <w:p w14:paraId="51C9A8E0" w14:textId="77777777" w:rsidR="000D5BEA" w:rsidRPr="000D5BEA" w:rsidRDefault="000D5BEA" w:rsidP="000D5BEA">
            <w:pPr>
              <w:pStyle w:val="Tabletext"/>
            </w:pPr>
            <w:r w:rsidRPr="00A96FED">
              <w:t>Pilot name</w:t>
            </w:r>
          </w:p>
        </w:tc>
        <w:tc>
          <w:tcPr>
            <w:tcW w:w="7933" w:type="dxa"/>
            <w:gridSpan w:val="3"/>
          </w:tcPr>
          <w:p w14:paraId="40607FBA" w14:textId="77777777" w:rsidR="000D5BEA" w:rsidRPr="00A96FED" w:rsidRDefault="000D5BEA" w:rsidP="000D5BEA">
            <w:pPr>
              <w:pStyle w:val="Tabletext"/>
              <w:cnfStyle w:val="000000000000" w:firstRow="0" w:lastRow="0" w:firstColumn="0" w:lastColumn="0" w:oddVBand="0" w:evenVBand="0" w:oddHBand="0" w:evenHBand="0" w:firstRowFirstColumn="0" w:firstRowLastColumn="0" w:lastRowFirstColumn="0" w:lastRowLastColumn="0"/>
            </w:pPr>
          </w:p>
        </w:tc>
      </w:tr>
      <w:tr w:rsidR="000D5BEA" w:rsidRPr="00A96FED" w14:paraId="7AB9FE38" w14:textId="77777777" w:rsidTr="00F91345">
        <w:trPr>
          <w:trHeight w:val="25"/>
        </w:trPr>
        <w:tc>
          <w:tcPr>
            <w:cnfStyle w:val="001000000000" w:firstRow="0" w:lastRow="0" w:firstColumn="1" w:lastColumn="0" w:oddVBand="0" w:evenVBand="0" w:oddHBand="0" w:evenHBand="0" w:firstRowFirstColumn="0" w:firstRowLastColumn="0" w:lastRowFirstColumn="0" w:lastRowLastColumn="0"/>
            <w:tcW w:w="1418" w:type="dxa"/>
          </w:tcPr>
          <w:p w14:paraId="0F96B1CD" w14:textId="77777777" w:rsidR="000D5BEA" w:rsidRPr="000D5BEA" w:rsidRDefault="000D5BEA" w:rsidP="000D5BEA">
            <w:pPr>
              <w:pStyle w:val="Tabletext"/>
            </w:pPr>
            <w:r w:rsidRPr="00A96FED">
              <w:t>Address</w:t>
            </w:r>
          </w:p>
        </w:tc>
        <w:tc>
          <w:tcPr>
            <w:tcW w:w="7933" w:type="dxa"/>
            <w:gridSpan w:val="3"/>
          </w:tcPr>
          <w:p w14:paraId="232FC58A" w14:textId="77777777" w:rsidR="000D5BEA" w:rsidRPr="00A96FED" w:rsidRDefault="000D5BEA" w:rsidP="000D5BEA">
            <w:pPr>
              <w:pStyle w:val="Tabletext"/>
              <w:cnfStyle w:val="000000000000" w:firstRow="0" w:lastRow="0" w:firstColumn="0" w:lastColumn="0" w:oddVBand="0" w:evenVBand="0" w:oddHBand="0" w:evenHBand="0" w:firstRowFirstColumn="0" w:firstRowLastColumn="0" w:lastRowFirstColumn="0" w:lastRowLastColumn="0"/>
            </w:pPr>
          </w:p>
        </w:tc>
      </w:tr>
      <w:tr w:rsidR="000D5BEA" w:rsidRPr="00A96FED" w14:paraId="64EAF220" w14:textId="77777777" w:rsidTr="00F91345">
        <w:trPr>
          <w:trHeight w:val="19"/>
        </w:trPr>
        <w:tc>
          <w:tcPr>
            <w:cnfStyle w:val="001000000000" w:firstRow="0" w:lastRow="0" w:firstColumn="1" w:lastColumn="0" w:oddVBand="0" w:evenVBand="0" w:oddHBand="0" w:evenHBand="0" w:firstRowFirstColumn="0" w:firstRowLastColumn="0" w:lastRowFirstColumn="0" w:lastRowLastColumn="0"/>
            <w:tcW w:w="1418" w:type="dxa"/>
          </w:tcPr>
          <w:p w14:paraId="4C5AA84C" w14:textId="77777777" w:rsidR="000D5BEA" w:rsidRPr="000D5BEA" w:rsidRDefault="000D5BEA" w:rsidP="000D5BEA">
            <w:pPr>
              <w:pStyle w:val="Tabletext"/>
            </w:pPr>
            <w:r w:rsidRPr="00A96FED">
              <w:t xml:space="preserve">Phone </w:t>
            </w:r>
          </w:p>
        </w:tc>
        <w:tc>
          <w:tcPr>
            <w:tcW w:w="2693" w:type="dxa"/>
          </w:tcPr>
          <w:p w14:paraId="4CF7527C"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Business</w:t>
            </w:r>
          </w:p>
        </w:tc>
        <w:tc>
          <w:tcPr>
            <w:tcW w:w="2552" w:type="dxa"/>
          </w:tcPr>
          <w:p w14:paraId="472447F2"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After hours</w:t>
            </w:r>
          </w:p>
        </w:tc>
        <w:tc>
          <w:tcPr>
            <w:tcW w:w="2688" w:type="dxa"/>
          </w:tcPr>
          <w:p w14:paraId="55E8F424"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Mobile</w:t>
            </w:r>
          </w:p>
        </w:tc>
      </w:tr>
      <w:tr w:rsidR="000D5BEA" w:rsidRPr="00A96FED" w14:paraId="793FDB59" w14:textId="77777777" w:rsidTr="00F91345">
        <w:trPr>
          <w:trHeight w:val="82"/>
        </w:trPr>
        <w:tc>
          <w:tcPr>
            <w:cnfStyle w:val="001000000000" w:firstRow="0" w:lastRow="0" w:firstColumn="1" w:lastColumn="0" w:oddVBand="0" w:evenVBand="0" w:oddHBand="0" w:evenHBand="0" w:firstRowFirstColumn="0" w:firstRowLastColumn="0" w:lastRowFirstColumn="0" w:lastRowLastColumn="0"/>
            <w:tcW w:w="1418" w:type="dxa"/>
          </w:tcPr>
          <w:p w14:paraId="2457A8CB" w14:textId="77777777" w:rsidR="000D5BEA" w:rsidRPr="000D5BEA" w:rsidRDefault="000D5BEA" w:rsidP="000D5BEA">
            <w:pPr>
              <w:pStyle w:val="Tabletext"/>
            </w:pPr>
            <w:r w:rsidRPr="00A96FED">
              <w:t>Email</w:t>
            </w:r>
          </w:p>
        </w:tc>
        <w:tc>
          <w:tcPr>
            <w:tcW w:w="7933" w:type="dxa"/>
            <w:gridSpan w:val="3"/>
          </w:tcPr>
          <w:p w14:paraId="51F32E30" w14:textId="77777777" w:rsidR="000D5BEA" w:rsidRPr="00A96FED" w:rsidRDefault="000D5BEA" w:rsidP="000D5BEA">
            <w:pPr>
              <w:pStyle w:val="Tabletext"/>
              <w:cnfStyle w:val="000000000000" w:firstRow="0" w:lastRow="0" w:firstColumn="0" w:lastColumn="0" w:oddVBand="0" w:evenVBand="0" w:oddHBand="0" w:evenHBand="0" w:firstRowFirstColumn="0" w:firstRowLastColumn="0" w:lastRowFirstColumn="0" w:lastRowLastColumn="0"/>
            </w:pPr>
          </w:p>
        </w:tc>
      </w:tr>
    </w:tbl>
    <w:p w14:paraId="21CEE576" w14:textId="2851CD22" w:rsidR="004B374A" w:rsidRDefault="004B374A" w:rsidP="004B374A">
      <w:pPr>
        <w:pStyle w:val="SourceNotes"/>
      </w:pPr>
    </w:p>
    <w:tbl>
      <w:tblPr>
        <w:tblStyle w:val="SD-MOStable"/>
        <w:tblW w:w="9351" w:type="dxa"/>
        <w:tblLook w:val="06A0" w:firstRow="1" w:lastRow="0" w:firstColumn="1" w:lastColumn="0" w:noHBand="1" w:noVBand="1"/>
        <w:tblCaption w:val="4B8 Student Personal Details &amp; Flight Training Record"/>
        <w:tblDescription w:val="4B8 Student Personal Details &amp; Flight Training Record"/>
      </w:tblPr>
      <w:tblGrid>
        <w:gridCol w:w="1412"/>
        <w:gridCol w:w="2675"/>
        <w:gridCol w:w="1375"/>
        <w:gridCol w:w="1215"/>
        <w:gridCol w:w="2674"/>
      </w:tblGrid>
      <w:tr w:rsidR="000D5BEA" w:rsidRPr="00A96FED" w14:paraId="20B3404B" w14:textId="77777777" w:rsidTr="00F91345">
        <w:trPr>
          <w:cnfStyle w:val="100000000000" w:firstRow="1" w:lastRow="0"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9351" w:type="dxa"/>
            <w:gridSpan w:val="5"/>
          </w:tcPr>
          <w:p w14:paraId="1945AAB9" w14:textId="77777777" w:rsidR="000D5BEA" w:rsidRPr="000D5BEA" w:rsidRDefault="000D5BEA" w:rsidP="000D5BEA">
            <w:r w:rsidRPr="00A96FED">
              <w:t>Next of kin</w:t>
            </w:r>
          </w:p>
        </w:tc>
      </w:tr>
      <w:tr w:rsidR="000D5BEA" w:rsidRPr="00A96FED" w14:paraId="59581C07" w14:textId="77777777" w:rsidTr="00F91345">
        <w:trPr>
          <w:trHeight w:val="42"/>
        </w:trPr>
        <w:tc>
          <w:tcPr>
            <w:cnfStyle w:val="001000000000" w:firstRow="0" w:lastRow="0" w:firstColumn="1" w:lastColumn="0" w:oddVBand="0" w:evenVBand="0" w:oddHBand="0" w:evenHBand="0" w:firstRowFirstColumn="0" w:firstRowLastColumn="0" w:lastRowFirstColumn="0" w:lastRowLastColumn="0"/>
            <w:tcW w:w="1412" w:type="dxa"/>
          </w:tcPr>
          <w:p w14:paraId="17B642DB" w14:textId="77777777" w:rsidR="000D5BEA" w:rsidRPr="000D5BEA" w:rsidRDefault="000D5BEA" w:rsidP="000D5BEA">
            <w:pPr>
              <w:pStyle w:val="Tabletext"/>
            </w:pPr>
            <w:r w:rsidRPr="00A96FED">
              <w:t>Name</w:t>
            </w:r>
          </w:p>
        </w:tc>
        <w:tc>
          <w:tcPr>
            <w:tcW w:w="4050" w:type="dxa"/>
            <w:gridSpan w:val="2"/>
          </w:tcPr>
          <w:p w14:paraId="462F9B95" w14:textId="77777777" w:rsidR="000D5BEA" w:rsidRPr="00A96FED" w:rsidRDefault="000D5BEA" w:rsidP="000D5BEA">
            <w:pPr>
              <w:pStyle w:val="Tabletext"/>
              <w:cnfStyle w:val="000000000000" w:firstRow="0" w:lastRow="0" w:firstColumn="0" w:lastColumn="0" w:oddVBand="0" w:evenVBand="0" w:oddHBand="0" w:evenHBand="0" w:firstRowFirstColumn="0" w:firstRowLastColumn="0" w:lastRowFirstColumn="0" w:lastRowLastColumn="0"/>
            </w:pPr>
          </w:p>
        </w:tc>
        <w:tc>
          <w:tcPr>
            <w:tcW w:w="1215" w:type="dxa"/>
          </w:tcPr>
          <w:p w14:paraId="2B707CAB"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Relationship</w:t>
            </w:r>
          </w:p>
        </w:tc>
        <w:tc>
          <w:tcPr>
            <w:tcW w:w="2674" w:type="dxa"/>
          </w:tcPr>
          <w:p w14:paraId="156B8849" w14:textId="77777777" w:rsidR="000D5BEA" w:rsidRPr="00A96FED" w:rsidRDefault="000D5BEA" w:rsidP="000D5BEA">
            <w:pPr>
              <w:pStyle w:val="Tabletext"/>
              <w:cnfStyle w:val="000000000000" w:firstRow="0" w:lastRow="0" w:firstColumn="0" w:lastColumn="0" w:oddVBand="0" w:evenVBand="0" w:oddHBand="0" w:evenHBand="0" w:firstRowFirstColumn="0" w:firstRowLastColumn="0" w:lastRowFirstColumn="0" w:lastRowLastColumn="0"/>
            </w:pPr>
          </w:p>
        </w:tc>
      </w:tr>
      <w:tr w:rsidR="000D5BEA" w:rsidRPr="00A96FED" w14:paraId="773CBAF8" w14:textId="77777777" w:rsidTr="00F91345">
        <w:trPr>
          <w:trHeight w:val="19"/>
        </w:trPr>
        <w:tc>
          <w:tcPr>
            <w:cnfStyle w:val="001000000000" w:firstRow="0" w:lastRow="0" w:firstColumn="1" w:lastColumn="0" w:oddVBand="0" w:evenVBand="0" w:oddHBand="0" w:evenHBand="0" w:firstRowFirstColumn="0" w:firstRowLastColumn="0" w:lastRowFirstColumn="0" w:lastRowLastColumn="0"/>
            <w:tcW w:w="1412" w:type="dxa"/>
          </w:tcPr>
          <w:p w14:paraId="24382BA3" w14:textId="77777777" w:rsidR="000D5BEA" w:rsidRPr="000D5BEA" w:rsidRDefault="000D5BEA" w:rsidP="000D5BEA">
            <w:pPr>
              <w:pStyle w:val="Tabletext"/>
            </w:pPr>
            <w:r w:rsidRPr="00A96FED">
              <w:t>Address</w:t>
            </w:r>
          </w:p>
        </w:tc>
        <w:tc>
          <w:tcPr>
            <w:tcW w:w="7939" w:type="dxa"/>
            <w:gridSpan w:val="4"/>
          </w:tcPr>
          <w:p w14:paraId="19EEBFB1" w14:textId="77777777" w:rsidR="000D5BEA" w:rsidRPr="00A96FED" w:rsidRDefault="000D5BEA" w:rsidP="000D5BEA">
            <w:pPr>
              <w:pStyle w:val="Tabletext"/>
              <w:cnfStyle w:val="000000000000" w:firstRow="0" w:lastRow="0" w:firstColumn="0" w:lastColumn="0" w:oddVBand="0" w:evenVBand="0" w:oddHBand="0" w:evenHBand="0" w:firstRowFirstColumn="0" w:firstRowLastColumn="0" w:lastRowFirstColumn="0" w:lastRowLastColumn="0"/>
            </w:pPr>
          </w:p>
        </w:tc>
      </w:tr>
      <w:tr w:rsidR="000D5BEA" w:rsidRPr="00A96FED" w14:paraId="446B4AA0" w14:textId="77777777" w:rsidTr="00F91345">
        <w:trPr>
          <w:trHeight w:val="128"/>
        </w:trPr>
        <w:tc>
          <w:tcPr>
            <w:cnfStyle w:val="001000000000" w:firstRow="0" w:lastRow="0" w:firstColumn="1" w:lastColumn="0" w:oddVBand="0" w:evenVBand="0" w:oddHBand="0" w:evenHBand="0" w:firstRowFirstColumn="0" w:firstRowLastColumn="0" w:lastRowFirstColumn="0" w:lastRowLastColumn="0"/>
            <w:tcW w:w="1412" w:type="dxa"/>
          </w:tcPr>
          <w:p w14:paraId="6FDDBBD8" w14:textId="77777777" w:rsidR="000D5BEA" w:rsidRPr="000D5BEA" w:rsidRDefault="000D5BEA" w:rsidP="000D5BEA">
            <w:pPr>
              <w:pStyle w:val="Tabletext"/>
            </w:pPr>
            <w:r w:rsidRPr="00A96FED">
              <w:t>Phone</w:t>
            </w:r>
          </w:p>
        </w:tc>
        <w:tc>
          <w:tcPr>
            <w:tcW w:w="2675" w:type="dxa"/>
          </w:tcPr>
          <w:p w14:paraId="287C4222"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Business</w:t>
            </w:r>
          </w:p>
        </w:tc>
        <w:tc>
          <w:tcPr>
            <w:tcW w:w="2590" w:type="dxa"/>
            <w:gridSpan w:val="2"/>
          </w:tcPr>
          <w:p w14:paraId="4201E526"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After hours</w:t>
            </w:r>
          </w:p>
        </w:tc>
        <w:tc>
          <w:tcPr>
            <w:tcW w:w="2674" w:type="dxa"/>
          </w:tcPr>
          <w:p w14:paraId="5DC0B1A1"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Mobile</w:t>
            </w:r>
          </w:p>
        </w:tc>
      </w:tr>
      <w:tr w:rsidR="000D5BEA" w:rsidRPr="00A96FED" w14:paraId="4759092A" w14:textId="77777777" w:rsidTr="00F91345">
        <w:trPr>
          <w:trHeight w:val="19"/>
        </w:trPr>
        <w:tc>
          <w:tcPr>
            <w:cnfStyle w:val="001000000000" w:firstRow="0" w:lastRow="0" w:firstColumn="1" w:lastColumn="0" w:oddVBand="0" w:evenVBand="0" w:oddHBand="0" w:evenHBand="0" w:firstRowFirstColumn="0" w:firstRowLastColumn="0" w:lastRowFirstColumn="0" w:lastRowLastColumn="0"/>
            <w:tcW w:w="1412" w:type="dxa"/>
          </w:tcPr>
          <w:p w14:paraId="631AAD7F" w14:textId="77777777" w:rsidR="000D5BEA" w:rsidRPr="000D5BEA" w:rsidRDefault="000D5BEA" w:rsidP="000D5BEA">
            <w:pPr>
              <w:pStyle w:val="Tabletext"/>
            </w:pPr>
            <w:r w:rsidRPr="00A96FED">
              <w:t>Email</w:t>
            </w:r>
          </w:p>
        </w:tc>
        <w:tc>
          <w:tcPr>
            <w:tcW w:w="7939" w:type="dxa"/>
            <w:gridSpan w:val="4"/>
          </w:tcPr>
          <w:p w14:paraId="117EC505" w14:textId="77777777" w:rsidR="000D5BEA" w:rsidRPr="00A96FED" w:rsidRDefault="000D5BEA" w:rsidP="000D5BEA">
            <w:pPr>
              <w:pStyle w:val="Tabletext"/>
              <w:cnfStyle w:val="000000000000" w:firstRow="0" w:lastRow="0" w:firstColumn="0" w:lastColumn="0" w:oddVBand="0" w:evenVBand="0" w:oddHBand="0" w:evenHBand="0" w:firstRowFirstColumn="0" w:firstRowLastColumn="0" w:lastRowFirstColumn="0" w:lastRowLastColumn="0"/>
            </w:pPr>
          </w:p>
        </w:tc>
      </w:tr>
    </w:tbl>
    <w:p w14:paraId="3DC15A83" w14:textId="77777777" w:rsidR="000D5BEA" w:rsidRPr="00A96FED" w:rsidRDefault="000D5BEA" w:rsidP="000D5BEA"/>
    <w:tbl>
      <w:tblPr>
        <w:tblStyle w:val="SD-MOStable"/>
        <w:tblW w:w="9351" w:type="dxa"/>
        <w:tblLayout w:type="fixed"/>
        <w:tblLook w:val="06A0" w:firstRow="1" w:lastRow="0" w:firstColumn="1" w:lastColumn="0" w:noHBand="1" w:noVBand="1"/>
        <w:tblCaption w:val="4B8 Student Personal Details &amp; Flight Training Record"/>
        <w:tblDescription w:val="4B8 Student Personal Details &amp; Flight Training Record"/>
      </w:tblPr>
      <w:tblGrid>
        <w:gridCol w:w="2410"/>
        <w:gridCol w:w="2665"/>
        <w:gridCol w:w="28"/>
        <w:gridCol w:w="1106"/>
        <w:gridCol w:w="454"/>
        <w:gridCol w:w="992"/>
        <w:gridCol w:w="1696"/>
      </w:tblGrid>
      <w:tr w:rsidR="000D5BEA" w:rsidRPr="00A96FED" w14:paraId="2A76463F" w14:textId="77777777" w:rsidTr="00F91345">
        <w:trPr>
          <w:cnfStyle w:val="100000000000" w:firstRow="1" w:lastRow="0" w:firstColumn="0" w:lastColumn="0" w:oddVBand="0" w:evenVBand="0" w:oddHBand="0"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9351" w:type="dxa"/>
            <w:gridSpan w:val="7"/>
          </w:tcPr>
          <w:p w14:paraId="3DBA2DA7" w14:textId="77777777" w:rsidR="000D5BEA" w:rsidRPr="000D5BEA" w:rsidRDefault="000D5BEA" w:rsidP="000D5BEA">
            <w:r w:rsidRPr="00A96FED">
              <w:t>Credential &amp; experience</w:t>
            </w:r>
          </w:p>
        </w:tc>
      </w:tr>
      <w:tr w:rsidR="000D5BEA" w:rsidRPr="00A96FED" w14:paraId="1469E034" w14:textId="77777777" w:rsidTr="00F91345">
        <w:trPr>
          <w:trHeight w:val="19"/>
        </w:trPr>
        <w:tc>
          <w:tcPr>
            <w:cnfStyle w:val="001000000000" w:firstRow="0" w:lastRow="0" w:firstColumn="1" w:lastColumn="0" w:oddVBand="0" w:evenVBand="0" w:oddHBand="0" w:evenHBand="0" w:firstRowFirstColumn="0" w:firstRowLastColumn="0" w:lastRowFirstColumn="0" w:lastRowLastColumn="0"/>
            <w:tcW w:w="2410" w:type="dxa"/>
          </w:tcPr>
          <w:p w14:paraId="1671ABEA" w14:textId="77777777" w:rsidR="000D5BEA" w:rsidRPr="000D5BEA" w:rsidRDefault="000D5BEA" w:rsidP="000D5BEA">
            <w:pPr>
              <w:pStyle w:val="Tabletext"/>
            </w:pPr>
            <w:r w:rsidRPr="00A96FED">
              <w:t>ARN</w:t>
            </w:r>
          </w:p>
        </w:tc>
        <w:tc>
          <w:tcPr>
            <w:tcW w:w="2665" w:type="dxa"/>
          </w:tcPr>
          <w:p w14:paraId="21DCFF5C" w14:textId="77777777" w:rsidR="000D5BEA" w:rsidRPr="00A96FED" w:rsidRDefault="000D5BEA" w:rsidP="000D5BEA">
            <w:pPr>
              <w:pStyle w:val="Tabletext"/>
              <w:cnfStyle w:val="000000000000" w:firstRow="0" w:lastRow="0" w:firstColumn="0" w:lastColumn="0" w:oddVBand="0" w:evenVBand="0" w:oddHBand="0" w:evenHBand="0" w:firstRowFirstColumn="0" w:firstRowLastColumn="0" w:lastRowFirstColumn="0" w:lastRowLastColumn="0"/>
            </w:pPr>
          </w:p>
        </w:tc>
        <w:tc>
          <w:tcPr>
            <w:tcW w:w="1134" w:type="dxa"/>
            <w:gridSpan w:val="2"/>
          </w:tcPr>
          <w:p w14:paraId="363D2D9C"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Medical</w:t>
            </w:r>
          </w:p>
        </w:tc>
        <w:tc>
          <w:tcPr>
            <w:tcW w:w="1446" w:type="dxa"/>
            <w:gridSpan w:val="2"/>
          </w:tcPr>
          <w:p w14:paraId="640B948F"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Class</w:t>
            </w:r>
          </w:p>
        </w:tc>
        <w:tc>
          <w:tcPr>
            <w:tcW w:w="1696" w:type="dxa"/>
          </w:tcPr>
          <w:p w14:paraId="2B4F1874"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Validity</w:t>
            </w:r>
          </w:p>
        </w:tc>
      </w:tr>
      <w:tr w:rsidR="000D5BEA" w:rsidRPr="00A96FED" w14:paraId="780961F8" w14:textId="77777777" w:rsidTr="00F91345">
        <w:trPr>
          <w:trHeight w:val="19"/>
        </w:trPr>
        <w:tc>
          <w:tcPr>
            <w:cnfStyle w:val="001000000000" w:firstRow="0" w:lastRow="0" w:firstColumn="1" w:lastColumn="0" w:oddVBand="0" w:evenVBand="0" w:oddHBand="0" w:evenHBand="0" w:firstRowFirstColumn="0" w:firstRowLastColumn="0" w:lastRowFirstColumn="0" w:lastRowLastColumn="0"/>
            <w:tcW w:w="2410" w:type="dxa"/>
          </w:tcPr>
          <w:p w14:paraId="3CCAD7FF" w14:textId="77777777" w:rsidR="000D5BEA" w:rsidRPr="000D5BEA" w:rsidRDefault="000D5BEA" w:rsidP="000D5BEA">
            <w:pPr>
              <w:pStyle w:val="Tabletext"/>
            </w:pPr>
            <w:r w:rsidRPr="00A96FED">
              <w:t>Last medical</w:t>
            </w:r>
          </w:p>
        </w:tc>
        <w:tc>
          <w:tcPr>
            <w:tcW w:w="6941" w:type="dxa"/>
            <w:gridSpan w:val="6"/>
          </w:tcPr>
          <w:p w14:paraId="4CCD38D0" w14:textId="3009747B"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Place</w:t>
            </w:r>
            <w:r w:rsidRPr="00A96FED">
              <w:tab/>
            </w:r>
            <w:r w:rsidR="004B374A">
              <w:tab/>
            </w:r>
            <w:r w:rsidRPr="00A96FED">
              <w:t>Date</w:t>
            </w:r>
            <w:r w:rsidRPr="00A96FED">
              <w:tab/>
            </w:r>
            <w:r w:rsidR="004B374A">
              <w:tab/>
            </w:r>
            <w:r w:rsidRPr="00A96FED">
              <w:t>Doctor's name</w:t>
            </w:r>
          </w:p>
        </w:tc>
      </w:tr>
      <w:tr w:rsidR="000D5BEA" w:rsidRPr="00A96FED" w14:paraId="45511299" w14:textId="77777777" w:rsidTr="00F91345">
        <w:trPr>
          <w:trHeight w:val="293"/>
        </w:trPr>
        <w:tc>
          <w:tcPr>
            <w:cnfStyle w:val="001000000000" w:firstRow="0" w:lastRow="0" w:firstColumn="1" w:lastColumn="0" w:oddVBand="0" w:evenVBand="0" w:oddHBand="0" w:evenHBand="0" w:firstRowFirstColumn="0" w:firstRowLastColumn="0" w:lastRowFirstColumn="0" w:lastRowLastColumn="0"/>
            <w:tcW w:w="2410" w:type="dxa"/>
          </w:tcPr>
          <w:p w14:paraId="1B006234" w14:textId="77777777" w:rsidR="000D5BEA" w:rsidRPr="000D5BEA" w:rsidRDefault="000D5BEA" w:rsidP="000D5BEA">
            <w:pPr>
              <w:pStyle w:val="Tabletext"/>
            </w:pPr>
            <w:r w:rsidRPr="00A96FED">
              <w:t>Hours - last 12 months</w:t>
            </w:r>
            <w:r w:rsidRPr="00A96FED">
              <w:br/>
              <w:t>(if applicable)</w:t>
            </w:r>
          </w:p>
        </w:tc>
        <w:tc>
          <w:tcPr>
            <w:tcW w:w="2693" w:type="dxa"/>
            <w:gridSpan w:val="2"/>
          </w:tcPr>
          <w:p w14:paraId="78C42926" w14:textId="77777777" w:rsidR="000D5BEA" w:rsidRPr="00A96FED" w:rsidRDefault="000D5BEA" w:rsidP="000D5BEA">
            <w:pPr>
              <w:pStyle w:val="Tabletext"/>
              <w:cnfStyle w:val="000000000000" w:firstRow="0" w:lastRow="0" w:firstColumn="0" w:lastColumn="0" w:oddVBand="0" w:evenVBand="0" w:oddHBand="0" w:evenHBand="0" w:firstRowFirstColumn="0" w:firstRowLastColumn="0" w:lastRowFirstColumn="0" w:lastRowLastColumn="0"/>
            </w:pPr>
          </w:p>
        </w:tc>
        <w:tc>
          <w:tcPr>
            <w:tcW w:w="1560" w:type="dxa"/>
            <w:gridSpan w:val="2"/>
          </w:tcPr>
          <w:p w14:paraId="186B82DB"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Last flight</w:t>
            </w:r>
            <w:r w:rsidRPr="00A96FED">
              <w:br/>
              <w:t xml:space="preserve">(if </w:t>
            </w:r>
            <w:r w:rsidRPr="000D5BEA">
              <w:t>applicable)</w:t>
            </w:r>
          </w:p>
        </w:tc>
        <w:tc>
          <w:tcPr>
            <w:tcW w:w="2688" w:type="dxa"/>
            <w:gridSpan w:val="2"/>
          </w:tcPr>
          <w:p w14:paraId="6F87BC56" w14:textId="77777777" w:rsidR="000D5BEA" w:rsidRPr="000D5BEA" w:rsidRDefault="000D5BEA" w:rsidP="000D5BEA">
            <w:pPr>
              <w:pStyle w:val="Tabletext"/>
              <w:cnfStyle w:val="000000000000" w:firstRow="0" w:lastRow="0" w:firstColumn="0" w:lastColumn="0" w:oddVBand="0" w:evenVBand="0" w:oddHBand="0" w:evenHBand="0" w:firstRowFirstColumn="0" w:firstRowLastColumn="0" w:lastRowFirstColumn="0" w:lastRowLastColumn="0"/>
            </w:pPr>
            <w:r w:rsidRPr="00A96FED">
              <w:t>Date</w:t>
            </w:r>
          </w:p>
        </w:tc>
      </w:tr>
      <w:tr w:rsidR="000D5BEA" w:rsidRPr="00A96FED" w14:paraId="77926E8A" w14:textId="77777777" w:rsidTr="00F91345">
        <w:trPr>
          <w:trHeight w:val="19"/>
        </w:trPr>
        <w:tc>
          <w:tcPr>
            <w:cnfStyle w:val="001000000000" w:firstRow="0" w:lastRow="0" w:firstColumn="1" w:lastColumn="0" w:oddVBand="0" w:evenVBand="0" w:oddHBand="0" w:evenHBand="0" w:firstRowFirstColumn="0" w:firstRowLastColumn="0" w:lastRowFirstColumn="0" w:lastRowLastColumn="0"/>
            <w:tcW w:w="2410" w:type="dxa"/>
          </w:tcPr>
          <w:p w14:paraId="52434C07" w14:textId="77777777" w:rsidR="000D5BEA" w:rsidRPr="000D5BEA" w:rsidRDefault="000D5BEA" w:rsidP="000D5BEA">
            <w:pPr>
              <w:pStyle w:val="Tabletext"/>
            </w:pPr>
            <w:r w:rsidRPr="00A96FED">
              <w:t>Aircraft types flown</w:t>
            </w:r>
          </w:p>
        </w:tc>
        <w:tc>
          <w:tcPr>
            <w:tcW w:w="6941" w:type="dxa"/>
            <w:gridSpan w:val="6"/>
          </w:tcPr>
          <w:p w14:paraId="7AC87737" w14:textId="77777777" w:rsidR="000D5BEA" w:rsidRPr="00A96FED" w:rsidRDefault="000D5BEA" w:rsidP="000D5BEA">
            <w:pPr>
              <w:pStyle w:val="Tabletext"/>
              <w:cnfStyle w:val="000000000000" w:firstRow="0" w:lastRow="0" w:firstColumn="0" w:lastColumn="0" w:oddVBand="0" w:evenVBand="0" w:oddHBand="0" w:evenHBand="0" w:firstRowFirstColumn="0" w:firstRowLastColumn="0" w:lastRowFirstColumn="0" w:lastRowLastColumn="0"/>
            </w:pPr>
          </w:p>
        </w:tc>
      </w:tr>
    </w:tbl>
    <w:p w14:paraId="47A7A42F" w14:textId="77777777" w:rsidR="000D5BEA" w:rsidRPr="00A96FED" w:rsidRDefault="000D5BEA" w:rsidP="000D5BEA"/>
    <w:tbl>
      <w:tblPr>
        <w:tblStyle w:val="SD-MOStable"/>
        <w:tblW w:w="9351" w:type="dxa"/>
        <w:tblLayout w:type="fixed"/>
        <w:tblLook w:val="0620" w:firstRow="1" w:lastRow="0" w:firstColumn="0" w:lastColumn="0" w:noHBand="1" w:noVBand="1"/>
        <w:tblCaption w:val="4B8 Student Personal Details &amp; Flight Training Record"/>
        <w:tblDescription w:val="4B8 Student Personal Details &amp; Flight Training Record"/>
      </w:tblPr>
      <w:tblGrid>
        <w:gridCol w:w="1029"/>
        <w:gridCol w:w="1029"/>
        <w:gridCol w:w="1030"/>
        <w:gridCol w:w="1029"/>
        <w:gridCol w:w="981"/>
        <w:gridCol w:w="992"/>
        <w:gridCol w:w="993"/>
        <w:gridCol w:w="992"/>
        <w:gridCol w:w="1276"/>
      </w:tblGrid>
      <w:tr w:rsidR="000D5BEA" w:rsidRPr="00A96FED" w14:paraId="4A681E7C" w14:textId="77777777" w:rsidTr="00F91345">
        <w:trPr>
          <w:cnfStyle w:val="100000000000" w:firstRow="1" w:lastRow="0" w:firstColumn="0" w:lastColumn="0" w:oddVBand="0" w:evenVBand="0" w:oddHBand="0" w:evenHBand="0" w:firstRowFirstColumn="0" w:firstRowLastColumn="0" w:lastRowFirstColumn="0" w:lastRowLastColumn="0"/>
          <w:trHeight w:val="19"/>
          <w:tblHeader/>
        </w:trPr>
        <w:tc>
          <w:tcPr>
            <w:tcW w:w="9351" w:type="dxa"/>
            <w:gridSpan w:val="9"/>
          </w:tcPr>
          <w:p w14:paraId="05528940" w14:textId="77777777" w:rsidR="000D5BEA" w:rsidRPr="000D5BEA" w:rsidRDefault="000D5BEA" w:rsidP="000D5BEA">
            <w:r w:rsidRPr="00A96FED">
              <w:t>Previous flying summary</w:t>
            </w:r>
          </w:p>
        </w:tc>
      </w:tr>
      <w:tr w:rsidR="004B374A" w:rsidRPr="00A96FED" w14:paraId="43E86E93" w14:textId="77777777" w:rsidTr="00F91345">
        <w:trPr>
          <w:trHeight w:val="113"/>
        </w:trPr>
        <w:tc>
          <w:tcPr>
            <w:tcW w:w="5098" w:type="dxa"/>
            <w:gridSpan w:val="5"/>
          </w:tcPr>
          <w:p w14:paraId="1BA2B73E" w14:textId="08901BB5" w:rsidR="004B374A" w:rsidRPr="004B374A" w:rsidRDefault="004B374A" w:rsidP="000D5BEA">
            <w:pPr>
              <w:rPr>
                <w:rStyle w:val="bold"/>
              </w:rPr>
            </w:pPr>
            <w:r w:rsidRPr="004B374A">
              <w:rPr>
                <w:rStyle w:val="bold"/>
              </w:rPr>
              <w:t>All flying (hrs)</w:t>
            </w:r>
          </w:p>
        </w:tc>
        <w:tc>
          <w:tcPr>
            <w:tcW w:w="1985" w:type="dxa"/>
            <w:gridSpan w:val="2"/>
          </w:tcPr>
          <w:p w14:paraId="175D8FD7" w14:textId="652E68E3" w:rsidR="004B374A" w:rsidRPr="00A96FED" w:rsidRDefault="004B374A" w:rsidP="000D5BEA">
            <w:r w:rsidRPr="00A96FED">
              <w:t>__________ (hrs)</w:t>
            </w:r>
          </w:p>
        </w:tc>
        <w:tc>
          <w:tcPr>
            <w:tcW w:w="2268" w:type="dxa"/>
            <w:gridSpan w:val="2"/>
          </w:tcPr>
          <w:p w14:paraId="7B63EF83" w14:textId="77777777" w:rsidR="004B374A" w:rsidRPr="000D5BEA" w:rsidRDefault="004B374A" w:rsidP="000D5BEA">
            <w:r w:rsidRPr="00A96FED">
              <w:t>_________ (hrs)</w:t>
            </w:r>
          </w:p>
        </w:tc>
      </w:tr>
      <w:tr w:rsidR="004B374A" w:rsidRPr="004B374A" w14:paraId="1B766683" w14:textId="77777777" w:rsidTr="00F91345">
        <w:trPr>
          <w:trHeight w:val="78"/>
        </w:trPr>
        <w:tc>
          <w:tcPr>
            <w:tcW w:w="1029" w:type="dxa"/>
          </w:tcPr>
          <w:p w14:paraId="46E6CC27" w14:textId="77777777" w:rsidR="004B374A" w:rsidRPr="004B374A" w:rsidRDefault="004B374A" w:rsidP="000D5BEA">
            <w:pPr>
              <w:pStyle w:val="Tabletext"/>
              <w:rPr>
                <w:rStyle w:val="bold"/>
              </w:rPr>
            </w:pPr>
            <w:r w:rsidRPr="004B374A">
              <w:rPr>
                <w:rStyle w:val="bold"/>
              </w:rPr>
              <w:t>PIC Day</w:t>
            </w:r>
          </w:p>
        </w:tc>
        <w:tc>
          <w:tcPr>
            <w:tcW w:w="1029" w:type="dxa"/>
          </w:tcPr>
          <w:p w14:paraId="1F32CA56" w14:textId="77777777" w:rsidR="004B374A" w:rsidRPr="004B374A" w:rsidRDefault="004B374A" w:rsidP="000D5BEA">
            <w:pPr>
              <w:pStyle w:val="Tabletext"/>
              <w:rPr>
                <w:rStyle w:val="bold"/>
              </w:rPr>
            </w:pPr>
            <w:r w:rsidRPr="004B374A">
              <w:rPr>
                <w:rStyle w:val="bold"/>
              </w:rPr>
              <w:t>PIC NGT</w:t>
            </w:r>
          </w:p>
        </w:tc>
        <w:tc>
          <w:tcPr>
            <w:tcW w:w="1030" w:type="dxa"/>
          </w:tcPr>
          <w:p w14:paraId="7A891ABB" w14:textId="77777777" w:rsidR="004B374A" w:rsidRPr="004B374A" w:rsidRDefault="004B374A" w:rsidP="000D5BEA">
            <w:pPr>
              <w:pStyle w:val="Tabletext"/>
              <w:rPr>
                <w:rStyle w:val="bold"/>
              </w:rPr>
            </w:pPr>
            <w:r w:rsidRPr="004B374A">
              <w:rPr>
                <w:rStyle w:val="bold"/>
              </w:rPr>
              <w:t>Dual Day</w:t>
            </w:r>
          </w:p>
        </w:tc>
        <w:tc>
          <w:tcPr>
            <w:tcW w:w="1029" w:type="dxa"/>
          </w:tcPr>
          <w:p w14:paraId="78D381CC" w14:textId="77777777" w:rsidR="004B374A" w:rsidRPr="004B374A" w:rsidRDefault="004B374A" w:rsidP="000D5BEA">
            <w:pPr>
              <w:pStyle w:val="Tabletext"/>
              <w:rPr>
                <w:rStyle w:val="bold"/>
              </w:rPr>
            </w:pPr>
            <w:r w:rsidRPr="004B374A">
              <w:rPr>
                <w:rStyle w:val="bold"/>
              </w:rPr>
              <w:t>Dual NGT</w:t>
            </w:r>
          </w:p>
        </w:tc>
        <w:tc>
          <w:tcPr>
            <w:tcW w:w="981" w:type="dxa"/>
          </w:tcPr>
          <w:p w14:paraId="36281353" w14:textId="5EF8346B" w:rsidR="004B374A" w:rsidRPr="004B374A" w:rsidRDefault="004B374A" w:rsidP="000D5BEA">
            <w:pPr>
              <w:pStyle w:val="Tabletext"/>
              <w:rPr>
                <w:rStyle w:val="bold"/>
              </w:rPr>
            </w:pPr>
            <w:r w:rsidRPr="004B374A">
              <w:rPr>
                <w:rStyle w:val="bold"/>
              </w:rPr>
              <w:t>TOTAL</w:t>
            </w:r>
          </w:p>
        </w:tc>
        <w:tc>
          <w:tcPr>
            <w:tcW w:w="992" w:type="dxa"/>
          </w:tcPr>
          <w:p w14:paraId="3A7A3650" w14:textId="77777777" w:rsidR="004B374A" w:rsidRPr="004B374A" w:rsidRDefault="004B374A" w:rsidP="000D5BEA">
            <w:pPr>
              <w:pStyle w:val="Tabletext"/>
              <w:rPr>
                <w:rStyle w:val="bold"/>
              </w:rPr>
            </w:pPr>
            <w:r w:rsidRPr="004B374A">
              <w:rPr>
                <w:rStyle w:val="bold"/>
              </w:rPr>
              <w:t xml:space="preserve">Dual </w:t>
            </w:r>
          </w:p>
        </w:tc>
        <w:tc>
          <w:tcPr>
            <w:tcW w:w="993" w:type="dxa"/>
          </w:tcPr>
          <w:p w14:paraId="0EF9E88B" w14:textId="577E3489" w:rsidR="004B374A" w:rsidRPr="004B374A" w:rsidRDefault="004B374A" w:rsidP="000D5BEA">
            <w:pPr>
              <w:pStyle w:val="Tabletext"/>
              <w:rPr>
                <w:rStyle w:val="bold"/>
              </w:rPr>
            </w:pPr>
            <w:r w:rsidRPr="004B374A">
              <w:rPr>
                <w:rStyle w:val="bold"/>
              </w:rPr>
              <w:t xml:space="preserve">PIC </w:t>
            </w:r>
          </w:p>
        </w:tc>
        <w:tc>
          <w:tcPr>
            <w:tcW w:w="992" w:type="dxa"/>
          </w:tcPr>
          <w:p w14:paraId="245ADEF6" w14:textId="77777777" w:rsidR="004B374A" w:rsidRPr="004B374A" w:rsidRDefault="004B374A" w:rsidP="000D5BEA">
            <w:pPr>
              <w:pStyle w:val="Tabletext"/>
              <w:rPr>
                <w:rStyle w:val="bold"/>
              </w:rPr>
            </w:pPr>
            <w:r w:rsidRPr="004B374A">
              <w:rPr>
                <w:rStyle w:val="bold"/>
              </w:rPr>
              <w:t xml:space="preserve">Dual </w:t>
            </w:r>
          </w:p>
        </w:tc>
        <w:tc>
          <w:tcPr>
            <w:tcW w:w="1276" w:type="dxa"/>
          </w:tcPr>
          <w:p w14:paraId="4D283B43" w14:textId="77777777" w:rsidR="004B374A" w:rsidRPr="004B374A" w:rsidRDefault="004B374A" w:rsidP="000D5BEA">
            <w:pPr>
              <w:pStyle w:val="Tabletext"/>
              <w:rPr>
                <w:rStyle w:val="bold"/>
              </w:rPr>
            </w:pPr>
            <w:r w:rsidRPr="004B374A">
              <w:rPr>
                <w:rStyle w:val="bold"/>
              </w:rPr>
              <w:t xml:space="preserve">PIC </w:t>
            </w:r>
          </w:p>
        </w:tc>
      </w:tr>
      <w:tr w:rsidR="004B374A" w:rsidRPr="00A96FED" w14:paraId="1BFD5E76" w14:textId="77777777" w:rsidTr="00F91345">
        <w:trPr>
          <w:trHeight w:val="19"/>
        </w:trPr>
        <w:tc>
          <w:tcPr>
            <w:tcW w:w="1029" w:type="dxa"/>
          </w:tcPr>
          <w:p w14:paraId="28477C05" w14:textId="77777777" w:rsidR="004B374A" w:rsidRPr="00A96FED" w:rsidRDefault="004B374A" w:rsidP="000D5BEA">
            <w:pPr>
              <w:pStyle w:val="Tabletext"/>
            </w:pPr>
          </w:p>
        </w:tc>
        <w:tc>
          <w:tcPr>
            <w:tcW w:w="1029" w:type="dxa"/>
          </w:tcPr>
          <w:p w14:paraId="596D89C8" w14:textId="77777777" w:rsidR="004B374A" w:rsidRPr="00A96FED" w:rsidRDefault="004B374A" w:rsidP="000D5BEA">
            <w:pPr>
              <w:pStyle w:val="Tabletext"/>
            </w:pPr>
          </w:p>
        </w:tc>
        <w:tc>
          <w:tcPr>
            <w:tcW w:w="1030" w:type="dxa"/>
          </w:tcPr>
          <w:p w14:paraId="5A4B9FD0" w14:textId="77777777" w:rsidR="004B374A" w:rsidRPr="00A96FED" w:rsidRDefault="004B374A" w:rsidP="000D5BEA">
            <w:pPr>
              <w:pStyle w:val="Tabletext"/>
            </w:pPr>
          </w:p>
        </w:tc>
        <w:tc>
          <w:tcPr>
            <w:tcW w:w="1029" w:type="dxa"/>
          </w:tcPr>
          <w:p w14:paraId="223EC675" w14:textId="77777777" w:rsidR="004B374A" w:rsidRPr="00A96FED" w:rsidRDefault="004B374A" w:rsidP="000D5BEA">
            <w:pPr>
              <w:pStyle w:val="Tabletext"/>
            </w:pPr>
          </w:p>
        </w:tc>
        <w:tc>
          <w:tcPr>
            <w:tcW w:w="981" w:type="dxa"/>
          </w:tcPr>
          <w:p w14:paraId="67C62F96" w14:textId="77777777" w:rsidR="004B374A" w:rsidRPr="00A96FED" w:rsidRDefault="004B374A" w:rsidP="000D5BEA">
            <w:pPr>
              <w:pStyle w:val="Tabletext"/>
            </w:pPr>
          </w:p>
        </w:tc>
        <w:tc>
          <w:tcPr>
            <w:tcW w:w="992" w:type="dxa"/>
          </w:tcPr>
          <w:p w14:paraId="391C7857" w14:textId="77777777" w:rsidR="004B374A" w:rsidRPr="00A96FED" w:rsidRDefault="004B374A" w:rsidP="000D5BEA">
            <w:pPr>
              <w:pStyle w:val="Tabletext"/>
            </w:pPr>
          </w:p>
        </w:tc>
        <w:tc>
          <w:tcPr>
            <w:tcW w:w="993" w:type="dxa"/>
          </w:tcPr>
          <w:p w14:paraId="2F4654CB" w14:textId="77777777" w:rsidR="004B374A" w:rsidRPr="00A96FED" w:rsidRDefault="004B374A" w:rsidP="000D5BEA">
            <w:pPr>
              <w:pStyle w:val="Tabletext"/>
            </w:pPr>
          </w:p>
        </w:tc>
        <w:tc>
          <w:tcPr>
            <w:tcW w:w="992" w:type="dxa"/>
          </w:tcPr>
          <w:p w14:paraId="382FC64A" w14:textId="77777777" w:rsidR="004B374A" w:rsidRPr="00A96FED" w:rsidRDefault="004B374A" w:rsidP="000D5BEA">
            <w:pPr>
              <w:pStyle w:val="Tabletext"/>
            </w:pPr>
          </w:p>
        </w:tc>
        <w:tc>
          <w:tcPr>
            <w:tcW w:w="1276" w:type="dxa"/>
          </w:tcPr>
          <w:p w14:paraId="1BD6D6DB" w14:textId="77777777" w:rsidR="004B374A" w:rsidRPr="00A96FED" w:rsidRDefault="004B374A" w:rsidP="000D5BEA">
            <w:pPr>
              <w:pStyle w:val="Tabletext"/>
            </w:pPr>
          </w:p>
        </w:tc>
      </w:tr>
    </w:tbl>
    <w:p w14:paraId="41374B83" w14:textId="77777777" w:rsidR="00460438" w:rsidRDefault="00460438">
      <w:pPr>
        <w:suppressAutoHyphens w:val="0"/>
        <w:rPr>
          <w:b/>
        </w:rPr>
      </w:pPr>
      <w:r>
        <w:br w:type="page"/>
      </w:r>
    </w:p>
    <w:p w14:paraId="44ECB808" w14:textId="5FF630C8" w:rsidR="00460438" w:rsidRPr="00460438" w:rsidRDefault="00460438" w:rsidP="00460438">
      <w:pPr>
        <w:pStyle w:val="unHeading3"/>
      </w:pPr>
      <w:r>
        <w:t xml:space="preserve">Form 09 </w:t>
      </w:r>
      <w:r w:rsidRPr="00460438">
        <w:t xml:space="preserve">Pilot Personal Details and Training Record – </w:t>
      </w:r>
      <w:r>
        <w:t>P</w:t>
      </w:r>
      <w:r w:rsidRPr="00460438">
        <w:t>age 2</w:t>
      </w:r>
    </w:p>
    <w:p w14:paraId="45BF93F8" w14:textId="73C87BE2" w:rsidR="00460438" w:rsidRPr="00A96FED" w:rsidRDefault="00460438" w:rsidP="00460438">
      <w:pPr>
        <w:pStyle w:val="TableTitle"/>
        <w:numPr>
          <w:ilvl w:val="0"/>
          <w:numId w:val="6"/>
        </w:numPr>
      </w:pPr>
      <w:r>
        <w:t xml:space="preserve">Form A09 </w:t>
      </w:r>
      <w:r w:rsidRPr="00A96FED">
        <w:t xml:space="preserve">Pilot </w:t>
      </w:r>
      <w:r>
        <w:t>p</w:t>
      </w:r>
      <w:r w:rsidRPr="00A96FED">
        <w:t xml:space="preserve">ersonal </w:t>
      </w:r>
      <w:r>
        <w:t>de</w:t>
      </w:r>
      <w:r w:rsidRPr="00A96FED">
        <w:t xml:space="preserve">tails and </w:t>
      </w:r>
      <w:r>
        <w:t>t</w:t>
      </w:r>
      <w:r w:rsidRPr="00A96FED">
        <w:t xml:space="preserve">raining </w:t>
      </w:r>
      <w:r>
        <w:t>r</w:t>
      </w:r>
      <w:r w:rsidRPr="00A96FED">
        <w:t>ecord</w:t>
      </w:r>
      <w:r>
        <w:t xml:space="preserve"> – Page 2</w:t>
      </w:r>
    </w:p>
    <w:p w14:paraId="621D929B" w14:textId="53873189" w:rsidR="000D5BEA" w:rsidRPr="004B374A" w:rsidRDefault="004B374A" w:rsidP="00B81CA3">
      <w:pPr>
        <w:pStyle w:val="Sampletext"/>
      </w:pPr>
      <w:r w:rsidRPr="004B374A">
        <w:t>Training &amp; assessment</w:t>
      </w:r>
    </w:p>
    <w:tbl>
      <w:tblPr>
        <w:tblStyle w:val="SD-MOStable"/>
        <w:tblW w:w="9493" w:type="dxa"/>
        <w:tblLayout w:type="fixed"/>
        <w:tblLook w:val="0620" w:firstRow="1" w:lastRow="0" w:firstColumn="0" w:lastColumn="0" w:noHBand="1" w:noVBand="1"/>
        <w:tblCaption w:val="4B8 Student Personal Details &amp; Flight Training Record"/>
        <w:tblDescription w:val="4B8 Student Personal Details &amp; Flight Training Record"/>
      </w:tblPr>
      <w:tblGrid>
        <w:gridCol w:w="1836"/>
        <w:gridCol w:w="1130"/>
        <w:gridCol w:w="1544"/>
        <w:gridCol w:w="1610"/>
        <w:gridCol w:w="1188"/>
        <w:gridCol w:w="2185"/>
      </w:tblGrid>
      <w:tr w:rsidR="004B374A" w:rsidRPr="004B374A" w14:paraId="25F6BE13" w14:textId="77777777" w:rsidTr="00F91345">
        <w:trPr>
          <w:cnfStyle w:val="100000000000" w:firstRow="1" w:lastRow="0" w:firstColumn="0" w:lastColumn="0" w:oddVBand="0" w:evenVBand="0" w:oddHBand="0" w:evenHBand="0" w:firstRowFirstColumn="0" w:firstRowLastColumn="0" w:lastRowFirstColumn="0" w:lastRowLastColumn="0"/>
          <w:trHeight w:val="19"/>
          <w:tblHeader/>
        </w:trPr>
        <w:tc>
          <w:tcPr>
            <w:tcW w:w="4510" w:type="dxa"/>
            <w:gridSpan w:val="3"/>
          </w:tcPr>
          <w:p w14:paraId="255D9CA8" w14:textId="77777777" w:rsidR="004B374A" w:rsidRPr="004B374A" w:rsidRDefault="004B374A" w:rsidP="004B374A">
            <w:r w:rsidRPr="004B374A">
              <w:t>Ground</w:t>
            </w:r>
          </w:p>
        </w:tc>
        <w:tc>
          <w:tcPr>
            <w:tcW w:w="4983" w:type="dxa"/>
            <w:gridSpan w:val="3"/>
          </w:tcPr>
          <w:p w14:paraId="72D30F16" w14:textId="77777777" w:rsidR="004B374A" w:rsidRPr="004B374A" w:rsidRDefault="004B374A" w:rsidP="004B374A">
            <w:r w:rsidRPr="004B374A">
              <w:t>Flight</w:t>
            </w:r>
          </w:p>
        </w:tc>
      </w:tr>
      <w:tr w:rsidR="004B374A" w:rsidRPr="004B374A" w14:paraId="1F1C9346" w14:textId="77777777" w:rsidTr="00F91345">
        <w:trPr>
          <w:trHeight w:val="19"/>
        </w:trPr>
        <w:tc>
          <w:tcPr>
            <w:tcW w:w="1836" w:type="dxa"/>
          </w:tcPr>
          <w:p w14:paraId="05E694C8" w14:textId="77777777" w:rsidR="004B374A" w:rsidRPr="004B374A" w:rsidRDefault="004B374A" w:rsidP="004B374A">
            <w:pPr>
              <w:rPr>
                <w:rStyle w:val="bold"/>
              </w:rPr>
            </w:pPr>
            <w:r w:rsidRPr="004B374A">
              <w:rPr>
                <w:rStyle w:val="bold"/>
              </w:rPr>
              <w:t>Subject</w:t>
            </w:r>
          </w:p>
        </w:tc>
        <w:tc>
          <w:tcPr>
            <w:tcW w:w="1130" w:type="dxa"/>
          </w:tcPr>
          <w:p w14:paraId="79E660C5" w14:textId="77777777" w:rsidR="004B374A" w:rsidRPr="004B374A" w:rsidRDefault="004B374A" w:rsidP="004B374A">
            <w:pPr>
              <w:rPr>
                <w:rStyle w:val="bold"/>
              </w:rPr>
            </w:pPr>
            <w:r w:rsidRPr="004B374A">
              <w:rPr>
                <w:rStyle w:val="bold"/>
              </w:rPr>
              <w:t>Date</w:t>
            </w:r>
          </w:p>
        </w:tc>
        <w:tc>
          <w:tcPr>
            <w:tcW w:w="1544" w:type="dxa"/>
          </w:tcPr>
          <w:p w14:paraId="161B548A" w14:textId="77777777" w:rsidR="004B374A" w:rsidRPr="004B374A" w:rsidRDefault="004B374A" w:rsidP="004B374A">
            <w:pPr>
              <w:rPr>
                <w:rStyle w:val="bold"/>
              </w:rPr>
            </w:pPr>
            <w:r w:rsidRPr="004B374A">
              <w:rPr>
                <w:rStyle w:val="bold"/>
              </w:rPr>
              <w:t>Certified by</w:t>
            </w:r>
          </w:p>
        </w:tc>
        <w:tc>
          <w:tcPr>
            <w:tcW w:w="1610" w:type="dxa"/>
          </w:tcPr>
          <w:p w14:paraId="1F34A292" w14:textId="77777777" w:rsidR="004B374A" w:rsidRPr="004B374A" w:rsidRDefault="004B374A" w:rsidP="004B374A">
            <w:pPr>
              <w:rPr>
                <w:rStyle w:val="bold"/>
              </w:rPr>
            </w:pPr>
            <w:r w:rsidRPr="004B374A">
              <w:rPr>
                <w:rStyle w:val="bold"/>
              </w:rPr>
              <w:t>Event</w:t>
            </w:r>
          </w:p>
        </w:tc>
        <w:tc>
          <w:tcPr>
            <w:tcW w:w="1188" w:type="dxa"/>
          </w:tcPr>
          <w:p w14:paraId="414D7BB4" w14:textId="77777777" w:rsidR="004B374A" w:rsidRPr="004B374A" w:rsidRDefault="004B374A" w:rsidP="004B374A">
            <w:pPr>
              <w:rPr>
                <w:rStyle w:val="bold"/>
              </w:rPr>
            </w:pPr>
            <w:r w:rsidRPr="004B374A">
              <w:rPr>
                <w:rStyle w:val="bold"/>
              </w:rPr>
              <w:t>Date</w:t>
            </w:r>
          </w:p>
        </w:tc>
        <w:tc>
          <w:tcPr>
            <w:tcW w:w="2185" w:type="dxa"/>
          </w:tcPr>
          <w:p w14:paraId="548F78DD" w14:textId="77777777" w:rsidR="004B374A" w:rsidRPr="004B374A" w:rsidRDefault="004B374A" w:rsidP="004B374A">
            <w:pPr>
              <w:rPr>
                <w:rStyle w:val="bold"/>
              </w:rPr>
            </w:pPr>
            <w:r w:rsidRPr="004B374A">
              <w:rPr>
                <w:rStyle w:val="bold"/>
              </w:rPr>
              <w:t>Certified</w:t>
            </w:r>
          </w:p>
        </w:tc>
      </w:tr>
      <w:tr w:rsidR="004B374A" w:rsidRPr="004B374A" w14:paraId="12FA1C36" w14:textId="77777777" w:rsidTr="00F91345">
        <w:trPr>
          <w:trHeight w:val="19"/>
        </w:trPr>
        <w:tc>
          <w:tcPr>
            <w:tcW w:w="1836" w:type="dxa"/>
          </w:tcPr>
          <w:p w14:paraId="264AA7DE" w14:textId="77777777" w:rsidR="004B374A" w:rsidRPr="004B374A" w:rsidRDefault="004B374A" w:rsidP="004B374A">
            <w:r w:rsidRPr="004B374A">
              <w:t>Induction</w:t>
            </w:r>
          </w:p>
        </w:tc>
        <w:tc>
          <w:tcPr>
            <w:tcW w:w="1130" w:type="dxa"/>
          </w:tcPr>
          <w:p w14:paraId="1916B569" w14:textId="77777777" w:rsidR="004B374A" w:rsidRPr="004B374A" w:rsidRDefault="004B374A" w:rsidP="004B374A"/>
        </w:tc>
        <w:tc>
          <w:tcPr>
            <w:tcW w:w="1544" w:type="dxa"/>
          </w:tcPr>
          <w:p w14:paraId="173A34BF" w14:textId="77777777" w:rsidR="004B374A" w:rsidRPr="004B374A" w:rsidRDefault="004B374A" w:rsidP="004B374A"/>
        </w:tc>
        <w:tc>
          <w:tcPr>
            <w:tcW w:w="1610" w:type="dxa"/>
          </w:tcPr>
          <w:p w14:paraId="1B2BDCB4" w14:textId="77777777" w:rsidR="004B374A" w:rsidRPr="004B374A" w:rsidRDefault="004B374A" w:rsidP="004B374A">
            <w:r w:rsidRPr="004B374A">
              <w:t>Flight review</w:t>
            </w:r>
          </w:p>
        </w:tc>
        <w:tc>
          <w:tcPr>
            <w:tcW w:w="1188" w:type="dxa"/>
          </w:tcPr>
          <w:p w14:paraId="7CBEA1DB" w14:textId="77777777" w:rsidR="004B374A" w:rsidRPr="004B374A" w:rsidRDefault="004B374A" w:rsidP="004B374A"/>
        </w:tc>
        <w:tc>
          <w:tcPr>
            <w:tcW w:w="2185" w:type="dxa"/>
          </w:tcPr>
          <w:p w14:paraId="38543ECD" w14:textId="77777777" w:rsidR="004B374A" w:rsidRPr="004B374A" w:rsidRDefault="004B374A" w:rsidP="004B374A"/>
        </w:tc>
      </w:tr>
      <w:tr w:rsidR="004B374A" w:rsidRPr="004B374A" w14:paraId="78863C39" w14:textId="77777777" w:rsidTr="00F91345">
        <w:trPr>
          <w:trHeight w:val="457"/>
        </w:trPr>
        <w:tc>
          <w:tcPr>
            <w:tcW w:w="1836" w:type="dxa"/>
          </w:tcPr>
          <w:p w14:paraId="20190003" w14:textId="77777777" w:rsidR="004B374A" w:rsidRPr="004B374A" w:rsidRDefault="004B374A" w:rsidP="004B374A">
            <w:r w:rsidRPr="004B374A">
              <w:t>General emergency competency</w:t>
            </w:r>
          </w:p>
        </w:tc>
        <w:tc>
          <w:tcPr>
            <w:tcW w:w="1130" w:type="dxa"/>
          </w:tcPr>
          <w:p w14:paraId="7A2235FF" w14:textId="77777777" w:rsidR="004B374A" w:rsidRPr="004B374A" w:rsidRDefault="004B374A" w:rsidP="004B374A"/>
        </w:tc>
        <w:tc>
          <w:tcPr>
            <w:tcW w:w="1544" w:type="dxa"/>
          </w:tcPr>
          <w:p w14:paraId="0D7E7FB6" w14:textId="77777777" w:rsidR="004B374A" w:rsidRPr="004B374A" w:rsidRDefault="004B374A" w:rsidP="004B374A"/>
        </w:tc>
        <w:tc>
          <w:tcPr>
            <w:tcW w:w="1610" w:type="dxa"/>
          </w:tcPr>
          <w:p w14:paraId="23E4CE34" w14:textId="77777777" w:rsidR="004B374A" w:rsidRPr="004B374A" w:rsidRDefault="004B374A" w:rsidP="004B374A"/>
        </w:tc>
        <w:tc>
          <w:tcPr>
            <w:tcW w:w="1188" w:type="dxa"/>
          </w:tcPr>
          <w:p w14:paraId="1BC77018" w14:textId="77777777" w:rsidR="004B374A" w:rsidRPr="004B374A" w:rsidRDefault="004B374A" w:rsidP="004B374A"/>
        </w:tc>
        <w:tc>
          <w:tcPr>
            <w:tcW w:w="2185" w:type="dxa"/>
          </w:tcPr>
          <w:p w14:paraId="4D23FBF8" w14:textId="77777777" w:rsidR="004B374A" w:rsidRPr="004B374A" w:rsidRDefault="004B374A" w:rsidP="004B374A"/>
        </w:tc>
      </w:tr>
      <w:tr w:rsidR="004B374A" w:rsidRPr="004B374A" w14:paraId="5EAA43F9" w14:textId="77777777" w:rsidTr="00F91345">
        <w:trPr>
          <w:trHeight w:val="243"/>
        </w:trPr>
        <w:tc>
          <w:tcPr>
            <w:tcW w:w="1836" w:type="dxa"/>
          </w:tcPr>
          <w:p w14:paraId="50C13C75" w14:textId="77777777" w:rsidR="004B374A" w:rsidRPr="004B374A" w:rsidRDefault="004B374A" w:rsidP="004B374A">
            <w:r w:rsidRPr="004B374A">
              <w:t xml:space="preserve">Initial competency assessment </w:t>
            </w:r>
          </w:p>
        </w:tc>
        <w:tc>
          <w:tcPr>
            <w:tcW w:w="1130" w:type="dxa"/>
          </w:tcPr>
          <w:p w14:paraId="2039481F" w14:textId="77777777" w:rsidR="004B374A" w:rsidRPr="004B374A" w:rsidRDefault="004B374A" w:rsidP="004B374A"/>
        </w:tc>
        <w:tc>
          <w:tcPr>
            <w:tcW w:w="1544" w:type="dxa"/>
          </w:tcPr>
          <w:p w14:paraId="50908B27" w14:textId="77777777" w:rsidR="004B374A" w:rsidRPr="004B374A" w:rsidRDefault="004B374A" w:rsidP="004B374A"/>
        </w:tc>
        <w:tc>
          <w:tcPr>
            <w:tcW w:w="1610" w:type="dxa"/>
          </w:tcPr>
          <w:p w14:paraId="6493A912" w14:textId="77777777" w:rsidR="004B374A" w:rsidRPr="004B374A" w:rsidRDefault="004B374A" w:rsidP="004B374A"/>
        </w:tc>
        <w:tc>
          <w:tcPr>
            <w:tcW w:w="1188" w:type="dxa"/>
          </w:tcPr>
          <w:p w14:paraId="0FC9F37B" w14:textId="77777777" w:rsidR="004B374A" w:rsidRPr="004B374A" w:rsidRDefault="004B374A" w:rsidP="004B374A"/>
        </w:tc>
        <w:tc>
          <w:tcPr>
            <w:tcW w:w="2185" w:type="dxa"/>
          </w:tcPr>
          <w:p w14:paraId="518E644A" w14:textId="77777777" w:rsidR="004B374A" w:rsidRPr="004B374A" w:rsidRDefault="004B374A" w:rsidP="004B374A"/>
        </w:tc>
      </w:tr>
    </w:tbl>
    <w:p w14:paraId="5566060D" w14:textId="77777777" w:rsidR="004B374A" w:rsidRDefault="004B374A"/>
    <w:p w14:paraId="30973DC0" w14:textId="1449E9E9" w:rsidR="004B374A" w:rsidRPr="004B374A" w:rsidRDefault="004B374A" w:rsidP="004B374A">
      <w:pPr>
        <w:pStyle w:val="NotesBoxText"/>
        <w:rPr>
          <w:rStyle w:val="bold"/>
        </w:rPr>
      </w:pPr>
      <w:r w:rsidRPr="004B374A">
        <w:rPr>
          <w:rStyle w:val="bold"/>
        </w:rPr>
        <w:t>Notes:</w:t>
      </w:r>
    </w:p>
    <w:p w14:paraId="3AD1BEE4" w14:textId="77777777" w:rsidR="004B374A" w:rsidRDefault="004B374A" w:rsidP="004B374A">
      <w:pPr>
        <w:pStyle w:val="NotesBoxText"/>
      </w:pPr>
    </w:p>
    <w:p w14:paraId="3C31AF3C" w14:textId="77777777" w:rsidR="004B374A" w:rsidRDefault="004B374A" w:rsidP="004B374A">
      <w:pPr>
        <w:pStyle w:val="NotesBoxText"/>
      </w:pPr>
    </w:p>
    <w:p w14:paraId="6524A6F3" w14:textId="77777777" w:rsidR="004B374A" w:rsidRDefault="004B374A" w:rsidP="004B374A">
      <w:pPr>
        <w:pStyle w:val="NotesBoxText"/>
      </w:pPr>
    </w:p>
    <w:p w14:paraId="36DC2761" w14:textId="77777777" w:rsidR="004B374A" w:rsidRDefault="004B374A" w:rsidP="004B374A">
      <w:pPr>
        <w:pStyle w:val="NotesBoxText"/>
      </w:pPr>
    </w:p>
    <w:p w14:paraId="2AB6B0A9" w14:textId="77777777" w:rsidR="004B374A" w:rsidRDefault="004B374A" w:rsidP="004B374A">
      <w:pPr>
        <w:pStyle w:val="NotesBoxText"/>
      </w:pPr>
    </w:p>
    <w:p w14:paraId="3A03DE7E" w14:textId="77777777" w:rsidR="004B374A" w:rsidRDefault="004B374A" w:rsidP="004B374A">
      <w:pPr>
        <w:pStyle w:val="NotesBoxText"/>
      </w:pPr>
    </w:p>
    <w:p w14:paraId="7CCB6AB7" w14:textId="77777777" w:rsidR="00460438" w:rsidRDefault="00460438" w:rsidP="004B374A">
      <w:pPr>
        <w:pStyle w:val="NotesBoxText"/>
      </w:pPr>
    </w:p>
    <w:p w14:paraId="2A6D6756" w14:textId="77777777" w:rsidR="00460438" w:rsidRDefault="00460438" w:rsidP="004B374A">
      <w:pPr>
        <w:pStyle w:val="NotesBoxText"/>
      </w:pPr>
    </w:p>
    <w:p w14:paraId="47C2EC20" w14:textId="77777777" w:rsidR="00460438" w:rsidRDefault="00460438" w:rsidP="004B374A">
      <w:pPr>
        <w:pStyle w:val="NotesBoxText"/>
      </w:pPr>
    </w:p>
    <w:p w14:paraId="73CFFC0A" w14:textId="77777777" w:rsidR="00460438" w:rsidRDefault="00460438" w:rsidP="004B374A">
      <w:pPr>
        <w:pStyle w:val="NotesBoxText"/>
      </w:pPr>
    </w:p>
    <w:p w14:paraId="6ED68B57" w14:textId="77777777" w:rsidR="00460438" w:rsidRDefault="00460438" w:rsidP="004B374A">
      <w:pPr>
        <w:pStyle w:val="NotesBoxText"/>
      </w:pPr>
    </w:p>
    <w:p w14:paraId="75A42BBD" w14:textId="77777777" w:rsidR="00460438" w:rsidRDefault="00460438" w:rsidP="004B374A">
      <w:pPr>
        <w:pStyle w:val="NotesBoxText"/>
      </w:pPr>
    </w:p>
    <w:p w14:paraId="71126F9B" w14:textId="77777777" w:rsidR="00460438" w:rsidRDefault="00460438" w:rsidP="004B374A">
      <w:pPr>
        <w:pStyle w:val="NotesBoxText"/>
      </w:pPr>
    </w:p>
    <w:p w14:paraId="32D9FC30" w14:textId="77777777" w:rsidR="00460438" w:rsidRDefault="00460438" w:rsidP="004B374A">
      <w:pPr>
        <w:pStyle w:val="NotesBoxText"/>
      </w:pPr>
    </w:p>
    <w:p w14:paraId="02DFBB82" w14:textId="77777777" w:rsidR="00460438" w:rsidRDefault="00460438" w:rsidP="004B374A">
      <w:pPr>
        <w:pStyle w:val="NotesBoxText"/>
      </w:pPr>
    </w:p>
    <w:p w14:paraId="0C674070" w14:textId="77777777" w:rsidR="00460438" w:rsidRDefault="00460438" w:rsidP="004B374A">
      <w:pPr>
        <w:pStyle w:val="NotesBoxText"/>
      </w:pPr>
    </w:p>
    <w:p w14:paraId="7A4456E8" w14:textId="77777777" w:rsidR="00460438" w:rsidRDefault="00460438" w:rsidP="004B374A">
      <w:pPr>
        <w:pStyle w:val="NotesBoxText"/>
      </w:pPr>
    </w:p>
    <w:p w14:paraId="517615E9" w14:textId="77777777" w:rsidR="00460438" w:rsidRDefault="00460438" w:rsidP="004B374A">
      <w:pPr>
        <w:pStyle w:val="NotesBoxText"/>
      </w:pPr>
    </w:p>
    <w:p w14:paraId="57BE02F6" w14:textId="77777777" w:rsidR="00460438" w:rsidRPr="004B374A" w:rsidRDefault="00460438" w:rsidP="004B374A">
      <w:pPr>
        <w:pStyle w:val="NotesBoxText"/>
      </w:pPr>
    </w:p>
    <w:p w14:paraId="33079690" w14:textId="77777777" w:rsidR="004B374A" w:rsidRPr="004B374A" w:rsidRDefault="004B374A" w:rsidP="004B374A">
      <w:r w:rsidRPr="004B374A">
        <w:t>CEO signature:  ________________________________</w:t>
      </w:r>
    </w:p>
    <w:p w14:paraId="24B01BE8" w14:textId="77777777" w:rsidR="004B374A" w:rsidRPr="0039333B" w:rsidRDefault="004B374A" w:rsidP="004B374A">
      <w:pPr>
        <w:pStyle w:val="Tabletext"/>
      </w:pPr>
      <w:bookmarkStart w:id="993" w:name="Form_A10"/>
      <w:r w:rsidRPr="00A96FED">
        <w:t>Date</w:t>
      </w:r>
      <w:r w:rsidRPr="0039333B">
        <w:t xml:space="preserve">:  </w:t>
      </w:r>
      <w:sdt>
        <w:sdtPr>
          <w:id w:val="-424800221"/>
          <w:showingPlcHdr/>
          <w:date>
            <w:dateFormat w:val="dd-MMM-yy"/>
            <w:lid w:val="en-AU"/>
            <w:storeMappedDataAs w:val="dateTime"/>
            <w:calendar w:val="gregorian"/>
          </w:date>
        </w:sdtPr>
        <w:sdtContent>
          <w:r w:rsidRPr="0039333B">
            <w:t>Click here to enter a date.</w:t>
          </w:r>
        </w:sdtContent>
      </w:sdt>
    </w:p>
    <w:p w14:paraId="31751F16" w14:textId="77777777" w:rsidR="004B374A" w:rsidRDefault="004B374A">
      <w:pPr>
        <w:suppressAutoHyphens w:val="0"/>
        <w:rPr>
          <w:rFonts w:asciiTheme="majorHAnsi" w:eastAsiaTheme="majorEastAsia" w:hAnsiTheme="majorHAnsi" w:cstheme="majorBidi"/>
          <w:b/>
          <w:color w:val="023E5C" w:themeColor="text2"/>
          <w:kern w:val="32"/>
          <w:sz w:val="28"/>
          <w:szCs w:val="24"/>
        </w:rPr>
      </w:pPr>
      <w:r>
        <w:br w:type="page"/>
      </w:r>
    </w:p>
    <w:p w14:paraId="76150F24" w14:textId="517931B7" w:rsidR="000D5BEA" w:rsidRPr="00A96FED" w:rsidRDefault="000D5BEA" w:rsidP="004B374A">
      <w:pPr>
        <w:pStyle w:val="unHeading3"/>
      </w:pPr>
      <w:r>
        <w:t xml:space="preserve">Form A10 </w:t>
      </w:r>
      <w:r w:rsidRPr="00A96FED">
        <w:t xml:space="preserve">Pilot </w:t>
      </w:r>
      <w:r w:rsidR="004B374A">
        <w:t>i</w:t>
      </w:r>
      <w:r w:rsidRPr="00A96FED">
        <w:t xml:space="preserve">nduction </w:t>
      </w:r>
      <w:r w:rsidR="004B374A">
        <w:t>t</w:t>
      </w:r>
      <w:r w:rsidRPr="00A96FED">
        <w:t xml:space="preserve">raining </w:t>
      </w:r>
      <w:r w:rsidR="004B374A">
        <w:t>c</w:t>
      </w:r>
      <w:r w:rsidRPr="00A96FED">
        <w:t>ourse</w:t>
      </w:r>
    </w:p>
    <w:p w14:paraId="20F2CED8" w14:textId="4979D767" w:rsidR="000D5BEA" w:rsidRDefault="000D5BEA" w:rsidP="004B374A">
      <w:pPr>
        <w:pStyle w:val="TableTitle"/>
      </w:pPr>
      <w:r>
        <w:t>Form A10 Pilot induction training course</w:t>
      </w:r>
    </w:p>
    <w:tbl>
      <w:tblPr>
        <w:tblStyle w:val="SD-MOStable"/>
        <w:tblW w:w="9351" w:type="dxa"/>
        <w:tblLayout w:type="fixed"/>
        <w:tblLook w:val="0600" w:firstRow="0" w:lastRow="0" w:firstColumn="0" w:lastColumn="0" w:noHBand="1" w:noVBand="1"/>
        <w:tblCaption w:val="4B5 Instructor Induction Training – Course IT1"/>
        <w:tblDescription w:val="4B5 Instructor Induction Training – Course IT1"/>
      </w:tblPr>
      <w:tblGrid>
        <w:gridCol w:w="1843"/>
        <w:gridCol w:w="3402"/>
        <w:gridCol w:w="1843"/>
        <w:gridCol w:w="2263"/>
      </w:tblGrid>
      <w:tr w:rsidR="000D5BEA" w:rsidRPr="00A96FED" w14:paraId="4E807345" w14:textId="77777777" w:rsidTr="00F91345">
        <w:trPr>
          <w:trHeight w:val="202"/>
        </w:trPr>
        <w:tc>
          <w:tcPr>
            <w:tcW w:w="1843" w:type="dxa"/>
          </w:tcPr>
          <w:bookmarkEnd w:id="993"/>
          <w:p w14:paraId="1DF5FB21" w14:textId="77777777" w:rsidR="000D5BEA" w:rsidRPr="004B374A" w:rsidRDefault="000D5BEA" w:rsidP="004B374A">
            <w:pPr>
              <w:rPr>
                <w:rStyle w:val="bold"/>
              </w:rPr>
            </w:pPr>
            <w:r w:rsidRPr="004B374A">
              <w:rPr>
                <w:rStyle w:val="bold"/>
              </w:rPr>
              <w:t>Pilot name</w:t>
            </w:r>
          </w:p>
        </w:tc>
        <w:tc>
          <w:tcPr>
            <w:tcW w:w="3402" w:type="dxa"/>
          </w:tcPr>
          <w:p w14:paraId="00AFDF7C" w14:textId="77777777" w:rsidR="000D5BEA" w:rsidRPr="004B374A" w:rsidRDefault="000D5BEA" w:rsidP="004B374A"/>
        </w:tc>
        <w:tc>
          <w:tcPr>
            <w:tcW w:w="1843" w:type="dxa"/>
          </w:tcPr>
          <w:p w14:paraId="761D37E3" w14:textId="77777777" w:rsidR="000D5BEA" w:rsidRPr="004B374A" w:rsidRDefault="000D5BEA" w:rsidP="004B374A">
            <w:pPr>
              <w:rPr>
                <w:rStyle w:val="bold"/>
              </w:rPr>
            </w:pPr>
            <w:r w:rsidRPr="004B374A">
              <w:rPr>
                <w:rStyle w:val="bold"/>
              </w:rPr>
              <w:t>ARN</w:t>
            </w:r>
          </w:p>
        </w:tc>
        <w:tc>
          <w:tcPr>
            <w:tcW w:w="2263" w:type="dxa"/>
          </w:tcPr>
          <w:p w14:paraId="59F6073C" w14:textId="77777777" w:rsidR="000D5BEA" w:rsidRPr="004B374A" w:rsidRDefault="000D5BEA" w:rsidP="004B374A"/>
        </w:tc>
      </w:tr>
      <w:tr w:rsidR="000D5BEA" w:rsidRPr="00A96FED" w14:paraId="091EFF37" w14:textId="77777777" w:rsidTr="00F91345">
        <w:trPr>
          <w:trHeight w:val="86"/>
        </w:trPr>
        <w:tc>
          <w:tcPr>
            <w:tcW w:w="1843" w:type="dxa"/>
          </w:tcPr>
          <w:p w14:paraId="30D2FC2D" w14:textId="77777777" w:rsidR="000D5BEA" w:rsidRPr="004B374A" w:rsidRDefault="000D5BEA" w:rsidP="004B374A">
            <w:pPr>
              <w:rPr>
                <w:rStyle w:val="bold"/>
              </w:rPr>
            </w:pPr>
            <w:r w:rsidRPr="004B374A">
              <w:rPr>
                <w:rStyle w:val="bold"/>
              </w:rPr>
              <w:t>Trainer name</w:t>
            </w:r>
          </w:p>
        </w:tc>
        <w:tc>
          <w:tcPr>
            <w:tcW w:w="3402" w:type="dxa"/>
          </w:tcPr>
          <w:p w14:paraId="29212995" w14:textId="77777777" w:rsidR="000D5BEA" w:rsidRPr="004B374A" w:rsidRDefault="000D5BEA" w:rsidP="004B374A"/>
        </w:tc>
        <w:tc>
          <w:tcPr>
            <w:tcW w:w="1843" w:type="dxa"/>
          </w:tcPr>
          <w:p w14:paraId="78450DCB" w14:textId="77777777" w:rsidR="000D5BEA" w:rsidRPr="004B374A" w:rsidRDefault="000D5BEA" w:rsidP="004B374A">
            <w:pPr>
              <w:rPr>
                <w:rStyle w:val="bold"/>
              </w:rPr>
            </w:pPr>
            <w:r w:rsidRPr="004B374A">
              <w:rPr>
                <w:rStyle w:val="bold"/>
              </w:rPr>
              <w:t>Date of training</w:t>
            </w:r>
          </w:p>
        </w:tc>
        <w:tc>
          <w:tcPr>
            <w:tcW w:w="2263" w:type="dxa"/>
          </w:tcPr>
          <w:p w14:paraId="0C2F2EB1" w14:textId="77777777" w:rsidR="000D5BEA" w:rsidRPr="004B374A" w:rsidRDefault="000D5BEA" w:rsidP="004B374A"/>
        </w:tc>
      </w:tr>
    </w:tbl>
    <w:p w14:paraId="05319C54" w14:textId="77777777" w:rsidR="000D5BEA" w:rsidRPr="00A96FED" w:rsidRDefault="000D5BEA" w:rsidP="004B374A">
      <w:pPr>
        <w:pStyle w:val="SourceNotes"/>
      </w:pPr>
    </w:p>
    <w:tbl>
      <w:tblPr>
        <w:tblStyle w:val="SD-MOStable"/>
        <w:tblW w:w="9351" w:type="dxa"/>
        <w:tblLayout w:type="fixed"/>
        <w:tblLook w:val="0620" w:firstRow="1" w:lastRow="0" w:firstColumn="0" w:lastColumn="0" w:noHBand="1" w:noVBand="1"/>
        <w:tblCaption w:val="4B5 Instructor Induction Training – Course IT1"/>
        <w:tblDescription w:val="4B5 Instructor Induction Training – Course IT1"/>
      </w:tblPr>
      <w:tblGrid>
        <w:gridCol w:w="7797"/>
        <w:gridCol w:w="1554"/>
      </w:tblGrid>
      <w:tr w:rsidR="000D5BEA" w:rsidRPr="00A96FED" w14:paraId="49A1EAF6" w14:textId="77777777" w:rsidTr="00F91345">
        <w:trPr>
          <w:cnfStyle w:val="100000000000" w:firstRow="1" w:lastRow="0" w:firstColumn="0" w:lastColumn="0" w:oddVBand="0" w:evenVBand="0" w:oddHBand="0" w:evenHBand="0" w:firstRowFirstColumn="0" w:firstRowLastColumn="0" w:lastRowFirstColumn="0" w:lastRowLastColumn="0"/>
          <w:trHeight w:val="66"/>
          <w:tblHeader/>
        </w:trPr>
        <w:tc>
          <w:tcPr>
            <w:tcW w:w="7797" w:type="dxa"/>
          </w:tcPr>
          <w:p w14:paraId="5B46F098" w14:textId="77777777" w:rsidR="000D5BEA" w:rsidRPr="000D5BEA" w:rsidRDefault="000D5BEA" w:rsidP="000D5BEA">
            <w:r w:rsidRPr="00A96FED">
              <w:t>Subjects / Discussion points</w:t>
            </w:r>
          </w:p>
        </w:tc>
        <w:tc>
          <w:tcPr>
            <w:tcW w:w="1554" w:type="dxa"/>
          </w:tcPr>
          <w:p w14:paraId="4B88EC42" w14:textId="77777777" w:rsidR="000D5BEA" w:rsidRPr="000D5BEA" w:rsidRDefault="000D5BEA" w:rsidP="000D5BEA">
            <w:r w:rsidRPr="00A96FED">
              <w:t>Complete</w:t>
            </w:r>
          </w:p>
          <w:p w14:paraId="5EDC6F2D" w14:textId="77777777" w:rsidR="000D5BEA" w:rsidRPr="000D5BEA" w:rsidRDefault="000D5BEA" w:rsidP="000D5BEA">
            <w:r w:rsidRPr="00A96FED">
              <w:t>Yes / No</w:t>
            </w:r>
          </w:p>
        </w:tc>
      </w:tr>
      <w:tr w:rsidR="000D5BEA" w:rsidRPr="00A96FED" w14:paraId="54BF62EE" w14:textId="77777777" w:rsidTr="00F91345">
        <w:trPr>
          <w:trHeight w:val="90"/>
        </w:trPr>
        <w:tc>
          <w:tcPr>
            <w:tcW w:w="7797" w:type="dxa"/>
          </w:tcPr>
          <w:p w14:paraId="63BFC27F" w14:textId="77777777" w:rsidR="000D5BEA" w:rsidRPr="000D5BEA" w:rsidRDefault="000D5BEA" w:rsidP="000D5BEA">
            <w:pPr>
              <w:pStyle w:val="Tabletext"/>
            </w:pPr>
            <w:r w:rsidRPr="00A96FED">
              <w:t xml:space="preserve">Company training and assessment program </w:t>
            </w:r>
          </w:p>
        </w:tc>
        <w:tc>
          <w:tcPr>
            <w:tcW w:w="1554" w:type="dxa"/>
          </w:tcPr>
          <w:p w14:paraId="4E9567E4" w14:textId="77777777" w:rsidR="000D5BEA" w:rsidRPr="00A96FED" w:rsidRDefault="000D5BEA" w:rsidP="000D5BEA">
            <w:pPr>
              <w:pStyle w:val="Tabletext"/>
            </w:pPr>
          </w:p>
        </w:tc>
      </w:tr>
      <w:tr w:rsidR="000D5BEA" w:rsidRPr="00A96FED" w14:paraId="6A6BBF78" w14:textId="77777777" w:rsidTr="00F91345">
        <w:trPr>
          <w:trHeight w:val="19"/>
        </w:trPr>
        <w:tc>
          <w:tcPr>
            <w:tcW w:w="7797" w:type="dxa"/>
          </w:tcPr>
          <w:p w14:paraId="4D431AC7" w14:textId="77777777" w:rsidR="000D5BEA" w:rsidRPr="000D5BEA" w:rsidRDefault="000D5BEA" w:rsidP="000D5BEA">
            <w:pPr>
              <w:pStyle w:val="Tabletext"/>
            </w:pPr>
            <w:r w:rsidRPr="00A96FED">
              <w:t>Outline of company structure and governance</w:t>
            </w:r>
          </w:p>
        </w:tc>
        <w:tc>
          <w:tcPr>
            <w:tcW w:w="1554" w:type="dxa"/>
          </w:tcPr>
          <w:p w14:paraId="226727BA" w14:textId="77777777" w:rsidR="000D5BEA" w:rsidRPr="00A96FED" w:rsidRDefault="000D5BEA" w:rsidP="000D5BEA">
            <w:pPr>
              <w:pStyle w:val="Tabletext"/>
            </w:pPr>
          </w:p>
        </w:tc>
      </w:tr>
      <w:tr w:rsidR="000D5BEA" w:rsidRPr="00A96FED" w14:paraId="094F45B1" w14:textId="77777777" w:rsidTr="00F91345">
        <w:trPr>
          <w:trHeight w:val="19"/>
        </w:trPr>
        <w:tc>
          <w:tcPr>
            <w:tcW w:w="7797" w:type="dxa"/>
          </w:tcPr>
          <w:p w14:paraId="429D4193" w14:textId="77777777" w:rsidR="000D5BEA" w:rsidRPr="000D5BEA" w:rsidRDefault="000D5BEA" w:rsidP="000D5BEA">
            <w:pPr>
              <w:pStyle w:val="Tabletext"/>
            </w:pPr>
            <w:r w:rsidRPr="00A96FED">
              <w:t xml:space="preserve">Authorised </w:t>
            </w:r>
            <w:r w:rsidRPr="000D5BEA">
              <w:t>activities conducted by the company</w:t>
            </w:r>
          </w:p>
        </w:tc>
        <w:tc>
          <w:tcPr>
            <w:tcW w:w="1554" w:type="dxa"/>
          </w:tcPr>
          <w:p w14:paraId="25E97C38" w14:textId="77777777" w:rsidR="000D5BEA" w:rsidRPr="00A96FED" w:rsidRDefault="000D5BEA" w:rsidP="000D5BEA">
            <w:pPr>
              <w:pStyle w:val="Tabletext"/>
            </w:pPr>
          </w:p>
        </w:tc>
      </w:tr>
      <w:tr w:rsidR="000D5BEA" w:rsidRPr="00A96FED" w14:paraId="09889A5B" w14:textId="77777777" w:rsidTr="00F91345">
        <w:trPr>
          <w:trHeight w:val="19"/>
        </w:trPr>
        <w:tc>
          <w:tcPr>
            <w:tcW w:w="7797" w:type="dxa"/>
          </w:tcPr>
          <w:p w14:paraId="41314682" w14:textId="77777777" w:rsidR="000D5BEA" w:rsidRPr="000D5BEA" w:rsidRDefault="000D5BEA" w:rsidP="000D5BEA">
            <w:pPr>
              <w:pStyle w:val="Tabletext"/>
            </w:pPr>
            <w:r w:rsidRPr="00A96FED">
              <w:t>Company exposition content, structure and amendment processes</w:t>
            </w:r>
          </w:p>
        </w:tc>
        <w:tc>
          <w:tcPr>
            <w:tcW w:w="1554" w:type="dxa"/>
          </w:tcPr>
          <w:p w14:paraId="1A6AAD57" w14:textId="77777777" w:rsidR="000D5BEA" w:rsidRPr="00A96FED" w:rsidRDefault="000D5BEA" w:rsidP="000D5BEA">
            <w:pPr>
              <w:pStyle w:val="Tabletext"/>
            </w:pPr>
          </w:p>
        </w:tc>
      </w:tr>
      <w:tr w:rsidR="000D5BEA" w:rsidRPr="00A96FED" w14:paraId="26656D92" w14:textId="77777777" w:rsidTr="00F91345">
        <w:trPr>
          <w:trHeight w:val="19"/>
        </w:trPr>
        <w:tc>
          <w:tcPr>
            <w:tcW w:w="7797" w:type="dxa"/>
          </w:tcPr>
          <w:p w14:paraId="58964DEE" w14:textId="77777777" w:rsidR="000D5BEA" w:rsidRPr="000D5BEA" w:rsidRDefault="000D5BEA" w:rsidP="000D5BEA">
            <w:pPr>
              <w:pStyle w:val="Tabletext"/>
            </w:pPr>
            <w:r w:rsidRPr="00A96FED">
              <w:t xml:space="preserve">Company safety policy and management principles </w:t>
            </w:r>
          </w:p>
        </w:tc>
        <w:tc>
          <w:tcPr>
            <w:tcW w:w="1554" w:type="dxa"/>
          </w:tcPr>
          <w:p w14:paraId="19387822" w14:textId="77777777" w:rsidR="000D5BEA" w:rsidRPr="00A96FED" w:rsidRDefault="000D5BEA" w:rsidP="000D5BEA">
            <w:pPr>
              <w:pStyle w:val="Tabletext"/>
            </w:pPr>
          </w:p>
        </w:tc>
      </w:tr>
      <w:tr w:rsidR="000D5BEA" w:rsidRPr="00A96FED" w14:paraId="30A2891A" w14:textId="77777777" w:rsidTr="00F91345">
        <w:trPr>
          <w:trHeight w:val="19"/>
        </w:trPr>
        <w:tc>
          <w:tcPr>
            <w:tcW w:w="7797" w:type="dxa"/>
          </w:tcPr>
          <w:p w14:paraId="1C293CE1" w14:textId="77777777" w:rsidR="000D5BEA" w:rsidRPr="000D5BEA" w:rsidRDefault="000D5BEA" w:rsidP="000D5BEA">
            <w:pPr>
              <w:pStyle w:val="Tabletext"/>
            </w:pPr>
            <w:r w:rsidRPr="00A96FED">
              <w:t>Aircraft engineering training and questionnaire</w:t>
            </w:r>
          </w:p>
        </w:tc>
        <w:tc>
          <w:tcPr>
            <w:tcW w:w="1554" w:type="dxa"/>
          </w:tcPr>
          <w:p w14:paraId="7511381C" w14:textId="77777777" w:rsidR="000D5BEA" w:rsidRPr="00A96FED" w:rsidRDefault="000D5BEA" w:rsidP="000D5BEA">
            <w:pPr>
              <w:pStyle w:val="Tabletext"/>
            </w:pPr>
          </w:p>
        </w:tc>
      </w:tr>
      <w:tr w:rsidR="000D5BEA" w:rsidRPr="00A96FED" w14:paraId="77106FCE" w14:textId="77777777" w:rsidTr="00F91345">
        <w:trPr>
          <w:trHeight w:val="19"/>
        </w:trPr>
        <w:tc>
          <w:tcPr>
            <w:tcW w:w="7797" w:type="dxa"/>
          </w:tcPr>
          <w:p w14:paraId="667278E5" w14:textId="77777777" w:rsidR="000D5BEA" w:rsidRPr="000D5BEA" w:rsidRDefault="000D5BEA" w:rsidP="000D5BEA">
            <w:pPr>
              <w:pStyle w:val="Tabletext"/>
            </w:pPr>
            <w:r w:rsidRPr="00A96FED">
              <w:t xml:space="preserve">Aircraft refuelling including drum stock </w:t>
            </w:r>
            <w:r w:rsidRPr="000D5BEA">
              <w:t>procedures</w:t>
            </w:r>
          </w:p>
        </w:tc>
        <w:tc>
          <w:tcPr>
            <w:tcW w:w="1554" w:type="dxa"/>
          </w:tcPr>
          <w:p w14:paraId="5094C9D9" w14:textId="77777777" w:rsidR="000D5BEA" w:rsidRPr="00A96FED" w:rsidRDefault="000D5BEA" w:rsidP="000D5BEA">
            <w:pPr>
              <w:pStyle w:val="Tabletext"/>
            </w:pPr>
          </w:p>
        </w:tc>
      </w:tr>
      <w:tr w:rsidR="000D5BEA" w:rsidRPr="00A96FED" w14:paraId="446C4ECF" w14:textId="77777777" w:rsidTr="00F91345">
        <w:trPr>
          <w:trHeight w:val="19"/>
        </w:trPr>
        <w:tc>
          <w:tcPr>
            <w:tcW w:w="7797" w:type="dxa"/>
          </w:tcPr>
          <w:p w14:paraId="4C9E3A34" w14:textId="77777777" w:rsidR="000D5BEA" w:rsidRPr="000D5BEA" w:rsidRDefault="000D5BEA" w:rsidP="000D5BEA">
            <w:pPr>
              <w:pStyle w:val="Tabletext"/>
            </w:pPr>
            <w:r w:rsidRPr="00A96FED">
              <w:t>Aircraft daily inspection and certification</w:t>
            </w:r>
          </w:p>
        </w:tc>
        <w:tc>
          <w:tcPr>
            <w:tcW w:w="1554" w:type="dxa"/>
          </w:tcPr>
          <w:p w14:paraId="6D2BCD35" w14:textId="77777777" w:rsidR="000D5BEA" w:rsidRPr="00A96FED" w:rsidRDefault="000D5BEA" w:rsidP="000D5BEA">
            <w:pPr>
              <w:pStyle w:val="Tabletext"/>
            </w:pPr>
          </w:p>
        </w:tc>
      </w:tr>
      <w:tr w:rsidR="000D5BEA" w:rsidRPr="00A96FED" w14:paraId="3572F0D9" w14:textId="77777777" w:rsidTr="00F91345">
        <w:trPr>
          <w:trHeight w:val="19"/>
        </w:trPr>
        <w:tc>
          <w:tcPr>
            <w:tcW w:w="7797" w:type="dxa"/>
          </w:tcPr>
          <w:p w14:paraId="0A182C0D" w14:textId="77777777" w:rsidR="000D5BEA" w:rsidRPr="000D5BEA" w:rsidRDefault="000D5BEA" w:rsidP="000D5BEA">
            <w:pPr>
              <w:pStyle w:val="Tabletext"/>
            </w:pPr>
            <w:r w:rsidRPr="00A96FED">
              <w:t>Management of aircraft serviceability and defect reporting</w:t>
            </w:r>
          </w:p>
        </w:tc>
        <w:tc>
          <w:tcPr>
            <w:tcW w:w="1554" w:type="dxa"/>
          </w:tcPr>
          <w:p w14:paraId="5C5EA1D3" w14:textId="77777777" w:rsidR="000D5BEA" w:rsidRPr="00A96FED" w:rsidRDefault="000D5BEA" w:rsidP="000D5BEA">
            <w:pPr>
              <w:pStyle w:val="Tabletext"/>
            </w:pPr>
          </w:p>
        </w:tc>
      </w:tr>
      <w:tr w:rsidR="000D5BEA" w:rsidRPr="00A96FED" w14:paraId="23950A7E" w14:textId="77777777" w:rsidTr="00F91345">
        <w:trPr>
          <w:trHeight w:val="19"/>
        </w:trPr>
        <w:tc>
          <w:tcPr>
            <w:tcW w:w="7797" w:type="dxa"/>
          </w:tcPr>
          <w:p w14:paraId="158E7C77" w14:textId="77777777" w:rsidR="000D5BEA" w:rsidRPr="000D5BEA" w:rsidRDefault="000D5BEA" w:rsidP="000D5BEA">
            <w:pPr>
              <w:pStyle w:val="Tabletext"/>
            </w:pPr>
            <w:r>
              <w:t>Procedures for dealing with defect</w:t>
            </w:r>
            <w:r w:rsidRPr="000D5BEA">
              <w:t>s when contact with operator/LAME not available</w:t>
            </w:r>
          </w:p>
        </w:tc>
        <w:tc>
          <w:tcPr>
            <w:tcW w:w="1554" w:type="dxa"/>
          </w:tcPr>
          <w:p w14:paraId="1649AD96" w14:textId="77777777" w:rsidR="000D5BEA" w:rsidRPr="00A96FED" w:rsidRDefault="000D5BEA" w:rsidP="000D5BEA">
            <w:pPr>
              <w:pStyle w:val="Tabletext"/>
            </w:pPr>
          </w:p>
        </w:tc>
      </w:tr>
      <w:tr w:rsidR="000D5BEA" w:rsidRPr="00A96FED" w14:paraId="6EF2D7F9" w14:textId="77777777" w:rsidTr="00F91345">
        <w:trPr>
          <w:trHeight w:val="19"/>
        </w:trPr>
        <w:tc>
          <w:tcPr>
            <w:tcW w:w="7797" w:type="dxa"/>
          </w:tcPr>
          <w:p w14:paraId="27C043B0" w14:textId="77777777" w:rsidR="000D5BEA" w:rsidRPr="000D5BEA" w:rsidRDefault="000D5BEA" w:rsidP="000D5BEA">
            <w:pPr>
              <w:pStyle w:val="Tabletext"/>
            </w:pPr>
            <w:r w:rsidRPr="00A96FED">
              <w:t>Pilot maintenance training and certification</w:t>
            </w:r>
          </w:p>
        </w:tc>
        <w:tc>
          <w:tcPr>
            <w:tcW w:w="1554" w:type="dxa"/>
          </w:tcPr>
          <w:p w14:paraId="15F18E75" w14:textId="77777777" w:rsidR="000D5BEA" w:rsidRPr="00A96FED" w:rsidRDefault="000D5BEA" w:rsidP="000D5BEA">
            <w:pPr>
              <w:pStyle w:val="Tabletext"/>
            </w:pPr>
          </w:p>
        </w:tc>
      </w:tr>
      <w:tr w:rsidR="000D5BEA" w:rsidRPr="00A96FED" w14:paraId="12B73D8B" w14:textId="77777777" w:rsidTr="00F91345">
        <w:trPr>
          <w:trHeight w:val="50"/>
        </w:trPr>
        <w:tc>
          <w:tcPr>
            <w:tcW w:w="7797" w:type="dxa"/>
          </w:tcPr>
          <w:p w14:paraId="75545182" w14:textId="77777777" w:rsidR="000D5BEA" w:rsidRPr="000D5BEA" w:rsidRDefault="000D5BEA" w:rsidP="000D5BEA">
            <w:pPr>
              <w:pStyle w:val="Tabletext"/>
            </w:pPr>
            <w:r w:rsidRPr="00A96FED">
              <w:t>Hazard and risk assessment and mitigation procedures for operations</w:t>
            </w:r>
          </w:p>
        </w:tc>
        <w:tc>
          <w:tcPr>
            <w:tcW w:w="1554" w:type="dxa"/>
          </w:tcPr>
          <w:p w14:paraId="3EC7D15A" w14:textId="77777777" w:rsidR="000D5BEA" w:rsidRPr="00A96FED" w:rsidRDefault="000D5BEA" w:rsidP="000D5BEA">
            <w:pPr>
              <w:pStyle w:val="Tabletext"/>
            </w:pPr>
          </w:p>
        </w:tc>
      </w:tr>
      <w:tr w:rsidR="000D5BEA" w:rsidRPr="00A96FED" w14:paraId="6E96850D" w14:textId="77777777" w:rsidTr="00F91345">
        <w:trPr>
          <w:trHeight w:val="19"/>
        </w:trPr>
        <w:tc>
          <w:tcPr>
            <w:tcW w:w="7797" w:type="dxa"/>
          </w:tcPr>
          <w:p w14:paraId="1AC0BACA" w14:textId="77777777" w:rsidR="000D5BEA" w:rsidRPr="000D5BEA" w:rsidRDefault="000D5BEA" w:rsidP="000D5BEA">
            <w:pPr>
              <w:pStyle w:val="Tabletext"/>
            </w:pPr>
            <w:r w:rsidRPr="00A96FED">
              <w:t>Rostering and fatigue management</w:t>
            </w:r>
          </w:p>
        </w:tc>
        <w:tc>
          <w:tcPr>
            <w:tcW w:w="1554" w:type="dxa"/>
          </w:tcPr>
          <w:p w14:paraId="6ECAA12F" w14:textId="77777777" w:rsidR="000D5BEA" w:rsidRPr="00A96FED" w:rsidRDefault="000D5BEA" w:rsidP="000D5BEA">
            <w:pPr>
              <w:pStyle w:val="Tabletext"/>
            </w:pPr>
          </w:p>
        </w:tc>
      </w:tr>
      <w:tr w:rsidR="000D5BEA" w:rsidRPr="00A96FED" w14:paraId="324BC424" w14:textId="77777777" w:rsidTr="00F91345">
        <w:trPr>
          <w:trHeight w:val="19"/>
        </w:trPr>
        <w:tc>
          <w:tcPr>
            <w:tcW w:w="7797" w:type="dxa"/>
          </w:tcPr>
          <w:p w14:paraId="1F7B4307" w14:textId="77777777" w:rsidR="000D5BEA" w:rsidRPr="000D5BEA" w:rsidRDefault="000D5BEA" w:rsidP="000D5BEA">
            <w:pPr>
              <w:pStyle w:val="Tabletext"/>
            </w:pPr>
            <w:r w:rsidRPr="00A96FED">
              <w:t>Remote base operational procedures</w:t>
            </w:r>
          </w:p>
        </w:tc>
        <w:tc>
          <w:tcPr>
            <w:tcW w:w="1554" w:type="dxa"/>
          </w:tcPr>
          <w:p w14:paraId="56C72E65" w14:textId="77777777" w:rsidR="000D5BEA" w:rsidRPr="00A96FED" w:rsidRDefault="000D5BEA" w:rsidP="000D5BEA">
            <w:pPr>
              <w:pStyle w:val="Tabletext"/>
            </w:pPr>
          </w:p>
        </w:tc>
      </w:tr>
      <w:tr w:rsidR="000D5BEA" w:rsidRPr="00A96FED" w14:paraId="024797E9" w14:textId="77777777" w:rsidTr="00F91345">
        <w:trPr>
          <w:trHeight w:val="19"/>
        </w:trPr>
        <w:tc>
          <w:tcPr>
            <w:tcW w:w="7797" w:type="dxa"/>
          </w:tcPr>
          <w:p w14:paraId="1FB05EB0" w14:textId="77777777" w:rsidR="000D5BEA" w:rsidRPr="000D5BEA" w:rsidRDefault="000D5BEA" w:rsidP="000D5BEA">
            <w:pPr>
              <w:pStyle w:val="Tabletext"/>
            </w:pPr>
            <w:r w:rsidRPr="00A96FED">
              <w:t>Company DAMP induction</w:t>
            </w:r>
          </w:p>
        </w:tc>
        <w:tc>
          <w:tcPr>
            <w:tcW w:w="1554" w:type="dxa"/>
          </w:tcPr>
          <w:p w14:paraId="4C2D55F6" w14:textId="77777777" w:rsidR="000D5BEA" w:rsidRPr="00A96FED" w:rsidRDefault="000D5BEA" w:rsidP="000D5BEA">
            <w:pPr>
              <w:pStyle w:val="Tabletext"/>
            </w:pPr>
          </w:p>
        </w:tc>
      </w:tr>
      <w:tr w:rsidR="000D5BEA" w:rsidRPr="00A96FED" w14:paraId="32FA72D4" w14:textId="77777777" w:rsidTr="00F91345">
        <w:trPr>
          <w:trHeight w:val="19"/>
        </w:trPr>
        <w:tc>
          <w:tcPr>
            <w:tcW w:w="7797" w:type="dxa"/>
          </w:tcPr>
          <w:p w14:paraId="0F9B7B72" w14:textId="77777777" w:rsidR="000D5BEA" w:rsidRPr="000D5BEA" w:rsidRDefault="000D5BEA" w:rsidP="000D5BEA">
            <w:pPr>
              <w:pStyle w:val="Tabletext"/>
            </w:pPr>
            <w:r w:rsidRPr="00A96FED">
              <w:t>Completion of CASA ‘Alcohol and other Drugs’ eLearning module</w:t>
            </w:r>
          </w:p>
        </w:tc>
        <w:tc>
          <w:tcPr>
            <w:tcW w:w="1554" w:type="dxa"/>
          </w:tcPr>
          <w:p w14:paraId="5ADB87ED" w14:textId="77777777" w:rsidR="000D5BEA" w:rsidRPr="00A96FED" w:rsidRDefault="000D5BEA" w:rsidP="000D5BEA">
            <w:pPr>
              <w:pStyle w:val="Tabletext"/>
            </w:pPr>
          </w:p>
        </w:tc>
      </w:tr>
    </w:tbl>
    <w:p w14:paraId="6E7A218A" w14:textId="77777777" w:rsidR="00F91345" w:rsidRDefault="00F91345" w:rsidP="00F91345"/>
    <w:tbl>
      <w:tblPr>
        <w:tblStyle w:val="SD-MOStable"/>
        <w:tblW w:w="0" w:type="auto"/>
        <w:tblLook w:val="0620" w:firstRow="1" w:lastRow="0" w:firstColumn="0" w:lastColumn="0" w:noHBand="1" w:noVBand="1"/>
      </w:tblPr>
      <w:tblGrid>
        <w:gridCol w:w="9402"/>
      </w:tblGrid>
      <w:tr w:rsidR="00F91345" w14:paraId="31004F1F" w14:textId="77777777" w:rsidTr="00F91345">
        <w:trPr>
          <w:cnfStyle w:val="100000000000" w:firstRow="1" w:lastRow="0" w:firstColumn="0" w:lastColumn="0" w:oddVBand="0" w:evenVBand="0" w:oddHBand="0" w:evenHBand="0" w:firstRowFirstColumn="0" w:firstRowLastColumn="0" w:lastRowFirstColumn="0" w:lastRowLastColumn="0"/>
        </w:trPr>
        <w:tc>
          <w:tcPr>
            <w:tcW w:w="9402" w:type="dxa"/>
          </w:tcPr>
          <w:p w14:paraId="6DB0C19B" w14:textId="10E7A90C" w:rsidR="00F91345" w:rsidRDefault="00F91345" w:rsidP="00F91345">
            <w:r w:rsidRPr="00F91345">
              <w:t>Comments</w:t>
            </w:r>
          </w:p>
        </w:tc>
      </w:tr>
      <w:tr w:rsidR="00F91345" w14:paraId="2AA685D9" w14:textId="77777777" w:rsidTr="00F91345">
        <w:tc>
          <w:tcPr>
            <w:tcW w:w="9402" w:type="dxa"/>
          </w:tcPr>
          <w:p w14:paraId="73E81CD1" w14:textId="77777777" w:rsidR="00F91345" w:rsidRDefault="00F91345" w:rsidP="00F91345"/>
        </w:tc>
      </w:tr>
    </w:tbl>
    <w:p w14:paraId="31393A29" w14:textId="77777777" w:rsidR="004B374A" w:rsidRPr="004B374A" w:rsidRDefault="004B374A" w:rsidP="00B81CA3">
      <w:pPr>
        <w:pStyle w:val="Sampletext"/>
      </w:pPr>
      <w:r w:rsidRPr="004B374A">
        <w:t>Trainer acknowledgement</w:t>
      </w:r>
    </w:p>
    <w:p w14:paraId="6C7005E4" w14:textId="7CDE82BF" w:rsidR="004B374A" w:rsidRPr="004B374A" w:rsidRDefault="004B374A" w:rsidP="004B374A">
      <w:r w:rsidRPr="004B374A">
        <w:t>Completed:</w:t>
      </w:r>
      <w:r w:rsidRPr="004B374A">
        <w:tab/>
      </w:r>
      <w:sdt>
        <w:sdtPr>
          <w:id w:val="-10235501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4B374A">
        <w:t xml:space="preserve">Yes </w:t>
      </w:r>
      <w:r>
        <w:tab/>
      </w:r>
      <w:r>
        <w:tab/>
      </w:r>
      <w:sdt>
        <w:sdtPr>
          <w:id w:val="-189041006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4B374A">
        <w:t>No</w:t>
      </w:r>
    </w:p>
    <w:p w14:paraId="209EF6CA" w14:textId="5E5D4B93" w:rsidR="004B374A" w:rsidRPr="004B374A" w:rsidRDefault="004B374A" w:rsidP="004B374A">
      <w:r w:rsidRPr="004B374A">
        <w:t>Trainer signature</w:t>
      </w:r>
      <w:r>
        <w:t>: ________________________</w:t>
      </w:r>
    </w:p>
    <w:p w14:paraId="0540054B" w14:textId="77777777" w:rsidR="004B374A" w:rsidRPr="0039333B" w:rsidRDefault="004B374A" w:rsidP="004B374A">
      <w:pPr>
        <w:pStyle w:val="Tabletext"/>
      </w:pPr>
      <w:bookmarkStart w:id="994" w:name="Form_A11"/>
      <w:r w:rsidRPr="00A96FED">
        <w:t>Date</w:t>
      </w:r>
      <w:r w:rsidRPr="0039333B">
        <w:t xml:space="preserve">:  </w:t>
      </w:r>
      <w:sdt>
        <w:sdtPr>
          <w:id w:val="-1395960417"/>
          <w:showingPlcHdr/>
          <w:date>
            <w:dateFormat w:val="dd-MMM-yy"/>
            <w:lid w:val="en-AU"/>
            <w:storeMappedDataAs w:val="dateTime"/>
            <w:calendar w:val="gregorian"/>
          </w:date>
        </w:sdtPr>
        <w:sdtContent>
          <w:r w:rsidRPr="0039333B">
            <w:t>Click here to enter a date.</w:t>
          </w:r>
        </w:sdtContent>
      </w:sdt>
    </w:p>
    <w:p w14:paraId="23E912D7" w14:textId="77777777" w:rsidR="004B374A" w:rsidRDefault="004B374A">
      <w:pPr>
        <w:suppressAutoHyphens w:val="0"/>
        <w:rPr>
          <w:rFonts w:asciiTheme="majorHAnsi" w:eastAsiaTheme="majorEastAsia" w:hAnsiTheme="majorHAnsi" w:cstheme="majorBidi"/>
          <w:b/>
          <w:color w:val="023E5C" w:themeColor="text2"/>
          <w:kern w:val="32"/>
          <w:sz w:val="28"/>
          <w:szCs w:val="24"/>
        </w:rPr>
      </w:pPr>
      <w:r>
        <w:br w:type="page"/>
      </w:r>
    </w:p>
    <w:p w14:paraId="078413C1" w14:textId="69A7E069" w:rsidR="000D5BEA" w:rsidRPr="004B374A" w:rsidRDefault="000D5BEA" w:rsidP="004B374A">
      <w:pPr>
        <w:pStyle w:val="unHeading3"/>
      </w:pPr>
      <w:r w:rsidRPr="004B374A">
        <w:t xml:space="preserve">Form A11 Key Personnel </w:t>
      </w:r>
      <w:r w:rsidR="004B374A">
        <w:t>f</w:t>
      </w:r>
      <w:r w:rsidRPr="004B374A">
        <w:t xml:space="preserve">amiliarisation </w:t>
      </w:r>
      <w:r w:rsidR="004B374A">
        <w:t>t</w:t>
      </w:r>
      <w:r w:rsidRPr="004B374A">
        <w:t xml:space="preserve">raining </w:t>
      </w:r>
      <w:r w:rsidR="004B374A">
        <w:t>r</w:t>
      </w:r>
      <w:r w:rsidRPr="004B374A">
        <w:t>ecord</w:t>
      </w:r>
    </w:p>
    <w:p w14:paraId="70F69366" w14:textId="54C511DB" w:rsidR="000D5BEA" w:rsidRDefault="000D5BEA" w:rsidP="004B374A">
      <w:pPr>
        <w:pStyle w:val="TableTitle"/>
      </w:pPr>
      <w:r>
        <w:t>Form A11 Key personnel familiarisation training record</w:t>
      </w:r>
    </w:p>
    <w:tbl>
      <w:tblPr>
        <w:tblStyle w:val="SD-MOStable"/>
        <w:tblW w:w="9493" w:type="dxa"/>
        <w:tblLayout w:type="fixed"/>
        <w:tblLook w:val="0600" w:firstRow="0" w:lastRow="0" w:firstColumn="0" w:lastColumn="0" w:noHBand="1" w:noVBand="1"/>
        <w:tblCaption w:val="4B4 Key Personnel Familiarisation Training Record"/>
        <w:tblDescription w:val="4B4 Key Personnel Familiarisation Training Record"/>
      </w:tblPr>
      <w:tblGrid>
        <w:gridCol w:w="1843"/>
        <w:gridCol w:w="3402"/>
        <w:gridCol w:w="1701"/>
        <w:gridCol w:w="2547"/>
      </w:tblGrid>
      <w:tr w:rsidR="000D5BEA" w:rsidRPr="00A96FED" w14:paraId="2DAA7401" w14:textId="77777777" w:rsidTr="00F91345">
        <w:trPr>
          <w:trHeight w:val="19"/>
        </w:trPr>
        <w:tc>
          <w:tcPr>
            <w:tcW w:w="1843" w:type="dxa"/>
          </w:tcPr>
          <w:bookmarkEnd w:id="994"/>
          <w:p w14:paraId="3E81AA6A" w14:textId="77777777" w:rsidR="000D5BEA" w:rsidRPr="00EF637A" w:rsidRDefault="000D5BEA" w:rsidP="004B374A">
            <w:pPr>
              <w:rPr>
                <w:rStyle w:val="bold"/>
              </w:rPr>
            </w:pPr>
            <w:r w:rsidRPr="00EF637A">
              <w:rPr>
                <w:rStyle w:val="bold"/>
              </w:rPr>
              <w:t>Name</w:t>
            </w:r>
          </w:p>
        </w:tc>
        <w:tc>
          <w:tcPr>
            <w:tcW w:w="3402" w:type="dxa"/>
          </w:tcPr>
          <w:p w14:paraId="0F736FD0" w14:textId="77777777" w:rsidR="000D5BEA" w:rsidRPr="00A96FED" w:rsidRDefault="000D5BEA" w:rsidP="000D5BEA">
            <w:pPr>
              <w:pStyle w:val="Tabletext"/>
            </w:pPr>
          </w:p>
        </w:tc>
        <w:tc>
          <w:tcPr>
            <w:tcW w:w="1701" w:type="dxa"/>
          </w:tcPr>
          <w:p w14:paraId="5A954717" w14:textId="77777777" w:rsidR="000D5BEA" w:rsidRPr="00EF637A" w:rsidRDefault="000D5BEA" w:rsidP="004B374A">
            <w:pPr>
              <w:rPr>
                <w:rStyle w:val="bold"/>
              </w:rPr>
            </w:pPr>
            <w:r w:rsidRPr="00EF637A">
              <w:rPr>
                <w:rStyle w:val="bold"/>
              </w:rPr>
              <w:t>ARN</w:t>
            </w:r>
          </w:p>
        </w:tc>
        <w:tc>
          <w:tcPr>
            <w:tcW w:w="2547" w:type="dxa"/>
          </w:tcPr>
          <w:p w14:paraId="2BD536F7" w14:textId="77777777" w:rsidR="000D5BEA" w:rsidRPr="00A96FED" w:rsidRDefault="000D5BEA" w:rsidP="000D5BEA">
            <w:pPr>
              <w:pStyle w:val="Tabletext"/>
            </w:pPr>
          </w:p>
        </w:tc>
      </w:tr>
      <w:tr w:rsidR="000D5BEA" w:rsidRPr="00A96FED" w14:paraId="55D32D9E" w14:textId="77777777" w:rsidTr="00F91345">
        <w:trPr>
          <w:trHeight w:val="19"/>
        </w:trPr>
        <w:tc>
          <w:tcPr>
            <w:tcW w:w="1843" w:type="dxa"/>
          </w:tcPr>
          <w:p w14:paraId="7F310EC5" w14:textId="77777777" w:rsidR="000D5BEA" w:rsidRPr="00EF637A" w:rsidRDefault="000D5BEA" w:rsidP="004B374A">
            <w:pPr>
              <w:rPr>
                <w:rStyle w:val="bold"/>
              </w:rPr>
            </w:pPr>
            <w:r w:rsidRPr="00EF637A">
              <w:rPr>
                <w:rStyle w:val="bold"/>
              </w:rPr>
              <w:t>Position</w:t>
            </w:r>
          </w:p>
        </w:tc>
        <w:tc>
          <w:tcPr>
            <w:tcW w:w="3402" w:type="dxa"/>
          </w:tcPr>
          <w:p w14:paraId="1810958D" w14:textId="77777777" w:rsidR="000D5BEA" w:rsidRPr="00A96FED" w:rsidRDefault="000D5BEA" w:rsidP="000D5BEA">
            <w:pPr>
              <w:pStyle w:val="Tabletext"/>
            </w:pPr>
          </w:p>
        </w:tc>
        <w:tc>
          <w:tcPr>
            <w:tcW w:w="1701" w:type="dxa"/>
          </w:tcPr>
          <w:p w14:paraId="4F4610F9" w14:textId="77777777" w:rsidR="000D5BEA" w:rsidRPr="00EF637A" w:rsidRDefault="000D5BEA" w:rsidP="004B374A">
            <w:pPr>
              <w:rPr>
                <w:rStyle w:val="bold"/>
              </w:rPr>
            </w:pPr>
            <w:r w:rsidRPr="00EF637A">
              <w:rPr>
                <w:rStyle w:val="bold"/>
              </w:rPr>
              <w:t>Date of training</w:t>
            </w:r>
          </w:p>
        </w:tc>
        <w:tc>
          <w:tcPr>
            <w:tcW w:w="2547" w:type="dxa"/>
          </w:tcPr>
          <w:p w14:paraId="4E05F6A0" w14:textId="77777777" w:rsidR="000D5BEA" w:rsidRPr="00A96FED" w:rsidRDefault="000D5BEA" w:rsidP="000D5BEA">
            <w:pPr>
              <w:pStyle w:val="Tabletext"/>
            </w:pPr>
          </w:p>
        </w:tc>
      </w:tr>
    </w:tbl>
    <w:p w14:paraId="2189E9E8" w14:textId="77777777" w:rsidR="000D5BEA" w:rsidRPr="00A96FED" w:rsidRDefault="000D5BEA" w:rsidP="00F91345">
      <w:pPr>
        <w:pStyle w:val="SourceNotes"/>
      </w:pPr>
    </w:p>
    <w:tbl>
      <w:tblPr>
        <w:tblStyle w:val="SD-MOStable"/>
        <w:tblW w:w="9493" w:type="dxa"/>
        <w:tblLayout w:type="fixed"/>
        <w:tblLook w:val="0620" w:firstRow="1" w:lastRow="0" w:firstColumn="0" w:lastColumn="0" w:noHBand="1" w:noVBand="1"/>
        <w:tblCaption w:val="4B4 Key Personnel Familiarisation Training Record"/>
        <w:tblDescription w:val="4B4 Key Personnel Familiarisation Training Record"/>
      </w:tblPr>
      <w:tblGrid>
        <w:gridCol w:w="7797"/>
        <w:gridCol w:w="1696"/>
      </w:tblGrid>
      <w:tr w:rsidR="000D5BEA" w:rsidRPr="004B374A" w14:paraId="3049721A" w14:textId="77777777" w:rsidTr="00F91345">
        <w:trPr>
          <w:cnfStyle w:val="100000000000" w:firstRow="1" w:lastRow="0" w:firstColumn="0" w:lastColumn="0" w:oddVBand="0" w:evenVBand="0" w:oddHBand="0" w:evenHBand="0" w:firstRowFirstColumn="0" w:firstRowLastColumn="0" w:lastRowFirstColumn="0" w:lastRowLastColumn="0"/>
          <w:trHeight w:val="19"/>
          <w:tblHeader/>
        </w:trPr>
        <w:tc>
          <w:tcPr>
            <w:tcW w:w="7797" w:type="dxa"/>
          </w:tcPr>
          <w:p w14:paraId="42DF2526" w14:textId="77777777" w:rsidR="000D5BEA" w:rsidRPr="004B374A" w:rsidRDefault="000D5BEA" w:rsidP="004B374A">
            <w:r w:rsidRPr="004B374A">
              <w:t>Subjects / Discussion points</w:t>
            </w:r>
          </w:p>
        </w:tc>
        <w:tc>
          <w:tcPr>
            <w:tcW w:w="1696" w:type="dxa"/>
          </w:tcPr>
          <w:p w14:paraId="05A101AB" w14:textId="77777777" w:rsidR="000D5BEA" w:rsidRPr="004B374A" w:rsidRDefault="000D5BEA" w:rsidP="004B374A">
            <w:r w:rsidRPr="004B374A">
              <w:t>Complete</w:t>
            </w:r>
          </w:p>
          <w:p w14:paraId="0CC9AEF4" w14:textId="77777777" w:rsidR="000D5BEA" w:rsidRPr="004B374A" w:rsidRDefault="000D5BEA" w:rsidP="004B374A">
            <w:r w:rsidRPr="004B374A">
              <w:t>Yes / No</w:t>
            </w:r>
          </w:p>
        </w:tc>
      </w:tr>
      <w:tr w:rsidR="000D5BEA" w:rsidRPr="004B374A" w14:paraId="5CD8887D" w14:textId="77777777" w:rsidTr="00F91345">
        <w:trPr>
          <w:trHeight w:val="19"/>
        </w:trPr>
        <w:tc>
          <w:tcPr>
            <w:tcW w:w="7797" w:type="dxa"/>
          </w:tcPr>
          <w:p w14:paraId="0CAB1069" w14:textId="77777777" w:rsidR="000D5BEA" w:rsidRPr="004B374A" w:rsidRDefault="000D5BEA" w:rsidP="004B374A">
            <w:r w:rsidRPr="004B374A">
              <w:t>Overview of company operation and scope of operations conducted</w:t>
            </w:r>
          </w:p>
        </w:tc>
        <w:tc>
          <w:tcPr>
            <w:tcW w:w="1696" w:type="dxa"/>
          </w:tcPr>
          <w:p w14:paraId="19A15221" w14:textId="77777777" w:rsidR="000D5BEA" w:rsidRPr="004B374A" w:rsidRDefault="000D5BEA" w:rsidP="004B374A"/>
        </w:tc>
      </w:tr>
      <w:tr w:rsidR="000D5BEA" w:rsidRPr="004B374A" w14:paraId="7E2204B8" w14:textId="77777777" w:rsidTr="00F91345">
        <w:trPr>
          <w:trHeight w:val="19"/>
        </w:trPr>
        <w:tc>
          <w:tcPr>
            <w:tcW w:w="7797" w:type="dxa"/>
          </w:tcPr>
          <w:p w14:paraId="79F90EB4" w14:textId="77777777" w:rsidR="000D5BEA" w:rsidRPr="004B374A" w:rsidRDefault="000D5BEA" w:rsidP="004B374A">
            <w:r w:rsidRPr="004B374A">
              <w:t xml:space="preserve">Company exposition content, structure and amendment processes </w:t>
            </w:r>
          </w:p>
        </w:tc>
        <w:tc>
          <w:tcPr>
            <w:tcW w:w="1696" w:type="dxa"/>
          </w:tcPr>
          <w:p w14:paraId="62B613CA" w14:textId="77777777" w:rsidR="000D5BEA" w:rsidRPr="004B374A" w:rsidRDefault="000D5BEA" w:rsidP="004B374A"/>
        </w:tc>
      </w:tr>
      <w:tr w:rsidR="000D5BEA" w:rsidRPr="004B374A" w14:paraId="6CBE5E79" w14:textId="77777777" w:rsidTr="00F91345">
        <w:trPr>
          <w:trHeight w:val="19"/>
        </w:trPr>
        <w:tc>
          <w:tcPr>
            <w:tcW w:w="7797" w:type="dxa"/>
          </w:tcPr>
          <w:p w14:paraId="7A1C0CF6" w14:textId="77777777" w:rsidR="000D5BEA" w:rsidRPr="004B374A" w:rsidRDefault="000D5BEA" w:rsidP="004B374A">
            <w:r w:rsidRPr="004B374A">
              <w:t>Regulatory authorisation and compliance procedures</w:t>
            </w:r>
          </w:p>
        </w:tc>
        <w:tc>
          <w:tcPr>
            <w:tcW w:w="1696" w:type="dxa"/>
          </w:tcPr>
          <w:p w14:paraId="212A3EF7" w14:textId="77777777" w:rsidR="000D5BEA" w:rsidRPr="004B374A" w:rsidRDefault="000D5BEA" w:rsidP="004B374A"/>
        </w:tc>
      </w:tr>
      <w:tr w:rsidR="000D5BEA" w:rsidRPr="004B374A" w14:paraId="3CC5AF68" w14:textId="77777777" w:rsidTr="00F91345">
        <w:trPr>
          <w:trHeight w:val="19"/>
        </w:trPr>
        <w:tc>
          <w:tcPr>
            <w:tcW w:w="7797" w:type="dxa"/>
          </w:tcPr>
          <w:p w14:paraId="5E3B3281" w14:textId="77777777" w:rsidR="000D5BEA" w:rsidRPr="004B374A" w:rsidRDefault="000D5BEA" w:rsidP="004B374A">
            <w:r w:rsidRPr="004B374A">
              <w:t>Outline of company structure and governance</w:t>
            </w:r>
          </w:p>
        </w:tc>
        <w:tc>
          <w:tcPr>
            <w:tcW w:w="1696" w:type="dxa"/>
          </w:tcPr>
          <w:p w14:paraId="200D6418" w14:textId="77777777" w:rsidR="000D5BEA" w:rsidRPr="004B374A" w:rsidRDefault="000D5BEA" w:rsidP="004B374A"/>
        </w:tc>
      </w:tr>
      <w:tr w:rsidR="000D5BEA" w:rsidRPr="004B374A" w14:paraId="69EA05BC" w14:textId="77777777" w:rsidTr="00F91345">
        <w:trPr>
          <w:trHeight w:val="19"/>
        </w:trPr>
        <w:tc>
          <w:tcPr>
            <w:tcW w:w="7797" w:type="dxa"/>
          </w:tcPr>
          <w:p w14:paraId="06E6F596" w14:textId="77777777" w:rsidR="000D5BEA" w:rsidRPr="004B374A" w:rsidRDefault="000D5BEA" w:rsidP="004B374A">
            <w:r w:rsidRPr="004B374A">
              <w:t>Internal reporting and communication procedures</w:t>
            </w:r>
          </w:p>
        </w:tc>
        <w:tc>
          <w:tcPr>
            <w:tcW w:w="1696" w:type="dxa"/>
          </w:tcPr>
          <w:p w14:paraId="656835EF" w14:textId="77777777" w:rsidR="000D5BEA" w:rsidRPr="004B374A" w:rsidRDefault="000D5BEA" w:rsidP="004B374A"/>
        </w:tc>
      </w:tr>
      <w:tr w:rsidR="000D5BEA" w:rsidRPr="004B374A" w14:paraId="58B6AC7B" w14:textId="77777777" w:rsidTr="00F91345">
        <w:trPr>
          <w:trHeight w:val="19"/>
        </w:trPr>
        <w:tc>
          <w:tcPr>
            <w:tcW w:w="7797" w:type="dxa"/>
          </w:tcPr>
          <w:p w14:paraId="51EAFD6C" w14:textId="77777777" w:rsidR="000D5BEA" w:rsidRPr="004B374A" w:rsidRDefault="000D5BEA" w:rsidP="004B374A">
            <w:r w:rsidRPr="004B374A">
              <w:t>Outline of company administration systems</w:t>
            </w:r>
          </w:p>
        </w:tc>
        <w:tc>
          <w:tcPr>
            <w:tcW w:w="1696" w:type="dxa"/>
          </w:tcPr>
          <w:p w14:paraId="3F09094D" w14:textId="77777777" w:rsidR="000D5BEA" w:rsidRPr="004B374A" w:rsidRDefault="000D5BEA" w:rsidP="004B374A"/>
        </w:tc>
      </w:tr>
      <w:tr w:rsidR="000D5BEA" w:rsidRPr="004B374A" w14:paraId="4AAC61BF" w14:textId="77777777" w:rsidTr="00F91345">
        <w:trPr>
          <w:trHeight w:val="19"/>
        </w:trPr>
        <w:tc>
          <w:tcPr>
            <w:tcW w:w="7797" w:type="dxa"/>
          </w:tcPr>
          <w:p w14:paraId="7303DEE5" w14:textId="77777777" w:rsidR="000D5BEA" w:rsidRPr="004B374A" w:rsidRDefault="000D5BEA" w:rsidP="004B374A">
            <w:r w:rsidRPr="004B374A">
              <w:t>Change management processes</w:t>
            </w:r>
          </w:p>
        </w:tc>
        <w:tc>
          <w:tcPr>
            <w:tcW w:w="1696" w:type="dxa"/>
          </w:tcPr>
          <w:p w14:paraId="768AECD3" w14:textId="77777777" w:rsidR="000D5BEA" w:rsidRPr="004B374A" w:rsidRDefault="000D5BEA" w:rsidP="004B374A"/>
        </w:tc>
      </w:tr>
      <w:tr w:rsidR="000D5BEA" w:rsidRPr="004B374A" w14:paraId="36BA566C" w14:textId="77777777" w:rsidTr="00F91345">
        <w:trPr>
          <w:trHeight w:val="19"/>
        </w:trPr>
        <w:tc>
          <w:tcPr>
            <w:tcW w:w="7797" w:type="dxa"/>
          </w:tcPr>
          <w:p w14:paraId="522EC968" w14:textId="77777777" w:rsidR="000D5BEA" w:rsidRPr="004B374A" w:rsidRDefault="000D5BEA" w:rsidP="004B374A">
            <w:r w:rsidRPr="004B374A">
              <w:t xml:space="preserve">Company DAMP </w:t>
            </w:r>
          </w:p>
        </w:tc>
        <w:tc>
          <w:tcPr>
            <w:tcW w:w="1696" w:type="dxa"/>
          </w:tcPr>
          <w:p w14:paraId="67F17FA2" w14:textId="77777777" w:rsidR="000D5BEA" w:rsidRPr="004B374A" w:rsidRDefault="000D5BEA" w:rsidP="004B374A"/>
        </w:tc>
      </w:tr>
      <w:tr w:rsidR="000D5BEA" w:rsidRPr="004B374A" w14:paraId="3C1C28C0" w14:textId="77777777" w:rsidTr="00F91345">
        <w:trPr>
          <w:trHeight w:val="19"/>
        </w:trPr>
        <w:tc>
          <w:tcPr>
            <w:tcW w:w="7797" w:type="dxa"/>
          </w:tcPr>
          <w:p w14:paraId="25924EA5" w14:textId="77777777" w:rsidR="000D5BEA" w:rsidRPr="004B374A" w:rsidRDefault="000D5BEA" w:rsidP="004B374A">
            <w:r w:rsidRPr="004B374A">
              <w:t>Company safety policy and management principles</w:t>
            </w:r>
          </w:p>
        </w:tc>
        <w:tc>
          <w:tcPr>
            <w:tcW w:w="1696" w:type="dxa"/>
          </w:tcPr>
          <w:p w14:paraId="78DFC882" w14:textId="77777777" w:rsidR="000D5BEA" w:rsidRPr="004B374A" w:rsidRDefault="000D5BEA" w:rsidP="004B374A"/>
        </w:tc>
      </w:tr>
      <w:tr w:rsidR="000D5BEA" w:rsidRPr="004B374A" w14:paraId="20C8EEEE" w14:textId="77777777" w:rsidTr="00F91345">
        <w:trPr>
          <w:trHeight w:val="19"/>
        </w:trPr>
        <w:tc>
          <w:tcPr>
            <w:tcW w:w="7797" w:type="dxa"/>
          </w:tcPr>
          <w:p w14:paraId="1F541B9A" w14:textId="77777777" w:rsidR="000D5BEA" w:rsidRPr="004B374A" w:rsidRDefault="000D5BEA" w:rsidP="004B374A">
            <w:r w:rsidRPr="004B374A">
              <w:t>Responsibilities &amp; duties of position, supporting processes and procedures</w:t>
            </w:r>
          </w:p>
        </w:tc>
        <w:tc>
          <w:tcPr>
            <w:tcW w:w="1696" w:type="dxa"/>
          </w:tcPr>
          <w:p w14:paraId="78B3B237" w14:textId="77777777" w:rsidR="000D5BEA" w:rsidRPr="004B374A" w:rsidRDefault="000D5BEA" w:rsidP="004B374A"/>
        </w:tc>
      </w:tr>
      <w:tr w:rsidR="000D5BEA" w:rsidRPr="004B374A" w14:paraId="195618A9" w14:textId="77777777" w:rsidTr="00F91345">
        <w:trPr>
          <w:trHeight w:val="19"/>
        </w:trPr>
        <w:tc>
          <w:tcPr>
            <w:tcW w:w="7797" w:type="dxa"/>
          </w:tcPr>
          <w:p w14:paraId="5782D92E" w14:textId="77777777" w:rsidR="000D5BEA" w:rsidRPr="004B374A" w:rsidRDefault="000D5BEA" w:rsidP="004B374A">
            <w:r w:rsidRPr="004B374A">
              <w:t>Summary of relevant requirements under Parts 91 and 135 of CASR</w:t>
            </w:r>
          </w:p>
        </w:tc>
        <w:tc>
          <w:tcPr>
            <w:tcW w:w="1696" w:type="dxa"/>
          </w:tcPr>
          <w:p w14:paraId="51D2A6CE" w14:textId="77777777" w:rsidR="000D5BEA" w:rsidRPr="004B374A" w:rsidRDefault="000D5BEA" w:rsidP="004B374A"/>
        </w:tc>
      </w:tr>
      <w:tr w:rsidR="000D5BEA" w:rsidRPr="004B374A" w14:paraId="3E34B5A5" w14:textId="77777777" w:rsidTr="00F91345">
        <w:trPr>
          <w:trHeight w:val="19"/>
        </w:trPr>
        <w:tc>
          <w:tcPr>
            <w:tcW w:w="7797" w:type="dxa"/>
          </w:tcPr>
          <w:p w14:paraId="16FCCD7C" w14:textId="77777777" w:rsidR="000D5BEA" w:rsidRPr="004B374A" w:rsidRDefault="000D5BEA" w:rsidP="004B374A">
            <w:r w:rsidRPr="004B374A">
              <w:t>Introduction to risk management procedures</w:t>
            </w:r>
          </w:p>
        </w:tc>
        <w:tc>
          <w:tcPr>
            <w:tcW w:w="1696" w:type="dxa"/>
          </w:tcPr>
          <w:p w14:paraId="7B63C976" w14:textId="77777777" w:rsidR="000D5BEA" w:rsidRPr="004B374A" w:rsidRDefault="000D5BEA" w:rsidP="004B374A"/>
        </w:tc>
      </w:tr>
      <w:tr w:rsidR="000D5BEA" w:rsidRPr="004B374A" w14:paraId="41FB6436" w14:textId="77777777" w:rsidTr="00F91345">
        <w:trPr>
          <w:trHeight w:val="19"/>
        </w:trPr>
        <w:tc>
          <w:tcPr>
            <w:tcW w:w="7797" w:type="dxa"/>
          </w:tcPr>
          <w:p w14:paraId="07294580" w14:textId="77777777" w:rsidR="000D5BEA" w:rsidRPr="004B374A" w:rsidRDefault="000D5BEA" w:rsidP="004B374A">
            <w:r w:rsidRPr="004B374A">
              <w:t>Rostering and fatigue management</w:t>
            </w:r>
          </w:p>
        </w:tc>
        <w:tc>
          <w:tcPr>
            <w:tcW w:w="1696" w:type="dxa"/>
          </w:tcPr>
          <w:p w14:paraId="555BE8B6" w14:textId="77777777" w:rsidR="000D5BEA" w:rsidRPr="004B374A" w:rsidRDefault="000D5BEA" w:rsidP="004B374A"/>
        </w:tc>
      </w:tr>
      <w:tr w:rsidR="000D5BEA" w:rsidRPr="004B374A" w14:paraId="0F035EB5" w14:textId="77777777" w:rsidTr="00F91345">
        <w:trPr>
          <w:trHeight w:val="34"/>
        </w:trPr>
        <w:tc>
          <w:tcPr>
            <w:tcW w:w="9493" w:type="dxa"/>
            <w:gridSpan w:val="2"/>
          </w:tcPr>
          <w:p w14:paraId="64403A24" w14:textId="77777777" w:rsidR="000D5BEA" w:rsidRPr="004B374A" w:rsidRDefault="000D5BEA" w:rsidP="004B374A">
            <w:pPr>
              <w:rPr>
                <w:rStyle w:val="Authorinstruction"/>
              </w:rPr>
            </w:pPr>
            <w:r w:rsidRPr="004B374A">
              <w:rPr>
                <w:rStyle w:val="Authorinstruction"/>
              </w:rPr>
              <w:t>The following items are not required for the CEO position</w:t>
            </w:r>
          </w:p>
        </w:tc>
      </w:tr>
      <w:tr w:rsidR="000D5BEA" w:rsidRPr="004B374A" w14:paraId="4D000D80" w14:textId="77777777" w:rsidTr="00F91345">
        <w:trPr>
          <w:trHeight w:val="19"/>
        </w:trPr>
        <w:tc>
          <w:tcPr>
            <w:tcW w:w="7797" w:type="dxa"/>
          </w:tcPr>
          <w:p w14:paraId="0F550140" w14:textId="77777777" w:rsidR="000D5BEA" w:rsidRPr="004B374A" w:rsidRDefault="000D5BEA" w:rsidP="004B374A">
            <w:r w:rsidRPr="004B374A">
              <w:t>Operations management</w:t>
            </w:r>
          </w:p>
        </w:tc>
        <w:tc>
          <w:tcPr>
            <w:tcW w:w="1696" w:type="dxa"/>
          </w:tcPr>
          <w:p w14:paraId="4B1DB044" w14:textId="77777777" w:rsidR="000D5BEA" w:rsidRPr="004B374A" w:rsidRDefault="000D5BEA" w:rsidP="004B374A"/>
        </w:tc>
      </w:tr>
      <w:tr w:rsidR="000D5BEA" w:rsidRPr="004B374A" w14:paraId="19E5FB9E" w14:textId="77777777" w:rsidTr="00F91345">
        <w:trPr>
          <w:trHeight w:val="19"/>
        </w:trPr>
        <w:tc>
          <w:tcPr>
            <w:tcW w:w="7797" w:type="dxa"/>
          </w:tcPr>
          <w:p w14:paraId="1612B774" w14:textId="77777777" w:rsidR="000D5BEA" w:rsidRPr="004B374A" w:rsidRDefault="000D5BEA" w:rsidP="004B374A">
            <w:r w:rsidRPr="004B374A">
              <w:t>Pilot training and assessment</w:t>
            </w:r>
          </w:p>
        </w:tc>
        <w:tc>
          <w:tcPr>
            <w:tcW w:w="1696" w:type="dxa"/>
          </w:tcPr>
          <w:p w14:paraId="67148959" w14:textId="77777777" w:rsidR="000D5BEA" w:rsidRPr="004B374A" w:rsidRDefault="000D5BEA" w:rsidP="004B374A"/>
        </w:tc>
      </w:tr>
      <w:tr w:rsidR="000D5BEA" w:rsidRPr="004B374A" w14:paraId="3E1C56E6" w14:textId="77777777" w:rsidTr="00F91345">
        <w:trPr>
          <w:trHeight w:val="19"/>
        </w:trPr>
        <w:tc>
          <w:tcPr>
            <w:tcW w:w="7797" w:type="dxa"/>
          </w:tcPr>
          <w:p w14:paraId="26F29F89" w14:textId="77777777" w:rsidR="000D5BEA" w:rsidRPr="004B374A" w:rsidRDefault="000D5BEA" w:rsidP="004B374A">
            <w:r w:rsidRPr="004B374A">
              <w:t>Operations procedure manual</w:t>
            </w:r>
          </w:p>
        </w:tc>
        <w:tc>
          <w:tcPr>
            <w:tcW w:w="1696" w:type="dxa"/>
          </w:tcPr>
          <w:p w14:paraId="44DF1B05" w14:textId="77777777" w:rsidR="000D5BEA" w:rsidRPr="004B374A" w:rsidRDefault="000D5BEA" w:rsidP="004B374A"/>
        </w:tc>
      </w:tr>
    </w:tbl>
    <w:p w14:paraId="03405550" w14:textId="77777777" w:rsidR="00F91345" w:rsidRDefault="00F91345" w:rsidP="00F91345">
      <w:pPr>
        <w:pStyle w:val="SourceNotes"/>
      </w:pPr>
    </w:p>
    <w:tbl>
      <w:tblPr>
        <w:tblStyle w:val="SD-MOStable"/>
        <w:tblW w:w="0" w:type="auto"/>
        <w:tblLook w:val="0620" w:firstRow="1" w:lastRow="0" w:firstColumn="0" w:lastColumn="0" w:noHBand="1" w:noVBand="1"/>
      </w:tblPr>
      <w:tblGrid>
        <w:gridCol w:w="9402"/>
      </w:tblGrid>
      <w:tr w:rsidR="00F91345" w14:paraId="7A01B11A" w14:textId="77777777" w:rsidTr="00F91345">
        <w:trPr>
          <w:cnfStyle w:val="100000000000" w:firstRow="1" w:lastRow="0" w:firstColumn="0" w:lastColumn="0" w:oddVBand="0" w:evenVBand="0" w:oddHBand="0" w:evenHBand="0" w:firstRowFirstColumn="0" w:firstRowLastColumn="0" w:lastRowFirstColumn="0" w:lastRowLastColumn="0"/>
        </w:trPr>
        <w:tc>
          <w:tcPr>
            <w:tcW w:w="9402" w:type="dxa"/>
          </w:tcPr>
          <w:p w14:paraId="70153E3E" w14:textId="2B0FFECA" w:rsidR="00F91345" w:rsidRDefault="00F91345" w:rsidP="00F91345">
            <w:r w:rsidRPr="00F91345">
              <w:t>Comments</w:t>
            </w:r>
          </w:p>
        </w:tc>
      </w:tr>
      <w:tr w:rsidR="00F91345" w14:paraId="0D111301" w14:textId="77777777" w:rsidTr="00F91345">
        <w:tc>
          <w:tcPr>
            <w:tcW w:w="9402" w:type="dxa"/>
          </w:tcPr>
          <w:p w14:paraId="2DF437E5" w14:textId="77777777" w:rsidR="00F91345" w:rsidRDefault="00F91345" w:rsidP="00F91345"/>
        </w:tc>
      </w:tr>
    </w:tbl>
    <w:p w14:paraId="2F5E3363" w14:textId="77777777" w:rsidR="004B374A" w:rsidRPr="004B374A" w:rsidRDefault="004B374A" w:rsidP="00B81CA3">
      <w:pPr>
        <w:pStyle w:val="Sampletext"/>
      </w:pPr>
      <w:r w:rsidRPr="004B374A">
        <w:t>Trainer acknowledgement</w:t>
      </w:r>
    </w:p>
    <w:p w14:paraId="4BE6348E" w14:textId="72C2D9B2" w:rsidR="004B374A" w:rsidRPr="004B374A" w:rsidRDefault="004B374A" w:rsidP="004B374A">
      <w:r w:rsidRPr="004B374A">
        <w:t>Trainer name</w:t>
      </w:r>
      <w:r>
        <w:t xml:space="preserve">:  </w:t>
      </w:r>
    </w:p>
    <w:p w14:paraId="617D41E5" w14:textId="5F64AAF8" w:rsidR="004B374A" w:rsidRPr="004B374A" w:rsidRDefault="004B374A" w:rsidP="004B374A">
      <w:r w:rsidRPr="004B374A">
        <w:t>Trainer signature</w:t>
      </w:r>
      <w:r>
        <w:t>:  _____________________________</w:t>
      </w:r>
    </w:p>
    <w:p w14:paraId="24449AD3" w14:textId="77777777" w:rsidR="004B374A" w:rsidRPr="0039333B" w:rsidRDefault="004B374A" w:rsidP="004B374A">
      <w:pPr>
        <w:pStyle w:val="Tabletext"/>
      </w:pPr>
      <w:r w:rsidRPr="00A96FED">
        <w:t>Date</w:t>
      </w:r>
      <w:r w:rsidRPr="0039333B">
        <w:t xml:space="preserve">:  </w:t>
      </w:r>
      <w:sdt>
        <w:sdtPr>
          <w:id w:val="-1498719402"/>
          <w:showingPlcHdr/>
          <w:date>
            <w:dateFormat w:val="dd-MMM-yy"/>
            <w:lid w:val="en-AU"/>
            <w:storeMappedDataAs w:val="dateTime"/>
            <w:calendar w:val="gregorian"/>
          </w:date>
        </w:sdtPr>
        <w:sdtContent>
          <w:r w:rsidRPr="0039333B">
            <w:t>Click here to enter a date.</w:t>
          </w:r>
        </w:sdtContent>
      </w:sdt>
    </w:p>
    <w:p w14:paraId="722FCB96" w14:textId="30E8975A" w:rsidR="000D5BEA" w:rsidRPr="00A96FED" w:rsidRDefault="000D5BEA" w:rsidP="004B374A">
      <w:pPr>
        <w:pStyle w:val="unHeading3"/>
      </w:pPr>
      <w:bookmarkStart w:id="995" w:name="Form_A12"/>
      <w:r>
        <w:t xml:space="preserve">Form A12 </w:t>
      </w:r>
      <w:r w:rsidRPr="00A96FED">
        <w:t xml:space="preserve">General </w:t>
      </w:r>
      <w:r w:rsidR="004B374A">
        <w:t>e</w:t>
      </w:r>
      <w:r w:rsidRPr="00A96FED">
        <w:t xml:space="preserve">mergency </w:t>
      </w:r>
      <w:r w:rsidR="004B374A">
        <w:t>c</w:t>
      </w:r>
      <w:r w:rsidRPr="00A96FED">
        <w:t xml:space="preserve">ompetency </w:t>
      </w:r>
      <w:r w:rsidR="004B374A">
        <w:t>t</w:t>
      </w:r>
      <w:r w:rsidRPr="00A96FED">
        <w:t xml:space="preserve">raining </w:t>
      </w:r>
      <w:r w:rsidR="004B374A">
        <w:t>c</w:t>
      </w:r>
      <w:r w:rsidRPr="00A96FED">
        <w:t xml:space="preserve">ourse and </w:t>
      </w:r>
      <w:r w:rsidR="004B374A">
        <w:t>c</w:t>
      </w:r>
      <w:r w:rsidRPr="00A96FED">
        <w:t xml:space="preserve">ompetency </w:t>
      </w:r>
      <w:r w:rsidR="004B374A">
        <w:t>c</w:t>
      </w:r>
      <w:r w:rsidRPr="00A96FED">
        <w:t xml:space="preserve">heck </w:t>
      </w:r>
      <w:r w:rsidR="004B374A">
        <w:t>r</w:t>
      </w:r>
      <w:r w:rsidRPr="00A96FED">
        <w:t xml:space="preserve">eport </w:t>
      </w:r>
      <w:r w:rsidR="004B374A">
        <w:t>f</w:t>
      </w:r>
      <w:r w:rsidRPr="00A96FED">
        <w:t>orm</w:t>
      </w:r>
    </w:p>
    <w:p w14:paraId="2EA21F9F" w14:textId="7DC44989" w:rsidR="000D5BEA" w:rsidRDefault="000D5BEA" w:rsidP="004B374A">
      <w:pPr>
        <w:pStyle w:val="TableTitle"/>
      </w:pPr>
      <w:r>
        <w:t>Form A12 General emergency competency training course and competency check report form</w:t>
      </w:r>
    </w:p>
    <w:tbl>
      <w:tblPr>
        <w:tblStyle w:val="SD-MOStable"/>
        <w:tblW w:w="9351" w:type="dxa"/>
        <w:tblLayout w:type="fixed"/>
        <w:tblLook w:val="0600" w:firstRow="0" w:lastRow="0" w:firstColumn="0" w:lastColumn="0" w:noHBand="1" w:noVBand="1"/>
        <w:tblCaption w:val="4B5 Instructor Induction Training – Course IT1"/>
        <w:tblDescription w:val="4B5 Instructor Induction Training – Course IT1"/>
      </w:tblPr>
      <w:tblGrid>
        <w:gridCol w:w="1843"/>
        <w:gridCol w:w="3561"/>
        <w:gridCol w:w="1117"/>
        <w:gridCol w:w="2830"/>
      </w:tblGrid>
      <w:tr w:rsidR="000D5BEA" w:rsidRPr="004B374A" w14:paraId="3083FAB9" w14:textId="77777777" w:rsidTr="00F91345">
        <w:trPr>
          <w:trHeight w:val="81"/>
        </w:trPr>
        <w:tc>
          <w:tcPr>
            <w:tcW w:w="1843" w:type="dxa"/>
          </w:tcPr>
          <w:bookmarkEnd w:id="995"/>
          <w:p w14:paraId="1CA3E06B" w14:textId="77777777" w:rsidR="000D5BEA" w:rsidRPr="004B374A" w:rsidRDefault="000D5BEA" w:rsidP="004B374A">
            <w:pPr>
              <w:rPr>
                <w:rStyle w:val="bold"/>
              </w:rPr>
            </w:pPr>
            <w:r w:rsidRPr="004B374A">
              <w:rPr>
                <w:rStyle w:val="bold"/>
              </w:rPr>
              <w:t>Pilot name</w:t>
            </w:r>
          </w:p>
        </w:tc>
        <w:tc>
          <w:tcPr>
            <w:tcW w:w="3561" w:type="dxa"/>
          </w:tcPr>
          <w:p w14:paraId="55E5318D" w14:textId="77777777" w:rsidR="000D5BEA" w:rsidRPr="004B374A" w:rsidRDefault="000D5BEA" w:rsidP="004B374A"/>
        </w:tc>
        <w:tc>
          <w:tcPr>
            <w:tcW w:w="1117" w:type="dxa"/>
          </w:tcPr>
          <w:p w14:paraId="54AACF67" w14:textId="77777777" w:rsidR="000D5BEA" w:rsidRPr="004B374A" w:rsidRDefault="000D5BEA" w:rsidP="004B374A">
            <w:pPr>
              <w:rPr>
                <w:rStyle w:val="bold"/>
              </w:rPr>
            </w:pPr>
            <w:r w:rsidRPr="004B374A">
              <w:rPr>
                <w:rStyle w:val="bold"/>
              </w:rPr>
              <w:t>ARN</w:t>
            </w:r>
          </w:p>
        </w:tc>
        <w:tc>
          <w:tcPr>
            <w:tcW w:w="2830" w:type="dxa"/>
          </w:tcPr>
          <w:p w14:paraId="37E392D0" w14:textId="77777777" w:rsidR="000D5BEA" w:rsidRPr="004B374A" w:rsidRDefault="000D5BEA" w:rsidP="004B374A"/>
        </w:tc>
      </w:tr>
    </w:tbl>
    <w:p w14:paraId="523657C8" w14:textId="77777777" w:rsidR="000D5BEA" w:rsidRPr="00A96FED" w:rsidRDefault="000D5BEA" w:rsidP="00EF637A">
      <w:pPr>
        <w:pStyle w:val="subNormal"/>
      </w:pPr>
    </w:p>
    <w:tbl>
      <w:tblPr>
        <w:tblStyle w:val="SD-MOStable"/>
        <w:tblW w:w="9351" w:type="dxa"/>
        <w:tblLayout w:type="fixed"/>
        <w:tblLook w:val="0620" w:firstRow="1" w:lastRow="0" w:firstColumn="0" w:lastColumn="0" w:noHBand="1" w:noVBand="1"/>
        <w:tblCaption w:val="4B5 Instructor Induction Training – Course IT1"/>
        <w:tblDescription w:val="4B5 Instructor Induction Training – Course IT1"/>
      </w:tblPr>
      <w:tblGrid>
        <w:gridCol w:w="1862"/>
        <w:gridCol w:w="3100"/>
        <w:gridCol w:w="1984"/>
        <w:gridCol w:w="2405"/>
      </w:tblGrid>
      <w:tr w:rsidR="000D5BEA" w:rsidRPr="00A96FED" w14:paraId="6C6888A5" w14:textId="77777777" w:rsidTr="00F91345">
        <w:trPr>
          <w:cnfStyle w:val="100000000000" w:firstRow="1" w:lastRow="0" w:firstColumn="0" w:lastColumn="0" w:oddVBand="0" w:evenVBand="0" w:oddHBand="0" w:evenHBand="0" w:firstRowFirstColumn="0" w:firstRowLastColumn="0" w:lastRowFirstColumn="0" w:lastRowLastColumn="0"/>
          <w:trHeight w:val="19"/>
          <w:tblHeader/>
        </w:trPr>
        <w:tc>
          <w:tcPr>
            <w:tcW w:w="9351" w:type="dxa"/>
            <w:gridSpan w:val="4"/>
          </w:tcPr>
          <w:p w14:paraId="09D285ED" w14:textId="77777777" w:rsidR="000D5BEA" w:rsidRPr="000D5BEA" w:rsidRDefault="000D5BEA" w:rsidP="000D5BEA">
            <w:r w:rsidRPr="00A96FED">
              <w:t>Training element</w:t>
            </w:r>
          </w:p>
        </w:tc>
      </w:tr>
      <w:tr w:rsidR="000D5BEA" w:rsidRPr="00A96FED" w14:paraId="72C2B86A" w14:textId="77777777" w:rsidTr="00F91345">
        <w:trPr>
          <w:trHeight w:val="19"/>
        </w:trPr>
        <w:tc>
          <w:tcPr>
            <w:tcW w:w="1862" w:type="dxa"/>
          </w:tcPr>
          <w:p w14:paraId="014F20F3" w14:textId="77777777" w:rsidR="000D5BEA" w:rsidRPr="000D5BEA" w:rsidRDefault="000D5BEA" w:rsidP="000D5BEA">
            <w:pPr>
              <w:pStyle w:val="Tabletext"/>
            </w:pPr>
            <w:bookmarkStart w:id="996" w:name="_Hlk86417455"/>
            <w:r w:rsidRPr="00A96FED">
              <w:t>Trainer name</w:t>
            </w:r>
          </w:p>
        </w:tc>
        <w:tc>
          <w:tcPr>
            <w:tcW w:w="3100" w:type="dxa"/>
          </w:tcPr>
          <w:p w14:paraId="53AFB942" w14:textId="77777777" w:rsidR="000D5BEA" w:rsidRPr="00A96FED" w:rsidRDefault="000D5BEA" w:rsidP="000D5BEA">
            <w:pPr>
              <w:pStyle w:val="Tabletext"/>
            </w:pPr>
          </w:p>
        </w:tc>
        <w:tc>
          <w:tcPr>
            <w:tcW w:w="1984" w:type="dxa"/>
          </w:tcPr>
          <w:p w14:paraId="1762EE8C" w14:textId="77777777" w:rsidR="000D5BEA" w:rsidRPr="000D5BEA" w:rsidRDefault="000D5BEA" w:rsidP="000D5BEA">
            <w:pPr>
              <w:pStyle w:val="Tabletext"/>
            </w:pPr>
            <w:r w:rsidRPr="00A96FED">
              <w:t>Date of training</w:t>
            </w:r>
          </w:p>
        </w:tc>
        <w:tc>
          <w:tcPr>
            <w:tcW w:w="2405" w:type="dxa"/>
          </w:tcPr>
          <w:p w14:paraId="4966406F" w14:textId="77777777" w:rsidR="000D5BEA" w:rsidRPr="00A96FED" w:rsidRDefault="000D5BEA" w:rsidP="000D5BEA">
            <w:pPr>
              <w:pStyle w:val="Tabletext"/>
            </w:pPr>
          </w:p>
        </w:tc>
      </w:tr>
      <w:tr w:rsidR="000D5BEA" w:rsidRPr="00A96FED" w14:paraId="0865EE92" w14:textId="77777777" w:rsidTr="00F91345">
        <w:trPr>
          <w:trHeight w:val="19"/>
        </w:trPr>
        <w:tc>
          <w:tcPr>
            <w:tcW w:w="1862" w:type="dxa"/>
          </w:tcPr>
          <w:p w14:paraId="3329AF66" w14:textId="77777777" w:rsidR="000D5BEA" w:rsidRPr="000D5BEA" w:rsidRDefault="000D5BEA" w:rsidP="000D5BEA">
            <w:pPr>
              <w:pStyle w:val="Tabletext"/>
            </w:pPr>
            <w:r w:rsidRPr="00A96FED">
              <w:t>Kind of aircraft</w:t>
            </w:r>
          </w:p>
        </w:tc>
        <w:tc>
          <w:tcPr>
            <w:tcW w:w="3100" w:type="dxa"/>
          </w:tcPr>
          <w:p w14:paraId="613A9D51" w14:textId="77777777" w:rsidR="000D5BEA" w:rsidRPr="00A96FED" w:rsidRDefault="000D5BEA" w:rsidP="000D5BEA">
            <w:pPr>
              <w:pStyle w:val="Tabletext"/>
            </w:pPr>
          </w:p>
        </w:tc>
        <w:tc>
          <w:tcPr>
            <w:tcW w:w="1984" w:type="dxa"/>
          </w:tcPr>
          <w:p w14:paraId="20B20E49" w14:textId="77777777" w:rsidR="000D5BEA" w:rsidRPr="000D5BEA" w:rsidRDefault="000D5BEA" w:rsidP="000D5BEA">
            <w:pPr>
              <w:pStyle w:val="Tabletext"/>
            </w:pPr>
            <w:r w:rsidRPr="00A96FED">
              <w:t xml:space="preserve">Aircraft </w:t>
            </w:r>
            <w:r w:rsidRPr="000D5BEA">
              <w:t>Registration</w:t>
            </w:r>
          </w:p>
        </w:tc>
        <w:tc>
          <w:tcPr>
            <w:tcW w:w="2405" w:type="dxa"/>
          </w:tcPr>
          <w:p w14:paraId="69DAC289" w14:textId="77777777" w:rsidR="000D5BEA" w:rsidRPr="00A96FED" w:rsidRDefault="000D5BEA" w:rsidP="000D5BEA">
            <w:pPr>
              <w:pStyle w:val="Tabletext"/>
            </w:pPr>
          </w:p>
        </w:tc>
      </w:tr>
      <w:bookmarkEnd w:id="996"/>
    </w:tbl>
    <w:p w14:paraId="497E00A0" w14:textId="77777777" w:rsidR="000D5BEA" w:rsidRPr="00A96FED" w:rsidRDefault="000D5BEA" w:rsidP="00EF637A">
      <w:pPr>
        <w:pStyle w:val="subNormal"/>
      </w:pPr>
    </w:p>
    <w:tbl>
      <w:tblPr>
        <w:tblStyle w:val="SD-MOStable"/>
        <w:tblW w:w="9351" w:type="dxa"/>
        <w:tblLayout w:type="fixed"/>
        <w:tblLook w:val="0620" w:firstRow="1" w:lastRow="0" w:firstColumn="0" w:lastColumn="0" w:noHBand="1" w:noVBand="1"/>
        <w:tblCaption w:val="4B5 Instructor Induction Training – Course IT1"/>
        <w:tblDescription w:val="4B5 Instructor Induction Training – Course IT1"/>
      </w:tblPr>
      <w:tblGrid>
        <w:gridCol w:w="7938"/>
        <w:gridCol w:w="1413"/>
      </w:tblGrid>
      <w:tr w:rsidR="000D5BEA" w:rsidRPr="00A96FED" w14:paraId="5E070AC2" w14:textId="77777777" w:rsidTr="00F91345">
        <w:trPr>
          <w:cnfStyle w:val="100000000000" w:firstRow="1" w:lastRow="0" w:firstColumn="0" w:lastColumn="0" w:oddVBand="0" w:evenVBand="0" w:oddHBand="0" w:evenHBand="0" w:firstRowFirstColumn="0" w:firstRowLastColumn="0" w:lastRowFirstColumn="0" w:lastRowLastColumn="0"/>
          <w:trHeight w:val="19"/>
          <w:tblHeader/>
        </w:trPr>
        <w:tc>
          <w:tcPr>
            <w:tcW w:w="7938" w:type="dxa"/>
          </w:tcPr>
          <w:p w14:paraId="01EACCB3" w14:textId="77777777" w:rsidR="000D5BEA" w:rsidRPr="000D5BEA" w:rsidRDefault="000D5BEA" w:rsidP="000D5BEA">
            <w:r w:rsidRPr="00A96FED">
              <w:t>Subjects / Discussion points</w:t>
            </w:r>
          </w:p>
        </w:tc>
        <w:tc>
          <w:tcPr>
            <w:tcW w:w="1413" w:type="dxa"/>
          </w:tcPr>
          <w:p w14:paraId="27BBA8F3" w14:textId="77777777" w:rsidR="000D5BEA" w:rsidRPr="000D5BEA" w:rsidRDefault="000D5BEA" w:rsidP="000D5BEA">
            <w:r w:rsidRPr="00A96FED">
              <w:t>Complete</w:t>
            </w:r>
          </w:p>
          <w:p w14:paraId="654D356A" w14:textId="77777777" w:rsidR="000D5BEA" w:rsidRPr="000D5BEA" w:rsidRDefault="000D5BEA" w:rsidP="000D5BEA">
            <w:r w:rsidRPr="00A96FED">
              <w:t>Yes / No</w:t>
            </w:r>
          </w:p>
        </w:tc>
      </w:tr>
      <w:tr w:rsidR="000D5BEA" w:rsidRPr="00A96FED" w14:paraId="6CF4CAA2" w14:textId="77777777" w:rsidTr="00F91345">
        <w:trPr>
          <w:trHeight w:val="19"/>
        </w:trPr>
        <w:tc>
          <w:tcPr>
            <w:tcW w:w="7938" w:type="dxa"/>
          </w:tcPr>
          <w:p w14:paraId="4F3499DB" w14:textId="77777777" w:rsidR="000D5BEA" w:rsidRPr="000D5BEA" w:rsidRDefault="000D5BEA" w:rsidP="000D5BEA">
            <w:pPr>
              <w:pStyle w:val="Tabletext"/>
            </w:pPr>
            <w:r w:rsidRPr="00A96FED">
              <w:t xml:space="preserve">General emergency and survival procedures </w:t>
            </w:r>
          </w:p>
        </w:tc>
        <w:tc>
          <w:tcPr>
            <w:tcW w:w="1413" w:type="dxa"/>
          </w:tcPr>
          <w:p w14:paraId="2FFF372F" w14:textId="77777777" w:rsidR="000D5BEA" w:rsidRPr="00A96FED" w:rsidRDefault="000D5BEA" w:rsidP="000D5BEA">
            <w:pPr>
              <w:pStyle w:val="Tabletext"/>
            </w:pPr>
          </w:p>
        </w:tc>
      </w:tr>
      <w:tr w:rsidR="000D5BEA" w:rsidRPr="00A96FED" w14:paraId="231F3154" w14:textId="77777777" w:rsidTr="00F91345">
        <w:trPr>
          <w:trHeight w:val="19"/>
        </w:trPr>
        <w:tc>
          <w:tcPr>
            <w:tcW w:w="7938" w:type="dxa"/>
          </w:tcPr>
          <w:p w14:paraId="060E8A69" w14:textId="77777777" w:rsidR="000D5BEA" w:rsidRPr="000D5BEA" w:rsidRDefault="000D5BEA" w:rsidP="000D5BEA">
            <w:pPr>
              <w:pStyle w:val="Tabletext"/>
            </w:pPr>
            <w:r w:rsidRPr="00A96FED">
              <w:t>Aircraft evacuation procedures</w:t>
            </w:r>
          </w:p>
        </w:tc>
        <w:tc>
          <w:tcPr>
            <w:tcW w:w="1413" w:type="dxa"/>
          </w:tcPr>
          <w:p w14:paraId="76E0A4CD" w14:textId="77777777" w:rsidR="000D5BEA" w:rsidRPr="00A96FED" w:rsidRDefault="000D5BEA" w:rsidP="000D5BEA">
            <w:pPr>
              <w:pStyle w:val="Tabletext"/>
            </w:pPr>
          </w:p>
        </w:tc>
      </w:tr>
      <w:tr w:rsidR="000D5BEA" w:rsidRPr="00A96FED" w14:paraId="71065CE6" w14:textId="77777777" w:rsidTr="00F91345">
        <w:trPr>
          <w:trHeight w:val="19"/>
        </w:trPr>
        <w:tc>
          <w:tcPr>
            <w:tcW w:w="7938" w:type="dxa"/>
          </w:tcPr>
          <w:p w14:paraId="7EB429DF" w14:textId="77777777" w:rsidR="000D5BEA" w:rsidRPr="000D5BEA" w:rsidRDefault="000D5BEA" w:rsidP="000D5BEA">
            <w:pPr>
              <w:pStyle w:val="Tabletext"/>
            </w:pPr>
            <w:r w:rsidRPr="00A96FED">
              <w:t>Procedures for dealing with emergency situations</w:t>
            </w:r>
          </w:p>
        </w:tc>
        <w:tc>
          <w:tcPr>
            <w:tcW w:w="1413" w:type="dxa"/>
          </w:tcPr>
          <w:p w14:paraId="60B73F5A" w14:textId="77777777" w:rsidR="000D5BEA" w:rsidRPr="00A96FED" w:rsidRDefault="000D5BEA" w:rsidP="000D5BEA">
            <w:pPr>
              <w:pStyle w:val="Tabletext"/>
            </w:pPr>
          </w:p>
        </w:tc>
      </w:tr>
      <w:tr w:rsidR="000D5BEA" w:rsidRPr="00A96FED" w14:paraId="54E402B9" w14:textId="77777777" w:rsidTr="00F91345">
        <w:trPr>
          <w:trHeight w:val="19"/>
        </w:trPr>
        <w:tc>
          <w:tcPr>
            <w:tcW w:w="7938" w:type="dxa"/>
          </w:tcPr>
          <w:p w14:paraId="1C26D167" w14:textId="77777777" w:rsidR="000D5BEA" w:rsidRPr="000D5BEA" w:rsidRDefault="000D5BEA" w:rsidP="000D5BEA">
            <w:pPr>
              <w:pStyle w:val="Tabletext"/>
            </w:pPr>
            <w:r w:rsidRPr="00A96FED">
              <w:t xml:space="preserve">Procedures for location, removal and use of safety </w:t>
            </w:r>
            <w:r w:rsidRPr="000D5BEA">
              <w:t>equipment</w:t>
            </w:r>
          </w:p>
        </w:tc>
        <w:tc>
          <w:tcPr>
            <w:tcW w:w="1413" w:type="dxa"/>
          </w:tcPr>
          <w:p w14:paraId="183C1AFC" w14:textId="77777777" w:rsidR="000D5BEA" w:rsidRPr="00A96FED" w:rsidRDefault="000D5BEA" w:rsidP="000D5BEA">
            <w:pPr>
              <w:pStyle w:val="Tabletext"/>
            </w:pPr>
          </w:p>
        </w:tc>
      </w:tr>
    </w:tbl>
    <w:p w14:paraId="61FDC897" w14:textId="77777777" w:rsidR="00F91345" w:rsidRDefault="00F91345" w:rsidP="00F91345"/>
    <w:tbl>
      <w:tblPr>
        <w:tblStyle w:val="SD-MOStable"/>
        <w:tblW w:w="0" w:type="auto"/>
        <w:tblLook w:val="0620" w:firstRow="1" w:lastRow="0" w:firstColumn="0" w:lastColumn="0" w:noHBand="1" w:noVBand="1"/>
      </w:tblPr>
      <w:tblGrid>
        <w:gridCol w:w="9402"/>
      </w:tblGrid>
      <w:tr w:rsidR="00F91345" w14:paraId="31FBA92F" w14:textId="77777777" w:rsidTr="00F91345">
        <w:trPr>
          <w:cnfStyle w:val="100000000000" w:firstRow="1" w:lastRow="0" w:firstColumn="0" w:lastColumn="0" w:oddVBand="0" w:evenVBand="0" w:oddHBand="0" w:evenHBand="0" w:firstRowFirstColumn="0" w:firstRowLastColumn="0" w:lastRowFirstColumn="0" w:lastRowLastColumn="0"/>
        </w:trPr>
        <w:tc>
          <w:tcPr>
            <w:tcW w:w="9402" w:type="dxa"/>
          </w:tcPr>
          <w:p w14:paraId="08BF67BE" w14:textId="2B91FEFD" w:rsidR="00F91345" w:rsidRDefault="00F91345" w:rsidP="00F91345">
            <w:r w:rsidRPr="00F91345">
              <w:t>Comments</w:t>
            </w:r>
          </w:p>
        </w:tc>
      </w:tr>
      <w:tr w:rsidR="00F91345" w14:paraId="04A19E93" w14:textId="77777777" w:rsidTr="00F91345">
        <w:tc>
          <w:tcPr>
            <w:tcW w:w="9402" w:type="dxa"/>
          </w:tcPr>
          <w:p w14:paraId="1E963CA7" w14:textId="77777777" w:rsidR="00F91345" w:rsidRDefault="00F91345" w:rsidP="00F91345"/>
        </w:tc>
      </w:tr>
    </w:tbl>
    <w:p w14:paraId="190060B3" w14:textId="77777777" w:rsidR="00EF637A" w:rsidRDefault="00EF637A" w:rsidP="00F91345">
      <w:pPr>
        <w:pStyle w:val="normalafterlisttable"/>
      </w:pPr>
      <w:r w:rsidRPr="00EF637A">
        <w:t>Trainer signature</w:t>
      </w:r>
      <w:r>
        <w:t>:  ______________________</w:t>
      </w:r>
    </w:p>
    <w:p w14:paraId="6C315F8C" w14:textId="500E8984" w:rsidR="00EF637A" w:rsidRPr="00EF637A" w:rsidRDefault="00EF637A" w:rsidP="00EF637A">
      <w:r w:rsidRPr="00EF637A">
        <w:t>HOO signature</w:t>
      </w:r>
      <w:r>
        <w:t>:  ________________________</w:t>
      </w:r>
    </w:p>
    <w:p w14:paraId="5D97FBE8" w14:textId="77777777" w:rsidR="00F91345" w:rsidRDefault="00F91345">
      <w:pPr>
        <w:suppressAutoHyphens w:val="0"/>
        <w:rPr>
          <w:rFonts w:asciiTheme="majorHAnsi" w:eastAsiaTheme="majorEastAsia" w:hAnsiTheme="majorHAnsi" w:cstheme="majorBidi"/>
          <w:b/>
          <w:iCs/>
          <w:color w:val="023E5C" w:themeColor="text2"/>
          <w:kern w:val="32"/>
          <w:sz w:val="24"/>
          <w:szCs w:val="24"/>
        </w:rPr>
      </w:pPr>
      <w:r>
        <w:br w:type="page"/>
      </w:r>
    </w:p>
    <w:p w14:paraId="123FF3F8" w14:textId="4EB0541F" w:rsidR="000D5BEA" w:rsidRPr="00EF637A" w:rsidRDefault="00EF637A" w:rsidP="00EF637A">
      <w:pPr>
        <w:pStyle w:val="unHeading4"/>
      </w:pPr>
      <w:r w:rsidRPr="00EF637A">
        <w:t>Competency check element</w:t>
      </w:r>
    </w:p>
    <w:p w14:paraId="1DBA231B" w14:textId="020D8980" w:rsidR="00EF637A" w:rsidRDefault="00EF637A" w:rsidP="00EF637A">
      <w:r w:rsidRPr="00EF637A">
        <w:t>Checker name</w:t>
      </w:r>
      <w:r>
        <w:t>:</w:t>
      </w:r>
    </w:p>
    <w:p w14:paraId="1B093127" w14:textId="2D018878" w:rsidR="00EF637A" w:rsidRPr="00EF637A" w:rsidRDefault="00EF637A" w:rsidP="00EF637A">
      <w:r w:rsidRPr="00EF637A">
        <w:t>Date of check</w:t>
      </w:r>
      <w:r>
        <w:t xml:space="preserve">: </w:t>
      </w:r>
      <w:sdt>
        <w:sdtPr>
          <w:id w:val="336508348"/>
          <w:showingPlcHdr/>
          <w:date>
            <w:dateFormat w:val="dd-MMM-yy"/>
            <w:lid w:val="en-AU"/>
            <w:storeMappedDataAs w:val="dateTime"/>
            <w:calendar w:val="gregorian"/>
          </w:date>
        </w:sdtPr>
        <w:sdtContent>
          <w:r w:rsidRPr="00EF637A">
            <w:t>Click here to enter a date.</w:t>
          </w:r>
        </w:sdtContent>
      </w:sdt>
    </w:p>
    <w:p w14:paraId="0702E6F7" w14:textId="0252DA92" w:rsidR="00EF637A" w:rsidRDefault="00EF637A" w:rsidP="00EF637A">
      <w:r w:rsidRPr="00EF637A">
        <w:t>Initial Check?</w:t>
      </w:r>
      <w:r>
        <w:tab/>
      </w:r>
      <w:sdt>
        <w:sdtPr>
          <w:id w:val="89284588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EF637A">
        <w:t>Yes</w:t>
      </w:r>
      <w:r>
        <w:tab/>
      </w:r>
      <w:r>
        <w:tab/>
      </w:r>
      <w:sdt>
        <w:sdtPr>
          <w:id w:val="-56371661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EF637A">
        <w:t>No</w:t>
      </w:r>
    </w:p>
    <w:p w14:paraId="772051AD" w14:textId="77777777" w:rsidR="00EF637A" w:rsidRPr="00EF637A" w:rsidRDefault="00EF637A" w:rsidP="00EF637A">
      <w:r w:rsidRPr="00EF637A">
        <w:t>Recurrent?</w:t>
      </w:r>
      <w:r w:rsidRPr="00EF637A">
        <w:tab/>
      </w:r>
      <w:sdt>
        <w:sdtPr>
          <w:id w:val="-1960484110"/>
          <w14:checkbox>
            <w14:checked w14:val="0"/>
            <w14:checkedState w14:val="2612" w14:font="MS Gothic"/>
            <w14:uncheckedState w14:val="2610" w14:font="MS Gothic"/>
          </w14:checkbox>
        </w:sdtPr>
        <w:sdtContent>
          <w:r w:rsidRPr="00EF637A">
            <w:rPr>
              <w:rFonts w:ascii="Segoe UI Symbol" w:hAnsi="Segoe UI Symbol" w:cs="Segoe UI Symbol"/>
            </w:rPr>
            <w:t>☐</w:t>
          </w:r>
        </w:sdtContent>
      </w:sdt>
      <w:r w:rsidRPr="00EF637A">
        <w:t xml:space="preserve"> Yes</w:t>
      </w:r>
      <w:r w:rsidRPr="00EF637A">
        <w:tab/>
      </w:r>
      <w:r w:rsidRPr="00EF637A">
        <w:tab/>
      </w:r>
      <w:sdt>
        <w:sdtPr>
          <w:id w:val="976653430"/>
          <w14:checkbox>
            <w14:checked w14:val="0"/>
            <w14:checkedState w14:val="2612" w14:font="MS Gothic"/>
            <w14:uncheckedState w14:val="2610" w14:font="MS Gothic"/>
          </w14:checkbox>
        </w:sdtPr>
        <w:sdtContent>
          <w:r w:rsidRPr="00EF637A">
            <w:rPr>
              <w:rFonts w:ascii="Segoe UI Symbol" w:hAnsi="Segoe UI Symbol" w:cs="Segoe UI Symbol"/>
            </w:rPr>
            <w:t>☐</w:t>
          </w:r>
        </w:sdtContent>
      </w:sdt>
      <w:r w:rsidRPr="00EF637A">
        <w:t xml:space="preserve"> No</w:t>
      </w:r>
    </w:p>
    <w:tbl>
      <w:tblPr>
        <w:tblStyle w:val="SD-MOStable"/>
        <w:tblW w:w="9493" w:type="dxa"/>
        <w:tblLayout w:type="fixed"/>
        <w:tblLook w:val="0620" w:firstRow="1" w:lastRow="0" w:firstColumn="0" w:lastColumn="0" w:noHBand="1" w:noVBand="1"/>
        <w:tblCaption w:val="4B5 Instructor Induction Training – Course IT1"/>
        <w:tblDescription w:val="4B5 Instructor Induction Training – Course IT1"/>
      </w:tblPr>
      <w:tblGrid>
        <w:gridCol w:w="7792"/>
        <w:gridCol w:w="1701"/>
      </w:tblGrid>
      <w:tr w:rsidR="000D5BEA" w:rsidRPr="00A96FED" w14:paraId="07A6A981" w14:textId="77777777" w:rsidTr="00F91345">
        <w:trPr>
          <w:cnfStyle w:val="100000000000" w:firstRow="1" w:lastRow="0" w:firstColumn="0" w:lastColumn="0" w:oddVBand="0" w:evenVBand="0" w:oddHBand="0" w:evenHBand="0" w:firstRowFirstColumn="0" w:firstRowLastColumn="0" w:lastRowFirstColumn="0" w:lastRowLastColumn="0"/>
          <w:trHeight w:val="454"/>
          <w:tblHeader/>
        </w:trPr>
        <w:tc>
          <w:tcPr>
            <w:tcW w:w="7792" w:type="dxa"/>
          </w:tcPr>
          <w:p w14:paraId="6802FCE0" w14:textId="56037A40" w:rsidR="000D5BEA" w:rsidRPr="000D5BEA" w:rsidRDefault="000D5BEA" w:rsidP="000D5BEA">
            <w:r w:rsidRPr="00A96FED">
              <w:t>Subjects / check items</w:t>
            </w:r>
          </w:p>
        </w:tc>
        <w:tc>
          <w:tcPr>
            <w:tcW w:w="1701" w:type="dxa"/>
          </w:tcPr>
          <w:p w14:paraId="55AC1C9A" w14:textId="77777777" w:rsidR="000D5BEA" w:rsidRPr="000D5BEA" w:rsidRDefault="000D5BEA" w:rsidP="000D5BEA">
            <w:r w:rsidRPr="00A96FED">
              <w:t>Complete</w:t>
            </w:r>
          </w:p>
          <w:p w14:paraId="46D22A1E" w14:textId="77777777" w:rsidR="000D5BEA" w:rsidRPr="000D5BEA" w:rsidRDefault="000D5BEA" w:rsidP="000D5BEA">
            <w:r w:rsidRPr="00A96FED">
              <w:t>Yes / No</w:t>
            </w:r>
          </w:p>
        </w:tc>
      </w:tr>
      <w:tr w:rsidR="000D5BEA" w:rsidRPr="00A96FED" w14:paraId="14D2A13D" w14:textId="77777777" w:rsidTr="00F91345">
        <w:trPr>
          <w:trHeight w:val="19"/>
        </w:trPr>
        <w:tc>
          <w:tcPr>
            <w:tcW w:w="7792" w:type="dxa"/>
          </w:tcPr>
          <w:p w14:paraId="1FC15CDB" w14:textId="77777777" w:rsidR="000D5BEA" w:rsidRPr="000D5BEA" w:rsidRDefault="000D5BEA" w:rsidP="000D5BEA">
            <w:pPr>
              <w:pStyle w:val="Tabletext"/>
            </w:pPr>
            <w:r w:rsidRPr="00A96FED">
              <w:t xml:space="preserve">General emergency and survival procedures </w:t>
            </w:r>
          </w:p>
        </w:tc>
        <w:tc>
          <w:tcPr>
            <w:tcW w:w="1701" w:type="dxa"/>
          </w:tcPr>
          <w:p w14:paraId="581410BA" w14:textId="77777777" w:rsidR="000D5BEA" w:rsidRPr="00A96FED" w:rsidRDefault="000D5BEA" w:rsidP="000D5BEA">
            <w:pPr>
              <w:pStyle w:val="Tabletext"/>
            </w:pPr>
          </w:p>
        </w:tc>
      </w:tr>
      <w:tr w:rsidR="000D5BEA" w:rsidRPr="00A96FED" w14:paraId="7FFA9334" w14:textId="77777777" w:rsidTr="00F91345">
        <w:trPr>
          <w:trHeight w:val="19"/>
        </w:trPr>
        <w:tc>
          <w:tcPr>
            <w:tcW w:w="7792" w:type="dxa"/>
          </w:tcPr>
          <w:p w14:paraId="6F8069B0" w14:textId="77777777" w:rsidR="000D5BEA" w:rsidRPr="000D5BEA" w:rsidRDefault="000D5BEA" w:rsidP="000D5BEA">
            <w:pPr>
              <w:pStyle w:val="Tabletext"/>
            </w:pPr>
            <w:r w:rsidRPr="00A96FED">
              <w:t>Aircraft evacuation procedures</w:t>
            </w:r>
          </w:p>
        </w:tc>
        <w:tc>
          <w:tcPr>
            <w:tcW w:w="1701" w:type="dxa"/>
          </w:tcPr>
          <w:p w14:paraId="2C637E8C" w14:textId="77777777" w:rsidR="000D5BEA" w:rsidRPr="00A96FED" w:rsidRDefault="000D5BEA" w:rsidP="000D5BEA">
            <w:pPr>
              <w:pStyle w:val="Tabletext"/>
            </w:pPr>
          </w:p>
        </w:tc>
      </w:tr>
      <w:tr w:rsidR="000D5BEA" w:rsidRPr="00A96FED" w14:paraId="3AAD8490" w14:textId="77777777" w:rsidTr="00F91345">
        <w:trPr>
          <w:trHeight w:val="19"/>
        </w:trPr>
        <w:tc>
          <w:tcPr>
            <w:tcW w:w="7792" w:type="dxa"/>
          </w:tcPr>
          <w:p w14:paraId="4AEE23A2" w14:textId="77777777" w:rsidR="000D5BEA" w:rsidRPr="000D5BEA" w:rsidRDefault="000D5BEA" w:rsidP="000D5BEA">
            <w:pPr>
              <w:pStyle w:val="Tabletext"/>
            </w:pPr>
            <w:r w:rsidRPr="00A96FED">
              <w:t>Procedures for dealing with emergency situations</w:t>
            </w:r>
          </w:p>
        </w:tc>
        <w:tc>
          <w:tcPr>
            <w:tcW w:w="1701" w:type="dxa"/>
          </w:tcPr>
          <w:p w14:paraId="2CD9CD80" w14:textId="77777777" w:rsidR="000D5BEA" w:rsidRPr="00A96FED" w:rsidRDefault="000D5BEA" w:rsidP="000D5BEA">
            <w:pPr>
              <w:pStyle w:val="Tabletext"/>
            </w:pPr>
          </w:p>
        </w:tc>
      </w:tr>
      <w:tr w:rsidR="000D5BEA" w:rsidRPr="00A96FED" w14:paraId="45233305" w14:textId="77777777" w:rsidTr="00F91345">
        <w:trPr>
          <w:trHeight w:val="19"/>
        </w:trPr>
        <w:tc>
          <w:tcPr>
            <w:tcW w:w="7792" w:type="dxa"/>
          </w:tcPr>
          <w:p w14:paraId="2DC352B8" w14:textId="77777777" w:rsidR="000D5BEA" w:rsidRPr="000D5BEA" w:rsidRDefault="000D5BEA" w:rsidP="000D5BEA">
            <w:pPr>
              <w:pStyle w:val="Tabletext"/>
            </w:pPr>
            <w:r w:rsidRPr="00A96FED">
              <w:t>Procedures for location, removal and use of safety equipment</w:t>
            </w:r>
          </w:p>
        </w:tc>
        <w:tc>
          <w:tcPr>
            <w:tcW w:w="1701" w:type="dxa"/>
          </w:tcPr>
          <w:p w14:paraId="39491E7B" w14:textId="77777777" w:rsidR="000D5BEA" w:rsidRPr="00A96FED" w:rsidRDefault="000D5BEA" w:rsidP="000D5BEA">
            <w:pPr>
              <w:pStyle w:val="Tabletext"/>
            </w:pPr>
          </w:p>
        </w:tc>
      </w:tr>
    </w:tbl>
    <w:p w14:paraId="3884CC90" w14:textId="77777777" w:rsidR="00F91345" w:rsidRDefault="00F91345" w:rsidP="00F91345"/>
    <w:tbl>
      <w:tblPr>
        <w:tblStyle w:val="SD-MOStable"/>
        <w:tblW w:w="9493" w:type="dxa"/>
        <w:tblLook w:val="0620" w:firstRow="1" w:lastRow="0" w:firstColumn="0" w:lastColumn="0" w:noHBand="1" w:noVBand="1"/>
      </w:tblPr>
      <w:tblGrid>
        <w:gridCol w:w="9493"/>
      </w:tblGrid>
      <w:tr w:rsidR="00F91345" w14:paraId="72B92C7E" w14:textId="77777777" w:rsidTr="00F91345">
        <w:trPr>
          <w:cnfStyle w:val="100000000000" w:firstRow="1" w:lastRow="0" w:firstColumn="0" w:lastColumn="0" w:oddVBand="0" w:evenVBand="0" w:oddHBand="0" w:evenHBand="0" w:firstRowFirstColumn="0" w:firstRowLastColumn="0" w:lastRowFirstColumn="0" w:lastRowLastColumn="0"/>
        </w:trPr>
        <w:tc>
          <w:tcPr>
            <w:tcW w:w="9493" w:type="dxa"/>
          </w:tcPr>
          <w:p w14:paraId="6D8A6E5F" w14:textId="658282FB" w:rsidR="00F91345" w:rsidRDefault="00F91345" w:rsidP="00F91345">
            <w:r w:rsidRPr="00846D0B">
              <w:t>Comments</w:t>
            </w:r>
          </w:p>
        </w:tc>
      </w:tr>
      <w:tr w:rsidR="00F91345" w14:paraId="4C6324B5" w14:textId="77777777" w:rsidTr="00F91345">
        <w:tc>
          <w:tcPr>
            <w:tcW w:w="9493" w:type="dxa"/>
          </w:tcPr>
          <w:p w14:paraId="44ECD2E3" w14:textId="4986EBA5" w:rsidR="00F91345" w:rsidRDefault="00F91345" w:rsidP="00F91345"/>
        </w:tc>
      </w:tr>
    </w:tbl>
    <w:p w14:paraId="13113740" w14:textId="77777777" w:rsidR="00F91345" w:rsidRDefault="00F91345" w:rsidP="00F91345"/>
    <w:p w14:paraId="360F9E2C" w14:textId="58E63878" w:rsidR="00EF637A" w:rsidRPr="00EF637A" w:rsidRDefault="00EF637A" w:rsidP="00F91345">
      <w:r>
        <w:t>Checker</w:t>
      </w:r>
      <w:r w:rsidRPr="00EF637A">
        <w:t xml:space="preserve"> signature:  ______________________</w:t>
      </w:r>
    </w:p>
    <w:p w14:paraId="1033DAD3" w14:textId="68CC565C" w:rsidR="00EF637A" w:rsidRPr="00EF637A" w:rsidRDefault="00EF637A" w:rsidP="00EF637A">
      <w:r w:rsidRPr="00EF637A">
        <w:t>HOO signature:  ________________________</w:t>
      </w:r>
      <w:r>
        <w:t>_</w:t>
      </w:r>
    </w:p>
    <w:p w14:paraId="0F0C3785" w14:textId="77777777" w:rsidR="00EF637A" w:rsidRDefault="00EF637A">
      <w:pPr>
        <w:suppressAutoHyphens w:val="0"/>
        <w:rPr>
          <w:rFonts w:asciiTheme="majorHAnsi" w:eastAsiaTheme="majorEastAsia" w:hAnsiTheme="majorHAnsi" w:cstheme="majorBidi"/>
          <w:b/>
          <w:iCs/>
          <w:color w:val="023E5C" w:themeColor="text2"/>
          <w:kern w:val="32"/>
          <w:sz w:val="24"/>
          <w:szCs w:val="24"/>
        </w:rPr>
      </w:pPr>
      <w:bookmarkStart w:id="997" w:name="Form_A13"/>
      <w:r>
        <w:br w:type="page"/>
      </w:r>
    </w:p>
    <w:p w14:paraId="20798C0E" w14:textId="5D57DED3" w:rsidR="000D5BEA" w:rsidRPr="00EF637A" w:rsidRDefault="000D5BEA" w:rsidP="00EF637A">
      <w:pPr>
        <w:pStyle w:val="unHeading3"/>
      </w:pPr>
      <w:r w:rsidRPr="00EF637A">
        <w:t xml:space="preserve">Form A13 Operator </w:t>
      </w:r>
      <w:r w:rsidR="00EF637A">
        <w:t>c</w:t>
      </w:r>
      <w:r w:rsidRPr="00EF637A">
        <w:t xml:space="preserve">onversion and </w:t>
      </w:r>
      <w:r w:rsidR="00EF637A">
        <w:t>p</w:t>
      </w:r>
      <w:r w:rsidRPr="00EF637A">
        <w:t xml:space="preserve">roficiency </w:t>
      </w:r>
      <w:r w:rsidR="00EF637A">
        <w:t>t</w:t>
      </w:r>
      <w:r w:rsidRPr="00EF637A">
        <w:t xml:space="preserve">raining and </w:t>
      </w:r>
      <w:r w:rsidR="00EF637A">
        <w:t>c</w:t>
      </w:r>
      <w:r w:rsidRPr="00EF637A">
        <w:t xml:space="preserve">heck </w:t>
      </w:r>
      <w:r w:rsidR="00EF637A">
        <w:t>r</w:t>
      </w:r>
      <w:r w:rsidRPr="00EF637A">
        <w:t xml:space="preserve">eport </w:t>
      </w:r>
      <w:r w:rsidR="00EF637A">
        <w:t>f</w:t>
      </w:r>
      <w:r w:rsidRPr="00EF637A">
        <w:t>orm</w:t>
      </w:r>
    </w:p>
    <w:p w14:paraId="71FEB718" w14:textId="232D1E9B" w:rsidR="000D5BEA" w:rsidRDefault="000D5BEA" w:rsidP="00EF637A">
      <w:pPr>
        <w:pStyle w:val="TableTitle"/>
      </w:pPr>
      <w:r>
        <w:t>Form A13 Operator conversion and proficiency training and check report form</w:t>
      </w:r>
    </w:p>
    <w:tbl>
      <w:tblPr>
        <w:tblStyle w:val="SD-MOStable"/>
        <w:tblW w:w="9493" w:type="dxa"/>
        <w:tblLayout w:type="fixed"/>
        <w:tblLook w:val="0600" w:firstRow="0" w:lastRow="0" w:firstColumn="0" w:lastColumn="0" w:noHBand="1" w:noVBand="1"/>
        <w:tblCaption w:val="4B5 Instructor Induction Training – Course IT1"/>
        <w:tblDescription w:val="4B5 Instructor Induction Training – Course IT1"/>
      </w:tblPr>
      <w:tblGrid>
        <w:gridCol w:w="1985"/>
        <w:gridCol w:w="3680"/>
        <w:gridCol w:w="851"/>
        <w:gridCol w:w="2977"/>
      </w:tblGrid>
      <w:tr w:rsidR="000D5BEA" w:rsidRPr="00EF637A" w14:paraId="694C35E8" w14:textId="77777777" w:rsidTr="00F91345">
        <w:trPr>
          <w:trHeight w:val="19"/>
        </w:trPr>
        <w:tc>
          <w:tcPr>
            <w:tcW w:w="1985" w:type="dxa"/>
          </w:tcPr>
          <w:bookmarkEnd w:id="997"/>
          <w:p w14:paraId="53C314E5" w14:textId="77777777" w:rsidR="000D5BEA" w:rsidRPr="00EF637A" w:rsidRDefault="000D5BEA" w:rsidP="00EF637A">
            <w:pPr>
              <w:rPr>
                <w:rStyle w:val="bold"/>
              </w:rPr>
            </w:pPr>
            <w:r w:rsidRPr="00EF637A">
              <w:rPr>
                <w:rStyle w:val="bold"/>
              </w:rPr>
              <w:t>Pilot name</w:t>
            </w:r>
          </w:p>
        </w:tc>
        <w:tc>
          <w:tcPr>
            <w:tcW w:w="3680" w:type="dxa"/>
          </w:tcPr>
          <w:p w14:paraId="7E0574B9" w14:textId="77777777" w:rsidR="000D5BEA" w:rsidRPr="00EF637A" w:rsidRDefault="000D5BEA" w:rsidP="00EF637A"/>
        </w:tc>
        <w:tc>
          <w:tcPr>
            <w:tcW w:w="851" w:type="dxa"/>
          </w:tcPr>
          <w:p w14:paraId="325BCDC0" w14:textId="77777777" w:rsidR="000D5BEA" w:rsidRPr="00EF637A" w:rsidRDefault="000D5BEA" w:rsidP="00EF637A">
            <w:pPr>
              <w:rPr>
                <w:rStyle w:val="bold"/>
              </w:rPr>
            </w:pPr>
            <w:r w:rsidRPr="00EF637A">
              <w:rPr>
                <w:rStyle w:val="bold"/>
              </w:rPr>
              <w:t>ARN</w:t>
            </w:r>
          </w:p>
        </w:tc>
        <w:tc>
          <w:tcPr>
            <w:tcW w:w="2977" w:type="dxa"/>
          </w:tcPr>
          <w:p w14:paraId="06F11200" w14:textId="77777777" w:rsidR="000D5BEA" w:rsidRPr="00EF637A" w:rsidRDefault="000D5BEA" w:rsidP="00EF637A"/>
        </w:tc>
      </w:tr>
    </w:tbl>
    <w:p w14:paraId="0F817986" w14:textId="77777777" w:rsidR="00EF637A" w:rsidRPr="000D5BEA" w:rsidRDefault="00EF637A" w:rsidP="00EF637A">
      <w:pPr>
        <w:pStyle w:val="unHeading4"/>
        <w:rPr>
          <w:rFonts w:asciiTheme="minorHAnsi" w:hAnsiTheme="minorHAnsi"/>
        </w:rPr>
      </w:pPr>
      <w:r w:rsidRPr="00A96FED">
        <w:t>Training element</w:t>
      </w:r>
    </w:p>
    <w:tbl>
      <w:tblPr>
        <w:tblStyle w:val="SD-MOStable"/>
        <w:tblW w:w="9493" w:type="dxa"/>
        <w:tblLayout w:type="fixed"/>
        <w:tblLook w:val="0600" w:firstRow="0" w:lastRow="0" w:firstColumn="0" w:lastColumn="0" w:noHBand="1" w:noVBand="1"/>
        <w:tblCaption w:val="4B5 Instructor Induction Training – Course IT1"/>
        <w:tblDescription w:val="4B5 Instructor Induction Training – Course IT1"/>
      </w:tblPr>
      <w:tblGrid>
        <w:gridCol w:w="1985"/>
        <w:gridCol w:w="7508"/>
      </w:tblGrid>
      <w:tr w:rsidR="00EF637A" w:rsidRPr="00EF637A" w14:paraId="0433D8EC" w14:textId="77777777" w:rsidTr="00F91345">
        <w:trPr>
          <w:trHeight w:val="19"/>
        </w:trPr>
        <w:tc>
          <w:tcPr>
            <w:tcW w:w="1985" w:type="dxa"/>
          </w:tcPr>
          <w:p w14:paraId="3C8346AD" w14:textId="77777777" w:rsidR="00EF637A" w:rsidRPr="00EF637A" w:rsidRDefault="00EF637A" w:rsidP="00EF637A">
            <w:pPr>
              <w:rPr>
                <w:rStyle w:val="bold"/>
              </w:rPr>
            </w:pPr>
            <w:r w:rsidRPr="00EF637A">
              <w:rPr>
                <w:rStyle w:val="bold"/>
              </w:rPr>
              <w:t>Pilot name</w:t>
            </w:r>
          </w:p>
        </w:tc>
        <w:tc>
          <w:tcPr>
            <w:tcW w:w="7508" w:type="dxa"/>
          </w:tcPr>
          <w:p w14:paraId="133B36DD" w14:textId="77777777" w:rsidR="00EF637A" w:rsidRPr="00EF637A" w:rsidRDefault="00EF637A" w:rsidP="00EF637A"/>
        </w:tc>
      </w:tr>
      <w:tr w:rsidR="00EF637A" w:rsidRPr="00EF637A" w14:paraId="6C138256" w14:textId="77777777" w:rsidTr="00F91345">
        <w:trPr>
          <w:trHeight w:val="19"/>
        </w:trPr>
        <w:tc>
          <w:tcPr>
            <w:tcW w:w="1985" w:type="dxa"/>
          </w:tcPr>
          <w:p w14:paraId="0205BB0C" w14:textId="68443CFC" w:rsidR="00EF637A" w:rsidRPr="00EF637A" w:rsidRDefault="00EF637A" w:rsidP="00EF637A">
            <w:pPr>
              <w:rPr>
                <w:rStyle w:val="bold"/>
              </w:rPr>
            </w:pPr>
            <w:r w:rsidRPr="00EF637A">
              <w:rPr>
                <w:rStyle w:val="bold"/>
              </w:rPr>
              <w:t>Trainer name</w:t>
            </w:r>
          </w:p>
        </w:tc>
        <w:tc>
          <w:tcPr>
            <w:tcW w:w="7508" w:type="dxa"/>
          </w:tcPr>
          <w:p w14:paraId="30E569AB" w14:textId="77777777" w:rsidR="00EF637A" w:rsidRPr="00EF637A" w:rsidRDefault="00EF637A" w:rsidP="00EF637A"/>
        </w:tc>
      </w:tr>
      <w:tr w:rsidR="00EF637A" w:rsidRPr="00EF637A" w14:paraId="0633B667" w14:textId="77777777" w:rsidTr="00F91345">
        <w:trPr>
          <w:trHeight w:val="19"/>
        </w:trPr>
        <w:tc>
          <w:tcPr>
            <w:tcW w:w="1985" w:type="dxa"/>
          </w:tcPr>
          <w:p w14:paraId="486C42CF" w14:textId="1CE4753A" w:rsidR="00EF637A" w:rsidRPr="00EF637A" w:rsidRDefault="00EF637A" w:rsidP="00EF637A">
            <w:pPr>
              <w:rPr>
                <w:rStyle w:val="bold"/>
              </w:rPr>
            </w:pPr>
            <w:r w:rsidRPr="00EF637A">
              <w:rPr>
                <w:rStyle w:val="bold"/>
              </w:rPr>
              <w:t>Date of training</w:t>
            </w:r>
          </w:p>
        </w:tc>
        <w:tc>
          <w:tcPr>
            <w:tcW w:w="7508" w:type="dxa"/>
          </w:tcPr>
          <w:p w14:paraId="7C4BE240" w14:textId="77777777" w:rsidR="00EF637A" w:rsidRPr="00EF637A" w:rsidRDefault="00EF637A" w:rsidP="00EF637A"/>
        </w:tc>
      </w:tr>
      <w:tr w:rsidR="00EF637A" w:rsidRPr="00EF637A" w14:paraId="707D4BDA" w14:textId="77777777" w:rsidTr="00F91345">
        <w:trPr>
          <w:trHeight w:val="19"/>
        </w:trPr>
        <w:tc>
          <w:tcPr>
            <w:tcW w:w="1985" w:type="dxa"/>
          </w:tcPr>
          <w:p w14:paraId="24A30E2D" w14:textId="78115C2B" w:rsidR="00EF637A" w:rsidRPr="00EF637A" w:rsidRDefault="00EF637A" w:rsidP="00EF637A">
            <w:pPr>
              <w:rPr>
                <w:rStyle w:val="bold"/>
              </w:rPr>
            </w:pPr>
            <w:r w:rsidRPr="00EF637A">
              <w:rPr>
                <w:rStyle w:val="bold"/>
              </w:rPr>
              <w:t>Kind of aircraft</w:t>
            </w:r>
          </w:p>
        </w:tc>
        <w:tc>
          <w:tcPr>
            <w:tcW w:w="7508" w:type="dxa"/>
          </w:tcPr>
          <w:p w14:paraId="1E63A9FF" w14:textId="77777777" w:rsidR="00EF637A" w:rsidRPr="00EF637A" w:rsidRDefault="00EF637A" w:rsidP="00EF637A"/>
        </w:tc>
      </w:tr>
      <w:tr w:rsidR="00EF637A" w:rsidRPr="00EF637A" w14:paraId="781C48A1" w14:textId="77777777" w:rsidTr="00F91345">
        <w:trPr>
          <w:trHeight w:val="19"/>
        </w:trPr>
        <w:tc>
          <w:tcPr>
            <w:tcW w:w="1985" w:type="dxa"/>
          </w:tcPr>
          <w:p w14:paraId="6D33399D" w14:textId="4D09DAC0" w:rsidR="00EF637A" w:rsidRPr="00EF637A" w:rsidRDefault="00EF637A" w:rsidP="00EF637A">
            <w:pPr>
              <w:rPr>
                <w:rStyle w:val="bold"/>
              </w:rPr>
            </w:pPr>
            <w:r w:rsidRPr="00EF637A">
              <w:rPr>
                <w:rStyle w:val="bold"/>
              </w:rPr>
              <w:t>Aircraft Registration</w:t>
            </w:r>
          </w:p>
        </w:tc>
        <w:tc>
          <w:tcPr>
            <w:tcW w:w="7508" w:type="dxa"/>
          </w:tcPr>
          <w:p w14:paraId="61363857" w14:textId="77777777" w:rsidR="00EF637A" w:rsidRPr="00EF637A" w:rsidRDefault="00EF637A" w:rsidP="00EF637A"/>
        </w:tc>
      </w:tr>
    </w:tbl>
    <w:p w14:paraId="219BA1B1" w14:textId="58A9FA9E" w:rsidR="000D5BEA" w:rsidRPr="00A96FED" w:rsidRDefault="000D5BEA" w:rsidP="000D5BEA"/>
    <w:tbl>
      <w:tblPr>
        <w:tblStyle w:val="SD-MOStable"/>
        <w:tblW w:w="9493" w:type="dxa"/>
        <w:tblLayout w:type="fixed"/>
        <w:tblLook w:val="0620" w:firstRow="1" w:lastRow="0" w:firstColumn="0" w:lastColumn="0" w:noHBand="1" w:noVBand="1"/>
        <w:tblCaption w:val="4B5 Instructor Induction Training – Course IT1"/>
        <w:tblDescription w:val="4B5 Instructor Induction Training – Course IT1"/>
      </w:tblPr>
      <w:tblGrid>
        <w:gridCol w:w="7938"/>
        <w:gridCol w:w="1555"/>
      </w:tblGrid>
      <w:tr w:rsidR="000D5BEA" w:rsidRPr="00EF637A" w14:paraId="2A5CAD3B" w14:textId="77777777" w:rsidTr="00F91345">
        <w:trPr>
          <w:cnfStyle w:val="100000000000" w:firstRow="1" w:lastRow="0" w:firstColumn="0" w:lastColumn="0" w:oddVBand="0" w:evenVBand="0" w:oddHBand="0" w:evenHBand="0" w:firstRowFirstColumn="0" w:firstRowLastColumn="0" w:lastRowFirstColumn="0" w:lastRowLastColumn="0"/>
          <w:trHeight w:val="454"/>
        </w:trPr>
        <w:tc>
          <w:tcPr>
            <w:tcW w:w="7938" w:type="dxa"/>
          </w:tcPr>
          <w:p w14:paraId="6A96C576" w14:textId="77777777" w:rsidR="000D5BEA" w:rsidRPr="00EF637A" w:rsidRDefault="000D5BEA" w:rsidP="00EF637A">
            <w:r w:rsidRPr="00EF637A">
              <w:t>Subjects / Discussion points</w:t>
            </w:r>
          </w:p>
        </w:tc>
        <w:tc>
          <w:tcPr>
            <w:tcW w:w="1555" w:type="dxa"/>
          </w:tcPr>
          <w:p w14:paraId="3522289E" w14:textId="77777777" w:rsidR="000D5BEA" w:rsidRPr="00EF637A" w:rsidRDefault="000D5BEA" w:rsidP="00EF637A">
            <w:r w:rsidRPr="00EF637A">
              <w:t>Complete</w:t>
            </w:r>
          </w:p>
          <w:p w14:paraId="7A7D0CB0" w14:textId="77777777" w:rsidR="000D5BEA" w:rsidRPr="00EF637A" w:rsidRDefault="000D5BEA" w:rsidP="00EF637A">
            <w:r w:rsidRPr="00EF637A">
              <w:t>Yes / No</w:t>
            </w:r>
          </w:p>
        </w:tc>
      </w:tr>
      <w:tr w:rsidR="000D5BEA" w:rsidRPr="00EF637A" w14:paraId="4E52AFF4" w14:textId="77777777" w:rsidTr="00F91345">
        <w:trPr>
          <w:trHeight w:val="19"/>
        </w:trPr>
        <w:tc>
          <w:tcPr>
            <w:tcW w:w="7938" w:type="dxa"/>
          </w:tcPr>
          <w:p w14:paraId="406E7C7C" w14:textId="77777777" w:rsidR="000D5BEA" w:rsidRPr="00EF637A" w:rsidRDefault="000D5BEA" w:rsidP="00EF637A">
            <w:bookmarkStart w:id="998" w:name="_Hlk86417697"/>
            <w:r w:rsidRPr="00EF637A">
              <w:t>Duties and responsibilities of the FCMs</w:t>
            </w:r>
          </w:p>
        </w:tc>
        <w:tc>
          <w:tcPr>
            <w:tcW w:w="1555" w:type="dxa"/>
          </w:tcPr>
          <w:p w14:paraId="69AA88E5" w14:textId="77777777" w:rsidR="000D5BEA" w:rsidRPr="00EF637A" w:rsidRDefault="000D5BEA" w:rsidP="00EF637A"/>
        </w:tc>
      </w:tr>
      <w:tr w:rsidR="000D5BEA" w:rsidRPr="00EF637A" w14:paraId="69514906" w14:textId="77777777" w:rsidTr="00F91345">
        <w:trPr>
          <w:trHeight w:val="19"/>
        </w:trPr>
        <w:tc>
          <w:tcPr>
            <w:tcW w:w="7938" w:type="dxa"/>
          </w:tcPr>
          <w:p w14:paraId="5534F9A8" w14:textId="77777777" w:rsidR="000D5BEA" w:rsidRPr="00EF637A" w:rsidRDefault="000D5BEA" w:rsidP="00EF637A">
            <w:r w:rsidRPr="00EF637A">
              <w:t>Procedures relating to the operator’s operations</w:t>
            </w:r>
          </w:p>
        </w:tc>
        <w:tc>
          <w:tcPr>
            <w:tcW w:w="1555" w:type="dxa"/>
          </w:tcPr>
          <w:p w14:paraId="6C5A8FF3" w14:textId="77777777" w:rsidR="000D5BEA" w:rsidRPr="00EF637A" w:rsidRDefault="000D5BEA" w:rsidP="00EF637A"/>
        </w:tc>
      </w:tr>
      <w:tr w:rsidR="000D5BEA" w:rsidRPr="00EF637A" w14:paraId="1E587395" w14:textId="77777777" w:rsidTr="00F91345">
        <w:trPr>
          <w:trHeight w:val="19"/>
        </w:trPr>
        <w:tc>
          <w:tcPr>
            <w:tcW w:w="7938" w:type="dxa"/>
          </w:tcPr>
          <w:p w14:paraId="6E6B4CCF" w14:textId="77777777" w:rsidR="000D5BEA" w:rsidRPr="00EF637A" w:rsidRDefault="000D5BEA" w:rsidP="00EF637A">
            <w:r w:rsidRPr="00EF637A">
              <w:t>Standard operating procedures for the aircraft</w:t>
            </w:r>
          </w:p>
        </w:tc>
        <w:tc>
          <w:tcPr>
            <w:tcW w:w="1555" w:type="dxa"/>
          </w:tcPr>
          <w:p w14:paraId="256E950A" w14:textId="77777777" w:rsidR="000D5BEA" w:rsidRPr="00EF637A" w:rsidRDefault="000D5BEA" w:rsidP="00EF637A"/>
        </w:tc>
      </w:tr>
      <w:tr w:rsidR="000D5BEA" w:rsidRPr="00EF637A" w14:paraId="7BE4554E" w14:textId="77777777" w:rsidTr="00F91345">
        <w:trPr>
          <w:trHeight w:val="19"/>
        </w:trPr>
        <w:tc>
          <w:tcPr>
            <w:tcW w:w="7938" w:type="dxa"/>
          </w:tcPr>
          <w:p w14:paraId="4256D187" w14:textId="77777777" w:rsidR="000D5BEA" w:rsidRPr="00EF637A" w:rsidRDefault="000D5BEA" w:rsidP="00EF637A">
            <w:r w:rsidRPr="00EF637A">
              <w:t>Normal and emergency procedures for the aircraft</w:t>
            </w:r>
          </w:p>
        </w:tc>
        <w:tc>
          <w:tcPr>
            <w:tcW w:w="1555" w:type="dxa"/>
          </w:tcPr>
          <w:p w14:paraId="17B0FCF1" w14:textId="77777777" w:rsidR="000D5BEA" w:rsidRPr="00EF637A" w:rsidRDefault="000D5BEA" w:rsidP="00EF637A"/>
        </w:tc>
      </w:tr>
      <w:tr w:rsidR="000D5BEA" w:rsidRPr="00EF637A" w14:paraId="3721E0C3" w14:textId="77777777" w:rsidTr="00F91345">
        <w:trPr>
          <w:trHeight w:val="19"/>
        </w:trPr>
        <w:tc>
          <w:tcPr>
            <w:tcW w:w="7938" w:type="dxa"/>
          </w:tcPr>
          <w:p w14:paraId="01A9948A" w14:textId="77777777" w:rsidR="000D5BEA" w:rsidRPr="00EF637A" w:rsidRDefault="000D5BEA" w:rsidP="00EF637A">
            <w:r w:rsidRPr="00EF637A">
              <w:t>Training specific to the kind of aerial work operation</w:t>
            </w:r>
          </w:p>
          <w:p w14:paraId="61B427B4" w14:textId="77777777" w:rsidR="000D5BEA" w:rsidRPr="00EF637A" w:rsidRDefault="000D5BEA" w:rsidP="00EF637A">
            <w:r w:rsidRPr="00EF637A">
              <w:t>task specialist</w:t>
            </w:r>
          </w:p>
        </w:tc>
        <w:tc>
          <w:tcPr>
            <w:tcW w:w="1555" w:type="dxa"/>
          </w:tcPr>
          <w:p w14:paraId="57641FB9" w14:textId="77777777" w:rsidR="000D5BEA" w:rsidRPr="00EF637A" w:rsidRDefault="000D5BEA" w:rsidP="00EF637A"/>
        </w:tc>
      </w:tr>
      <w:bookmarkEnd w:id="998"/>
    </w:tbl>
    <w:p w14:paraId="015EB7A8" w14:textId="77777777" w:rsidR="00F91345" w:rsidRDefault="00F91345" w:rsidP="00F91345"/>
    <w:tbl>
      <w:tblPr>
        <w:tblStyle w:val="SD-MOStable"/>
        <w:tblW w:w="0" w:type="auto"/>
        <w:tblLook w:val="0620" w:firstRow="1" w:lastRow="0" w:firstColumn="0" w:lastColumn="0" w:noHBand="1" w:noVBand="1"/>
      </w:tblPr>
      <w:tblGrid>
        <w:gridCol w:w="9402"/>
      </w:tblGrid>
      <w:tr w:rsidR="00F91345" w14:paraId="628077F5" w14:textId="77777777" w:rsidTr="00F91345">
        <w:trPr>
          <w:cnfStyle w:val="100000000000" w:firstRow="1" w:lastRow="0" w:firstColumn="0" w:lastColumn="0" w:oddVBand="0" w:evenVBand="0" w:oddHBand="0" w:evenHBand="0" w:firstRowFirstColumn="0" w:firstRowLastColumn="0" w:lastRowFirstColumn="0" w:lastRowLastColumn="0"/>
        </w:trPr>
        <w:tc>
          <w:tcPr>
            <w:tcW w:w="9402" w:type="dxa"/>
          </w:tcPr>
          <w:p w14:paraId="76DB9F70" w14:textId="70C96F75" w:rsidR="00F91345" w:rsidRDefault="00F91345" w:rsidP="00F91345">
            <w:r>
              <w:t>Comments</w:t>
            </w:r>
          </w:p>
        </w:tc>
      </w:tr>
      <w:tr w:rsidR="00F91345" w14:paraId="51FE8FD8" w14:textId="77777777" w:rsidTr="00F91345">
        <w:tc>
          <w:tcPr>
            <w:tcW w:w="9402" w:type="dxa"/>
          </w:tcPr>
          <w:p w14:paraId="7586DDF9" w14:textId="77777777" w:rsidR="00F91345" w:rsidRDefault="00F91345" w:rsidP="00F91345"/>
        </w:tc>
      </w:tr>
    </w:tbl>
    <w:p w14:paraId="07B5CFDE" w14:textId="77777777" w:rsidR="00EF637A" w:rsidRPr="00F91345" w:rsidRDefault="00EF637A" w:rsidP="00F91345"/>
    <w:p w14:paraId="64F42727" w14:textId="0C374D4E" w:rsidR="00EF637A" w:rsidRPr="00EF637A" w:rsidRDefault="00EF637A" w:rsidP="00EF637A">
      <w:r>
        <w:t>Trainer</w:t>
      </w:r>
      <w:r w:rsidRPr="00EF637A">
        <w:t xml:space="preserve"> signature:  ______________________</w:t>
      </w:r>
      <w:r>
        <w:t>_______</w:t>
      </w:r>
    </w:p>
    <w:p w14:paraId="058EE328" w14:textId="4033944F" w:rsidR="00EF637A" w:rsidRPr="00EF637A" w:rsidRDefault="00EF637A" w:rsidP="00EF637A">
      <w:r w:rsidRPr="00EF637A">
        <w:t>HOO</w:t>
      </w:r>
      <w:r>
        <w:t>/HOFO</w:t>
      </w:r>
      <w:r w:rsidRPr="00EF637A">
        <w:t xml:space="preserve"> signature:  _________________________</w:t>
      </w:r>
    </w:p>
    <w:p w14:paraId="5D1A6530" w14:textId="77777777" w:rsidR="00F91345" w:rsidRDefault="00F91345">
      <w:pPr>
        <w:suppressAutoHyphens w:val="0"/>
        <w:rPr>
          <w:rFonts w:asciiTheme="majorHAnsi" w:eastAsiaTheme="majorEastAsia" w:hAnsiTheme="majorHAnsi" w:cstheme="majorBidi"/>
          <w:b/>
          <w:iCs/>
          <w:color w:val="023E5C" w:themeColor="text2"/>
          <w:kern w:val="32"/>
          <w:sz w:val="24"/>
          <w:szCs w:val="24"/>
        </w:rPr>
      </w:pPr>
      <w:r>
        <w:br w:type="page"/>
      </w:r>
    </w:p>
    <w:p w14:paraId="5C74B509" w14:textId="669AD641" w:rsidR="00EF637A" w:rsidRPr="00EF637A" w:rsidRDefault="00EF637A" w:rsidP="00EF637A">
      <w:pPr>
        <w:pStyle w:val="unHeading4"/>
      </w:pPr>
      <w:r w:rsidRPr="00EF637A">
        <w:t>Competency check element</w:t>
      </w:r>
    </w:p>
    <w:p w14:paraId="0451F503" w14:textId="77777777" w:rsidR="00EF637A" w:rsidRPr="00EF637A" w:rsidRDefault="00EF637A" w:rsidP="00EF637A">
      <w:r w:rsidRPr="00EF637A">
        <w:t>Checker name:</w:t>
      </w:r>
    </w:p>
    <w:p w14:paraId="5731264A" w14:textId="77777777" w:rsidR="00EF637A" w:rsidRPr="00EF637A" w:rsidRDefault="00EF637A" w:rsidP="00EF637A">
      <w:r w:rsidRPr="00EF637A">
        <w:t xml:space="preserve">Date of check: </w:t>
      </w:r>
      <w:sdt>
        <w:sdtPr>
          <w:id w:val="2052029458"/>
          <w:showingPlcHdr/>
          <w:date>
            <w:dateFormat w:val="dd-MMM-yy"/>
            <w:lid w:val="en-AU"/>
            <w:storeMappedDataAs w:val="dateTime"/>
            <w:calendar w:val="gregorian"/>
          </w:date>
        </w:sdtPr>
        <w:sdtContent>
          <w:r w:rsidRPr="00EF637A">
            <w:t>Click here to enter a date.</w:t>
          </w:r>
        </w:sdtContent>
      </w:sdt>
    </w:p>
    <w:p w14:paraId="1396D98D" w14:textId="77777777" w:rsidR="00EF637A" w:rsidRPr="00EF637A" w:rsidRDefault="00EF637A" w:rsidP="00EF637A">
      <w:r w:rsidRPr="00EF637A">
        <w:t>Initial Check?</w:t>
      </w:r>
      <w:r w:rsidRPr="00EF637A">
        <w:tab/>
      </w:r>
      <w:sdt>
        <w:sdtPr>
          <w:id w:val="486668715"/>
          <w14:checkbox>
            <w14:checked w14:val="0"/>
            <w14:checkedState w14:val="2612" w14:font="MS Gothic"/>
            <w14:uncheckedState w14:val="2610" w14:font="MS Gothic"/>
          </w14:checkbox>
        </w:sdtPr>
        <w:sdtContent>
          <w:r w:rsidRPr="00EF637A">
            <w:rPr>
              <w:rFonts w:ascii="Segoe UI Symbol" w:hAnsi="Segoe UI Symbol" w:cs="Segoe UI Symbol"/>
            </w:rPr>
            <w:t>☐</w:t>
          </w:r>
        </w:sdtContent>
      </w:sdt>
      <w:r w:rsidRPr="00EF637A">
        <w:t xml:space="preserve"> Yes</w:t>
      </w:r>
      <w:r w:rsidRPr="00EF637A">
        <w:tab/>
      </w:r>
      <w:r w:rsidRPr="00EF637A">
        <w:tab/>
      </w:r>
      <w:sdt>
        <w:sdtPr>
          <w:id w:val="-1837768085"/>
          <w14:checkbox>
            <w14:checked w14:val="0"/>
            <w14:checkedState w14:val="2612" w14:font="MS Gothic"/>
            <w14:uncheckedState w14:val="2610" w14:font="MS Gothic"/>
          </w14:checkbox>
        </w:sdtPr>
        <w:sdtContent>
          <w:r w:rsidRPr="00EF637A">
            <w:rPr>
              <w:rFonts w:ascii="Segoe UI Symbol" w:hAnsi="Segoe UI Symbol" w:cs="Segoe UI Symbol"/>
            </w:rPr>
            <w:t>☐</w:t>
          </w:r>
        </w:sdtContent>
      </w:sdt>
      <w:r w:rsidRPr="00EF637A">
        <w:t xml:space="preserve"> No</w:t>
      </w:r>
    </w:p>
    <w:p w14:paraId="1D24A295" w14:textId="77777777" w:rsidR="00EF637A" w:rsidRPr="00EF637A" w:rsidRDefault="00EF637A" w:rsidP="00EF637A">
      <w:r w:rsidRPr="00EF637A">
        <w:t>Recurrent?</w:t>
      </w:r>
      <w:r w:rsidRPr="00EF637A">
        <w:tab/>
      </w:r>
      <w:sdt>
        <w:sdtPr>
          <w:id w:val="-1795901733"/>
          <w14:checkbox>
            <w14:checked w14:val="0"/>
            <w14:checkedState w14:val="2612" w14:font="MS Gothic"/>
            <w14:uncheckedState w14:val="2610" w14:font="MS Gothic"/>
          </w14:checkbox>
        </w:sdtPr>
        <w:sdtContent>
          <w:r w:rsidRPr="00EF637A">
            <w:rPr>
              <w:rFonts w:ascii="Segoe UI Symbol" w:hAnsi="Segoe UI Symbol" w:cs="Segoe UI Symbol"/>
            </w:rPr>
            <w:t>☐</w:t>
          </w:r>
        </w:sdtContent>
      </w:sdt>
      <w:r w:rsidRPr="00EF637A">
        <w:t xml:space="preserve"> Yes</w:t>
      </w:r>
      <w:r w:rsidRPr="00EF637A">
        <w:tab/>
      </w:r>
      <w:r w:rsidRPr="00EF637A">
        <w:tab/>
      </w:r>
      <w:sdt>
        <w:sdtPr>
          <w:id w:val="1168603335"/>
          <w14:checkbox>
            <w14:checked w14:val="0"/>
            <w14:checkedState w14:val="2612" w14:font="MS Gothic"/>
            <w14:uncheckedState w14:val="2610" w14:font="MS Gothic"/>
          </w14:checkbox>
        </w:sdtPr>
        <w:sdtContent>
          <w:r w:rsidRPr="00EF637A">
            <w:rPr>
              <w:rFonts w:ascii="Segoe UI Symbol" w:hAnsi="Segoe UI Symbol" w:cs="Segoe UI Symbol"/>
            </w:rPr>
            <w:t>☐</w:t>
          </w:r>
        </w:sdtContent>
      </w:sdt>
      <w:r w:rsidRPr="00EF637A">
        <w:t xml:space="preserve"> No</w:t>
      </w:r>
    </w:p>
    <w:tbl>
      <w:tblPr>
        <w:tblStyle w:val="SD-MOStable"/>
        <w:tblW w:w="9351" w:type="dxa"/>
        <w:tblLayout w:type="fixed"/>
        <w:tblLook w:val="0620" w:firstRow="1" w:lastRow="0" w:firstColumn="0" w:lastColumn="0" w:noHBand="1" w:noVBand="1"/>
        <w:tblCaption w:val="4B5 Instructor Induction Training – Course IT1"/>
        <w:tblDescription w:val="4B5 Instructor Induction Training – Course IT1"/>
      </w:tblPr>
      <w:tblGrid>
        <w:gridCol w:w="7938"/>
        <w:gridCol w:w="1413"/>
      </w:tblGrid>
      <w:tr w:rsidR="000D5BEA" w:rsidRPr="00EF637A" w14:paraId="3CCDFACF" w14:textId="77777777" w:rsidTr="00F91345">
        <w:trPr>
          <w:cnfStyle w:val="100000000000" w:firstRow="1" w:lastRow="0" w:firstColumn="0" w:lastColumn="0" w:oddVBand="0" w:evenVBand="0" w:oddHBand="0" w:evenHBand="0" w:firstRowFirstColumn="0" w:firstRowLastColumn="0" w:lastRowFirstColumn="0" w:lastRowLastColumn="0"/>
          <w:trHeight w:val="454"/>
          <w:tblHeader/>
        </w:trPr>
        <w:tc>
          <w:tcPr>
            <w:tcW w:w="7938" w:type="dxa"/>
          </w:tcPr>
          <w:p w14:paraId="2C77362C" w14:textId="4F668004" w:rsidR="000D5BEA" w:rsidRPr="00EF637A" w:rsidRDefault="000D5BEA" w:rsidP="00EF637A">
            <w:r w:rsidRPr="00EF637A">
              <w:t>Subjects / check items</w:t>
            </w:r>
          </w:p>
        </w:tc>
        <w:tc>
          <w:tcPr>
            <w:tcW w:w="1413" w:type="dxa"/>
          </w:tcPr>
          <w:p w14:paraId="7465F598" w14:textId="77777777" w:rsidR="000D5BEA" w:rsidRPr="00EF637A" w:rsidRDefault="000D5BEA" w:rsidP="00EF637A">
            <w:r w:rsidRPr="00EF637A">
              <w:t>Complete</w:t>
            </w:r>
          </w:p>
          <w:p w14:paraId="068BD098" w14:textId="77777777" w:rsidR="000D5BEA" w:rsidRPr="00EF637A" w:rsidRDefault="000D5BEA" w:rsidP="00EF637A">
            <w:r w:rsidRPr="00EF637A">
              <w:t>Yes / No</w:t>
            </w:r>
          </w:p>
        </w:tc>
      </w:tr>
      <w:tr w:rsidR="000D5BEA" w:rsidRPr="00EF637A" w14:paraId="6C121616" w14:textId="77777777" w:rsidTr="00F91345">
        <w:trPr>
          <w:trHeight w:val="19"/>
        </w:trPr>
        <w:tc>
          <w:tcPr>
            <w:tcW w:w="7938" w:type="dxa"/>
          </w:tcPr>
          <w:p w14:paraId="451BBBC1" w14:textId="77777777" w:rsidR="000D5BEA" w:rsidRPr="00EF637A" w:rsidRDefault="000D5BEA" w:rsidP="00EF637A">
            <w:r w:rsidRPr="00EF637A">
              <w:t>Duties and responsibilities for the FCMs</w:t>
            </w:r>
          </w:p>
        </w:tc>
        <w:tc>
          <w:tcPr>
            <w:tcW w:w="1413" w:type="dxa"/>
          </w:tcPr>
          <w:p w14:paraId="53FEABCF" w14:textId="77777777" w:rsidR="000D5BEA" w:rsidRPr="00EF637A" w:rsidRDefault="000D5BEA" w:rsidP="00EF637A"/>
        </w:tc>
      </w:tr>
      <w:tr w:rsidR="000D5BEA" w:rsidRPr="00EF637A" w14:paraId="7DF072C0" w14:textId="77777777" w:rsidTr="00F91345">
        <w:trPr>
          <w:trHeight w:val="19"/>
        </w:trPr>
        <w:tc>
          <w:tcPr>
            <w:tcW w:w="7938" w:type="dxa"/>
          </w:tcPr>
          <w:p w14:paraId="0CE64DCB" w14:textId="77777777" w:rsidR="000D5BEA" w:rsidRPr="00EF637A" w:rsidRDefault="000D5BEA" w:rsidP="00EF637A">
            <w:r w:rsidRPr="00EF637A">
              <w:t>Procedures relating to the operator’s operations</w:t>
            </w:r>
          </w:p>
        </w:tc>
        <w:tc>
          <w:tcPr>
            <w:tcW w:w="1413" w:type="dxa"/>
          </w:tcPr>
          <w:p w14:paraId="7A432BB3" w14:textId="77777777" w:rsidR="000D5BEA" w:rsidRPr="00EF637A" w:rsidRDefault="000D5BEA" w:rsidP="00EF637A"/>
        </w:tc>
      </w:tr>
      <w:tr w:rsidR="000D5BEA" w:rsidRPr="00EF637A" w14:paraId="036473D4" w14:textId="77777777" w:rsidTr="00F91345">
        <w:trPr>
          <w:trHeight w:val="19"/>
        </w:trPr>
        <w:tc>
          <w:tcPr>
            <w:tcW w:w="7938" w:type="dxa"/>
          </w:tcPr>
          <w:p w14:paraId="0C6F325A" w14:textId="77777777" w:rsidR="000D5BEA" w:rsidRPr="00EF637A" w:rsidRDefault="000D5BEA" w:rsidP="00EF637A">
            <w:r w:rsidRPr="00EF637A">
              <w:t>Standard operating procedures for the aircraft</w:t>
            </w:r>
          </w:p>
        </w:tc>
        <w:tc>
          <w:tcPr>
            <w:tcW w:w="1413" w:type="dxa"/>
          </w:tcPr>
          <w:p w14:paraId="20EB7140" w14:textId="77777777" w:rsidR="000D5BEA" w:rsidRPr="00EF637A" w:rsidRDefault="000D5BEA" w:rsidP="00EF637A"/>
        </w:tc>
      </w:tr>
      <w:tr w:rsidR="000D5BEA" w:rsidRPr="00EF637A" w14:paraId="26C3BE46" w14:textId="77777777" w:rsidTr="00F91345">
        <w:trPr>
          <w:trHeight w:val="19"/>
        </w:trPr>
        <w:tc>
          <w:tcPr>
            <w:tcW w:w="7938" w:type="dxa"/>
          </w:tcPr>
          <w:p w14:paraId="3FBC3BBF" w14:textId="77777777" w:rsidR="000D5BEA" w:rsidRPr="00EF637A" w:rsidRDefault="000D5BEA" w:rsidP="00EF637A">
            <w:r w:rsidRPr="00EF637A">
              <w:t>Normal and emergency procedures for the aircraft</w:t>
            </w:r>
          </w:p>
        </w:tc>
        <w:tc>
          <w:tcPr>
            <w:tcW w:w="1413" w:type="dxa"/>
          </w:tcPr>
          <w:p w14:paraId="334CDCEA" w14:textId="77777777" w:rsidR="000D5BEA" w:rsidRPr="00EF637A" w:rsidRDefault="000D5BEA" w:rsidP="00EF637A"/>
        </w:tc>
      </w:tr>
      <w:tr w:rsidR="000D5BEA" w:rsidRPr="00EF637A" w14:paraId="333413D4" w14:textId="77777777" w:rsidTr="00F91345">
        <w:trPr>
          <w:trHeight w:val="19"/>
        </w:trPr>
        <w:tc>
          <w:tcPr>
            <w:tcW w:w="7938" w:type="dxa"/>
          </w:tcPr>
          <w:p w14:paraId="3E673EEC" w14:textId="77777777" w:rsidR="000D5BEA" w:rsidRPr="00EF637A" w:rsidRDefault="000D5BEA" w:rsidP="00EF637A">
            <w:r w:rsidRPr="00EF637A">
              <w:t>Training specific to the kind of aerial work operation</w:t>
            </w:r>
          </w:p>
          <w:p w14:paraId="19E5C61E" w14:textId="77777777" w:rsidR="000D5BEA" w:rsidRPr="00EF637A" w:rsidRDefault="000D5BEA" w:rsidP="00EF637A">
            <w:r w:rsidRPr="00EF637A">
              <w:t>task specialist</w:t>
            </w:r>
          </w:p>
        </w:tc>
        <w:tc>
          <w:tcPr>
            <w:tcW w:w="1413" w:type="dxa"/>
          </w:tcPr>
          <w:p w14:paraId="1EEE3355" w14:textId="77777777" w:rsidR="000D5BEA" w:rsidRPr="00EF637A" w:rsidRDefault="000D5BEA" w:rsidP="00EF637A"/>
        </w:tc>
      </w:tr>
    </w:tbl>
    <w:p w14:paraId="2A287007" w14:textId="77777777" w:rsidR="00F91345" w:rsidRDefault="00F91345" w:rsidP="00F91345"/>
    <w:tbl>
      <w:tblPr>
        <w:tblStyle w:val="SD-MOStable"/>
        <w:tblW w:w="0" w:type="auto"/>
        <w:tblLook w:val="04A0" w:firstRow="1" w:lastRow="0" w:firstColumn="1" w:lastColumn="0" w:noHBand="0" w:noVBand="1"/>
      </w:tblPr>
      <w:tblGrid>
        <w:gridCol w:w="9402"/>
      </w:tblGrid>
      <w:tr w:rsidR="00F91345" w14:paraId="47B98A4F" w14:textId="77777777" w:rsidTr="00F91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2" w:type="dxa"/>
          </w:tcPr>
          <w:p w14:paraId="1FD84AC7" w14:textId="5701325C" w:rsidR="00F91345" w:rsidRDefault="00F91345" w:rsidP="00F91345">
            <w:r>
              <w:t>Comments</w:t>
            </w:r>
          </w:p>
        </w:tc>
      </w:tr>
      <w:tr w:rsidR="00F91345" w14:paraId="61CB2725" w14:textId="77777777" w:rsidTr="00F91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2" w:type="dxa"/>
          </w:tcPr>
          <w:p w14:paraId="33FBE69F" w14:textId="77777777" w:rsidR="00F91345" w:rsidRDefault="00F91345" w:rsidP="00F91345"/>
        </w:tc>
      </w:tr>
    </w:tbl>
    <w:p w14:paraId="4F964DDE" w14:textId="77777777" w:rsidR="00F91345" w:rsidRDefault="00F91345" w:rsidP="00F91345"/>
    <w:p w14:paraId="6CA9995B" w14:textId="4D690863" w:rsidR="00EF637A" w:rsidRPr="00EF637A" w:rsidRDefault="00EF637A" w:rsidP="00EF637A">
      <w:r>
        <w:t>Checker</w:t>
      </w:r>
      <w:r w:rsidRPr="00EF637A">
        <w:t xml:space="preserve"> signature:  _____________________________</w:t>
      </w:r>
    </w:p>
    <w:p w14:paraId="77B06547" w14:textId="0FA9E77E" w:rsidR="00EF637A" w:rsidRDefault="00EF637A">
      <w:r w:rsidRPr="00EF637A">
        <w:t>HOO/HOFO signature:  _________________________</w:t>
      </w:r>
    </w:p>
    <w:p w14:paraId="1AF9CE3B" w14:textId="77777777" w:rsidR="00EF637A" w:rsidRDefault="00EF637A">
      <w:pPr>
        <w:suppressAutoHyphens w:val="0"/>
        <w:rPr>
          <w:rFonts w:asciiTheme="majorHAnsi" w:eastAsiaTheme="majorEastAsia" w:hAnsiTheme="majorHAnsi" w:cstheme="majorBidi"/>
          <w:b/>
          <w:color w:val="023E5C" w:themeColor="text2"/>
          <w:kern w:val="32"/>
          <w:sz w:val="28"/>
          <w:szCs w:val="24"/>
        </w:rPr>
      </w:pPr>
      <w:bookmarkStart w:id="999" w:name="Form_A14"/>
      <w:r>
        <w:br w:type="page"/>
      </w:r>
    </w:p>
    <w:p w14:paraId="78918BE2" w14:textId="5F9736E8" w:rsidR="000D5BEA" w:rsidRPr="00A96FED" w:rsidRDefault="000D5BEA" w:rsidP="00EF637A">
      <w:pPr>
        <w:pStyle w:val="unHeading3"/>
      </w:pPr>
      <w:r>
        <w:t xml:space="preserve">Form A14 </w:t>
      </w:r>
      <w:r w:rsidRPr="00A96FED">
        <w:t xml:space="preserve">Task </w:t>
      </w:r>
      <w:r w:rsidR="00EF637A">
        <w:t>s</w:t>
      </w:r>
      <w:r w:rsidRPr="00A96FED">
        <w:t xml:space="preserve">pecialist </w:t>
      </w:r>
      <w:r w:rsidR="00EF637A">
        <w:t>t</w:t>
      </w:r>
      <w:r w:rsidRPr="00A96FED">
        <w:t xml:space="preserve">raining </w:t>
      </w:r>
      <w:r w:rsidR="00EF637A">
        <w:t>c</w:t>
      </w:r>
      <w:r w:rsidRPr="00A96FED">
        <w:t>ourse</w:t>
      </w:r>
    </w:p>
    <w:p w14:paraId="02B05631" w14:textId="5BE43429" w:rsidR="000D5BEA" w:rsidRDefault="000D5BEA" w:rsidP="00EF637A">
      <w:pPr>
        <w:pStyle w:val="TableTitle"/>
      </w:pPr>
      <w:r>
        <w:t>Form A14 Task specialist training course</w:t>
      </w:r>
    </w:p>
    <w:tbl>
      <w:tblPr>
        <w:tblStyle w:val="SD-MOStable"/>
        <w:tblW w:w="9351" w:type="dxa"/>
        <w:tblLayout w:type="fixed"/>
        <w:tblLook w:val="0600" w:firstRow="0" w:lastRow="0" w:firstColumn="0" w:lastColumn="0" w:noHBand="1" w:noVBand="1"/>
        <w:tblCaption w:val="4B5 Instructor Induction Training – Course IT1"/>
        <w:tblDescription w:val="4B5 Instructor Induction Training – Course IT1"/>
      </w:tblPr>
      <w:tblGrid>
        <w:gridCol w:w="1960"/>
        <w:gridCol w:w="3285"/>
        <w:gridCol w:w="1995"/>
        <w:gridCol w:w="2111"/>
      </w:tblGrid>
      <w:tr w:rsidR="000D5BEA" w:rsidRPr="00A96FED" w14:paraId="78A9C689" w14:textId="77777777" w:rsidTr="00F91345">
        <w:trPr>
          <w:trHeight w:val="19"/>
        </w:trPr>
        <w:tc>
          <w:tcPr>
            <w:tcW w:w="1960" w:type="dxa"/>
          </w:tcPr>
          <w:bookmarkEnd w:id="999"/>
          <w:p w14:paraId="41E7374B" w14:textId="77777777" w:rsidR="000D5BEA" w:rsidRPr="00EF637A" w:rsidRDefault="000D5BEA" w:rsidP="000D5BEA">
            <w:pPr>
              <w:pStyle w:val="Tabletext"/>
              <w:rPr>
                <w:rStyle w:val="bold"/>
              </w:rPr>
            </w:pPr>
            <w:r w:rsidRPr="00EF637A">
              <w:rPr>
                <w:rStyle w:val="bold"/>
              </w:rPr>
              <w:t>Trainee name</w:t>
            </w:r>
          </w:p>
        </w:tc>
        <w:tc>
          <w:tcPr>
            <w:tcW w:w="3285" w:type="dxa"/>
          </w:tcPr>
          <w:p w14:paraId="5E411981" w14:textId="77777777" w:rsidR="000D5BEA" w:rsidRPr="00A96FED" w:rsidRDefault="000D5BEA" w:rsidP="000D5BEA">
            <w:pPr>
              <w:pStyle w:val="Tabletext"/>
            </w:pPr>
          </w:p>
        </w:tc>
        <w:tc>
          <w:tcPr>
            <w:tcW w:w="1995" w:type="dxa"/>
          </w:tcPr>
          <w:p w14:paraId="027C51DE" w14:textId="77777777" w:rsidR="000D5BEA" w:rsidRPr="00EF637A" w:rsidRDefault="000D5BEA" w:rsidP="000D5BEA">
            <w:pPr>
              <w:pStyle w:val="Tabletext"/>
              <w:rPr>
                <w:rStyle w:val="bold"/>
              </w:rPr>
            </w:pPr>
            <w:r w:rsidRPr="00EF637A">
              <w:rPr>
                <w:rStyle w:val="bold"/>
              </w:rPr>
              <w:t>ARN (if applicable)</w:t>
            </w:r>
          </w:p>
        </w:tc>
        <w:tc>
          <w:tcPr>
            <w:tcW w:w="2111" w:type="dxa"/>
          </w:tcPr>
          <w:p w14:paraId="765D699E" w14:textId="77777777" w:rsidR="000D5BEA" w:rsidRPr="00A96FED" w:rsidRDefault="000D5BEA" w:rsidP="000D5BEA">
            <w:pPr>
              <w:pStyle w:val="Tabletext"/>
            </w:pPr>
          </w:p>
        </w:tc>
      </w:tr>
      <w:tr w:rsidR="000D5BEA" w:rsidRPr="00A96FED" w14:paraId="7C685F7D" w14:textId="77777777" w:rsidTr="00F91345">
        <w:trPr>
          <w:trHeight w:val="19"/>
        </w:trPr>
        <w:tc>
          <w:tcPr>
            <w:tcW w:w="1960" w:type="dxa"/>
          </w:tcPr>
          <w:p w14:paraId="24327B85" w14:textId="77777777" w:rsidR="000D5BEA" w:rsidRPr="00EF637A" w:rsidRDefault="000D5BEA" w:rsidP="000D5BEA">
            <w:pPr>
              <w:pStyle w:val="Tabletext"/>
              <w:rPr>
                <w:rStyle w:val="bold"/>
              </w:rPr>
            </w:pPr>
            <w:r w:rsidRPr="00EF637A">
              <w:rPr>
                <w:rStyle w:val="bold"/>
              </w:rPr>
              <w:t>Trainer name</w:t>
            </w:r>
          </w:p>
        </w:tc>
        <w:tc>
          <w:tcPr>
            <w:tcW w:w="3285" w:type="dxa"/>
          </w:tcPr>
          <w:p w14:paraId="3FB959A2" w14:textId="77777777" w:rsidR="000D5BEA" w:rsidRPr="00A96FED" w:rsidRDefault="000D5BEA" w:rsidP="000D5BEA">
            <w:pPr>
              <w:pStyle w:val="Tabletext"/>
            </w:pPr>
          </w:p>
        </w:tc>
        <w:tc>
          <w:tcPr>
            <w:tcW w:w="1995" w:type="dxa"/>
          </w:tcPr>
          <w:p w14:paraId="44B07E28" w14:textId="77777777" w:rsidR="000D5BEA" w:rsidRPr="00EF637A" w:rsidRDefault="000D5BEA" w:rsidP="000D5BEA">
            <w:pPr>
              <w:pStyle w:val="Tabletext"/>
              <w:rPr>
                <w:rStyle w:val="bold"/>
              </w:rPr>
            </w:pPr>
            <w:r w:rsidRPr="00EF637A">
              <w:rPr>
                <w:rStyle w:val="bold"/>
              </w:rPr>
              <w:t>Date of training</w:t>
            </w:r>
          </w:p>
        </w:tc>
        <w:tc>
          <w:tcPr>
            <w:tcW w:w="2111" w:type="dxa"/>
          </w:tcPr>
          <w:p w14:paraId="41E4AA5C" w14:textId="77777777" w:rsidR="000D5BEA" w:rsidRPr="00A96FED" w:rsidRDefault="000D5BEA" w:rsidP="000D5BEA">
            <w:pPr>
              <w:pStyle w:val="Tabletext"/>
            </w:pPr>
          </w:p>
        </w:tc>
      </w:tr>
    </w:tbl>
    <w:p w14:paraId="4B2436F8" w14:textId="77777777" w:rsidR="000D5BEA" w:rsidRPr="00A96FED" w:rsidRDefault="000D5BEA" w:rsidP="000D5BEA"/>
    <w:tbl>
      <w:tblPr>
        <w:tblStyle w:val="SD-MOStable"/>
        <w:tblW w:w="9351" w:type="dxa"/>
        <w:tblLayout w:type="fixed"/>
        <w:tblLook w:val="0620" w:firstRow="1" w:lastRow="0" w:firstColumn="0" w:lastColumn="0" w:noHBand="1" w:noVBand="1"/>
        <w:tblCaption w:val="4B5 Instructor Induction Training – Course IT1"/>
        <w:tblDescription w:val="4B5 Instructor Induction Training – Course IT1"/>
      </w:tblPr>
      <w:tblGrid>
        <w:gridCol w:w="7938"/>
        <w:gridCol w:w="1413"/>
      </w:tblGrid>
      <w:tr w:rsidR="000D5BEA" w:rsidRPr="00EF637A" w14:paraId="47731883" w14:textId="77777777" w:rsidTr="00F91345">
        <w:trPr>
          <w:cnfStyle w:val="100000000000" w:firstRow="1" w:lastRow="0" w:firstColumn="0" w:lastColumn="0" w:oddVBand="0" w:evenVBand="0" w:oddHBand="0" w:evenHBand="0" w:firstRowFirstColumn="0" w:firstRowLastColumn="0" w:lastRowFirstColumn="0" w:lastRowLastColumn="0"/>
          <w:trHeight w:val="454"/>
          <w:tblHeader/>
        </w:trPr>
        <w:tc>
          <w:tcPr>
            <w:tcW w:w="7938" w:type="dxa"/>
          </w:tcPr>
          <w:p w14:paraId="475DABF9" w14:textId="77777777" w:rsidR="000D5BEA" w:rsidRPr="00EF637A" w:rsidRDefault="000D5BEA" w:rsidP="00EF637A">
            <w:r w:rsidRPr="00EF637A">
              <w:t>Subjects / Discussion points</w:t>
            </w:r>
          </w:p>
        </w:tc>
        <w:tc>
          <w:tcPr>
            <w:tcW w:w="1413" w:type="dxa"/>
          </w:tcPr>
          <w:p w14:paraId="6F9B4E2A" w14:textId="77777777" w:rsidR="000D5BEA" w:rsidRPr="00EF637A" w:rsidRDefault="000D5BEA" w:rsidP="00EF637A">
            <w:r w:rsidRPr="00EF637A">
              <w:t>Complete</w:t>
            </w:r>
          </w:p>
          <w:p w14:paraId="341291E0" w14:textId="77777777" w:rsidR="000D5BEA" w:rsidRPr="00EF637A" w:rsidRDefault="000D5BEA" w:rsidP="00EF637A">
            <w:r w:rsidRPr="00EF637A">
              <w:t>Yes / No</w:t>
            </w:r>
          </w:p>
        </w:tc>
      </w:tr>
      <w:tr w:rsidR="000D5BEA" w:rsidRPr="00EF637A" w14:paraId="3CDDED7C" w14:textId="77777777" w:rsidTr="00F91345">
        <w:trPr>
          <w:trHeight w:val="19"/>
        </w:trPr>
        <w:tc>
          <w:tcPr>
            <w:tcW w:w="7938" w:type="dxa"/>
          </w:tcPr>
          <w:p w14:paraId="25804723" w14:textId="77777777" w:rsidR="000D5BEA" w:rsidRPr="00EF637A" w:rsidRDefault="000D5BEA" w:rsidP="00EF637A">
            <w:r w:rsidRPr="00EF637A">
              <w:t>Crew status and responsibilities</w:t>
            </w:r>
          </w:p>
        </w:tc>
        <w:tc>
          <w:tcPr>
            <w:tcW w:w="1413" w:type="dxa"/>
          </w:tcPr>
          <w:p w14:paraId="4535D29F" w14:textId="77777777" w:rsidR="000D5BEA" w:rsidRPr="00EF637A" w:rsidRDefault="000D5BEA" w:rsidP="00EF637A"/>
        </w:tc>
      </w:tr>
      <w:tr w:rsidR="000D5BEA" w:rsidRPr="00EF637A" w14:paraId="7EA3163B" w14:textId="77777777" w:rsidTr="00F91345">
        <w:trPr>
          <w:trHeight w:val="19"/>
        </w:trPr>
        <w:tc>
          <w:tcPr>
            <w:tcW w:w="7938" w:type="dxa"/>
          </w:tcPr>
          <w:p w14:paraId="28EC9214" w14:textId="77777777" w:rsidR="000D5BEA" w:rsidRPr="00EF637A" w:rsidRDefault="000D5BEA" w:rsidP="00EF637A">
            <w:r w:rsidRPr="00EF637A">
              <w:t>Authority of pilot in command (PIC)</w:t>
            </w:r>
          </w:p>
        </w:tc>
        <w:tc>
          <w:tcPr>
            <w:tcW w:w="1413" w:type="dxa"/>
          </w:tcPr>
          <w:p w14:paraId="16ACCF8D" w14:textId="77777777" w:rsidR="000D5BEA" w:rsidRPr="00EF637A" w:rsidRDefault="000D5BEA" w:rsidP="00EF637A"/>
        </w:tc>
      </w:tr>
      <w:tr w:rsidR="000D5BEA" w:rsidRPr="00EF637A" w14:paraId="69BE016E" w14:textId="77777777" w:rsidTr="00F91345">
        <w:trPr>
          <w:trHeight w:val="19"/>
        </w:trPr>
        <w:tc>
          <w:tcPr>
            <w:tcW w:w="7938" w:type="dxa"/>
          </w:tcPr>
          <w:p w14:paraId="5198D69C" w14:textId="77777777" w:rsidR="000D5BEA" w:rsidRPr="00EF637A" w:rsidRDefault="000D5BEA" w:rsidP="00EF637A">
            <w:r w:rsidRPr="00EF637A">
              <w:t>Safety policy (including hazard and incident reporting)</w:t>
            </w:r>
          </w:p>
        </w:tc>
        <w:tc>
          <w:tcPr>
            <w:tcW w:w="1413" w:type="dxa"/>
          </w:tcPr>
          <w:p w14:paraId="6F6DFE34" w14:textId="77777777" w:rsidR="000D5BEA" w:rsidRPr="00EF637A" w:rsidRDefault="000D5BEA" w:rsidP="00EF637A"/>
        </w:tc>
      </w:tr>
      <w:tr w:rsidR="000D5BEA" w:rsidRPr="00EF637A" w14:paraId="4645AA79" w14:textId="77777777" w:rsidTr="00F91345">
        <w:trPr>
          <w:trHeight w:val="19"/>
        </w:trPr>
        <w:tc>
          <w:tcPr>
            <w:tcW w:w="7938" w:type="dxa"/>
          </w:tcPr>
          <w:p w14:paraId="3949D292" w14:textId="77777777" w:rsidR="000D5BEA" w:rsidRPr="00EF637A" w:rsidRDefault="000D5BEA" w:rsidP="00EF637A">
            <w:r w:rsidRPr="00EF637A">
              <w:t>Drug and alcohol policy</w:t>
            </w:r>
          </w:p>
        </w:tc>
        <w:tc>
          <w:tcPr>
            <w:tcW w:w="1413" w:type="dxa"/>
          </w:tcPr>
          <w:p w14:paraId="601FFD4F" w14:textId="77777777" w:rsidR="000D5BEA" w:rsidRPr="00EF637A" w:rsidRDefault="000D5BEA" w:rsidP="00EF637A"/>
        </w:tc>
      </w:tr>
      <w:tr w:rsidR="000D5BEA" w:rsidRPr="00EF637A" w14:paraId="0399D933" w14:textId="77777777" w:rsidTr="00F91345">
        <w:trPr>
          <w:trHeight w:val="19"/>
        </w:trPr>
        <w:tc>
          <w:tcPr>
            <w:tcW w:w="7938" w:type="dxa"/>
          </w:tcPr>
          <w:p w14:paraId="79A9B793" w14:textId="77777777" w:rsidR="000D5BEA" w:rsidRPr="00EF637A" w:rsidRDefault="000D5BEA" w:rsidP="00EF637A">
            <w:r w:rsidRPr="00EF637A">
              <w:t xml:space="preserve">Safety around the aircraft </w:t>
            </w:r>
          </w:p>
        </w:tc>
        <w:tc>
          <w:tcPr>
            <w:tcW w:w="1413" w:type="dxa"/>
          </w:tcPr>
          <w:p w14:paraId="7EF47783" w14:textId="77777777" w:rsidR="000D5BEA" w:rsidRPr="00EF637A" w:rsidRDefault="000D5BEA" w:rsidP="00EF637A"/>
        </w:tc>
      </w:tr>
      <w:tr w:rsidR="000D5BEA" w:rsidRPr="00EF637A" w14:paraId="6BF583B8" w14:textId="77777777" w:rsidTr="00F91345">
        <w:trPr>
          <w:trHeight w:val="19"/>
        </w:trPr>
        <w:tc>
          <w:tcPr>
            <w:tcW w:w="7938" w:type="dxa"/>
          </w:tcPr>
          <w:p w14:paraId="402E2FB3" w14:textId="77777777" w:rsidR="000D5BEA" w:rsidRPr="00EF637A" w:rsidRDefault="000D5BEA" w:rsidP="00EF637A">
            <w:r w:rsidRPr="00EF637A">
              <w:t>Crew position safety</w:t>
            </w:r>
          </w:p>
        </w:tc>
        <w:tc>
          <w:tcPr>
            <w:tcW w:w="1413" w:type="dxa"/>
          </w:tcPr>
          <w:p w14:paraId="46E8CC61" w14:textId="77777777" w:rsidR="000D5BEA" w:rsidRPr="00EF637A" w:rsidRDefault="000D5BEA" w:rsidP="00EF637A"/>
        </w:tc>
      </w:tr>
      <w:tr w:rsidR="000D5BEA" w:rsidRPr="00EF637A" w14:paraId="3737C390" w14:textId="77777777" w:rsidTr="00F91345">
        <w:trPr>
          <w:trHeight w:val="19"/>
        </w:trPr>
        <w:tc>
          <w:tcPr>
            <w:tcW w:w="7938" w:type="dxa"/>
          </w:tcPr>
          <w:p w14:paraId="44CB2BEB" w14:textId="77777777" w:rsidR="000D5BEA" w:rsidRPr="00EF637A" w:rsidRDefault="000D5BEA" w:rsidP="00EF637A">
            <w:r w:rsidRPr="00EF637A">
              <w:t>Safety equipment</w:t>
            </w:r>
          </w:p>
        </w:tc>
        <w:tc>
          <w:tcPr>
            <w:tcW w:w="1413" w:type="dxa"/>
          </w:tcPr>
          <w:p w14:paraId="4160BCCC" w14:textId="77777777" w:rsidR="000D5BEA" w:rsidRPr="00EF637A" w:rsidRDefault="000D5BEA" w:rsidP="00EF637A"/>
        </w:tc>
      </w:tr>
      <w:tr w:rsidR="000D5BEA" w:rsidRPr="00EF637A" w14:paraId="72773AC6" w14:textId="77777777" w:rsidTr="00F91345">
        <w:trPr>
          <w:trHeight w:val="19"/>
        </w:trPr>
        <w:tc>
          <w:tcPr>
            <w:tcW w:w="7938" w:type="dxa"/>
          </w:tcPr>
          <w:p w14:paraId="715642E7" w14:textId="77777777" w:rsidR="000D5BEA" w:rsidRPr="00EF637A" w:rsidRDefault="000D5BEA" w:rsidP="00EF637A">
            <w:r w:rsidRPr="00EF637A">
              <w:t>Limitation to performance of duties</w:t>
            </w:r>
          </w:p>
        </w:tc>
        <w:tc>
          <w:tcPr>
            <w:tcW w:w="1413" w:type="dxa"/>
          </w:tcPr>
          <w:p w14:paraId="15517EB9" w14:textId="77777777" w:rsidR="000D5BEA" w:rsidRPr="00EF637A" w:rsidRDefault="000D5BEA" w:rsidP="00EF637A"/>
        </w:tc>
      </w:tr>
      <w:tr w:rsidR="000D5BEA" w:rsidRPr="00EF637A" w14:paraId="108E86A9" w14:textId="77777777" w:rsidTr="00F91345">
        <w:trPr>
          <w:trHeight w:val="19"/>
        </w:trPr>
        <w:tc>
          <w:tcPr>
            <w:tcW w:w="7938" w:type="dxa"/>
          </w:tcPr>
          <w:p w14:paraId="6316A747" w14:textId="77777777" w:rsidR="000D5BEA" w:rsidRPr="00EF637A" w:rsidRDefault="000D5BEA" w:rsidP="00EF637A">
            <w:r w:rsidRPr="00EF637A">
              <w:t>Airsickness</w:t>
            </w:r>
          </w:p>
        </w:tc>
        <w:tc>
          <w:tcPr>
            <w:tcW w:w="1413" w:type="dxa"/>
          </w:tcPr>
          <w:p w14:paraId="771C379D" w14:textId="77777777" w:rsidR="000D5BEA" w:rsidRPr="00EF637A" w:rsidRDefault="000D5BEA" w:rsidP="00EF637A"/>
        </w:tc>
      </w:tr>
      <w:tr w:rsidR="000D5BEA" w:rsidRPr="00EF637A" w14:paraId="521FBE89" w14:textId="77777777" w:rsidTr="00F91345">
        <w:trPr>
          <w:trHeight w:val="19"/>
        </w:trPr>
        <w:tc>
          <w:tcPr>
            <w:tcW w:w="7938" w:type="dxa"/>
          </w:tcPr>
          <w:p w14:paraId="46D0C85A" w14:textId="77777777" w:rsidR="000D5BEA" w:rsidRPr="00EF637A" w:rsidRDefault="000D5BEA" w:rsidP="00EF637A">
            <w:r w:rsidRPr="00EF637A">
              <w:t>Aircraft emergency procedures</w:t>
            </w:r>
          </w:p>
        </w:tc>
        <w:tc>
          <w:tcPr>
            <w:tcW w:w="1413" w:type="dxa"/>
          </w:tcPr>
          <w:p w14:paraId="52A2FF0F" w14:textId="77777777" w:rsidR="000D5BEA" w:rsidRPr="00EF637A" w:rsidRDefault="000D5BEA" w:rsidP="00EF637A"/>
        </w:tc>
      </w:tr>
      <w:tr w:rsidR="000D5BEA" w:rsidRPr="00EF637A" w14:paraId="47D51F21" w14:textId="77777777" w:rsidTr="00F91345">
        <w:trPr>
          <w:trHeight w:val="19"/>
        </w:trPr>
        <w:tc>
          <w:tcPr>
            <w:tcW w:w="7938" w:type="dxa"/>
          </w:tcPr>
          <w:p w14:paraId="26DD70AD" w14:textId="77777777" w:rsidR="000D5BEA" w:rsidRPr="00EF637A" w:rsidRDefault="000D5BEA" w:rsidP="00EF637A">
            <w:r w:rsidRPr="00EF637A">
              <w:t>Forced landing (and ditching if relevant)</w:t>
            </w:r>
          </w:p>
        </w:tc>
        <w:tc>
          <w:tcPr>
            <w:tcW w:w="1413" w:type="dxa"/>
          </w:tcPr>
          <w:p w14:paraId="18386DB3" w14:textId="77777777" w:rsidR="000D5BEA" w:rsidRPr="00EF637A" w:rsidRDefault="000D5BEA" w:rsidP="00EF637A"/>
        </w:tc>
      </w:tr>
      <w:tr w:rsidR="000D5BEA" w:rsidRPr="00EF637A" w14:paraId="30C9101B" w14:textId="77777777" w:rsidTr="00F91345">
        <w:trPr>
          <w:trHeight w:val="19"/>
        </w:trPr>
        <w:tc>
          <w:tcPr>
            <w:tcW w:w="7938" w:type="dxa"/>
          </w:tcPr>
          <w:p w14:paraId="56180A2E" w14:textId="77777777" w:rsidR="000D5BEA" w:rsidRPr="00EF637A" w:rsidRDefault="000D5BEA" w:rsidP="00EF637A">
            <w:r w:rsidRPr="00EF637A">
              <w:t>Aircraft evacuation</w:t>
            </w:r>
          </w:p>
        </w:tc>
        <w:tc>
          <w:tcPr>
            <w:tcW w:w="1413" w:type="dxa"/>
          </w:tcPr>
          <w:p w14:paraId="734B74B4" w14:textId="77777777" w:rsidR="000D5BEA" w:rsidRPr="00EF637A" w:rsidRDefault="000D5BEA" w:rsidP="00EF637A"/>
        </w:tc>
      </w:tr>
      <w:tr w:rsidR="000D5BEA" w:rsidRPr="00EF637A" w14:paraId="0A1F94F7" w14:textId="77777777" w:rsidTr="00F91345">
        <w:trPr>
          <w:trHeight w:val="19"/>
        </w:trPr>
        <w:tc>
          <w:tcPr>
            <w:tcW w:w="7938" w:type="dxa"/>
          </w:tcPr>
          <w:p w14:paraId="2C7BB93F" w14:textId="77777777" w:rsidR="000D5BEA" w:rsidRPr="00EF637A" w:rsidRDefault="000D5BEA" w:rsidP="00EF637A">
            <w:r w:rsidRPr="00EF637A">
              <w:t>Post evacuation</w:t>
            </w:r>
          </w:p>
        </w:tc>
        <w:tc>
          <w:tcPr>
            <w:tcW w:w="1413" w:type="dxa"/>
          </w:tcPr>
          <w:p w14:paraId="217E6CC5" w14:textId="77777777" w:rsidR="000D5BEA" w:rsidRPr="00EF637A" w:rsidRDefault="000D5BEA" w:rsidP="00EF637A"/>
        </w:tc>
      </w:tr>
      <w:tr w:rsidR="000D5BEA" w:rsidRPr="00EF637A" w14:paraId="15499345" w14:textId="77777777" w:rsidTr="00F91345">
        <w:trPr>
          <w:trHeight w:val="19"/>
        </w:trPr>
        <w:tc>
          <w:tcPr>
            <w:tcW w:w="7938" w:type="dxa"/>
          </w:tcPr>
          <w:p w14:paraId="78A28192" w14:textId="77777777" w:rsidR="000D5BEA" w:rsidRPr="00EF637A" w:rsidRDefault="000D5BEA" w:rsidP="00EF637A">
            <w:r w:rsidRPr="00EF637A">
              <w:t>Human factors and non-technical skills (limited)</w:t>
            </w:r>
          </w:p>
        </w:tc>
        <w:tc>
          <w:tcPr>
            <w:tcW w:w="1413" w:type="dxa"/>
          </w:tcPr>
          <w:p w14:paraId="0D51C6F0" w14:textId="77777777" w:rsidR="000D5BEA" w:rsidRPr="00EF637A" w:rsidRDefault="000D5BEA" w:rsidP="00EF637A"/>
        </w:tc>
      </w:tr>
      <w:tr w:rsidR="000D5BEA" w:rsidRPr="00EF637A" w14:paraId="1E897853" w14:textId="77777777" w:rsidTr="00F91345">
        <w:trPr>
          <w:trHeight w:val="19"/>
        </w:trPr>
        <w:tc>
          <w:tcPr>
            <w:tcW w:w="7938" w:type="dxa"/>
          </w:tcPr>
          <w:p w14:paraId="42A38CBE" w14:textId="77777777" w:rsidR="000D5BEA" w:rsidRPr="00EF637A" w:rsidRDefault="000D5BEA" w:rsidP="00EF637A">
            <w:r w:rsidRPr="00EF637A">
              <w:t>Company DAMP induction</w:t>
            </w:r>
          </w:p>
        </w:tc>
        <w:tc>
          <w:tcPr>
            <w:tcW w:w="1413" w:type="dxa"/>
          </w:tcPr>
          <w:p w14:paraId="175B243A" w14:textId="77777777" w:rsidR="000D5BEA" w:rsidRPr="00EF637A" w:rsidRDefault="000D5BEA" w:rsidP="00EF637A"/>
        </w:tc>
      </w:tr>
    </w:tbl>
    <w:p w14:paraId="45ECED3B" w14:textId="77777777" w:rsidR="00F91345" w:rsidRDefault="00F91345" w:rsidP="00F91345"/>
    <w:tbl>
      <w:tblPr>
        <w:tblStyle w:val="SD-MOStable"/>
        <w:tblW w:w="0" w:type="auto"/>
        <w:tblLook w:val="0620" w:firstRow="1" w:lastRow="0" w:firstColumn="0" w:lastColumn="0" w:noHBand="1" w:noVBand="1"/>
      </w:tblPr>
      <w:tblGrid>
        <w:gridCol w:w="9402"/>
      </w:tblGrid>
      <w:tr w:rsidR="00F91345" w14:paraId="74A56827" w14:textId="77777777" w:rsidTr="00F91345">
        <w:trPr>
          <w:cnfStyle w:val="100000000000" w:firstRow="1" w:lastRow="0" w:firstColumn="0" w:lastColumn="0" w:oddVBand="0" w:evenVBand="0" w:oddHBand="0" w:evenHBand="0" w:firstRowFirstColumn="0" w:firstRowLastColumn="0" w:lastRowFirstColumn="0" w:lastRowLastColumn="0"/>
        </w:trPr>
        <w:tc>
          <w:tcPr>
            <w:tcW w:w="9402" w:type="dxa"/>
          </w:tcPr>
          <w:p w14:paraId="14CF6D6B" w14:textId="442247C4" w:rsidR="00F91345" w:rsidRDefault="00F91345" w:rsidP="00F91345">
            <w:r>
              <w:t>Comments</w:t>
            </w:r>
          </w:p>
        </w:tc>
      </w:tr>
      <w:tr w:rsidR="00F91345" w14:paraId="05181763" w14:textId="77777777" w:rsidTr="00F91345">
        <w:tc>
          <w:tcPr>
            <w:tcW w:w="9402" w:type="dxa"/>
          </w:tcPr>
          <w:p w14:paraId="0899888C" w14:textId="77777777" w:rsidR="00F91345" w:rsidRDefault="00F91345" w:rsidP="00F91345"/>
        </w:tc>
      </w:tr>
    </w:tbl>
    <w:p w14:paraId="7425DCED" w14:textId="77777777" w:rsidR="00EF637A" w:rsidRPr="00F91345" w:rsidRDefault="00EF637A" w:rsidP="00F91345">
      <w:pPr>
        <w:pStyle w:val="normalafterlisttable"/>
        <w:rPr>
          <w:rStyle w:val="bold"/>
        </w:rPr>
      </w:pPr>
      <w:r w:rsidRPr="00F91345">
        <w:rPr>
          <w:rStyle w:val="bold"/>
        </w:rPr>
        <w:t>Trainer acknowledgement</w:t>
      </w:r>
    </w:p>
    <w:p w14:paraId="740C5E9E" w14:textId="1495C44E" w:rsidR="00EF637A" w:rsidRPr="00EF637A" w:rsidRDefault="00EF637A" w:rsidP="00EF637A">
      <w:r w:rsidRPr="00EF637A">
        <w:t>Completed</w:t>
      </w:r>
      <w:r>
        <w:t>:</w:t>
      </w:r>
      <w:r w:rsidRPr="00EF637A">
        <w:tab/>
      </w:r>
      <w:sdt>
        <w:sdtPr>
          <w:id w:val="-204188384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EF637A">
        <w:t>Yes</w:t>
      </w:r>
      <w:r>
        <w:tab/>
      </w:r>
      <w:r>
        <w:tab/>
      </w:r>
      <w:sdt>
        <w:sdtPr>
          <w:id w:val="132732912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EF637A">
        <w:t>No</w:t>
      </w:r>
    </w:p>
    <w:p w14:paraId="1996C31F" w14:textId="0825E3A8" w:rsidR="00EF637A" w:rsidRPr="00EF637A" w:rsidRDefault="00EF637A" w:rsidP="00EF637A">
      <w:r w:rsidRPr="00EF637A">
        <w:t>Trainer signature</w:t>
      </w:r>
      <w:r>
        <w:t>:  ___________________________</w:t>
      </w:r>
    </w:p>
    <w:p w14:paraId="257C7B27" w14:textId="484C19F1" w:rsidR="00EF637A" w:rsidRPr="00EF637A" w:rsidRDefault="00EF637A" w:rsidP="00EF637A">
      <w:r w:rsidRPr="00EF637A">
        <w:t xml:space="preserve">Date: </w:t>
      </w:r>
      <w:sdt>
        <w:sdtPr>
          <w:id w:val="1950804539"/>
          <w:showingPlcHdr/>
          <w:date>
            <w:dateFormat w:val="dd-MMM-yy"/>
            <w:lid w:val="en-AU"/>
            <w:storeMappedDataAs w:val="dateTime"/>
            <w:calendar w:val="gregorian"/>
          </w:date>
        </w:sdtPr>
        <w:sdtContent>
          <w:r w:rsidRPr="00EF637A">
            <w:t>Click here to enter a date.</w:t>
          </w:r>
        </w:sdtContent>
      </w:sdt>
    </w:p>
    <w:p w14:paraId="640F2AE3" w14:textId="77777777" w:rsidR="00EF637A" w:rsidRPr="00EF637A" w:rsidRDefault="00EF637A" w:rsidP="00EF637A"/>
    <w:p w14:paraId="0AAB12DC" w14:textId="77777777" w:rsidR="000D5BEA" w:rsidRPr="00A96FED" w:rsidRDefault="000D5BEA" w:rsidP="000D5BEA">
      <w:pPr>
        <w:sectPr w:rsidR="000D5BEA" w:rsidRPr="00A96FED" w:rsidSect="00F91345">
          <w:footerReference w:type="default" r:id="rId37"/>
          <w:pgSz w:w="11906" w:h="16838" w:code="9"/>
          <w:pgMar w:top="1247" w:right="1247" w:bottom="1247" w:left="1247" w:header="709" w:footer="249" w:gutter="0"/>
          <w:cols w:space="708"/>
          <w:docGrid w:linePitch="360"/>
        </w:sectPr>
      </w:pPr>
    </w:p>
    <w:p w14:paraId="5FFF2882" w14:textId="23FC7B26" w:rsidR="000D5BEA" w:rsidRPr="00A96FED" w:rsidRDefault="000D5BEA" w:rsidP="00EF637A">
      <w:pPr>
        <w:pStyle w:val="unHeading3"/>
      </w:pPr>
      <w:bookmarkStart w:id="1000" w:name="Form_A15"/>
      <w:r>
        <w:t xml:space="preserve">Form A15 </w:t>
      </w:r>
      <w:r w:rsidRPr="00A96FED">
        <w:t xml:space="preserve">Personnel </w:t>
      </w:r>
      <w:r w:rsidR="00EF637A">
        <w:t>t</w:t>
      </w:r>
      <w:r w:rsidRPr="00A96FED">
        <w:t xml:space="preserve">raining and </w:t>
      </w:r>
      <w:r w:rsidR="00EF637A">
        <w:t>c</w:t>
      </w:r>
      <w:r w:rsidRPr="00A96FED">
        <w:t xml:space="preserve">hecking </w:t>
      </w:r>
      <w:r w:rsidR="00EF637A">
        <w:t>r</w:t>
      </w:r>
      <w:r w:rsidRPr="00A96FED">
        <w:t>ecord</w:t>
      </w:r>
    </w:p>
    <w:p w14:paraId="5AC1F1F8" w14:textId="6C3DF06E" w:rsidR="000D5BEA" w:rsidRDefault="000D5BEA" w:rsidP="00EF637A">
      <w:pPr>
        <w:pStyle w:val="TableTitle"/>
      </w:pPr>
      <w:r>
        <w:t>Form A15 Personnel training and checking record</w:t>
      </w:r>
    </w:p>
    <w:tbl>
      <w:tblPr>
        <w:tblStyle w:val="SD-MOStable"/>
        <w:tblW w:w="14312" w:type="dxa"/>
        <w:tblLook w:val="0620" w:firstRow="1" w:lastRow="0" w:firstColumn="0" w:lastColumn="0" w:noHBand="1" w:noVBand="1"/>
        <w:tblCaption w:val="4B8 Student Personal Details &amp; Flight Training Record"/>
        <w:tblDescription w:val="4B8 Student Personal Details &amp; Flight Training Record"/>
      </w:tblPr>
      <w:tblGrid>
        <w:gridCol w:w="1012"/>
        <w:gridCol w:w="1626"/>
        <w:gridCol w:w="6121"/>
        <w:gridCol w:w="1699"/>
        <w:gridCol w:w="1717"/>
        <w:gridCol w:w="2137"/>
      </w:tblGrid>
      <w:tr w:rsidR="000D5BEA" w:rsidRPr="00A96FED" w14:paraId="0BA495B7" w14:textId="77777777" w:rsidTr="00F91345">
        <w:trPr>
          <w:cnfStyle w:val="100000000000" w:firstRow="1" w:lastRow="0" w:firstColumn="0" w:lastColumn="0" w:oddVBand="0" w:evenVBand="0" w:oddHBand="0" w:evenHBand="0" w:firstRowFirstColumn="0" w:firstRowLastColumn="0" w:lastRowFirstColumn="0" w:lastRowLastColumn="0"/>
          <w:trHeight w:val="34"/>
          <w:tblHeader/>
        </w:trPr>
        <w:tc>
          <w:tcPr>
            <w:tcW w:w="1012" w:type="dxa"/>
          </w:tcPr>
          <w:bookmarkEnd w:id="1000"/>
          <w:p w14:paraId="5D6CA2C4" w14:textId="77777777" w:rsidR="000D5BEA" w:rsidRPr="000D5BEA" w:rsidRDefault="000D5BEA" w:rsidP="000D5BEA">
            <w:r w:rsidRPr="00A96FED">
              <w:t>Date</w:t>
            </w:r>
          </w:p>
        </w:tc>
        <w:tc>
          <w:tcPr>
            <w:tcW w:w="1626" w:type="dxa"/>
          </w:tcPr>
          <w:p w14:paraId="2BAD13B8" w14:textId="77777777" w:rsidR="000D5BEA" w:rsidRPr="000D5BEA" w:rsidRDefault="000D5BEA" w:rsidP="000D5BEA">
            <w:r w:rsidRPr="00A96FED">
              <w:t>Trainee</w:t>
            </w:r>
          </w:p>
        </w:tc>
        <w:tc>
          <w:tcPr>
            <w:tcW w:w="6121" w:type="dxa"/>
          </w:tcPr>
          <w:p w14:paraId="29DA3D81" w14:textId="77777777" w:rsidR="000D5BEA" w:rsidRPr="000D5BEA" w:rsidRDefault="000D5BEA" w:rsidP="000D5BEA">
            <w:r w:rsidRPr="00A96FED">
              <w:t>Training / Check Details</w:t>
            </w:r>
          </w:p>
        </w:tc>
        <w:tc>
          <w:tcPr>
            <w:tcW w:w="1699" w:type="dxa"/>
          </w:tcPr>
          <w:p w14:paraId="34765887" w14:textId="77777777" w:rsidR="000D5BEA" w:rsidRPr="000D5BEA" w:rsidRDefault="000D5BEA" w:rsidP="000D5BEA">
            <w:r w:rsidRPr="00A96FED">
              <w:t>Competent / Proficient</w:t>
            </w:r>
          </w:p>
          <w:p w14:paraId="3B2F04A4" w14:textId="77777777" w:rsidR="000D5BEA" w:rsidRPr="000D5BEA" w:rsidRDefault="000D5BEA" w:rsidP="000D5BEA">
            <w:r w:rsidRPr="00A96FED">
              <w:t>Yes / No</w:t>
            </w:r>
          </w:p>
        </w:tc>
        <w:tc>
          <w:tcPr>
            <w:tcW w:w="1717" w:type="dxa"/>
          </w:tcPr>
          <w:p w14:paraId="15D1DA01" w14:textId="77777777" w:rsidR="000D5BEA" w:rsidRPr="000D5BEA" w:rsidRDefault="000D5BEA" w:rsidP="000D5BEA">
            <w:r w:rsidRPr="00A96FED">
              <w:t>Trainee Signature</w:t>
            </w:r>
          </w:p>
        </w:tc>
        <w:tc>
          <w:tcPr>
            <w:tcW w:w="2137" w:type="dxa"/>
          </w:tcPr>
          <w:p w14:paraId="2EA50459" w14:textId="77777777" w:rsidR="000D5BEA" w:rsidRPr="000D5BEA" w:rsidRDefault="000D5BEA" w:rsidP="000D5BEA">
            <w:r w:rsidRPr="00A96FED">
              <w:t>Trainer Signature</w:t>
            </w:r>
          </w:p>
        </w:tc>
      </w:tr>
      <w:tr w:rsidR="000D5BEA" w:rsidRPr="00A96FED" w14:paraId="2849DADC" w14:textId="77777777" w:rsidTr="00F91345">
        <w:trPr>
          <w:trHeight w:val="19"/>
        </w:trPr>
        <w:tc>
          <w:tcPr>
            <w:tcW w:w="1012" w:type="dxa"/>
          </w:tcPr>
          <w:p w14:paraId="4410369E" w14:textId="77777777" w:rsidR="000D5BEA" w:rsidRPr="00A96FED" w:rsidRDefault="000D5BEA" w:rsidP="000D5BEA">
            <w:pPr>
              <w:pStyle w:val="Tabletext"/>
            </w:pPr>
          </w:p>
        </w:tc>
        <w:tc>
          <w:tcPr>
            <w:tcW w:w="1626" w:type="dxa"/>
          </w:tcPr>
          <w:p w14:paraId="3D0C1A86" w14:textId="77777777" w:rsidR="000D5BEA" w:rsidRPr="00A96FED" w:rsidRDefault="000D5BEA" w:rsidP="000D5BEA">
            <w:pPr>
              <w:pStyle w:val="Tabletext"/>
            </w:pPr>
          </w:p>
        </w:tc>
        <w:tc>
          <w:tcPr>
            <w:tcW w:w="6121" w:type="dxa"/>
          </w:tcPr>
          <w:p w14:paraId="14625954" w14:textId="77777777" w:rsidR="000D5BEA" w:rsidRPr="00A96FED" w:rsidRDefault="000D5BEA" w:rsidP="000D5BEA">
            <w:pPr>
              <w:pStyle w:val="Tabletext"/>
            </w:pPr>
          </w:p>
        </w:tc>
        <w:tc>
          <w:tcPr>
            <w:tcW w:w="1699" w:type="dxa"/>
          </w:tcPr>
          <w:p w14:paraId="1C09AC68" w14:textId="77777777" w:rsidR="000D5BEA" w:rsidRPr="00A96FED" w:rsidRDefault="000D5BEA" w:rsidP="000D5BEA">
            <w:pPr>
              <w:pStyle w:val="Tabletext"/>
            </w:pPr>
          </w:p>
        </w:tc>
        <w:tc>
          <w:tcPr>
            <w:tcW w:w="1717" w:type="dxa"/>
          </w:tcPr>
          <w:p w14:paraId="3A27D0CC" w14:textId="77777777" w:rsidR="000D5BEA" w:rsidRPr="00A96FED" w:rsidRDefault="000D5BEA" w:rsidP="000D5BEA">
            <w:pPr>
              <w:pStyle w:val="Tabletext"/>
            </w:pPr>
          </w:p>
        </w:tc>
        <w:tc>
          <w:tcPr>
            <w:tcW w:w="2137" w:type="dxa"/>
          </w:tcPr>
          <w:p w14:paraId="2481F2BC" w14:textId="77777777" w:rsidR="000D5BEA" w:rsidRPr="00A96FED" w:rsidRDefault="000D5BEA" w:rsidP="000D5BEA">
            <w:pPr>
              <w:pStyle w:val="Tabletext"/>
            </w:pPr>
          </w:p>
        </w:tc>
      </w:tr>
      <w:tr w:rsidR="000D5BEA" w:rsidRPr="00A96FED" w14:paraId="6037D71D" w14:textId="77777777" w:rsidTr="00F91345">
        <w:trPr>
          <w:trHeight w:val="19"/>
        </w:trPr>
        <w:tc>
          <w:tcPr>
            <w:tcW w:w="1012" w:type="dxa"/>
          </w:tcPr>
          <w:p w14:paraId="345DE51E" w14:textId="77777777" w:rsidR="000D5BEA" w:rsidRPr="00A96FED" w:rsidRDefault="000D5BEA" w:rsidP="000D5BEA">
            <w:pPr>
              <w:pStyle w:val="Tabletext"/>
            </w:pPr>
          </w:p>
        </w:tc>
        <w:tc>
          <w:tcPr>
            <w:tcW w:w="1626" w:type="dxa"/>
          </w:tcPr>
          <w:p w14:paraId="112B7669" w14:textId="77777777" w:rsidR="000D5BEA" w:rsidRPr="00A96FED" w:rsidRDefault="000D5BEA" w:rsidP="000D5BEA">
            <w:pPr>
              <w:pStyle w:val="Tabletext"/>
            </w:pPr>
          </w:p>
        </w:tc>
        <w:tc>
          <w:tcPr>
            <w:tcW w:w="6121" w:type="dxa"/>
          </w:tcPr>
          <w:p w14:paraId="4B6A4AB3" w14:textId="77777777" w:rsidR="000D5BEA" w:rsidRPr="00A96FED" w:rsidRDefault="000D5BEA" w:rsidP="000D5BEA">
            <w:pPr>
              <w:pStyle w:val="Tabletext"/>
            </w:pPr>
          </w:p>
        </w:tc>
        <w:tc>
          <w:tcPr>
            <w:tcW w:w="1699" w:type="dxa"/>
          </w:tcPr>
          <w:p w14:paraId="47C0837A" w14:textId="77777777" w:rsidR="000D5BEA" w:rsidRPr="00A96FED" w:rsidRDefault="000D5BEA" w:rsidP="000D5BEA">
            <w:pPr>
              <w:pStyle w:val="Tabletext"/>
            </w:pPr>
          </w:p>
        </w:tc>
        <w:tc>
          <w:tcPr>
            <w:tcW w:w="1717" w:type="dxa"/>
          </w:tcPr>
          <w:p w14:paraId="3F80BFFA" w14:textId="77777777" w:rsidR="000D5BEA" w:rsidRPr="00A96FED" w:rsidRDefault="000D5BEA" w:rsidP="000D5BEA">
            <w:pPr>
              <w:pStyle w:val="Tabletext"/>
            </w:pPr>
          </w:p>
        </w:tc>
        <w:tc>
          <w:tcPr>
            <w:tcW w:w="2137" w:type="dxa"/>
          </w:tcPr>
          <w:p w14:paraId="4951BFCC" w14:textId="77777777" w:rsidR="000D5BEA" w:rsidRPr="00A96FED" w:rsidRDefault="000D5BEA" w:rsidP="000D5BEA">
            <w:pPr>
              <w:pStyle w:val="Tabletext"/>
            </w:pPr>
          </w:p>
        </w:tc>
      </w:tr>
      <w:tr w:rsidR="00EF637A" w:rsidRPr="00A96FED" w14:paraId="59B8296E" w14:textId="77777777" w:rsidTr="00F91345">
        <w:trPr>
          <w:trHeight w:val="19"/>
        </w:trPr>
        <w:tc>
          <w:tcPr>
            <w:tcW w:w="1012" w:type="dxa"/>
          </w:tcPr>
          <w:p w14:paraId="10757E43" w14:textId="77777777" w:rsidR="00EF637A" w:rsidRPr="00A96FED" w:rsidRDefault="00EF637A" w:rsidP="000D5BEA">
            <w:pPr>
              <w:pStyle w:val="Tabletext"/>
            </w:pPr>
          </w:p>
        </w:tc>
        <w:tc>
          <w:tcPr>
            <w:tcW w:w="1626" w:type="dxa"/>
          </w:tcPr>
          <w:p w14:paraId="06799401" w14:textId="77777777" w:rsidR="00EF637A" w:rsidRPr="00A96FED" w:rsidRDefault="00EF637A" w:rsidP="000D5BEA">
            <w:pPr>
              <w:pStyle w:val="Tabletext"/>
            </w:pPr>
          </w:p>
        </w:tc>
        <w:tc>
          <w:tcPr>
            <w:tcW w:w="6121" w:type="dxa"/>
          </w:tcPr>
          <w:p w14:paraId="012F9EAB" w14:textId="77777777" w:rsidR="00EF637A" w:rsidRPr="00A96FED" w:rsidRDefault="00EF637A" w:rsidP="000D5BEA">
            <w:pPr>
              <w:pStyle w:val="Tabletext"/>
            </w:pPr>
          </w:p>
        </w:tc>
        <w:tc>
          <w:tcPr>
            <w:tcW w:w="1699" w:type="dxa"/>
          </w:tcPr>
          <w:p w14:paraId="1AE6B15B" w14:textId="77777777" w:rsidR="00EF637A" w:rsidRPr="00A96FED" w:rsidRDefault="00EF637A" w:rsidP="000D5BEA">
            <w:pPr>
              <w:pStyle w:val="Tabletext"/>
            </w:pPr>
          </w:p>
        </w:tc>
        <w:tc>
          <w:tcPr>
            <w:tcW w:w="1717" w:type="dxa"/>
          </w:tcPr>
          <w:p w14:paraId="1F2EC27C" w14:textId="77777777" w:rsidR="00EF637A" w:rsidRPr="00A96FED" w:rsidRDefault="00EF637A" w:rsidP="000D5BEA">
            <w:pPr>
              <w:pStyle w:val="Tabletext"/>
            </w:pPr>
          </w:p>
        </w:tc>
        <w:tc>
          <w:tcPr>
            <w:tcW w:w="2137" w:type="dxa"/>
          </w:tcPr>
          <w:p w14:paraId="5FE7C688" w14:textId="77777777" w:rsidR="00EF637A" w:rsidRPr="00A96FED" w:rsidRDefault="00EF637A" w:rsidP="000D5BEA">
            <w:pPr>
              <w:pStyle w:val="Tabletext"/>
            </w:pPr>
          </w:p>
        </w:tc>
      </w:tr>
      <w:tr w:rsidR="00EF637A" w:rsidRPr="00A96FED" w14:paraId="64158039" w14:textId="77777777" w:rsidTr="00F91345">
        <w:trPr>
          <w:trHeight w:val="19"/>
        </w:trPr>
        <w:tc>
          <w:tcPr>
            <w:tcW w:w="1012" w:type="dxa"/>
          </w:tcPr>
          <w:p w14:paraId="1109249B" w14:textId="77777777" w:rsidR="00EF637A" w:rsidRPr="00A96FED" w:rsidRDefault="00EF637A" w:rsidP="000D5BEA">
            <w:pPr>
              <w:pStyle w:val="Tabletext"/>
            </w:pPr>
          </w:p>
        </w:tc>
        <w:tc>
          <w:tcPr>
            <w:tcW w:w="1626" w:type="dxa"/>
          </w:tcPr>
          <w:p w14:paraId="26CE127F" w14:textId="77777777" w:rsidR="00EF637A" w:rsidRPr="00A96FED" w:rsidRDefault="00EF637A" w:rsidP="000D5BEA">
            <w:pPr>
              <w:pStyle w:val="Tabletext"/>
            </w:pPr>
          </w:p>
        </w:tc>
        <w:tc>
          <w:tcPr>
            <w:tcW w:w="6121" w:type="dxa"/>
          </w:tcPr>
          <w:p w14:paraId="4AA850DA" w14:textId="77777777" w:rsidR="00EF637A" w:rsidRPr="00A96FED" w:rsidRDefault="00EF637A" w:rsidP="000D5BEA">
            <w:pPr>
              <w:pStyle w:val="Tabletext"/>
            </w:pPr>
          </w:p>
        </w:tc>
        <w:tc>
          <w:tcPr>
            <w:tcW w:w="1699" w:type="dxa"/>
          </w:tcPr>
          <w:p w14:paraId="3632964F" w14:textId="77777777" w:rsidR="00EF637A" w:rsidRPr="00A96FED" w:rsidRDefault="00EF637A" w:rsidP="000D5BEA">
            <w:pPr>
              <w:pStyle w:val="Tabletext"/>
            </w:pPr>
          </w:p>
        </w:tc>
        <w:tc>
          <w:tcPr>
            <w:tcW w:w="1717" w:type="dxa"/>
          </w:tcPr>
          <w:p w14:paraId="4DBD29BE" w14:textId="77777777" w:rsidR="00EF637A" w:rsidRPr="00A96FED" w:rsidRDefault="00EF637A" w:rsidP="000D5BEA">
            <w:pPr>
              <w:pStyle w:val="Tabletext"/>
            </w:pPr>
          </w:p>
        </w:tc>
        <w:tc>
          <w:tcPr>
            <w:tcW w:w="2137" w:type="dxa"/>
          </w:tcPr>
          <w:p w14:paraId="6CF73E14" w14:textId="77777777" w:rsidR="00EF637A" w:rsidRPr="00A96FED" w:rsidRDefault="00EF637A" w:rsidP="000D5BEA">
            <w:pPr>
              <w:pStyle w:val="Tabletext"/>
            </w:pPr>
          </w:p>
        </w:tc>
      </w:tr>
      <w:tr w:rsidR="00EF637A" w:rsidRPr="00A96FED" w14:paraId="243F8717" w14:textId="77777777" w:rsidTr="00F91345">
        <w:trPr>
          <w:trHeight w:val="19"/>
        </w:trPr>
        <w:tc>
          <w:tcPr>
            <w:tcW w:w="1012" w:type="dxa"/>
          </w:tcPr>
          <w:p w14:paraId="067ABD60" w14:textId="77777777" w:rsidR="00EF637A" w:rsidRPr="00A96FED" w:rsidRDefault="00EF637A" w:rsidP="000D5BEA">
            <w:pPr>
              <w:pStyle w:val="Tabletext"/>
            </w:pPr>
          </w:p>
        </w:tc>
        <w:tc>
          <w:tcPr>
            <w:tcW w:w="1626" w:type="dxa"/>
          </w:tcPr>
          <w:p w14:paraId="2DBFD05C" w14:textId="77777777" w:rsidR="00EF637A" w:rsidRPr="00A96FED" w:rsidRDefault="00EF637A" w:rsidP="000D5BEA">
            <w:pPr>
              <w:pStyle w:val="Tabletext"/>
            </w:pPr>
          </w:p>
        </w:tc>
        <w:tc>
          <w:tcPr>
            <w:tcW w:w="6121" w:type="dxa"/>
          </w:tcPr>
          <w:p w14:paraId="32A93403" w14:textId="77777777" w:rsidR="00EF637A" w:rsidRPr="00A96FED" w:rsidRDefault="00EF637A" w:rsidP="000D5BEA">
            <w:pPr>
              <w:pStyle w:val="Tabletext"/>
            </w:pPr>
          </w:p>
        </w:tc>
        <w:tc>
          <w:tcPr>
            <w:tcW w:w="1699" w:type="dxa"/>
          </w:tcPr>
          <w:p w14:paraId="203D21B8" w14:textId="77777777" w:rsidR="00EF637A" w:rsidRPr="00A96FED" w:rsidRDefault="00EF637A" w:rsidP="000D5BEA">
            <w:pPr>
              <w:pStyle w:val="Tabletext"/>
            </w:pPr>
          </w:p>
        </w:tc>
        <w:tc>
          <w:tcPr>
            <w:tcW w:w="1717" w:type="dxa"/>
          </w:tcPr>
          <w:p w14:paraId="64436662" w14:textId="77777777" w:rsidR="00EF637A" w:rsidRPr="00A96FED" w:rsidRDefault="00EF637A" w:rsidP="000D5BEA">
            <w:pPr>
              <w:pStyle w:val="Tabletext"/>
            </w:pPr>
          </w:p>
        </w:tc>
        <w:tc>
          <w:tcPr>
            <w:tcW w:w="2137" w:type="dxa"/>
          </w:tcPr>
          <w:p w14:paraId="08BBB5F1" w14:textId="77777777" w:rsidR="00EF637A" w:rsidRPr="00A96FED" w:rsidRDefault="00EF637A" w:rsidP="000D5BEA">
            <w:pPr>
              <w:pStyle w:val="Tabletext"/>
            </w:pPr>
          </w:p>
        </w:tc>
      </w:tr>
      <w:tr w:rsidR="00EF637A" w:rsidRPr="00A96FED" w14:paraId="58F61B80" w14:textId="77777777" w:rsidTr="00F91345">
        <w:trPr>
          <w:trHeight w:val="19"/>
        </w:trPr>
        <w:tc>
          <w:tcPr>
            <w:tcW w:w="1012" w:type="dxa"/>
          </w:tcPr>
          <w:p w14:paraId="6B4BE03C" w14:textId="77777777" w:rsidR="00EF637A" w:rsidRPr="00A96FED" w:rsidRDefault="00EF637A" w:rsidP="000D5BEA">
            <w:pPr>
              <w:pStyle w:val="Tabletext"/>
            </w:pPr>
          </w:p>
        </w:tc>
        <w:tc>
          <w:tcPr>
            <w:tcW w:w="1626" w:type="dxa"/>
          </w:tcPr>
          <w:p w14:paraId="58E64FFD" w14:textId="77777777" w:rsidR="00EF637A" w:rsidRPr="00A96FED" w:rsidRDefault="00EF637A" w:rsidP="000D5BEA">
            <w:pPr>
              <w:pStyle w:val="Tabletext"/>
            </w:pPr>
          </w:p>
        </w:tc>
        <w:tc>
          <w:tcPr>
            <w:tcW w:w="6121" w:type="dxa"/>
          </w:tcPr>
          <w:p w14:paraId="16976FDC" w14:textId="77777777" w:rsidR="00EF637A" w:rsidRPr="00A96FED" w:rsidRDefault="00EF637A" w:rsidP="000D5BEA">
            <w:pPr>
              <w:pStyle w:val="Tabletext"/>
            </w:pPr>
          </w:p>
        </w:tc>
        <w:tc>
          <w:tcPr>
            <w:tcW w:w="1699" w:type="dxa"/>
          </w:tcPr>
          <w:p w14:paraId="4AAB0152" w14:textId="77777777" w:rsidR="00EF637A" w:rsidRPr="00A96FED" w:rsidRDefault="00EF637A" w:rsidP="000D5BEA">
            <w:pPr>
              <w:pStyle w:val="Tabletext"/>
            </w:pPr>
          </w:p>
        </w:tc>
        <w:tc>
          <w:tcPr>
            <w:tcW w:w="1717" w:type="dxa"/>
          </w:tcPr>
          <w:p w14:paraId="1D5E7BAF" w14:textId="77777777" w:rsidR="00EF637A" w:rsidRPr="00A96FED" w:rsidRDefault="00EF637A" w:rsidP="000D5BEA">
            <w:pPr>
              <w:pStyle w:val="Tabletext"/>
            </w:pPr>
          </w:p>
        </w:tc>
        <w:tc>
          <w:tcPr>
            <w:tcW w:w="2137" w:type="dxa"/>
          </w:tcPr>
          <w:p w14:paraId="4CBBBAB2" w14:textId="77777777" w:rsidR="00EF637A" w:rsidRPr="00A96FED" w:rsidRDefault="00EF637A" w:rsidP="000D5BEA">
            <w:pPr>
              <w:pStyle w:val="Tabletext"/>
            </w:pPr>
          </w:p>
        </w:tc>
      </w:tr>
      <w:tr w:rsidR="00EF637A" w:rsidRPr="00A96FED" w14:paraId="7831BDC4" w14:textId="77777777" w:rsidTr="00F91345">
        <w:trPr>
          <w:trHeight w:val="19"/>
        </w:trPr>
        <w:tc>
          <w:tcPr>
            <w:tcW w:w="1012" w:type="dxa"/>
          </w:tcPr>
          <w:p w14:paraId="580CDBE2" w14:textId="77777777" w:rsidR="00EF637A" w:rsidRPr="00A96FED" w:rsidRDefault="00EF637A" w:rsidP="000D5BEA">
            <w:pPr>
              <w:pStyle w:val="Tabletext"/>
            </w:pPr>
          </w:p>
        </w:tc>
        <w:tc>
          <w:tcPr>
            <w:tcW w:w="1626" w:type="dxa"/>
          </w:tcPr>
          <w:p w14:paraId="005C5FF9" w14:textId="77777777" w:rsidR="00EF637A" w:rsidRPr="00A96FED" w:rsidRDefault="00EF637A" w:rsidP="000D5BEA">
            <w:pPr>
              <w:pStyle w:val="Tabletext"/>
            </w:pPr>
          </w:p>
        </w:tc>
        <w:tc>
          <w:tcPr>
            <w:tcW w:w="6121" w:type="dxa"/>
          </w:tcPr>
          <w:p w14:paraId="72DA7206" w14:textId="77777777" w:rsidR="00EF637A" w:rsidRPr="00A96FED" w:rsidRDefault="00EF637A" w:rsidP="000D5BEA">
            <w:pPr>
              <w:pStyle w:val="Tabletext"/>
            </w:pPr>
          </w:p>
        </w:tc>
        <w:tc>
          <w:tcPr>
            <w:tcW w:w="1699" w:type="dxa"/>
          </w:tcPr>
          <w:p w14:paraId="41555494" w14:textId="77777777" w:rsidR="00EF637A" w:rsidRPr="00A96FED" w:rsidRDefault="00EF637A" w:rsidP="000D5BEA">
            <w:pPr>
              <w:pStyle w:val="Tabletext"/>
            </w:pPr>
          </w:p>
        </w:tc>
        <w:tc>
          <w:tcPr>
            <w:tcW w:w="1717" w:type="dxa"/>
          </w:tcPr>
          <w:p w14:paraId="019A987F" w14:textId="77777777" w:rsidR="00EF637A" w:rsidRPr="00A96FED" w:rsidRDefault="00EF637A" w:rsidP="000D5BEA">
            <w:pPr>
              <w:pStyle w:val="Tabletext"/>
            </w:pPr>
          </w:p>
        </w:tc>
        <w:tc>
          <w:tcPr>
            <w:tcW w:w="2137" w:type="dxa"/>
          </w:tcPr>
          <w:p w14:paraId="22D8F4BD" w14:textId="77777777" w:rsidR="00EF637A" w:rsidRPr="00A96FED" w:rsidRDefault="00EF637A" w:rsidP="000D5BEA">
            <w:pPr>
              <w:pStyle w:val="Tabletext"/>
            </w:pPr>
          </w:p>
        </w:tc>
      </w:tr>
      <w:tr w:rsidR="00EF637A" w:rsidRPr="00A96FED" w14:paraId="20889F9C" w14:textId="77777777" w:rsidTr="00F91345">
        <w:trPr>
          <w:trHeight w:val="19"/>
        </w:trPr>
        <w:tc>
          <w:tcPr>
            <w:tcW w:w="1012" w:type="dxa"/>
          </w:tcPr>
          <w:p w14:paraId="575D385C" w14:textId="77777777" w:rsidR="00EF637A" w:rsidRPr="00A96FED" w:rsidRDefault="00EF637A" w:rsidP="000D5BEA">
            <w:pPr>
              <w:pStyle w:val="Tabletext"/>
            </w:pPr>
          </w:p>
        </w:tc>
        <w:tc>
          <w:tcPr>
            <w:tcW w:w="1626" w:type="dxa"/>
          </w:tcPr>
          <w:p w14:paraId="2E480C6C" w14:textId="77777777" w:rsidR="00EF637A" w:rsidRPr="00A96FED" w:rsidRDefault="00EF637A" w:rsidP="000D5BEA">
            <w:pPr>
              <w:pStyle w:val="Tabletext"/>
            </w:pPr>
          </w:p>
        </w:tc>
        <w:tc>
          <w:tcPr>
            <w:tcW w:w="6121" w:type="dxa"/>
          </w:tcPr>
          <w:p w14:paraId="1D114D66" w14:textId="77777777" w:rsidR="00EF637A" w:rsidRPr="00A96FED" w:rsidRDefault="00EF637A" w:rsidP="000D5BEA">
            <w:pPr>
              <w:pStyle w:val="Tabletext"/>
            </w:pPr>
          </w:p>
        </w:tc>
        <w:tc>
          <w:tcPr>
            <w:tcW w:w="1699" w:type="dxa"/>
          </w:tcPr>
          <w:p w14:paraId="3BD30471" w14:textId="77777777" w:rsidR="00EF637A" w:rsidRPr="00A96FED" w:rsidRDefault="00EF637A" w:rsidP="000D5BEA">
            <w:pPr>
              <w:pStyle w:val="Tabletext"/>
            </w:pPr>
          </w:p>
        </w:tc>
        <w:tc>
          <w:tcPr>
            <w:tcW w:w="1717" w:type="dxa"/>
          </w:tcPr>
          <w:p w14:paraId="295E3A58" w14:textId="77777777" w:rsidR="00EF637A" w:rsidRPr="00A96FED" w:rsidRDefault="00EF637A" w:rsidP="000D5BEA">
            <w:pPr>
              <w:pStyle w:val="Tabletext"/>
            </w:pPr>
          </w:p>
        </w:tc>
        <w:tc>
          <w:tcPr>
            <w:tcW w:w="2137" w:type="dxa"/>
          </w:tcPr>
          <w:p w14:paraId="1EF10CE6" w14:textId="77777777" w:rsidR="00EF637A" w:rsidRPr="00A96FED" w:rsidRDefault="00EF637A" w:rsidP="000D5BEA">
            <w:pPr>
              <w:pStyle w:val="Tabletext"/>
            </w:pPr>
          </w:p>
        </w:tc>
      </w:tr>
      <w:tr w:rsidR="00EF637A" w:rsidRPr="00A96FED" w14:paraId="35204D5D" w14:textId="77777777" w:rsidTr="00F91345">
        <w:trPr>
          <w:trHeight w:val="19"/>
        </w:trPr>
        <w:tc>
          <w:tcPr>
            <w:tcW w:w="1012" w:type="dxa"/>
          </w:tcPr>
          <w:p w14:paraId="12C388E6" w14:textId="77777777" w:rsidR="00EF637A" w:rsidRPr="00A96FED" w:rsidRDefault="00EF637A" w:rsidP="000D5BEA">
            <w:pPr>
              <w:pStyle w:val="Tabletext"/>
            </w:pPr>
          </w:p>
        </w:tc>
        <w:tc>
          <w:tcPr>
            <w:tcW w:w="1626" w:type="dxa"/>
          </w:tcPr>
          <w:p w14:paraId="7267A503" w14:textId="77777777" w:rsidR="00EF637A" w:rsidRPr="00A96FED" w:rsidRDefault="00EF637A" w:rsidP="000D5BEA">
            <w:pPr>
              <w:pStyle w:val="Tabletext"/>
            </w:pPr>
          </w:p>
        </w:tc>
        <w:tc>
          <w:tcPr>
            <w:tcW w:w="6121" w:type="dxa"/>
          </w:tcPr>
          <w:p w14:paraId="0D324C8B" w14:textId="77777777" w:rsidR="00EF637A" w:rsidRPr="00A96FED" w:rsidRDefault="00EF637A" w:rsidP="000D5BEA">
            <w:pPr>
              <w:pStyle w:val="Tabletext"/>
            </w:pPr>
          </w:p>
        </w:tc>
        <w:tc>
          <w:tcPr>
            <w:tcW w:w="1699" w:type="dxa"/>
          </w:tcPr>
          <w:p w14:paraId="5DAF2C10" w14:textId="77777777" w:rsidR="00EF637A" w:rsidRPr="00A96FED" w:rsidRDefault="00EF637A" w:rsidP="000D5BEA">
            <w:pPr>
              <w:pStyle w:val="Tabletext"/>
            </w:pPr>
          </w:p>
        </w:tc>
        <w:tc>
          <w:tcPr>
            <w:tcW w:w="1717" w:type="dxa"/>
          </w:tcPr>
          <w:p w14:paraId="243A4B2A" w14:textId="77777777" w:rsidR="00EF637A" w:rsidRPr="00A96FED" w:rsidRDefault="00EF637A" w:rsidP="000D5BEA">
            <w:pPr>
              <w:pStyle w:val="Tabletext"/>
            </w:pPr>
          </w:p>
        </w:tc>
        <w:tc>
          <w:tcPr>
            <w:tcW w:w="2137" w:type="dxa"/>
          </w:tcPr>
          <w:p w14:paraId="6B624C91" w14:textId="77777777" w:rsidR="00EF637A" w:rsidRPr="00A96FED" w:rsidRDefault="00EF637A" w:rsidP="000D5BEA">
            <w:pPr>
              <w:pStyle w:val="Tabletext"/>
            </w:pPr>
          </w:p>
        </w:tc>
      </w:tr>
      <w:tr w:rsidR="00EF637A" w:rsidRPr="00A96FED" w14:paraId="6367D173" w14:textId="77777777" w:rsidTr="00F91345">
        <w:trPr>
          <w:trHeight w:val="19"/>
        </w:trPr>
        <w:tc>
          <w:tcPr>
            <w:tcW w:w="1012" w:type="dxa"/>
          </w:tcPr>
          <w:p w14:paraId="1CF2B2DE" w14:textId="77777777" w:rsidR="00EF637A" w:rsidRPr="00A96FED" w:rsidRDefault="00EF637A" w:rsidP="000D5BEA">
            <w:pPr>
              <w:pStyle w:val="Tabletext"/>
            </w:pPr>
          </w:p>
        </w:tc>
        <w:tc>
          <w:tcPr>
            <w:tcW w:w="1626" w:type="dxa"/>
          </w:tcPr>
          <w:p w14:paraId="25C4BE4D" w14:textId="77777777" w:rsidR="00EF637A" w:rsidRPr="00A96FED" w:rsidRDefault="00EF637A" w:rsidP="000D5BEA">
            <w:pPr>
              <w:pStyle w:val="Tabletext"/>
            </w:pPr>
          </w:p>
        </w:tc>
        <w:tc>
          <w:tcPr>
            <w:tcW w:w="6121" w:type="dxa"/>
          </w:tcPr>
          <w:p w14:paraId="07C546AD" w14:textId="77777777" w:rsidR="00EF637A" w:rsidRPr="00A96FED" w:rsidRDefault="00EF637A" w:rsidP="000D5BEA">
            <w:pPr>
              <w:pStyle w:val="Tabletext"/>
            </w:pPr>
          </w:p>
        </w:tc>
        <w:tc>
          <w:tcPr>
            <w:tcW w:w="1699" w:type="dxa"/>
          </w:tcPr>
          <w:p w14:paraId="3634FEE4" w14:textId="77777777" w:rsidR="00EF637A" w:rsidRPr="00A96FED" w:rsidRDefault="00EF637A" w:rsidP="000D5BEA">
            <w:pPr>
              <w:pStyle w:val="Tabletext"/>
            </w:pPr>
          </w:p>
        </w:tc>
        <w:tc>
          <w:tcPr>
            <w:tcW w:w="1717" w:type="dxa"/>
          </w:tcPr>
          <w:p w14:paraId="2A233278" w14:textId="77777777" w:rsidR="00EF637A" w:rsidRPr="00A96FED" w:rsidRDefault="00EF637A" w:rsidP="000D5BEA">
            <w:pPr>
              <w:pStyle w:val="Tabletext"/>
            </w:pPr>
          </w:p>
        </w:tc>
        <w:tc>
          <w:tcPr>
            <w:tcW w:w="2137" w:type="dxa"/>
          </w:tcPr>
          <w:p w14:paraId="2353DD91" w14:textId="77777777" w:rsidR="00EF637A" w:rsidRPr="00A96FED" w:rsidRDefault="00EF637A" w:rsidP="000D5BEA">
            <w:pPr>
              <w:pStyle w:val="Tabletext"/>
            </w:pPr>
          </w:p>
        </w:tc>
      </w:tr>
      <w:tr w:rsidR="00EF637A" w:rsidRPr="00A96FED" w14:paraId="4A73DDFC" w14:textId="77777777" w:rsidTr="00F91345">
        <w:trPr>
          <w:trHeight w:val="19"/>
        </w:trPr>
        <w:tc>
          <w:tcPr>
            <w:tcW w:w="1012" w:type="dxa"/>
          </w:tcPr>
          <w:p w14:paraId="223BD5DC" w14:textId="77777777" w:rsidR="00EF637A" w:rsidRPr="00A96FED" w:rsidRDefault="00EF637A" w:rsidP="000D5BEA">
            <w:pPr>
              <w:pStyle w:val="Tabletext"/>
            </w:pPr>
          </w:p>
        </w:tc>
        <w:tc>
          <w:tcPr>
            <w:tcW w:w="1626" w:type="dxa"/>
          </w:tcPr>
          <w:p w14:paraId="6C88268C" w14:textId="77777777" w:rsidR="00EF637A" w:rsidRPr="00A96FED" w:rsidRDefault="00EF637A" w:rsidP="000D5BEA">
            <w:pPr>
              <w:pStyle w:val="Tabletext"/>
            </w:pPr>
          </w:p>
        </w:tc>
        <w:tc>
          <w:tcPr>
            <w:tcW w:w="6121" w:type="dxa"/>
          </w:tcPr>
          <w:p w14:paraId="3E3BA998" w14:textId="77777777" w:rsidR="00EF637A" w:rsidRPr="00A96FED" w:rsidRDefault="00EF637A" w:rsidP="000D5BEA">
            <w:pPr>
              <w:pStyle w:val="Tabletext"/>
            </w:pPr>
          </w:p>
        </w:tc>
        <w:tc>
          <w:tcPr>
            <w:tcW w:w="1699" w:type="dxa"/>
          </w:tcPr>
          <w:p w14:paraId="11E5F2E1" w14:textId="77777777" w:rsidR="00EF637A" w:rsidRPr="00A96FED" w:rsidRDefault="00EF637A" w:rsidP="000D5BEA">
            <w:pPr>
              <w:pStyle w:val="Tabletext"/>
            </w:pPr>
          </w:p>
        </w:tc>
        <w:tc>
          <w:tcPr>
            <w:tcW w:w="1717" w:type="dxa"/>
          </w:tcPr>
          <w:p w14:paraId="3DA3603B" w14:textId="77777777" w:rsidR="00EF637A" w:rsidRPr="00A96FED" w:rsidRDefault="00EF637A" w:rsidP="000D5BEA">
            <w:pPr>
              <w:pStyle w:val="Tabletext"/>
            </w:pPr>
          </w:p>
        </w:tc>
        <w:tc>
          <w:tcPr>
            <w:tcW w:w="2137" w:type="dxa"/>
          </w:tcPr>
          <w:p w14:paraId="3FAF7DA4" w14:textId="77777777" w:rsidR="00EF637A" w:rsidRPr="00A96FED" w:rsidRDefault="00EF637A" w:rsidP="000D5BEA">
            <w:pPr>
              <w:pStyle w:val="Tabletext"/>
            </w:pPr>
          </w:p>
        </w:tc>
      </w:tr>
      <w:tr w:rsidR="00EF637A" w:rsidRPr="00A96FED" w14:paraId="78C4D6D5" w14:textId="77777777" w:rsidTr="00F91345">
        <w:trPr>
          <w:trHeight w:val="19"/>
        </w:trPr>
        <w:tc>
          <w:tcPr>
            <w:tcW w:w="1012" w:type="dxa"/>
          </w:tcPr>
          <w:p w14:paraId="743E3CB5" w14:textId="77777777" w:rsidR="00EF637A" w:rsidRPr="00A96FED" w:rsidRDefault="00EF637A" w:rsidP="000D5BEA">
            <w:pPr>
              <w:pStyle w:val="Tabletext"/>
            </w:pPr>
          </w:p>
        </w:tc>
        <w:tc>
          <w:tcPr>
            <w:tcW w:w="1626" w:type="dxa"/>
          </w:tcPr>
          <w:p w14:paraId="12ABD21C" w14:textId="77777777" w:rsidR="00EF637A" w:rsidRPr="00A96FED" w:rsidRDefault="00EF637A" w:rsidP="000D5BEA">
            <w:pPr>
              <w:pStyle w:val="Tabletext"/>
            </w:pPr>
          </w:p>
        </w:tc>
        <w:tc>
          <w:tcPr>
            <w:tcW w:w="6121" w:type="dxa"/>
          </w:tcPr>
          <w:p w14:paraId="64A83471" w14:textId="77777777" w:rsidR="00EF637A" w:rsidRPr="00A96FED" w:rsidRDefault="00EF637A" w:rsidP="000D5BEA">
            <w:pPr>
              <w:pStyle w:val="Tabletext"/>
            </w:pPr>
          </w:p>
        </w:tc>
        <w:tc>
          <w:tcPr>
            <w:tcW w:w="1699" w:type="dxa"/>
          </w:tcPr>
          <w:p w14:paraId="23F0BCB4" w14:textId="77777777" w:rsidR="00EF637A" w:rsidRPr="00A96FED" w:rsidRDefault="00EF637A" w:rsidP="000D5BEA">
            <w:pPr>
              <w:pStyle w:val="Tabletext"/>
            </w:pPr>
          </w:p>
        </w:tc>
        <w:tc>
          <w:tcPr>
            <w:tcW w:w="1717" w:type="dxa"/>
          </w:tcPr>
          <w:p w14:paraId="6583FD36" w14:textId="77777777" w:rsidR="00EF637A" w:rsidRPr="00A96FED" w:rsidRDefault="00EF637A" w:rsidP="000D5BEA">
            <w:pPr>
              <w:pStyle w:val="Tabletext"/>
            </w:pPr>
          </w:p>
        </w:tc>
        <w:tc>
          <w:tcPr>
            <w:tcW w:w="2137" w:type="dxa"/>
          </w:tcPr>
          <w:p w14:paraId="1395E6D3" w14:textId="77777777" w:rsidR="00EF637A" w:rsidRPr="00A96FED" w:rsidRDefault="00EF637A" w:rsidP="000D5BEA">
            <w:pPr>
              <w:pStyle w:val="Tabletext"/>
            </w:pPr>
          </w:p>
        </w:tc>
      </w:tr>
      <w:tr w:rsidR="00EF637A" w:rsidRPr="00A96FED" w14:paraId="0095CE6F" w14:textId="77777777" w:rsidTr="00F91345">
        <w:trPr>
          <w:trHeight w:val="19"/>
        </w:trPr>
        <w:tc>
          <w:tcPr>
            <w:tcW w:w="1012" w:type="dxa"/>
          </w:tcPr>
          <w:p w14:paraId="703BDC5A" w14:textId="77777777" w:rsidR="00EF637A" w:rsidRPr="00A96FED" w:rsidRDefault="00EF637A" w:rsidP="000D5BEA">
            <w:pPr>
              <w:pStyle w:val="Tabletext"/>
            </w:pPr>
          </w:p>
        </w:tc>
        <w:tc>
          <w:tcPr>
            <w:tcW w:w="1626" w:type="dxa"/>
          </w:tcPr>
          <w:p w14:paraId="4381665A" w14:textId="77777777" w:rsidR="00EF637A" w:rsidRPr="00A96FED" w:rsidRDefault="00EF637A" w:rsidP="000D5BEA">
            <w:pPr>
              <w:pStyle w:val="Tabletext"/>
            </w:pPr>
          </w:p>
        </w:tc>
        <w:tc>
          <w:tcPr>
            <w:tcW w:w="6121" w:type="dxa"/>
          </w:tcPr>
          <w:p w14:paraId="564055B3" w14:textId="77777777" w:rsidR="00EF637A" w:rsidRPr="00A96FED" w:rsidRDefault="00EF637A" w:rsidP="000D5BEA">
            <w:pPr>
              <w:pStyle w:val="Tabletext"/>
            </w:pPr>
          </w:p>
        </w:tc>
        <w:tc>
          <w:tcPr>
            <w:tcW w:w="1699" w:type="dxa"/>
          </w:tcPr>
          <w:p w14:paraId="7D24870B" w14:textId="77777777" w:rsidR="00EF637A" w:rsidRPr="00A96FED" w:rsidRDefault="00EF637A" w:rsidP="000D5BEA">
            <w:pPr>
              <w:pStyle w:val="Tabletext"/>
            </w:pPr>
          </w:p>
        </w:tc>
        <w:tc>
          <w:tcPr>
            <w:tcW w:w="1717" w:type="dxa"/>
          </w:tcPr>
          <w:p w14:paraId="7D5DBB16" w14:textId="77777777" w:rsidR="00EF637A" w:rsidRPr="00A96FED" w:rsidRDefault="00EF637A" w:rsidP="000D5BEA">
            <w:pPr>
              <w:pStyle w:val="Tabletext"/>
            </w:pPr>
          </w:p>
        </w:tc>
        <w:tc>
          <w:tcPr>
            <w:tcW w:w="2137" w:type="dxa"/>
          </w:tcPr>
          <w:p w14:paraId="0FDF3235" w14:textId="77777777" w:rsidR="00EF637A" w:rsidRPr="00A96FED" w:rsidRDefault="00EF637A" w:rsidP="000D5BEA">
            <w:pPr>
              <w:pStyle w:val="Tabletext"/>
            </w:pPr>
          </w:p>
        </w:tc>
      </w:tr>
      <w:tr w:rsidR="00EF637A" w:rsidRPr="00A96FED" w14:paraId="114502B2" w14:textId="77777777" w:rsidTr="00F91345">
        <w:trPr>
          <w:trHeight w:val="19"/>
        </w:trPr>
        <w:tc>
          <w:tcPr>
            <w:tcW w:w="1012" w:type="dxa"/>
          </w:tcPr>
          <w:p w14:paraId="6ED41FBC" w14:textId="77777777" w:rsidR="00EF637A" w:rsidRPr="00A96FED" w:rsidRDefault="00EF637A" w:rsidP="000D5BEA">
            <w:pPr>
              <w:pStyle w:val="Tabletext"/>
            </w:pPr>
          </w:p>
        </w:tc>
        <w:tc>
          <w:tcPr>
            <w:tcW w:w="1626" w:type="dxa"/>
          </w:tcPr>
          <w:p w14:paraId="5AD2738B" w14:textId="77777777" w:rsidR="00EF637A" w:rsidRPr="00A96FED" w:rsidRDefault="00EF637A" w:rsidP="000D5BEA">
            <w:pPr>
              <w:pStyle w:val="Tabletext"/>
            </w:pPr>
          </w:p>
        </w:tc>
        <w:tc>
          <w:tcPr>
            <w:tcW w:w="6121" w:type="dxa"/>
          </w:tcPr>
          <w:p w14:paraId="56A78C43" w14:textId="77777777" w:rsidR="00EF637A" w:rsidRPr="00A96FED" w:rsidRDefault="00EF637A" w:rsidP="000D5BEA">
            <w:pPr>
              <w:pStyle w:val="Tabletext"/>
            </w:pPr>
          </w:p>
        </w:tc>
        <w:tc>
          <w:tcPr>
            <w:tcW w:w="1699" w:type="dxa"/>
          </w:tcPr>
          <w:p w14:paraId="74BCCE56" w14:textId="77777777" w:rsidR="00EF637A" w:rsidRPr="00A96FED" w:rsidRDefault="00EF637A" w:rsidP="000D5BEA">
            <w:pPr>
              <w:pStyle w:val="Tabletext"/>
            </w:pPr>
          </w:p>
        </w:tc>
        <w:tc>
          <w:tcPr>
            <w:tcW w:w="1717" w:type="dxa"/>
          </w:tcPr>
          <w:p w14:paraId="0A44BDF2" w14:textId="77777777" w:rsidR="00EF637A" w:rsidRPr="00A96FED" w:rsidRDefault="00EF637A" w:rsidP="000D5BEA">
            <w:pPr>
              <w:pStyle w:val="Tabletext"/>
            </w:pPr>
          </w:p>
        </w:tc>
        <w:tc>
          <w:tcPr>
            <w:tcW w:w="2137" w:type="dxa"/>
          </w:tcPr>
          <w:p w14:paraId="0A379468" w14:textId="77777777" w:rsidR="00EF637A" w:rsidRPr="00A96FED" w:rsidRDefault="00EF637A" w:rsidP="000D5BEA">
            <w:pPr>
              <w:pStyle w:val="Tabletext"/>
            </w:pPr>
          </w:p>
        </w:tc>
      </w:tr>
    </w:tbl>
    <w:p w14:paraId="6AFD3AC4" w14:textId="77777777" w:rsidR="00EF637A" w:rsidRDefault="00EF637A">
      <w:pPr>
        <w:suppressAutoHyphens w:val="0"/>
        <w:rPr>
          <w:rFonts w:asciiTheme="majorHAnsi" w:eastAsiaTheme="majorEastAsia" w:hAnsiTheme="majorHAnsi" w:cstheme="majorBidi"/>
          <w:b/>
          <w:color w:val="023E5C" w:themeColor="text2"/>
          <w:kern w:val="32"/>
          <w:sz w:val="28"/>
          <w:szCs w:val="24"/>
        </w:rPr>
      </w:pPr>
      <w:r>
        <w:br w:type="page"/>
      </w:r>
    </w:p>
    <w:p w14:paraId="231EDAB2" w14:textId="765D2B2C" w:rsidR="000D5BEA" w:rsidRDefault="000D5BEA" w:rsidP="00EF637A">
      <w:pPr>
        <w:pStyle w:val="unHeading3"/>
      </w:pPr>
      <w:r>
        <w:t xml:space="preserve">Form </w:t>
      </w:r>
      <w:r w:rsidRPr="00A96FED">
        <w:t>A15 (</w:t>
      </w:r>
      <w:r>
        <w:t>a</w:t>
      </w:r>
      <w:r w:rsidRPr="00A96FED">
        <w:t xml:space="preserve">lternative) Personnel </w:t>
      </w:r>
      <w:r w:rsidR="00EF637A">
        <w:t>t</w:t>
      </w:r>
      <w:r w:rsidRPr="00A96FED">
        <w:t xml:space="preserve">raining and </w:t>
      </w:r>
      <w:r w:rsidR="00EF637A">
        <w:t>c</w:t>
      </w:r>
      <w:r w:rsidRPr="00A96FED">
        <w:t xml:space="preserve">hecking </w:t>
      </w:r>
      <w:r w:rsidR="00EF637A">
        <w:t>r</w:t>
      </w:r>
      <w:r w:rsidRPr="00A96FED">
        <w:t xml:space="preserve">ecord </w:t>
      </w:r>
      <w:r>
        <w:t xml:space="preserve">– </w:t>
      </w:r>
      <w:r w:rsidR="00EF637A">
        <w:t>P</w:t>
      </w:r>
      <w:r>
        <w:t>age 1</w:t>
      </w:r>
    </w:p>
    <w:p w14:paraId="5EB468C7" w14:textId="01AE9ACB" w:rsidR="00EF637A" w:rsidRDefault="00EF637A" w:rsidP="00EF637A">
      <w:pPr>
        <w:pStyle w:val="TableTitle"/>
      </w:pPr>
      <w:r>
        <w:t>Form A15 (alternative) Personnel training and checking record</w:t>
      </w:r>
    </w:p>
    <w:tbl>
      <w:tblPr>
        <w:tblStyle w:val="SD-MOStable"/>
        <w:tblW w:w="0" w:type="auto"/>
        <w:tblLook w:val="0600" w:firstRow="0" w:lastRow="0" w:firstColumn="0" w:lastColumn="0" w:noHBand="1" w:noVBand="1"/>
        <w:tblCaption w:val="4B8 Student Personal Details &amp; Flight Training Record"/>
        <w:tblDescription w:val="4B8 Student Personal Details &amp; Flight Training Record"/>
      </w:tblPr>
      <w:tblGrid>
        <w:gridCol w:w="2405"/>
        <w:gridCol w:w="4111"/>
      </w:tblGrid>
      <w:tr w:rsidR="00EF637A" w14:paraId="36C3AD9A" w14:textId="77777777" w:rsidTr="00F91345">
        <w:tc>
          <w:tcPr>
            <w:tcW w:w="2405" w:type="dxa"/>
          </w:tcPr>
          <w:p w14:paraId="061678C8" w14:textId="6B39308F" w:rsidR="00EF637A" w:rsidRDefault="00EF637A" w:rsidP="000D5BEA">
            <w:pPr>
              <w:rPr>
                <w:rStyle w:val="Strong"/>
              </w:rPr>
            </w:pPr>
            <w:bookmarkStart w:id="1001" w:name="_Hlk185410564"/>
            <w:r>
              <w:rPr>
                <w:rStyle w:val="Strong"/>
              </w:rPr>
              <w:t>Candidate name</w:t>
            </w:r>
          </w:p>
        </w:tc>
        <w:tc>
          <w:tcPr>
            <w:tcW w:w="4111" w:type="dxa"/>
          </w:tcPr>
          <w:p w14:paraId="27244DA6" w14:textId="77777777" w:rsidR="00EF637A" w:rsidRDefault="00EF637A" w:rsidP="000D5BEA">
            <w:pPr>
              <w:rPr>
                <w:rStyle w:val="Strong"/>
              </w:rPr>
            </w:pPr>
          </w:p>
        </w:tc>
      </w:tr>
      <w:bookmarkEnd w:id="1001"/>
    </w:tbl>
    <w:p w14:paraId="007D23CF" w14:textId="1A45006E" w:rsidR="000D5BEA" w:rsidRPr="00EF637A" w:rsidRDefault="000D5BEA" w:rsidP="00EF637A">
      <w:pPr>
        <w:pStyle w:val="subNormal"/>
        <w:rPr>
          <w:rStyle w:val="Strong"/>
          <w:b w:val="0"/>
          <w:bCs w:val="0"/>
        </w:rPr>
      </w:pPr>
    </w:p>
    <w:tbl>
      <w:tblPr>
        <w:tblStyle w:val="SD-MOStable"/>
        <w:tblW w:w="14312" w:type="dxa"/>
        <w:tblLayout w:type="fixed"/>
        <w:tblLook w:val="0620" w:firstRow="1" w:lastRow="0" w:firstColumn="0" w:lastColumn="0" w:noHBand="1" w:noVBand="1"/>
        <w:tblCaption w:val="4B8 Student Personal Details &amp; Flight Training Record"/>
        <w:tblDescription w:val="4B8 Student Personal Details &amp; Flight Training Record"/>
      </w:tblPr>
      <w:tblGrid>
        <w:gridCol w:w="2410"/>
        <w:gridCol w:w="1011"/>
        <w:gridCol w:w="1011"/>
        <w:gridCol w:w="1011"/>
        <w:gridCol w:w="1011"/>
        <w:gridCol w:w="1011"/>
        <w:gridCol w:w="1011"/>
        <w:gridCol w:w="1011"/>
        <w:gridCol w:w="1012"/>
        <w:gridCol w:w="2117"/>
        <w:gridCol w:w="1696"/>
      </w:tblGrid>
      <w:tr w:rsidR="000D5BEA" w:rsidRPr="00A96FED" w14:paraId="7B0795D2" w14:textId="77777777" w:rsidTr="00F91345">
        <w:trPr>
          <w:cnfStyle w:val="100000000000" w:firstRow="1" w:lastRow="0" w:firstColumn="0" w:lastColumn="0" w:oddVBand="0" w:evenVBand="0" w:oddHBand="0" w:evenHBand="0" w:firstRowFirstColumn="0" w:firstRowLastColumn="0" w:lastRowFirstColumn="0" w:lastRowLastColumn="0"/>
          <w:trHeight w:val="510"/>
          <w:tblHeader/>
        </w:trPr>
        <w:tc>
          <w:tcPr>
            <w:tcW w:w="2410" w:type="dxa"/>
          </w:tcPr>
          <w:p w14:paraId="5BD35CB7" w14:textId="77777777" w:rsidR="000D5BEA" w:rsidRPr="000D5BEA" w:rsidRDefault="000D5BEA" w:rsidP="000D5BEA">
            <w:r w:rsidRPr="00A96FED">
              <w:t>Course</w:t>
            </w:r>
          </w:p>
        </w:tc>
        <w:tc>
          <w:tcPr>
            <w:tcW w:w="1011" w:type="dxa"/>
          </w:tcPr>
          <w:p w14:paraId="5698D23D" w14:textId="77777777" w:rsidR="000D5BEA" w:rsidRPr="000D5BEA" w:rsidRDefault="000D5BEA" w:rsidP="000D5BEA">
            <w:r w:rsidRPr="00A96FED">
              <w:t>Phase / subject</w:t>
            </w:r>
          </w:p>
        </w:tc>
        <w:tc>
          <w:tcPr>
            <w:tcW w:w="1011" w:type="dxa"/>
          </w:tcPr>
          <w:p w14:paraId="3FC659D5" w14:textId="77777777" w:rsidR="000D5BEA" w:rsidRPr="000D5BEA" w:rsidRDefault="000D5BEA" w:rsidP="000D5BEA">
            <w:r w:rsidRPr="00A96FED">
              <w:t>C / NYC</w:t>
            </w:r>
          </w:p>
        </w:tc>
        <w:tc>
          <w:tcPr>
            <w:tcW w:w="1011" w:type="dxa"/>
          </w:tcPr>
          <w:p w14:paraId="37711AE5" w14:textId="77777777" w:rsidR="000D5BEA" w:rsidRPr="000D5BEA" w:rsidRDefault="000D5BEA" w:rsidP="000D5BEA">
            <w:r w:rsidRPr="00A96FED">
              <w:t>Phase / subject</w:t>
            </w:r>
          </w:p>
        </w:tc>
        <w:tc>
          <w:tcPr>
            <w:tcW w:w="1011" w:type="dxa"/>
          </w:tcPr>
          <w:p w14:paraId="092186DB" w14:textId="77777777" w:rsidR="000D5BEA" w:rsidRPr="000D5BEA" w:rsidRDefault="000D5BEA" w:rsidP="000D5BEA">
            <w:r w:rsidRPr="00A96FED">
              <w:t>C / NYC</w:t>
            </w:r>
          </w:p>
        </w:tc>
        <w:tc>
          <w:tcPr>
            <w:tcW w:w="1011" w:type="dxa"/>
          </w:tcPr>
          <w:p w14:paraId="663F33DB" w14:textId="77777777" w:rsidR="000D5BEA" w:rsidRPr="000D5BEA" w:rsidRDefault="000D5BEA" w:rsidP="000D5BEA">
            <w:r w:rsidRPr="00A96FED">
              <w:t>Phase / subject</w:t>
            </w:r>
          </w:p>
        </w:tc>
        <w:tc>
          <w:tcPr>
            <w:tcW w:w="1011" w:type="dxa"/>
          </w:tcPr>
          <w:p w14:paraId="21B55085" w14:textId="77777777" w:rsidR="000D5BEA" w:rsidRPr="000D5BEA" w:rsidRDefault="000D5BEA" w:rsidP="000D5BEA">
            <w:r w:rsidRPr="00A96FED">
              <w:t>C / NYC</w:t>
            </w:r>
          </w:p>
        </w:tc>
        <w:tc>
          <w:tcPr>
            <w:tcW w:w="1011" w:type="dxa"/>
          </w:tcPr>
          <w:p w14:paraId="43DED0BD" w14:textId="77777777" w:rsidR="000D5BEA" w:rsidRPr="000D5BEA" w:rsidRDefault="000D5BEA" w:rsidP="000D5BEA">
            <w:r w:rsidRPr="00A96FED">
              <w:t>Phase / subject</w:t>
            </w:r>
          </w:p>
        </w:tc>
        <w:tc>
          <w:tcPr>
            <w:tcW w:w="1012" w:type="dxa"/>
          </w:tcPr>
          <w:p w14:paraId="55FAB501" w14:textId="77777777" w:rsidR="000D5BEA" w:rsidRPr="000D5BEA" w:rsidRDefault="000D5BEA" w:rsidP="000D5BEA">
            <w:r w:rsidRPr="00A96FED">
              <w:t>C / NYC</w:t>
            </w:r>
          </w:p>
        </w:tc>
        <w:tc>
          <w:tcPr>
            <w:tcW w:w="2117" w:type="dxa"/>
          </w:tcPr>
          <w:p w14:paraId="0DFED91C" w14:textId="77777777" w:rsidR="000D5BEA" w:rsidRPr="000D5BEA" w:rsidRDefault="000D5BEA" w:rsidP="000D5BEA">
            <w:r w:rsidRPr="00A96FED">
              <w:t>Final assessment</w:t>
            </w:r>
          </w:p>
        </w:tc>
        <w:tc>
          <w:tcPr>
            <w:tcW w:w="1696" w:type="dxa"/>
          </w:tcPr>
          <w:p w14:paraId="04DBB050" w14:textId="77777777" w:rsidR="000D5BEA" w:rsidRPr="000D5BEA" w:rsidRDefault="000D5BEA" w:rsidP="000D5BEA">
            <w:r w:rsidRPr="00A96FED">
              <w:t>Date</w:t>
            </w:r>
          </w:p>
        </w:tc>
      </w:tr>
      <w:tr w:rsidR="00EF637A" w:rsidRPr="00A96FED" w14:paraId="3F72DD2B" w14:textId="77777777" w:rsidTr="00F91345">
        <w:trPr>
          <w:trHeight w:val="19"/>
        </w:trPr>
        <w:tc>
          <w:tcPr>
            <w:tcW w:w="14312" w:type="dxa"/>
            <w:gridSpan w:val="11"/>
          </w:tcPr>
          <w:p w14:paraId="21F497DE" w14:textId="1AAA208A" w:rsidR="00EF637A" w:rsidRPr="00EF637A" w:rsidRDefault="00EF637A" w:rsidP="000D5BEA">
            <w:pPr>
              <w:pStyle w:val="Tabletext"/>
              <w:rPr>
                <w:rStyle w:val="bold"/>
              </w:rPr>
            </w:pPr>
            <w:r w:rsidRPr="00EF637A">
              <w:rPr>
                <w:rStyle w:val="bold"/>
              </w:rPr>
              <w:t>Ground training</w:t>
            </w:r>
          </w:p>
        </w:tc>
      </w:tr>
      <w:tr w:rsidR="000D5BEA" w:rsidRPr="00A96FED" w14:paraId="5F20E348" w14:textId="77777777" w:rsidTr="00F91345">
        <w:trPr>
          <w:trHeight w:val="19"/>
        </w:trPr>
        <w:tc>
          <w:tcPr>
            <w:tcW w:w="2410" w:type="dxa"/>
          </w:tcPr>
          <w:p w14:paraId="349B7E78" w14:textId="77777777" w:rsidR="000D5BEA" w:rsidRPr="00A96FED" w:rsidRDefault="000D5BEA" w:rsidP="000D5BEA">
            <w:pPr>
              <w:pStyle w:val="Tabletext"/>
            </w:pPr>
          </w:p>
        </w:tc>
        <w:tc>
          <w:tcPr>
            <w:tcW w:w="1011" w:type="dxa"/>
          </w:tcPr>
          <w:p w14:paraId="4C4F9A75" w14:textId="77777777" w:rsidR="000D5BEA" w:rsidRPr="00A96FED" w:rsidRDefault="000D5BEA" w:rsidP="000D5BEA">
            <w:pPr>
              <w:pStyle w:val="Tabletext"/>
            </w:pPr>
          </w:p>
        </w:tc>
        <w:tc>
          <w:tcPr>
            <w:tcW w:w="1011" w:type="dxa"/>
          </w:tcPr>
          <w:p w14:paraId="24E564AE" w14:textId="77777777" w:rsidR="000D5BEA" w:rsidRPr="00A96FED" w:rsidRDefault="000D5BEA" w:rsidP="000D5BEA">
            <w:pPr>
              <w:pStyle w:val="Tabletext"/>
            </w:pPr>
          </w:p>
        </w:tc>
        <w:tc>
          <w:tcPr>
            <w:tcW w:w="1011" w:type="dxa"/>
          </w:tcPr>
          <w:p w14:paraId="0F542973" w14:textId="77777777" w:rsidR="000D5BEA" w:rsidRPr="00A96FED" w:rsidRDefault="000D5BEA" w:rsidP="000D5BEA">
            <w:pPr>
              <w:pStyle w:val="Tabletext"/>
            </w:pPr>
          </w:p>
        </w:tc>
        <w:tc>
          <w:tcPr>
            <w:tcW w:w="1011" w:type="dxa"/>
          </w:tcPr>
          <w:p w14:paraId="2AC6EA22" w14:textId="77777777" w:rsidR="000D5BEA" w:rsidRPr="00A96FED" w:rsidRDefault="000D5BEA" w:rsidP="000D5BEA">
            <w:pPr>
              <w:pStyle w:val="Tabletext"/>
            </w:pPr>
          </w:p>
        </w:tc>
        <w:tc>
          <w:tcPr>
            <w:tcW w:w="1011" w:type="dxa"/>
          </w:tcPr>
          <w:p w14:paraId="2C10ED86" w14:textId="77777777" w:rsidR="000D5BEA" w:rsidRPr="00A96FED" w:rsidRDefault="000D5BEA" w:rsidP="000D5BEA">
            <w:pPr>
              <w:pStyle w:val="Tabletext"/>
            </w:pPr>
          </w:p>
        </w:tc>
        <w:tc>
          <w:tcPr>
            <w:tcW w:w="1011" w:type="dxa"/>
          </w:tcPr>
          <w:p w14:paraId="2074F8FC" w14:textId="77777777" w:rsidR="000D5BEA" w:rsidRPr="00A96FED" w:rsidRDefault="000D5BEA" w:rsidP="000D5BEA">
            <w:pPr>
              <w:pStyle w:val="Tabletext"/>
            </w:pPr>
          </w:p>
        </w:tc>
        <w:tc>
          <w:tcPr>
            <w:tcW w:w="1011" w:type="dxa"/>
          </w:tcPr>
          <w:p w14:paraId="4280A414" w14:textId="77777777" w:rsidR="000D5BEA" w:rsidRPr="00A96FED" w:rsidRDefault="000D5BEA" w:rsidP="000D5BEA">
            <w:pPr>
              <w:pStyle w:val="Tabletext"/>
            </w:pPr>
          </w:p>
        </w:tc>
        <w:tc>
          <w:tcPr>
            <w:tcW w:w="1012" w:type="dxa"/>
          </w:tcPr>
          <w:p w14:paraId="5C236682" w14:textId="77777777" w:rsidR="000D5BEA" w:rsidRPr="00A96FED" w:rsidRDefault="000D5BEA" w:rsidP="000D5BEA">
            <w:pPr>
              <w:pStyle w:val="Tabletext"/>
            </w:pPr>
          </w:p>
        </w:tc>
        <w:tc>
          <w:tcPr>
            <w:tcW w:w="2117" w:type="dxa"/>
          </w:tcPr>
          <w:p w14:paraId="552081DC" w14:textId="77777777" w:rsidR="000D5BEA" w:rsidRPr="00A96FED" w:rsidRDefault="000D5BEA" w:rsidP="000D5BEA">
            <w:pPr>
              <w:pStyle w:val="Tabletext"/>
            </w:pPr>
          </w:p>
        </w:tc>
        <w:tc>
          <w:tcPr>
            <w:tcW w:w="1696" w:type="dxa"/>
          </w:tcPr>
          <w:p w14:paraId="5B22BFB1" w14:textId="77777777" w:rsidR="000D5BEA" w:rsidRPr="00A96FED" w:rsidRDefault="000D5BEA" w:rsidP="000D5BEA">
            <w:pPr>
              <w:pStyle w:val="Tabletext"/>
            </w:pPr>
          </w:p>
        </w:tc>
      </w:tr>
      <w:tr w:rsidR="000D5BEA" w:rsidRPr="00A96FED" w14:paraId="3E9DA074" w14:textId="77777777" w:rsidTr="00F91345">
        <w:trPr>
          <w:trHeight w:val="19"/>
        </w:trPr>
        <w:tc>
          <w:tcPr>
            <w:tcW w:w="2410" w:type="dxa"/>
          </w:tcPr>
          <w:p w14:paraId="0BBC3646" w14:textId="77777777" w:rsidR="000D5BEA" w:rsidRPr="00A96FED" w:rsidRDefault="000D5BEA" w:rsidP="000D5BEA">
            <w:pPr>
              <w:pStyle w:val="Tabletext"/>
            </w:pPr>
          </w:p>
        </w:tc>
        <w:tc>
          <w:tcPr>
            <w:tcW w:w="1011" w:type="dxa"/>
          </w:tcPr>
          <w:p w14:paraId="4E7ACB3C" w14:textId="77777777" w:rsidR="000D5BEA" w:rsidRPr="00A96FED" w:rsidRDefault="000D5BEA" w:rsidP="000D5BEA">
            <w:pPr>
              <w:pStyle w:val="Tabletext"/>
            </w:pPr>
          </w:p>
        </w:tc>
        <w:tc>
          <w:tcPr>
            <w:tcW w:w="1011" w:type="dxa"/>
          </w:tcPr>
          <w:p w14:paraId="57D3924A" w14:textId="77777777" w:rsidR="000D5BEA" w:rsidRPr="00A96FED" w:rsidRDefault="000D5BEA" w:rsidP="000D5BEA">
            <w:pPr>
              <w:pStyle w:val="Tabletext"/>
            </w:pPr>
          </w:p>
        </w:tc>
        <w:tc>
          <w:tcPr>
            <w:tcW w:w="1011" w:type="dxa"/>
          </w:tcPr>
          <w:p w14:paraId="6AA00463" w14:textId="77777777" w:rsidR="000D5BEA" w:rsidRPr="00A96FED" w:rsidRDefault="000D5BEA" w:rsidP="000D5BEA">
            <w:pPr>
              <w:pStyle w:val="Tabletext"/>
            </w:pPr>
          </w:p>
        </w:tc>
        <w:tc>
          <w:tcPr>
            <w:tcW w:w="1011" w:type="dxa"/>
          </w:tcPr>
          <w:p w14:paraId="17D52C33" w14:textId="77777777" w:rsidR="000D5BEA" w:rsidRPr="00A96FED" w:rsidRDefault="000D5BEA" w:rsidP="000D5BEA">
            <w:pPr>
              <w:pStyle w:val="Tabletext"/>
            </w:pPr>
          </w:p>
        </w:tc>
        <w:tc>
          <w:tcPr>
            <w:tcW w:w="1011" w:type="dxa"/>
          </w:tcPr>
          <w:p w14:paraId="680D5905" w14:textId="77777777" w:rsidR="000D5BEA" w:rsidRPr="00A96FED" w:rsidRDefault="000D5BEA" w:rsidP="000D5BEA">
            <w:pPr>
              <w:pStyle w:val="Tabletext"/>
            </w:pPr>
          </w:p>
        </w:tc>
        <w:tc>
          <w:tcPr>
            <w:tcW w:w="1011" w:type="dxa"/>
          </w:tcPr>
          <w:p w14:paraId="631D135E" w14:textId="77777777" w:rsidR="000D5BEA" w:rsidRPr="00A96FED" w:rsidRDefault="000D5BEA" w:rsidP="000D5BEA">
            <w:pPr>
              <w:pStyle w:val="Tabletext"/>
            </w:pPr>
          </w:p>
        </w:tc>
        <w:tc>
          <w:tcPr>
            <w:tcW w:w="1011" w:type="dxa"/>
          </w:tcPr>
          <w:p w14:paraId="6D7CF555" w14:textId="77777777" w:rsidR="000D5BEA" w:rsidRPr="00A96FED" w:rsidRDefault="000D5BEA" w:rsidP="000D5BEA">
            <w:pPr>
              <w:pStyle w:val="Tabletext"/>
            </w:pPr>
          </w:p>
        </w:tc>
        <w:tc>
          <w:tcPr>
            <w:tcW w:w="1012" w:type="dxa"/>
          </w:tcPr>
          <w:p w14:paraId="6DDCA534" w14:textId="77777777" w:rsidR="000D5BEA" w:rsidRPr="00A96FED" w:rsidRDefault="000D5BEA" w:rsidP="000D5BEA">
            <w:pPr>
              <w:pStyle w:val="Tabletext"/>
            </w:pPr>
          </w:p>
        </w:tc>
        <w:tc>
          <w:tcPr>
            <w:tcW w:w="2117" w:type="dxa"/>
          </w:tcPr>
          <w:p w14:paraId="44BAA850" w14:textId="77777777" w:rsidR="000D5BEA" w:rsidRPr="00A96FED" w:rsidRDefault="000D5BEA" w:rsidP="000D5BEA">
            <w:pPr>
              <w:pStyle w:val="Tabletext"/>
            </w:pPr>
          </w:p>
        </w:tc>
        <w:tc>
          <w:tcPr>
            <w:tcW w:w="1696" w:type="dxa"/>
          </w:tcPr>
          <w:p w14:paraId="47D7D89B" w14:textId="77777777" w:rsidR="000D5BEA" w:rsidRPr="00A96FED" w:rsidRDefault="000D5BEA" w:rsidP="000D5BEA">
            <w:pPr>
              <w:pStyle w:val="Tabletext"/>
            </w:pPr>
          </w:p>
        </w:tc>
      </w:tr>
      <w:tr w:rsidR="000D5BEA" w:rsidRPr="00A96FED" w14:paraId="6237D160" w14:textId="77777777" w:rsidTr="00F91345">
        <w:trPr>
          <w:trHeight w:val="19"/>
        </w:trPr>
        <w:tc>
          <w:tcPr>
            <w:tcW w:w="2410" w:type="dxa"/>
          </w:tcPr>
          <w:p w14:paraId="40215C6E" w14:textId="77777777" w:rsidR="000D5BEA" w:rsidRPr="00A96FED" w:rsidRDefault="000D5BEA" w:rsidP="000D5BEA">
            <w:pPr>
              <w:pStyle w:val="Tabletext"/>
            </w:pPr>
          </w:p>
        </w:tc>
        <w:tc>
          <w:tcPr>
            <w:tcW w:w="1011" w:type="dxa"/>
          </w:tcPr>
          <w:p w14:paraId="5AE3BD14" w14:textId="77777777" w:rsidR="000D5BEA" w:rsidRPr="00A96FED" w:rsidRDefault="000D5BEA" w:rsidP="000D5BEA">
            <w:pPr>
              <w:pStyle w:val="Tabletext"/>
            </w:pPr>
          </w:p>
        </w:tc>
        <w:tc>
          <w:tcPr>
            <w:tcW w:w="1011" w:type="dxa"/>
          </w:tcPr>
          <w:p w14:paraId="6DD98F4A" w14:textId="77777777" w:rsidR="000D5BEA" w:rsidRPr="00A96FED" w:rsidRDefault="000D5BEA" w:rsidP="000D5BEA">
            <w:pPr>
              <w:pStyle w:val="Tabletext"/>
            </w:pPr>
          </w:p>
        </w:tc>
        <w:tc>
          <w:tcPr>
            <w:tcW w:w="1011" w:type="dxa"/>
          </w:tcPr>
          <w:p w14:paraId="4E5B00B8" w14:textId="77777777" w:rsidR="000D5BEA" w:rsidRPr="00A96FED" w:rsidRDefault="000D5BEA" w:rsidP="000D5BEA">
            <w:pPr>
              <w:pStyle w:val="Tabletext"/>
            </w:pPr>
          </w:p>
        </w:tc>
        <w:tc>
          <w:tcPr>
            <w:tcW w:w="1011" w:type="dxa"/>
          </w:tcPr>
          <w:p w14:paraId="14376FFC" w14:textId="77777777" w:rsidR="000D5BEA" w:rsidRPr="00A96FED" w:rsidRDefault="000D5BEA" w:rsidP="000D5BEA">
            <w:pPr>
              <w:pStyle w:val="Tabletext"/>
            </w:pPr>
          </w:p>
        </w:tc>
        <w:tc>
          <w:tcPr>
            <w:tcW w:w="1011" w:type="dxa"/>
          </w:tcPr>
          <w:p w14:paraId="2DCFC18F" w14:textId="77777777" w:rsidR="000D5BEA" w:rsidRPr="00A96FED" w:rsidRDefault="000D5BEA" w:rsidP="000D5BEA">
            <w:pPr>
              <w:pStyle w:val="Tabletext"/>
            </w:pPr>
          </w:p>
        </w:tc>
        <w:tc>
          <w:tcPr>
            <w:tcW w:w="1011" w:type="dxa"/>
          </w:tcPr>
          <w:p w14:paraId="16414878" w14:textId="77777777" w:rsidR="000D5BEA" w:rsidRPr="00A96FED" w:rsidRDefault="000D5BEA" w:rsidP="000D5BEA">
            <w:pPr>
              <w:pStyle w:val="Tabletext"/>
            </w:pPr>
          </w:p>
        </w:tc>
        <w:tc>
          <w:tcPr>
            <w:tcW w:w="1011" w:type="dxa"/>
          </w:tcPr>
          <w:p w14:paraId="6185DBF0" w14:textId="77777777" w:rsidR="000D5BEA" w:rsidRPr="00A96FED" w:rsidRDefault="000D5BEA" w:rsidP="000D5BEA">
            <w:pPr>
              <w:pStyle w:val="Tabletext"/>
            </w:pPr>
          </w:p>
        </w:tc>
        <w:tc>
          <w:tcPr>
            <w:tcW w:w="1012" w:type="dxa"/>
          </w:tcPr>
          <w:p w14:paraId="675376CD" w14:textId="77777777" w:rsidR="000D5BEA" w:rsidRPr="00A96FED" w:rsidRDefault="000D5BEA" w:rsidP="000D5BEA">
            <w:pPr>
              <w:pStyle w:val="Tabletext"/>
            </w:pPr>
          </w:p>
        </w:tc>
        <w:tc>
          <w:tcPr>
            <w:tcW w:w="2117" w:type="dxa"/>
          </w:tcPr>
          <w:p w14:paraId="080196E7" w14:textId="77777777" w:rsidR="000D5BEA" w:rsidRPr="00A96FED" w:rsidRDefault="000D5BEA" w:rsidP="000D5BEA">
            <w:pPr>
              <w:pStyle w:val="Tabletext"/>
            </w:pPr>
          </w:p>
        </w:tc>
        <w:tc>
          <w:tcPr>
            <w:tcW w:w="1696" w:type="dxa"/>
          </w:tcPr>
          <w:p w14:paraId="4006DC22" w14:textId="77777777" w:rsidR="000D5BEA" w:rsidRPr="00A96FED" w:rsidRDefault="000D5BEA" w:rsidP="000D5BEA">
            <w:pPr>
              <w:pStyle w:val="Tabletext"/>
            </w:pPr>
          </w:p>
        </w:tc>
      </w:tr>
      <w:tr w:rsidR="000D5BEA" w:rsidRPr="00A96FED" w14:paraId="58F4D735" w14:textId="77777777" w:rsidTr="00F91345">
        <w:trPr>
          <w:trHeight w:val="19"/>
        </w:trPr>
        <w:tc>
          <w:tcPr>
            <w:tcW w:w="2410" w:type="dxa"/>
          </w:tcPr>
          <w:p w14:paraId="12684597" w14:textId="77777777" w:rsidR="000D5BEA" w:rsidRPr="00A96FED" w:rsidRDefault="000D5BEA" w:rsidP="000D5BEA">
            <w:pPr>
              <w:pStyle w:val="Tabletext"/>
            </w:pPr>
          </w:p>
        </w:tc>
        <w:tc>
          <w:tcPr>
            <w:tcW w:w="1011" w:type="dxa"/>
          </w:tcPr>
          <w:p w14:paraId="4542730B" w14:textId="77777777" w:rsidR="000D5BEA" w:rsidRPr="00A96FED" w:rsidRDefault="000D5BEA" w:rsidP="000D5BEA">
            <w:pPr>
              <w:pStyle w:val="Tabletext"/>
            </w:pPr>
          </w:p>
        </w:tc>
        <w:tc>
          <w:tcPr>
            <w:tcW w:w="1011" w:type="dxa"/>
          </w:tcPr>
          <w:p w14:paraId="214447E3" w14:textId="77777777" w:rsidR="000D5BEA" w:rsidRPr="00A96FED" w:rsidRDefault="000D5BEA" w:rsidP="000D5BEA">
            <w:pPr>
              <w:pStyle w:val="Tabletext"/>
            </w:pPr>
          </w:p>
        </w:tc>
        <w:tc>
          <w:tcPr>
            <w:tcW w:w="1011" w:type="dxa"/>
          </w:tcPr>
          <w:p w14:paraId="53868F9A" w14:textId="77777777" w:rsidR="000D5BEA" w:rsidRPr="00A96FED" w:rsidRDefault="000D5BEA" w:rsidP="000D5BEA">
            <w:pPr>
              <w:pStyle w:val="Tabletext"/>
            </w:pPr>
          </w:p>
        </w:tc>
        <w:tc>
          <w:tcPr>
            <w:tcW w:w="1011" w:type="dxa"/>
          </w:tcPr>
          <w:p w14:paraId="6C3FF35D" w14:textId="77777777" w:rsidR="000D5BEA" w:rsidRPr="00A96FED" w:rsidRDefault="000D5BEA" w:rsidP="000D5BEA">
            <w:pPr>
              <w:pStyle w:val="Tabletext"/>
            </w:pPr>
          </w:p>
        </w:tc>
        <w:tc>
          <w:tcPr>
            <w:tcW w:w="1011" w:type="dxa"/>
          </w:tcPr>
          <w:p w14:paraId="6C68309E" w14:textId="77777777" w:rsidR="000D5BEA" w:rsidRPr="00A96FED" w:rsidRDefault="000D5BEA" w:rsidP="000D5BEA">
            <w:pPr>
              <w:pStyle w:val="Tabletext"/>
            </w:pPr>
          </w:p>
        </w:tc>
        <w:tc>
          <w:tcPr>
            <w:tcW w:w="1011" w:type="dxa"/>
          </w:tcPr>
          <w:p w14:paraId="741E04B9" w14:textId="77777777" w:rsidR="000D5BEA" w:rsidRPr="00A96FED" w:rsidRDefault="000D5BEA" w:rsidP="000D5BEA">
            <w:pPr>
              <w:pStyle w:val="Tabletext"/>
            </w:pPr>
          </w:p>
        </w:tc>
        <w:tc>
          <w:tcPr>
            <w:tcW w:w="1011" w:type="dxa"/>
          </w:tcPr>
          <w:p w14:paraId="3EA819A1" w14:textId="77777777" w:rsidR="000D5BEA" w:rsidRPr="00A96FED" w:rsidRDefault="000D5BEA" w:rsidP="000D5BEA">
            <w:pPr>
              <w:pStyle w:val="Tabletext"/>
            </w:pPr>
          </w:p>
        </w:tc>
        <w:tc>
          <w:tcPr>
            <w:tcW w:w="1012" w:type="dxa"/>
          </w:tcPr>
          <w:p w14:paraId="51EC0908" w14:textId="77777777" w:rsidR="000D5BEA" w:rsidRPr="00A96FED" w:rsidRDefault="000D5BEA" w:rsidP="000D5BEA">
            <w:pPr>
              <w:pStyle w:val="Tabletext"/>
            </w:pPr>
          </w:p>
        </w:tc>
        <w:tc>
          <w:tcPr>
            <w:tcW w:w="2117" w:type="dxa"/>
          </w:tcPr>
          <w:p w14:paraId="6723660C" w14:textId="77777777" w:rsidR="000D5BEA" w:rsidRPr="00A96FED" w:rsidRDefault="000D5BEA" w:rsidP="000D5BEA">
            <w:pPr>
              <w:pStyle w:val="Tabletext"/>
            </w:pPr>
          </w:p>
        </w:tc>
        <w:tc>
          <w:tcPr>
            <w:tcW w:w="1696" w:type="dxa"/>
          </w:tcPr>
          <w:p w14:paraId="540EDB03" w14:textId="77777777" w:rsidR="000D5BEA" w:rsidRPr="00A96FED" w:rsidRDefault="000D5BEA" w:rsidP="000D5BEA">
            <w:pPr>
              <w:pStyle w:val="Tabletext"/>
            </w:pPr>
          </w:p>
        </w:tc>
      </w:tr>
      <w:tr w:rsidR="00EF637A" w:rsidRPr="00A96FED" w14:paraId="13FD2BB6" w14:textId="77777777" w:rsidTr="00F91345">
        <w:trPr>
          <w:trHeight w:val="19"/>
        </w:trPr>
        <w:tc>
          <w:tcPr>
            <w:tcW w:w="14312" w:type="dxa"/>
            <w:gridSpan w:val="11"/>
          </w:tcPr>
          <w:p w14:paraId="2863B400" w14:textId="1E48D4C2" w:rsidR="00EF637A" w:rsidRPr="00EF637A" w:rsidRDefault="00EF637A" w:rsidP="000D5BEA">
            <w:pPr>
              <w:pStyle w:val="Tabletext"/>
              <w:rPr>
                <w:rStyle w:val="bold"/>
              </w:rPr>
            </w:pPr>
            <w:r w:rsidRPr="00EF637A">
              <w:rPr>
                <w:rStyle w:val="bold"/>
              </w:rPr>
              <w:t>Flying training</w:t>
            </w:r>
          </w:p>
        </w:tc>
      </w:tr>
      <w:tr w:rsidR="000D5BEA" w:rsidRPr="00A96FED" w14:paraId="53F52412" w14:textId="77777777" w:rsidTr="00F91345">
        <w:trPr>
          <w:trHeight w:val="19"/>
        </w:trPr>
        <w:tc>
          <w:tcPr>
            <w:tcW w:w="2410" w:type="dxa"/>
          </w:tcPr>
          <w:p w14:paraId="7282A913" w14:textId="77777777" w:rsidR="000D5BEA" w:rsidRPr="00A96FED" w:rsidRDefault="000D5BEA" w:rsidP="000D5BEA">
            <w:pPr>
              <w:pStyle w:val="Tabletext"/>
            </w:pPr>
          </w:p>
        </w:tc>
        <w:tc>
          <w:tcPr>
            <w:tcW w:w="1011" w:type="dxa"/>
          </w:tcPr>
          <w:p w14:paraId="199D3471" w14:textId="77777777" w:rsidR="000D5BEA" w:rsidRPr="00A96FED" w:rsidRDefault="000D5BEA" w:rsidP="000D5BEA">
            <w:pPr>
              <w:pStyle w:val="Tabletext"/>
            </w:pPr>
          </w:p>
        </w:tc>
        <w:tc>
          <w:tcPr>
            <w:tcW w:w="1011" w:type="dxa"/>
          </w:tcPr>
          <w:p w14:paraId="3EF19450" w14:textId="77777777" w:rsidR="000D5BEA" w:rsidRPr="00A96FED" w:rsidRDefault="000D5BEA" w:rsidP="000D5BEA">
            <w:pPr>
              <w:pStyle w:val="Tabletext"/>
            </w:pPr>
          </w:p>
        </w:tc>
        <w:tc>
          <w:tcPr>
            <w:tcW w:w="1011" w:type="dxa"/>
          </w:tcPr>
          <w:p w14:paraId="54D3A2EB" w14:textId="77777777" w:rsidR="000D5BEA" w:rsidRPr="00A96FED" w:rsidRDefault="000D5BEA" w:rsidP="000D5BEA">
            <w:pPr>
              <w:pStyle w:val="Tabletext"/>
            </w:pPr>
          </w:p>
        </w:tc>
        <w:tc>
          <w:tcPr>
            <w:tcW w:w="1011" w:type="dxa"/>
          </w:tcPr>
          <w:p w14:paraId="561DF3C0" w14:textId="77777777" w:rsidR="000D5BEA" w:rsidRPr="00A96FED" w:rsidRDefault="000D5BEA" w:rsidP="000D5BEA">
            <w:pPr>
              <w:pStyle w:val="Tabletext"/>
            </w:pPr>
          </w:p>
        </w:tc>
        <w:tc>
          <w:tcPr>
            <w:tcW w:w="1011" w:type="dxa"/>
          </w:tcPr>
          <w:p w14:paraId="561CF98B" w14:textId="77777777" w:rsidR="000D5BEA" w:rsidRPr="00A96FED" w:rsidRDefault="000D5BEA" w:rsidP="000D5BEA">
            <w:pPr>
              <w:pStyle w:val="Tabletext"/>
            </w:pPr>
          </w:p>
        </w:tc>
        <w:tc>
          <w:tcPr>
            <w:tcW w:w="1011" w:type="dxa"/>
          </w:tcPr>
          <w:p w14:paraId="309E3FCF" w14:textId="77777777" w:rsidR="000D5BEA" w:rsidRPr="00A96FED" w:rsidRDefault="000D5BEA" w:rsidP="000D5BEA">
            <w:pPr>
              <w:pStyle w:val="Tabletext"/>
            </w:pPr>
          </w:p>
        </w:tc>
        <w:tc>
          <w:tcPr>
            <w:tcW w:w="1011" w:type="dxa"/>
          </w:tcPr>
          <w:p w14:paraId="4202BAC5" w14:textId="77777777" w:rsidR="000D5BEA" w:rsidRPr="00A96FED" w:rsidRDefault="000D5BEA" w:rsidP="000D5BEA">
            <w:pPr>
              <w:pStyle w:val="Tabletext"/>
            </w:pPr>
          </w:p>
        </w:tc>
        <w:tc>
          <w:tcPr>
            <w:tcW w:w="1012" w:type="dxa"/>
          </w:tcPr>
          <w:p w14:paraId="7DC3F7D9" w14:textId="77777777" w:rsidR="000D5BEA" w:rsidRPr="00A96FED" w:rsidRDefault="000D5BEA" w:rsidP="000D5BEA">
            <w:pPr>
              <w:pStyle w:val="Tabletext"/>
            </w:pPr>
          </w:p>
        </w:tc>
        <w:tc>
          <w:tcPr>
            <w:tcW w:w="2117" w:type="dxa"/>
          </w:tcPr>
          <w:p w14:paraId="62082954" w14:textId="77777777" w:rsidR="000D5BEA" w:rsidRPr="00A96FED" w:rsidRDefault="000D5BEA" w:rsidP="000D5BEA">
            <w:pPr>
              <w:pStyle w:val="Tabletext"/>
            </w:pPr>
          </w:p>
        </w:tc>
        <w:tc>
          <w:tcPr>
            <w:tcW w:w="1696" w:type="dxa"/>
          </w:tcPr>
          <w:p w14:paraId="6E267220" w14:textId="77777777" w:rsidR="000D5BEA" w:rsidRPr="00A96FED" w:rsidRDefault="000D5BEA" w:rsidP="000D5BEA">
            <w:pPr>
              <w:pStyle w:val="Tabletext"/>
            </w:pPr>
          </w:p>
        </w:tc>
      </w:tr>
      <w:tr w:rsidR="000D5BEA" w:rsidRPr="00A96FED" w14:paraId="2140FF02" w14:textId="77777777" w:rsidTr="00F91345">
        <w:trPr>
          <w:trHeight w:val="19"/>
        </w:trPr>
        <w:tc>
          <w:tcPr>
            <w:tcW w:w="2410" w:type="dxa"/>
          </w:tcPr>
          <w:p w14:paraId="7E75967C" w14:textId="77777777" w:rsidR="000D5BEA" w:rsidRPr="00A96FED" w:rsidRDefault="000D5BEA" w:rsidP="000D5BEA">
            <w:pPr>
              <w:pStyle w:val="Tabletext"/>
            </w:pPr>
          </w:p>
        </w:tc>
        <w:tc>
          <w:tcPr>
            <w:tcW w:w="1011" w:type="dxa"/>
          </w:tcPr>
          <w:p w14:paraId="001B0BFC" w14:textId="77777777" w:rsidR="000D5BEA" w:rsidRPr="00A96FED" w:rsidRDefault="000D5BEA" w:rsidP="000D5BEA">
            <w:pPr>
              <w:pStyle w:val="Tabletext"/>
            </w:pPr>
          </w:p>
        </w:tc>
        <w:tc>
          <w:tcPr>
            <w:tcW w:w="1011" w:type="dxa"/>
          </w:tcPr>
          <w:p w14:paraId="28A77C9E" w14:textId="77777777" w:rsidR="000D5BEA" w:rsidRPr="00A96FED" w:rsidRDefault="000D5BEA" w:rsidP="000D5BEA">
            <w:pPr>
              <w:pStyle w:val="Tabletext"/>
            </w:pPr>
          </w:p>
        </w:tc>
        <w:tc>
          <w:tcPr>
            <w:tcW w:w="1011" w:type="dxa"/>
          </w:tcPr>
          <w:p w14:paraId="3C648A79" w14:textId="77777777" w:rsidR="000D5BEA" w:rsidRPr="00A96FED" w:rsidRDefault="000D5BEA" w:rsidP="000D5BEA">
            <w:pPr>
              <w:pStyle w:val="Tabletext"/>
            </w:pPr>
          </w:p>
        </w:tc>
        <w:tc>
          <w:tcPr>
            <w:tcW w:w="1011" w:type="dxa"/>
          </w:tcPr>
          <w:p w14:paraId="78211A59" w14:textId="77777777" w:rsidR="000D5BEA" w:rsidRPr="00A96FED" w:rsidRDefault="000D5BEA" w:rsidP="000D5BEA">
            <w:pPr>
              <w:pStyle w:val="Tabletext"/>
            </w:pPr>
          </w:p>
        </w:tc>
        <w:tc>
          <w:tcPr>
            <w:tcW w:w="1011" w:type="dxa"/>
          </w:tcPr>
          <w:p w14:paraId="28FCB2BB" w14:textId="77777777" w:rsidR="000D5BEA" w:rsidRPr="00A96FED" w:rsidRDefault="000D5BEA" w:rsidP="000D5BEA">
            <w:pPr>
              <w:pStyle w:val="Tabletext"/>
            </w:pPr>
          </w:p>
        </w:tc>
        <w:tc>
          <w:tcPr>
            <w:tcW w:w="1011" w:type="dxa"/>
          </w:tcPr>
          <w:p w14:paraId="01618714" w14:textId="77777777" w:rsidR="000D5BEA" w:rsidRPr="00A96FED" w:rsidRDefault="000D5BEA" w:rsidP="000D5BEA">
            <w:pPr>
              <w:pStyle w:val="Tabletext"/>
            </w:pPr>
          </w:p>
        </w:tc>
        <w:tc>
          <w:tcPr>
            <w:tcW w:w="1011" w:type="dxa"/>
          </w:tcPr>
          <w:p w14:paraId="1587C743" w14:textId="77777777" w:rsidR="000D5BEA" w:rsidRPr="00A96FED" w:rsidRDefault="000D5BEA" w:rsidP="000D5BEA">
            <w:pPr>
              <w:pStyle w:val="Tabletext"/>
            </w:pPr>
          </w:p>
        </w:tc>
        <w:tc>
          <w:tcPr>
            <w:tcW w:w="1012" w:type="dxa"/>
          </w:tcPr>
          <w:p w14:paraId="14F40346" w14:textId="77777777" w:rsidR="000D5BEA" w:rsidRPr="00A96FED" w:rsidRDefault="000D5BEA" w:rsidP="000D5BEA">
            <w:pPr>
              <w:pStyle w:val="Tabletext"/>
            </w:pPr>
          </w:p>
        </w:tc>
        <w:tc>
          <w:tcPr>
            <w:tcW w:w="2117" w:type="dxa"/>
          </w:tcPr>
          <w:p w14:paraId="702E60AB" w14:textId="77777777" w:rsidR="000D5BEA" w:rsidRPr="00A96FED" w:rsidRDefault="000D5BEA" w:rsidP="000D5BEA">
            <w:pPr>
              <w:pStyle w:val="Tabletext"/>
            </w:pPr>
          </w:p>
        </w:tc>
        <w:tc>
          <w:tcPr>
            <w:tcW w:w="1696" w:type="dxa"/>
          </w:tcPr>
          <w:p w14:paraId="3E3F6636" w14:textId="77777777" w:rsidR="000D5BEA" w:rsidRPr="00A96FED" w:rsidRDefault="000D5BEA" w:rsidP="000D5BEA">
            <w:pPr>
              <w:pStyle w:val="Tabletext"/>
            </w:pPr>
          </w:p>
        </w:tc>
      </w:tr>
      <w:tr w:rsidR="000D5BEA" w:rsidRPr="00A96FED" w14:paraId="198EAC22" w14:textId="77777777" w:rsidTr="00F91345">
        <w:trPr>
          <w:trHeight w:val="19"/>
        </w:trPr>
        <w:tc>
          <w:tcPr>
            <w:tcW w:w="2410" w:type="dxa"/>
          </w:tcPr>
          <w:p w14:paraId="5583BDF3" w14:textId="77777777" w:rsidR="000D5BEA" w:rsidRPr="00A96FED" w:rsidRDefault="000D5BEA" w:rsidP="000D5BEA">
            <w:pPr>
              <w:pStyle w:val="Tabletext"/>
            </w:pPr>
          </w:p>
        </w:tc>
        <w:tc>
          <w:tcPr>
            <w:tcW w:w="1011" w:type="dxa"/>
          </w:tcPr>
          <w:p w14:paraId="3A1B0565" w14:textId="77777777" w:rsidR="000D5BEA" w:rsidRPr="00A96FED" w:rsidRDefault="000D5BEA" w:rsidP="000D5BEA">
            <w:pPr>
              <w:pStyle w:val="Tabletext"/>
            </w:pPr>
          </w:p>
        </w:tc>
        <w:tc>
          <w:tcPr>
            <w:tcW w:w="1011" w:type="dxa"/>
          </w:tcPr>
          <w:p w14:paraId="39AABFAB" w14:textId="77777777" w:rsidR="000D5BEA" w:rsidRPr="00A96FED" w:rsidRDefault="000D5BEA" w:rsidP="000D5BEA">
            <w:pPr>
              <w:pStyle w:val="Tabletext"/>
            </w:pPr>
          </w:p>
        </w:tc>
        <w:tc>
          <w:tcPr>
            <w:tcW w:w="1011" w:type="dxa"/>
          </w:tcPr>
          <w:p w14:paraId="6687E400" w14:textId="77777777" w:rsidR="000D5BEA" w:rsidRPr="00A96FED" w:rsidRDefault="000D5BEA" w:rsidP="000D5BEA">
            <w:pPr>
              <w:pStyle w:val="Tabletext"/>
            </w:pPr>
          </w:p>
        </w:tc>
        <w:tc>
          <w:tcPr>
            <w:tcW w:w="1011" w:type="dxa"/>
          </w:tcPr>
          <w:p w14:paraId="0642CEE3" w14:textId="77777777" w:rsidR="000D5BEA" w:rsidRPr="00A96FED" w:rsidRDefault="000D5BEA" w:rsidP="000D5BEA">
            <w:pPr>
              <w:pStyle w:val="Tabletext"/>
            </w:pPr>
          </w:p>
        </w:tc>
        <w:tc>
          <w:tcPr>
            <w:tcW w:w="1011" w:type="dxa"/>
          </w:tcPr>
          <w:p w14:paraId="4C0789BF" w14:textId="77777777" w:rsidR="000D5BEA" w:rsidRPr="00A96FED" w:rsidRDefault="000D5BEA" w:rsidP="000D5BEA">
            <w:pPr>
              <w:pStyle w:val="Tabletext"/>
            </w:pPr>
          </w:p>
        </w:tc>
        <w:tc>
          <w:tcPr>
            <w:tcW w:w="1011" w:type="dxa"/>
          </w:tcPr>
          <w:p w14:paraId="583C2F77" w14:textId="77777777" w:rsidR="000D5BEA" w:rsidRPr="00A96FED" w:rsidRDefault="000D5BEA" w:rsidP="000D5BEA">
            <w:pPr>
              <w:pStyle w:val="Tabletext"/>
            </w:pPr>
          </w:p>
        </w:tc>
        <w:tc>
          <w:tcPr>
            <w:tcW w:w="1011" w:type="dxa"/>
          </w:tcPr>
          <w:p w14:paraId="17F5C239" w14:textId="77777777" w:rsidR="000D5BEA" w:rsidRPr="00A96FED" w:rsidRDefault="000D5BEA" w:rsidP="000D5BEA">
            <w:pPr>
              <w:pStyle w:val="Tabletext"/>
            </w:pPr>
          </w:p>
        </w:tc>
        <w:tc>
          <w:tcPr>
            <w:tcW w:w="1012" w:type="dxa"/>
          </w:tcPr>
          <w:p w14:paraId="4A28BDF4" w14:textId="77777777" w:rsidR="000D5BEA" w:rsidRPr="00A96FED" w:rsidRDefault="000D5BEA" w:rsidP="000D5BEA">
            <w:pPr>
              <w:pStyle w:val="Tabletext"/>
            </w:pPr>
          </w:p>
        </w:tc>
        <w:tc>
          <w:tcPr>
            <w:tcW w:w="2117" w:type="dxa"/>
          </w:tcPr>
          <w:p w14:paraId="180C0ACA" w14:textId="77777777" w:rsidR="000D5BEA" w:rsidRPr="00A96FED" w:rsidRDefault="000D5BEA" w:rsidP="000D5BEA">
            <w:pPr>
              <w:pStyle w:val="Tabletext"/>
            </w:pPr>
          </w:p>
        </w:tc>
        <w:tc>
          <w:tcPr>
            <w:tcW w:w="1696" w:type="dxa"/>
          </w:tcPr>
          <w:p w14:paraId="2106B65C" w14:textId="77777777" w:rsidR="000D5BEA" w:rsidRPr="00A96FED" w:rsidRDefault="000D5BEA" w:rsidP="000D5BEA">
            <w:pPr>
              <w:pStyle w:val="Tabletext"/>
            </w:pPr>
          </w:p>
        </w:tc>
      </w:tr>
    </w:tbl>
    <w:p w14:paraId="3AF85CD5" w14:textId="52168243" w:rsidR="00EF637A" w:rsidRPr="000D5BEA" w:rsidRDefault="00EF637A" w:rsidP="00EF637A">
      <w:pPr>
        <w:pStyle w:val="NotesBoxText"/>
      </w:pPr>
      <w:r>
        <w:t>This form is continued over the page.</w:t>
      </w:r>
    </w:p>
    <w:p w14:paraId="291C00BB" w14:textId="77777777" w:rsidR="000D5BEA" w:rsidRPr="000D5BEA" w:rsidRDefault="000D5BEA" w:rsidP="000D5BEA">
      <w:r>
        <w:br w:type="page"/>
      </w:r>
    </w:p>
    <w:p w14:paraId="3254CD57" w14:textId="15463E2C" w:rsidR="000D5BEA" w:rsidRPr="00EF637A" w:rsidRDefault="000D5BEA" w:rsidP="00EF637A">
      <w:pPr>
        <w:pStyle w:val="unHeading3"/>
      </w:pPr>
      <w:r w:rsidRPr="00EF637A">
        <w:t xml:space="preserve">Form A15 (alternative) Personnel </w:t>
      </w:r>
      <w:r w:rsidR="00EF637A">
        <w:t>t</w:t>
      </w:r>
      <w:r w:rsidRPr="00EF637A">
        <w:t xml:space="preserve">raining and </w:t>
      </w:r>
      <w:r w:rsidR="00EF637A">
        <w:t>c</w:t>
      </w:r>
      <w:r w:rsidRPr="00EF637A">
        <w:t xml:space="preserve">hecking </w:t>
      </w:r>
      <w:r w:rsidR="00EF637A">
        <w:t>r</w:t>
      </w:r>
      <w:r w:rsidRPr="00EF637A">
        <w:t xml:space="preserve">ecord – </w:t>
      </w:r>
      <w:r w:rsidR="00EF637A">
        <w:t>P</w:t>
      </w:r>
      <w:r w:rsidRPr="00EF637A">
        <w:t>age 2</w:t>
      </w:r>
    </w:p>
    <w:tbl>
      <w:tblPr>
        <w:tblStyle w:val="SD-MOStable"/>
        <w:tblW w:w="0" w:type="auto"/>
        <w:tblLook w:val="0600" w:firstRow="0" w:lastRow="0" w:firstColumn="0" w:lastColumn="0" w:noHBand="1" w:noVBand="1"/>
        <w:tblCaption w:val="4B8 Student Personal Details &amp; Flight Training Record"/>
        <w:tblDescription w:val="4B8 Student Personal Details &amp; Flight Training Record"/>
      </w:tblPr>
      <w:tblGrid>
        <w:gridCol w:w="2405"/>
        <w:gridCol w:w="4111"/>
      </w:tblGrid>
      <w:tr w:rsidR="00EF637A" w14:paraId="0A0B9B3F" w14:textId="77777777" w:rsidTr="00F91345">
        <w:tc>
          <w:tcPr>
            <w:tcW w:w="2405" w:type="dxa"/>
          </w:tcPr>
          <w:p w14:paraId="46095781" w14:textId="77777777" w:rsidR="00EF637A" w:rsidRPr="00EF637A" w:rsidRDefault="00EF637A" w:rsidP="00EF637A">
            <w:pPr>
              <w:rPr>
                <w:rStyle w:val="Strong"/>
              </w:rPr>
            </w:pPr>
            <w:r>
              <w:rPr>
                <w:rStyle w:val="Strong"/>
              </w:rPr>
              <w:t>C</w:t>
            </w:r>
            <w:r w:rsidRPr="00EF637A">
              <w:rPr>
                <w:rStyle w:val="Strong"/>
              </w:rPr>
              <w:t>andidate name</w:t>
            </w:r>
          </w:p>
        </w:tc>
        <w:tc>
          <w:tcPr>
            <w:tcW w:w="4111" w:type="dxa"/>
          </w:tcPr>
          <w:p w14:paraId="6F6ED5C3" w14:textId="77777777" w:rsidR="00EF637A" w:rsidRDefault="00EF637A" w:rsidP="00EF637A">
            <w:pPr>
              <w:rPr>
                <w:rStyle w:val="Strong"/>
              </w:rPr>
            </w:pPr>
          </w:p>
        </w:tc>
      </w:tr>
    </w:tbl>
    <w:p w14:paraId="5EBDAC3B" w14:textId="7D288EE0" w:rsidR="000D5BEA" w:rsidRDefault="000D5BEA" w:rsidP="00EF637A">
      <w:pPr>
        <w:pStyle w:val="TableTitle"/>
      </w:pPr>
      <w:r>
        <w:t>Form A15 (alternative) Personnel training and checking record</w:t>
      </w:r>
    </w:p>
    <w:p w14:paraId="2D8538AA" w14:textId="77777777" w:rsidR="000D5BEA" w:rsidRPr="00EF637A" w:rsidRDefault="000D5BEA" w:rsidP="00EF637A">
      <w:pPr>
        <w:pStyle w:val="unHeading4"/>
        <w:rPr>
          <w:rStyle w:val="Strong"/>
          <w:b/>
          <w:bCs w:val="0"/>
        </w:rPr>
      </w:pPr>
      <w:r w:rsidRPr="00EF637A">
        <w:rPr>
          <w:rStyle w:val="Strong"/>
          <w:b/>
          <w:bCs w:val="0"/>
        </w:rPr>
        <w:t>Flight or simulator proficiency checks</w:t>
      </w:r>
    </w:p>
    <w:tbl>
      <w:tblPr>
        <w:tblStyle w:val="SD-MOStable"/>
        <w:tblW w:w="14312" w:type="dxa"/>
        <w:tblLayout w:type="fixed"/>
        <w:tblLook w:val="0620" w:firstRow="1" w:lastRow="0" w:firstColumn="0" w:lastColumn="0" w:noHBand="1" w:noVBand="1"/>
        <w:tblCaption w:val="4B8 Student Personal Details &amp; Flight Training Record"/>
        <w:tblDescription w:val="4B8 Student Personal Details &amp; Flight Training Record"/>
      </w:tblPr>
      <w:tblGrid>
        <w:gridCol w:w="5529"/>
        <w:gridCol w:w="2126"/>
        <w:gridCol w:w="4961"/>
        <w:gridCol w:w="1696"/>
      </w:tblGrid>
      <w:tr w:rsidR="000D5BEA" w:rsidRPr="00EF637A" w14:paraId="45786A7B" w14:textId="77777777" w:rsidTr="00F91345">
        <w:trPr>
          <w:cnfStyle w:val="100000000000" w:firstRow="1" w:lastRow="0" w:firstColumn="0" w:lastColumn="0" w:oddVBand="0" w:evenVBand="0" w:oddHBand="0" w:evenHBand="0" w:firstRowFirstColumn="0" w:firstRowLastColumn="0" w:lastRowFirstColumn="0" w:lastRowLastColumn="0"/>
          <w:trHeight w:val="19"/>
          <w:tblHeader/>
        </w:trPr>
        <w:tc>
          <w:tcPr>
            <w:tcW w:w="5529" w:type="dxa"/>
          </w:tcPr>
          <w:p w14:paraId="6ADB9471" w14:textId="77777777" w:rsidR="000D5BEA" w:rsidRPr="00EF637A" w:rsidRDefault="000D5BEA" w:rsidP="00EF637A">
            <w:r w:rsidRPr="00EF637A">
              <w:t>Check</w:t>
            </w:r>
          </w:p>
        </w:tc>
        <w:tc>
          <w:tcPr>
            <w:tcW w:w="2126" w:type="dxa"/>
          </w:tcPr>
          <w:p w14:paraId="04DAA638" w14:textId="77777777" w:rsidR="000D5BEA" w:rsidRPr="00EF637A" w:rsidRDefault="000D5BEA" w:rsidP="00EF637A">
            <w:r w:rsidRPr="00EF637A">
              <w:t>Number of attempts</w:t>
            </w:r>
          </w:p>
        </w:tc>
        <w:tc>
          <w:tcPr>
            <w:tcW w:w="4961" w:type="dxa"/>
          </w:tcPr>
          <w:p w14:paraId="53276CDD" w14:textId="183BC695" w:rsidR="000D5BEA" w:rsidRPr="00EF637A" w:rsidRDefault="00EF637A" w:rsidP="00EF637A">
            <w:r>
              <w:t>Final r</w:t>
            </w:r>
            <w:r w:rsidRPr="00EF637A">
              <w:t>esult</w:t>
            </w:r>
          </w:p>
        </w:tc>
        <w:tc>
          <w:tcPr>
            <w:tcW w:w="1696" w:type="dxa"/>
          </w:tcPr>
          <w:p w14:paraId="2A882ECE" w14:textId="77777777" w:rsidR="000D5BEA" w:rsidRPr="00EF637A" w:rsidRDefault="000D5BEA" w:rsidP="00EF637A">
            <w:r w:rsidRPr="00EF637A">
              <w:t>Date</w:t>
            </w:r>
          </w:p>
        </w:tc>
      </w:tr>
      <w:tr w:rsidR="000D5BEA" w:rsidRPr="00EF637A" w14:paraId="6F58D467" w14:textId="77777777" w:rsidTr="00F91345">
        <w:trPr>
          <w:trHeight w:val="19"/>
        </w:trPr>
        <w:tc>
          <w:tcPr>
            <w:tcW w:w="5529" w:type="dxa"/>
          </w:tcPr>
          <w:p w14:paraId="3799BBC3" w14:textId="77777777" w:rsidR="000D5BEA" w:rsidRPr="00EF637A" w:rsidRDefault="000D5BEA" w:rsidP="00EF637A"/>
        </w:tc>
        <w:tc>
          <w:tcPr>
            <w:tcW w:w="2126" w:type="dxa"/>
          </w:tcPr>
          <w:p w14:paraId="1FC501D5" w14:textId="77777777" w:rsidR="000D5BEA" w:rsidRPr="00EF637A" w:rsidRDefault="000D5BEA" w:rsidP="00EF637A"/>
        </w:tc>
        <w:tc>
          <w:tcPr>
            <w:tcW w:w="4961" w:type="dxa"/>
          </w:tcPr>
          <w:p w14:paraId="63E4019F" w14:textId="77777777" w:rsidR="000D5BEA" w:rsidRPr="00EF637A" w:rsidRDefault="000D5BEA" w:rsidP="00EF637A"/>
        </w:tc>
        <w:tc>
          <w:tcPr>
            <w:tcW w:w="1696" w:type="dxa"/>
          </w:tcPr>
          <w:p w14:paraId="3D1F2846" w14:textId="77777777" w:rsidR="000D5BEA" w:rsidRPr="00EF637A" w:rsidRDefault="000D5BEA" w:rsidP="00EF637A"/>
        </w:tc>
      </w:tr>
      <w:tr w:rsidR="000D5BEA" w:rsidRPr="00EF637A" w14:paraId="7DDFBEA6" w14:textId="77777777" w:rsidTr="00F91345">
        <w:trPr>
          <w:trHeight w:val="19"/>
        </w:trPr>
        <w:tc>
          <w:tcPr>
            <w:tcW w:w="5529" w:type="dxa"/>
          </w:tcPr>
          <w:p w14:paraId="3DD95E7E" w14:textId="77777777" w:rsidR="000D5BEA" w:rsidRPr="00EF637A" w:rsidRDefault="000D5BEA" w:rsidP="00EF637A"/>
        </w:tc>
        <w:tc>
          <w:tcPr>
            <w:tcW w:w="2126" w:type="dxa"/>
          </w:tcPr>
          <w:p w14:paraId="570AD0FA" w14:textId="77777777" w:rsidR="000D5BEA" w:rsidRPr="00EF637A" w:rsidRDefault="000D5BEA" w:rsidP="00EF637A"/>
        </w:tc>
        <w:tc>
          <w:tcPr>
            <w:tcW w:w="4961" w:type="dxa"/>
          </w:tcPr>
          <w:p w14:paraId="54FFF26B" w14:textId="77777777" w:rsidR="000D5BEA" w:rsidRPr="00EF637A" w:rsidRDefault="000D5BEA" w:rsidP="00EF637A"/>
        </w:tc>
        <w:tc>
          <w:tcPr>
            <w:tcW w:w="1696" w:type="dxa"/>
          </w:tcPr>
          <w:p w14:paraId="7A03C66A" w14:textId="77777777" w:rsidR="000D5BEA" w:rsidRPr="00EF637A" w:rsidRDefault="000D5BEA" w:rsidP="00EF637A"/>
        </w:tc>
      </w:tr>
      <w:tr w:rsidR="000D5BEA" w:rsidRPr="00EF637A" w14:paraId="3CD2D810" w14:textId="77777777" w:rsidTr="00F91345">
        <w:trPr>
          <w:trHeight w:val="19"/>
        </w:trPr>
        <w:tc>
          <w:tcPr>
            <w:tcW w:w="5529" w:type="dxa"/>
          </w:tcPr>
          <w:p w14:paraId="0BA1E71C" w14:textId="77777777" w:rsidR="000D5BEA" w:rsidRPr="00EF637A" w:rsidRDefault="000D5BEA" w:rsidP="00EF637A"/>
        </w:tc>
        <w:tc>
          <w:tcPr>
            <w:tcW w:w="2126" w:type="dxa"/>
          </w:tcPr>
          <w:p w14:paraId="5D2BD9F0" w14:textId="77777777" w:rsidR="000D5BEA" w:rsidRPr="00EF637A" w:rsidRDefault="000D5BEA" w:rsidP="00EF637A"/>
        </w:tc>
        <w:tc>
          <w:tcPr>
            <w:tcW w:w="4961" w:type="dxa"/>
          </w:tcPr>
          <w:p w14:paraId="7654B1F0" w14:textId="77777777" w:rsidR="000D5BEA" w:rsidRPr="00EF637A" w:rsidRDefault="000D5BEA" w:rsidP="00EF637A"/>
        </w:tc>
        <w:tc>
          <w:tcPr>
            <w:tcW w:w="1696" w:type="dxa"/>
          </w:tcPr>
          <w:p w14:paraId="2A3B37A7" w14:textId="77777777" w:rsidR="000D5BEA" w:rsidRPr="00EF637A" w:rsidRDefault="000D5BEA" w:rsidP="00EF637A"/>
        </w:tc>
      </w:tr>
      <w:tr w:rsidR="000D5BEA" w:rsidRPr="00EF637A" w14:paraId="2607088D" w14:textId="77777777" w:rsidTr="00F91345">
        <w:trPr>
          <w:trHeight w:val="19"/>
        </w:trPr>
        <w:tc>
          <w:tcPr>
            <w:tcW w:w="5529" w:type="dxa"/>
          </w:tcPr>
          <w:p w14:paraId="7FB7A1D8" w14:textId="77777777" w:rsidR="000D5BEA" w:rsidRPr="00EF637A" w:rsidRDefault="000D5BEA" w:rsidP="00EF637A"/>
        </w:tc>
        <w:tc>
          <w:tcPr>
            <w:tcW w:w="2126" w:type="dxa"/>
          </w:tcPr>
          <w:p w14:paraId="42C8D8F9" w14:textId="77777777" w:rsidR="000D5BEA" w:rsidRPr="00EF637A" w:rsidRDefault="000D5BEA" w:rsidP="00EF637A"/>
        </w:tc>
        <w:tc>
          <w:tcPr>
            <w:tcW w:w="4961" w:type="dxa"/>
          </w:tcPr>
          <w:p w14:paraId="2E38ABE3" w14:textId="77777777" w:rsidR="000D5BEA" w:rsidRPr="00EF637A" w:rsidRDefault="000D5BEA" w:rsidP="00EF637A"/>
        </w:tc>
        <w:tc>
          <w:tcPr>
            <w:tcW w:w="1696" w:type="dxa"/>
          </w:tcPr>
          <w:p w14:paraId="4F26FEBA" w14:textId="77777777" w:rsidR="000D5BEA" w:rsidRPr="00EF637A" w:rsidRDefault="000D5BEA" w:rsidP="00EF637A"/>
        </w:tc>
      </w:tr>
      <w:tr w:rsidR="000D5BEA" w:rsidRPr="00EF637A" w14:paraId="66C7D1B0" w14:textId="77777777" w:rsidTr="00F91345">
        <w:trPr>
          <w:trHeight w:val="19"/>
        </w:trPr>
        <w:tc>
          <w:tcPr>
            <w:tcW w:w="5529" w:type="dxa"/>
          </w:tcPr>
          <w:p w14:paraId="76DFE109" w14:textId="77777777" w:rsidR="000D5BEA" w:rsidRPr="00EF637A" w:rsidRDefault="000D5BEA" w:rsidP="00EF637A"/>
        </w:tc>
        <w:tc>
          <w:tcPr>
            <w:tcW w:w="2126" w:type="dxa"/>
          </w:tcPr>
          <w:p w14:paraId="05C911FB" w14:textId="77777777" w:rsidR="000D5BEA" w:rsidRPr="00EF637A" w:rsidRDefault="000D5BEA" w:rsidP="00EF637A"/>
        </w:tc>
        <w:tc>
          <w:tcPr>
            <w:tcW w:w="4961" w:type="dxa"/>
          </w:tcPr>
          <w:p w14:paraId="0DC37977" w14:textId="77777777" w:rsidR="000D5BEA" w:rsidRPr="00EF637A" w:rsidRDefault="000D5BEA" w:rsidP="00EF637A"/>
        </w:tc>
        <w:tc>
          <w:tcPr>
            <w:tcW w:w="1696" w:type="dxa"/>
          </w:tcPr>
          <w:p w14:paraId="1F179550" w14:textId="77777777" w:rsidR="000D5BEA" w:rsidRPr="00EF637A" w:rsidRDefault="000D5BEA" w:rsidP="00EF637A"/>
        </w:tc>
      </w:tr>
      <w:tr w:rsidR="000D5BEA" w:rsidRPr="00EF637A" w14:paraId="48D88F51" w14:textId="77777777" w:rsidTr="00F91345">
        <w:trPr>
          <w:trHeight w:val="19"/>
        </w:trPr>
        <w:tc>
          <w:tcPr>
            <w:tcW w:w="5529" w:type="dxa"/>
          </w:tcPr>
          <w:p w14:paraId="1AC42C8C" w14:textId="77777777" w:rsidR="000D5BEA" w:rsidRPr="00EF637A" w:rsidRDefault="000D5BEA" w:rsidP="00EF637A"/>
        </w:tc>
        <w:tc>
          <w:tcPr>
            <w:tcW w:w="2126" w:type="dxa"/>
          </w:tcPr>
          <w:p w14:paraId="72EDC801" w14:textId="77777777" w:rsidR="000D5BEA" w:rsidRPr="00EF637A" w:rsidRDefault="000D5BEA" w:rsidP="00EF637A"/>
        </w:tc>
        <w:tc>
          <w:tcPr>
            <w:tcW w:w="4961" w:type="dxa"/>
          </w:tcPr>
          <w:p w14:paraId="271EC3B4" w14:textId="77777777" w:rsidR="000D5BEA" w:rsidRPr="00EF637A" w:rsidRDefault="000D5BEA" w:rsidP="00EF637A"/>
        </w:tc>
        <w:tc>
          <w:tcPr>
            <w:tcW w:w="1696" w:type="dxa"/>
          </w:tcPr>
          <w:p w14:paraId="6246953F" w14:textId="77777777" w:rsidR="000D5BEA" w:rsidRPr="00EF637A" w:rsidRDefault="000D5BEA" w:rsidP="00EF637A"/>
        </w:tc>
      </w:tr>
      <w:tr w:rsidR="000D5BEA" w:rsidRPr="00EF637A" w14:paraId="05014CB5" w14:textId="77777777" w:rsidTr="00F91345">
        <w:trPr>
          <w:trHeight w:val="19"/>
        </w:trPr>
        <w:tc>
          <w:tcPr>
            <w:tcW w:w="5529" w:type="dxa"/>
          </w:tcPr>
          <w:p w14:paraId="36FEF2D0" w14:textId="77777777" w:rsidR="000D5BEA" w:rsidRPr="00EF637A" w:rsidRDefault="000D5BEA" w:rsidP="00EF637A"/>
        </w:tc>
        <w:tc>
          <w:tcPr>
            <w:tcW w:w="2126" w:type="dxa"/>
          </w:tcPr>
          <w:p w14:paraId="6DB5EDFA" w14:textId="77777777" w:rsidR="000D5BEA" w:rsidRPr="00EF637A" w:rsidRDefault="000D5BEA" w:rsidP="00EF637A"/>
        </w:tc>
        <w:tc>
          <w:tcPr>
            <w:tcW w:w="4961" w:type="dxa"/>
          </w:tcPr>
          <w:p w14:paraId="7777768B" w14:textId="77777777" w:rsidR="000D5BEA" w:rsidRPr="00EF637A" w:rsidRDefault="000D5BEA" w:rsidP="00EF637A"/>
        </w:tc>
        <w:tc>
          <w:tcPr>
            <w:tcW w:w="1696" w:type="dxa"/>
          </w:tcPr>
          <w:p w14:paraId="3D0BB3E6" w14:textId="77777777" w:rsidR="000D5BEA" w:rsidRPr="00EF637A" w:rsidRDefault="000D5BEA" w:rsidP="00EF637A"/>
        </w:tc>
      </w:tr>
      <w:tr w:rsidR="00EF637A" w:rsidRPr="00EF637A" w14:paraId="2EEDA03F" w14:textId="77777777" w:rsidTr="00F91345">
        <w:trPr>
          <w:trHeight w:val="19"/>
        </w:trPr>
        <w:tc>
          <w:tcPr>
            <w:tcW w:w="5529" w:type="dxa"/>
          </w:tcPr>
          <w:p w14:paraId="72BF5DB1" w14:textId="77777777" w:rsidR="00EF637A" w:rsidRPr="00EF637A" w:rsidRDefault="00EF637A" w:rsidP="00EF637A"/>
        </w:tc>
        <w:tc>
          <w:tcPr>
            <w:tcW w:w="2126" w:type="dxa"/>
          </w:tcPr>
          <w:p w14:paraId="327A459D" w14:textId="77777777" w:rsidR="00EF637A" w:rsidRPr="00EF637A" w:rsidRDefault="00EF637A" w:rsidP="00EF637A"/>
        </w:tc>
        <w:tc>
          <w:tcPr>
            <w:tcW w:w="4961" w:type="dxa"/>
          </w:tcPr>
          <w:p w14:paraId="17CD6AAF" w14:textId="77777777" w:rsidR="00EF637A" w:rsidRPr="00EF637A" w:rsidRDefault="00EF637A" w:rsidP="00EF637A"/>
        </w:tc>
        <w:tc>
          <w:tcPr>
            <w:tcW w:w="1696" w:type="dxa"/>
          </w:tcPr>
          <w:p w14:paraId="3E827C76" w14:textId="77777777" w:rsidR="00EF637A" w:rsidRPr="00EF637A" w:rsidRDefault="00EF637A" w:rsidP="00EF637A"/>
        </w:tc>
      </w:tr>
      <w:tr w:rsidR="00EF637A" w:rsidRPr="00EF637A" w14:paraId="06A5499F" w14:textId="77777777" w:rsidTr="00F91345">
        <w:trPr>
          <w:trHeight w:val="19"/>
        </w:trPr>
        <w:tc>
          <w:tcPr>
            <w:tcW w:w="5529" w:type="dxa"/>
          </w:tcPr>
          <w:p w14:paraId="32E55695" w14:textId="77777777" w:rsidR="00EF637A" w:rsidRPr="00EF637A" w:rsidRDefault="00EF637A" w:rsidP="00EF637A"/>
        </w:tc>
        <w:tc>
          <w:tcPr>
            <w:tcW w:w="2126" w:type="dxa"/>
          </w:tcPr>
          <w:p w14:paraId="23375B09" w14:textId="77777777" w:rsidR="00EF637A" w:rsidRPr="00EF637A" w:rsidRDefault="00EF637A" w:rsidP="00EF637A"/>
        </w:tc>
        <w:tc>
          <w:tcPr>
            <w:tcW w:w="4961" w:type="dxa"/>
          </w:tcPr>
          <w:p w14:paraId="1DAC37FF" w14:textId="77777777" w:rsidR="00EF637A" w:rsidRPr="00EF637A" w:rsidRDefault="00EF637A" w:rsidP="00EF637A"/>
        </w:tc>
        <w:tc>
          <w:tcPr>
            <w:tcW w:w="1696" w:type="dxa"/>
          </w:tcPr>
          <w:p w14:paraId="72ECEF4D" w14:textId="77777777" w:rsidR="00EF637A" w:rsidRPr="00EF637A" w:rsidRDefault="00EF637A" w:rsidP="00EF637A"/>
        </w:tc>
      </w:tr>
      <w:tr w:rsidR="00EF637A" w:rsidRPr="00EF637A" w14:paraId="5665E89F" w14:textId="77777777" w:rsidTr="00F91345">
        <w:trPr>
          <w:trHeight w:val="19"/>
        </w:trPr>
        <w:tc>
          <w:tcPr>
            <w:tcW w:w="5529" w:type="dxa"/>
          </w:tcPr>
          <w:p w14:paraId="63FABD35" w14:textId="77777777" w:rsidR="00EF637A" w:rsidRPr="00EF637A" w:rsidRDefault="00EF637A" w:rsidP="00EF637A"/>
        </w:tc>
        <w:tc>
          <w:tcPr>
            <w:tcW w:w="2126" w:type="dxa"/>
          </w:tcPr>
          <w:p w14:paraId="25398315" w14:textId="77777777" w:rsidR="00EF637A" w:rsidRPr="00EF637A" w:rsidRDefault="00EF637A" w:rsidP="00EF637A"/>
        </w:tc>
        <w:tc>
          <w:tcPr>
            <w:tcW w:w="4961" w:type="dxa"/>
          </w:tcPr>
          <w:p w14:paraId="2A667487" w14:textId="77777777" w:rsidR="00EF637A" w:rsidRPr="00EF637A" w:rsidRDefault="00EF637A" w:rsidP="00EF637A"/>
        </w:tc>
        <w:tc>
          <w:tcPr>
            <w:tcW w:w="1696" w:type="dxa"/>
          </w:tcPr>
          <w:p w14:paraId="379125DA" w14:textId="77777777" w:rsidR="00EF637A" w:rsidRPr="00EF637A" w:rsidRDefault="00EF637A" w:rsidP="00EF637A"/>
        </w:tc>
      </w:tr>
      <w:tr w:rsidR="00EF637A" w:rsidRPr="00EF637A" w14:paraId="606718FB" w14:textId="77777777" w:rsidTr="00F91345">
        <w:trPr>
          <w:trHeight w:val="19"/>
        </w:trPr>
        <w:tc>
          <w:tcPr>
            <w:tcW w:w="5529" w:type="dxa"/>
          </w:tcPr>
          <w:p w14:paraId="36A959D8" w14:textId="77777777" w:rsidR="00EF637A" w:rsidRPr="00EF637A" w:rsidRDefault="00EF637A" w:rsidP="00EF637A"/>
        </w:tc>
        <w:tc>
          <w:tcPr>
            <w:tcW w:w="2126" w:type="dxa"/>
          </w:tcPr>
          <w:p w14:paraId="19E88E5C" w14:textId="77777777" w:rsidR="00EF637A" w:rsidRPr="00EF637A" w:rsidRDefault="00EF637A" w:rsidP="00EF637A"/>
        </w:tc>
        <w:tc>
          <w:tcPr>
            <w:tcW w:w="4961" w:type="dxa"/>
          </w:tcPr>
          <w:p w14:paraId="09AA1F90" w14:textId="77777777" w:rsidR="00EF637A" w:rsidRPr="00EF637A" w:rsidRDefault="00EF637A" w:rsidP="00EF637A"/>
        </w:tc>
        <w:tc>
          <w:tcPr>
            <w:tcW w:w="1696" w:type="dxa"/>
          </w:tcPr>
          <w:p w14:paraId="5E899D5E" w14:textId="77777777" w:rsidR="00EF637A" w:rsidRPr="00EF637A" w:rsidRDefault="00EF637A" w:rsidP="00EF637A"/>
        </w:tc>
      </w:tr>
      <w:tr w:rsidR="00EF637A" w:rsidRPr="00EF637A" w14:paraId="173BA557" w14:textId="77777777" w:rsidTr="00F91345">
        <w:trPr>
          <w:trHeight w:val="19"/>
        </w:trPr>
        <w:tc>
          <w:tcPr>
            <w:tcW w:w="5529" w:type="dxa"/>
          </w:tcPr>
          <w:p w14:paraId="636EBD2E" w14:textId="77777777" w:rsidR="00EF637A" w:rsidRPr="00EF637A" w:rsidRDefault="00EF637A" w:rsidP="00EF637A"/>
        </w:tc>
        <w:tc>
          <w:tcPr>
            <w:tcW w:w="2126" w:type="dxa"/>
          </w:tcPr>
          <w:p w14:paraId="2A5C71E4" w14:textId="77777777" w:rsidR="00EF637A" w:rsidRPr="00EF637A" w:rsidRDefault="00EF637A" w:rsidP="00EF637A"/>
        </w:tc>
        <w:tc>
          <w:tcPr>
            <w:tcW w:w="4961" w:type="dxa"/>
          </w:tcPr>
          <w:p w14:paraId="378A0C0C" w14:textId="77777777" w:rsidR="00EF637A" w:rsidRPr="00EF637A" w:rsidRDefault="00EF637A" w:rsidP="00EF637A"/>
        </w:tc>
        <w:tc>
          <w:tcPr>
            <w:tcW w:w="1696" w:type="dxa"/>
          </w:tcPr>
          <w:p w14:paraId="45FD087E" w14:textId="77777777" w:rsidR="00EF637A" w:rsidRPr="00EF637A" w:rsidRDefault="00EF637A" w:rsidP="00EF637A"/>
        </w:tc>
      </w:tr>
    </w:tbl>
    <w:p w14:paraId="4F4BF86D" w14:textId="44582602" w:rsidR="000D5BEA" w:rsidRPr="000D5BEA" w:rsidRDefault="000D5BEA" w:rsidP="000D5BEA"/>
    <w:p w14:paraId="30865F44" w14:textId="77777777" w:rsidR="000D5BEA" w:rsidRPr="00A96FED" w:rsidRDefault="000D5BEA" w:rsidP="000D5BEA">
      <w:pPr>
        <w:sectPr w:rsidR="000D5BEA" w:rsidRPr="00A96FED" w:rsidSect="00F91345">
          <w:footerReference w:type="default" r:id="rId38"/>
          <w:pgSz w:w="16838" w:h="11906" w:orient="landscape" w:code="9"/>
          <w:pgMar w:top="1247" w:right="1247" w:bottom="1247" w:left="1247" w:header="709" w:footer="249" w:gutter="0"/>
          <w:cols w:space="708"/>
          <w:docGrid w:linePitch="360"/>
        </w:sectPr>
      </w:pPr>
    </w:p>
    <w:p w14:paraId="2E017C3C" w14:textId="5183A22F" w:rsidR="000D5BEA" w:rsidRPr="00EF637A" w:rsidRDefault="000D5BEA" w:rsidP="00EF637A">
      <w:pPr>
        <w:pStyle w:val="unHeading3"/>
      </w:pPr>
      <w:bookmarkStart w:id="1002" w:name="Form_A16"/>
      <w:r w:rsidRPr="00EF637A">
        <w:t xml:space="preserve">Form A16 Hazard and </w:t>
      </w:r>
      <w:r w:rsidR="00EF637A">
        <w:t>i</w:t>
      </w:r>
      <w:r w:rsidRPr="00EF637A">
        <w:t xml:space="preserve">ncident </w:t>
      </w:r>
      <w:r w:rsidR="00EF637A">
        <w:t>r</w:t>
      </w:r>
      <w:r w:rsidRPr="00EF637A">
        <w:t xml:space="preserve">eport </w:t>
      </w:r>
      <w:r w:rsidR="00EF637A">
        <w:t>f</w:t>
      </w:r>
      <w:r w:rsidRPr="00EF637A">
        <w:t xml:space="preserve">orm – </w:t>
      </w:r>
      <w:r w:rsidR="00EF637A">
        <w:t>P</w:t>
      </w:r>
      <w:r w:rsidRPr="00EF637A">
        <w:t>age 1</w:t>
      </w:r>
    </w:p>
    <w:bookmarkEnd w:id="1002"/>
    <w:p w14:paraId="0A07DD0C" w14:textId="77777777" w:rsidR="000D5BEA" w:rsidRPr="00A96FED" w:rsidRDefault="000D5BEA" w:rsidP="000D5BEA">
      <w:r w:rsidRPr="00A96FED">
        <w:t xml:space="preserve">In accordance with </w:t>
      </w:r>
      <w:r w:rsidRPr="000D5BEA">
        <w:t>{Sample Aviation Pty Ltd}</w:t>
      </w:r>
      <w:r w:rsidRPr="00A96FED">
        <w:t>’s safety policy, this form is to be used to report all hazards and incidents that are identified or occur within company operations and is not limited to aviation operations.</w:t>
      </w:r>
    </w:p>
    <w:p w14:paraId="6AB7C144" w14:textId="77777777" w:rsidR="000D5BEA" w:rsidRPr="00A96FED" w:rsidRDefault="000D5BEA" w:rsidP="000D5BEA">
      <w:r w:rsidRPr="00A96FED">
        <w:t xml:space="preserve">The information supplied on this form will only be used to report on any aviation incidents and occupational health and safety incidents that would be relevant to the staff, customers and third-party contractors of </w:t>
      </w:r>
      <w:r w:rsidRPr="000D5BEA">
        <w:t>{Sample Aviation Pty Ltd}</w:t>
      </w:r>
      <w:r w:rsidRPr="00A96FED">
        <w:t>. On receipt of this form, it will be actioned by the HO</w:t>
      </w:r>
      <w:r>
        <w:t>F</w:t>
      </w:r>
      <w:r w:rsidRPr="00A96FED">
        <w:t>O and you will be notified of the outcome. It will then be filed in our safety records as a means of supporting our company safety policy.</w:t>
      </w:r>
    </w:p>
    <w:p w14:paraId="267E387A" w14:textId="7399C5A0" w:rsidR="000D5BEA" w:rsidRDefault="000D5BEA" w:rsidP="00EF637A">
      <w:pPr>
        <w:pStyle w:val="TableTitle"/>
      </w:pPr>
      <w:r>
        <w:t>Form A16 Hazard and incident report form</w:t>
      </w:r>
    </w:p>
    <w:p w14:paraId="534973F0" w14:textId="77777777" w:rsidR="000D5BEA" w:rsidRPr="00EF637A" w:rsidRDefault="000D5BEA" w:rsidP="00EF637A">
      <w:pPr>
        <w:pStyle w:val="unHeading4"/>
      </w:pPr>
      <w:r w:rsidRPr="00EF637A">
        <w:t>&gt;&gt; PART A – to be completed by person reporting hazard &lt;&lt;</w:t>
      </w:r>
    </w:p>
    <w:tbl>
      <w:tblPr>
        <w:tblStyle w:val="SD-MOStable"/>
        <w:tblW w:w="9351" w:type="dxa"/>
        <w:tblLook w:val="0600" w:firstRow="0" w:lastRow="0" w:firstColumn="0" w:lastColumn="0" w:noHBand="1" w:noVBand="1"/>
      </w:tblPr>
      <w:tblGrid>
        <w:gridCol w:w="2431"/>
        <w:gridCol w:w="3261"/>
        <w:gridCol w:w="1582"/>
        <w:gridCol w:w="2077"/>
      </w:tblGrid>
      <w:tr w:rsidR="000D5BEA" w:rsidRPr="00A96FED" w14:paraId="65CE77BA" w14:textId="77777777" w:rsidTr="00F91345">
        <w:trPr>
          <w:trHeight w:val="355"/>
        </w:trPr>
        <w:tc>
          <w:tcPr>
            <w:tcW w:w="2431" w:type="dxa"/>
            <w:hideMark/>
          </w:tcPr>
          <w:p w14:paraId="43F1B34D" w14:textId="77777777" w:rsidR="000D5BEA" w:rsidRPr="000D5BEA" w:rsidRDefault="000D5BEA" w:rsidP="000D5BEA">
            <w:pPr>
              <w:pStyle w:val="Tabletext"/>
            </w:pPr>
            <w:r w:rsidRPr="00A96FED">
              <w:t xml:space="preserve">Name of reporter </w:t>
            </w:r>
            <w:r w:rsidRPr="00A96FED">
              <w:br/>
              <w:t>(leave blank if anonymous)</w:t>
            </w:r>
          </w:p>
        </w:tc>
        <w:tc>
          <w:tcPr>
            <w:tcW w:w="3261" w:type="dxa"/>
          </w:tcPr>
          <w:p w14:paraId="2A786724" w14:textId="77777777" w:rsidR="000D5BEA" w:rsidRPr="00A96FED" w:rsidRDefault="000D5BEA" w:rsidP="000D5BEA">
            <w:pPr>
              <w:pStyle w:val="Tabletext"/>
            </w:pPr>
          </w:p>
        </w:tc>
        <w:tc>
          <w:tcPr>
            <w:tcW w:w="1582" w:type="dxa"/>
            <w:hideMark/>
          </w:tcPr>
          <w:p w14:paraId="6819A592" w14:textId="77777777" w:rsidR="000D5BEA" w:rsidRPr="000D5BEA" w:rsidRDefault="000D5BEA" w:rsidP="000D5BEA">
            <w:pPr>
              <w:pStyle w:val="Tabletext"/>
            </w:pPr>
            <w:r w:rsidRPr="00A96FED">
              <w:t>Contact phone (optional)</w:t>
            </w:r>
          </w:p>
        </w:tc>
        <w:tc>
          <w:tcPr>
            <w:tcW w:w="2077" w:type="dxa"/>
          </w:tcPr>
          <w:p w14:paraId="3AF1B58B" w14:textId="77777777" w:rsidR="000D5BEA" w:rsidRPr="00A96FED" w:rsidRDefault="000D5BEA" w:rsidP="000D5BEA">
            <w:pPr>
              <w:pStyle w:val="Tabletext"/>
            </w:pPr>
          </w:p>
        </w:tc>
      </w:tr>
      <w:tr w:rsidR="000D5BEA" w:rsidRPr="00A96FED" w14:paraId="666D7524" w14:textId="77777777" w:rsidTr="00F91345">
        <w:trPr>
          <w:trHeight w:val="142"/>
        </w:trPr>
        <w:tc>
          <w:tcPr>
            <w:tcW w:w="2431" w:type="dxa"/>
            <w:hideMark/>
          </w:tcPr>
          <w:p w14:paraId="3CD3F96E" w14:textId="77777777" w:rsidR="000D5BEA" w:rsidRPr="000D5BEA" w:rsidRDefault="000D5BEA" w:rsidP="000D5BEA">
            <w:pPr>
              <w:pStyle w:val="Tabletext"/>
            </w:pPr>
            <w:r w:rsidRPr="00A96FED">
              <w:t xml:space="preserve">Date of </w:t>
            </w:r>
            <w:r w:rsidRPr="000D5BEA">
              <w:t>occurrence</w:t>
            </w:r>
          </w:p>
        </w:tc>
        <w:tc>
          <w:tcPr>
            <w:tcW w:w="3261" w:type="dxa"/>
          </w:tcPr>
          <w:p w14:paraId="2B14C927" w14:textId="77777777" w:rsidR="000D5BEA" w:rsidRPr="00A96FED" w:rsidRDefault="000D5BEA" w:rsidP="000D5BEA">
            <w:pPr>
              <w:pStyle w:val="Tabletext"/>
            </w:pPr>
          </w:p>
        </w:tc>
        <w:tc>
          <w:tcPr>
            <w:tcW w:w="1582" w:type="dxa"/>
            <w:hideMark/>
          </w:tcPr>
          <w:p w14:paraId="5775AEFD" w14:textId="77777777" w:rsidR="000D5BEA" w:rsidRPr="000D5BEA" w:rsidRDefault="000D5BEA" w:rsidP="000D5BEA">
            <w:pPr>
              <w:pStyle w:val="Tabletext"/>
            </w:pPr>
            <w:r w:rsidRPr="00A96FED">
              <w:t>Local Time</w:t>
            </w:r>
          </w:p>
        </w:tc>
        <w:tc>
          <w:tcPr>
            <w:tcW w:w="2077" w:type="dxa"/>
          </w:tcPr>
          <w:p w14:paraId="58C7073C" w14:textId="77777777" w:rsidR="000D5BEA" w:rsidRPr="00A96FED" w:rsidRDefault="000D5BEA" w:rsidP="000D5BEA">
            <w:pPr>
              <w:pStyle w:val="Tabletext"/>
            </w:pPr>
          </w:p>
        </w:tc>
      </w:tr>
      <w:tr w:rsidR="000D5BEA" w:rsidRPr="00A96FED" w14:paraId="4D8487CC" w14:textId="77777777" w:rsidTr="00F91345">
        <w:trPr>
          <w:trHeight w:val="389"/>
        </w:trPr>
        <w:tc>
          <w:tcPr>
            <w:tcW w:w="2431" w:type="dxa"/>
            <w:hideMark/>
          </w:tcPr>
          <w:p w14:paraId="1033D8F2" w14:textId="77777777" w:rsidR="000D5BEA" w:rsidRPr="000D5BEA" w:rsidRDefault="000D5BEA" w:rsidP="000D5BEA">
            <w:pPr>
              <w:pStyle w:val="Tabletext"/>
            </w:pPr>
            <w:r w:rsidRPr="00A96FED">
              <w:t>Location</w:t>
            </w:r>
            <w:r w:rsidRPr="000D5BEA">
              <w:t xml:space="preserve"> E.g. Airport code, Lat / Long, brg / dist</w:t>
            </w:r>
          </w:p>
        </w:tc>
        <w:tc>
          <w:tcPr>
            <w:tcW w:w="3261" w:type="dxa"/>
            <w:hideMark/>
          </w:tcPr>
          <w:p w14:paraId="301680D9" w14:textId="77777777" w:rsidR="000D5BEA" w:rsidRPr="00A96FED" w:rsidRDefault="000D5BEA" w:rsidP="000D5BEA">
            <w:pPr>
              <w:pStyle w:val="Tabletext"/>
            </w:pPr>
          </w:p>
        </w:tc>
        <w:tc>
          <w:tcPr>
            <w:tcW w:w="1582" w:type="dxa"/>
            <w:hideMark/>
          </w:tcPr>
          <w:p w14:paraId="6A59E2DD" w14:textId="77777777" w:rsidR="000D5BEA" w:rsidRPr="000D5BEA" w:rsidRDefault="000D5BEA" w:rsidP="000D5BEA">
            <w:pPr>
              <w:pStyle w:val="Tabletext"/>
            </w:pPr>
            <w:r w:rsidRPr="00A96FED">
              <w:t>ATSB report submitted</w:t>
            </w:r>
          </w:p>
        </w:tc>
        <w:tc>
          <w:tcPr>
            <w:tcW w:w="2077" w:type="dxa"/>
            <w:hideMark/>
          </w:tcPr>
          <w:p w14:paraId="156136EB" w14:textId="77777777" w:rsidR="000D5BEA" w:rsidRPr="000D5BEA" w:rsidRDefault="000D5BEA" w:rsidP="000D5BEA">
            <w:pPr>
              <w:pStyle w:val="Tabletext"/>
            </w:pPr>
            <w:r w:rsidRPr="00A96FED">
              <w:t>Yes / No / NA</w:t>
            </w:r>
          </w:p>
        </w:tc>
      </w:tr>
    </w:tbl>
    <w:p w14:paraId="4556F232" w14:textId="22BECFBA" w:rsidR="00EF637A" w:rsidRPr="00EF637A" w:rsidRDefault="00EF637A" w:rsidP="00EF637A">
      <w:pPr>
        <w:pStyle w:val="NotesBoxText"/>
        <w:rPr>
          <w:rStyle w:val="bold"/>
        </w:rPr>
      </w:pPr>
      <w:r w:rsidRPr="00EF637A">
        <w:rPr>
          <w:rStyle w:val="bold"/>
        </w:rPr>
        <w:t>Fully describe the hazard, incident or occurrence:</w:t>
      </w:r>
    </w:p>
    <w:p w14:paraId="339636D7" w14:textId="6022D66D" w:rsidR="00EF637A" w:rsidRPr="000D5BEA" w:rsidRDefault="00EF637A" w:rsidP="00EF637A">
      <w:pPr>
        <w:pStyle w:val="NotesBoxText"/>
      </w:pPr>
    </w:p>
    <w:p w14:paraId="3E917354" w14:textId="5DAC610A" w:rsidR="00EF637A" w:rsidRPr="000D5BEA" w:rsidRDefault="00EF637A" w:rsidP="00EF637A">
      <w:pPr>
        <w:pStyle w:val="NotesBoxText"/>
      </w:pPr>
    </w:p>
    <w:p w14:paraId="6D0240F1" w14:textId="5F6F58D7" w:rsidR="00EF637A" w:rsidRPr="000D5BEA" w:rsidRDefault="00EF637A" w:rsidP="00EF637A">
      <w:pPr>
        <w:pStyle w:val="NotesBoxText"/>
      </w:pPr>
    </w:p>
    <w:p w14:paraId="0A825F2E" w14:textId="77777777" w:rsidR="00EF637A" w:rsidRDefault="00EF637A" w:rsidP="00EF637A">
      <w:pPr>
        <w:pStyle w:val="NotesBoxText"/>
      </w:pPr>
    </w:p>
    <w:p w14:paraId="416AF8CF" w14:textId="77777777" w:rsidR="00EF637A" w:rsidRDefault="00EF637A" w:rsidP="00EF637A">
      <w:pPr>
        <w:pStyle w:val="NotesBoxText"/>
      </w:pPr>
    </w:p>
    <w:p w14:paraId="3262DF85" w14:textId="77777777" w:rsidR="00EF637A" w:rsidRPr="00EF637A" w:rsidRDefault="00EF637A" w:rsidP="00EF637A">
      <w:pPr>
        <w:pStyle w:val="NotesBoxText"/>
        <w:rPr>
          <w:rStyle w:val="bold"/>
        </w:rPr>
      </w:pPr>
      <w:r w:rsidRPr="00EF637A">
        <w:rPr>
          <w:rStyle w:val="bold"/>
        </w:rPr>
        <w:t>What do you consider to be the root cause and what actions have been taken or suggestions do you have to mitigate the hazard or prevent the incident or occurrence from happening again?</w:t>
      </w:r>
    </w:p>
    <w:p w14:paraId="63B099C6" w14:textId="77777777" w:rsidR="00EF637A" w:rsidRDefault="00EF637A" w:rsidP="00EF637A">
      <w:pPr>
        <w:pStyle w:val="NotesBoxText"/>
      </w:pPr>
    </w:p>
    <w:p w14:paraId="0B9BFD58" w14:textId="77777777" w:rsidR="00EF637A" w:rsidRDefault="00EF637A" w:rsidP="00EF637A">
      <w:pPr>
        <w:pStyle w:val="NotesBoxText"/>
      </w:pPr>
    </w:p>
    <w:p w14:paraId="2528A038" w14:textId="77777777" w:rsidR="00EF637A" w:rsidRDefault="00EF637A" w:rsidP="00EF637A">
      <w:pPr>
        <w:pStyle w:val="NotesBoxText"/>
      </w:pPr>
    </w:p>
    <w:p w14:paraId="0AEABA21" w14:textId="77777777" w:rsidR="00EF637A" w:rsidRDefault="00EF637A" w:rsidP="00EF637A">
      <w:pPr>
        <w:pStyle w:val="NotesBoxText"/>
      </w:pPr>
    </w:p>
    <w:p w14:paraId="1FB94CE3" w14:textId="0D872D7E" w:rsidR="00EF637A" w:rsidRPr="000D5BEA" w:rsidRDefault="00EF637A" w:rsidP="00EF637A">
      <w:pPr>
        <w:pStyle w:val="NotesBoxText"/>
      </w:pPr>
    </w:p>
    <w:p w14:paraId="7270BC37" w14:textId="77777777" w:rsidR="00EF637A" w:rsidRDefault="00EF637A" w:rsidP="000D5BEA"/>
    <w:p w14:paraId="7FA68477" w14:textId="22415678" w:rsidR="000D5BEA" w:rsidRPr="000D5BEA" w:rsidRDefault="000D5BEA" w:rsidP="00EF637A">
      <w:pPr>
        <w:pStyle w:val="NotesBoxText"/>
      </w:pPr>
      <w:r>
        <w:t xml:space="preserve">This form is continued over </w:t>
      </w:r>
      <w:r w:rsidR="00EF637A">
        <w:t xml:space="preserve">the </w:t>
      </w:r>
      <w:r>
        <w:t>page</w:t>
      </w:r>
      <w:r w:rsidR="00EF637A">
        <w:t>.</w:t>
      </w:r>
    </w:p>
    <w:p w14:paraId="3234D1AD" w14:textId="77777777" w:rsidR="000D5BEA" w:rsidRPr="00A96FED" w:rsidRDefault="000D5BEA" w:rsidP="000D5BEA">
      <w:r w:rsidRPr="00A96FED">
        <w:br w:type="page"/>
      </w:r>
    </w:p>
    <w:p w14:paraId="2F5CAAD9" w14:textId="6ABF3492" w:rsidR="000D5BEA" w:rsidRDefault="000D5BEA" w:rsidP="00EF637A">
      <w:pPr>
        <w:pStyle w:val="unHeading3"/>
      </w:pPr>
      <w:r>
        <w:t xml:space="preserve">Form A16 </w:t>
      </w:r>
      <w:r w:rsidRPr="00A96FED">
        <w:t xml:space="preserve">Hazard and </w:t>
      </w:r>
      <w:r w:rsidR="00EF637A">
        <w:t>i</w:t>
      </w:r>
      <w:r w:rsidRPr="00A96FED">
        <w:t xml:space="preserve">ncident </w:t>
      </w:r>
      <w:r w:rsidR="00EF637A">
        <w:t>r</w:t>
      </w:r>
      <w:r w:rsidRPr="00A96FED">
        <w:t xml:space="preserve">eport </w:t>
      </w:r>
      <w:r w:rsidR="00EF637A">
        <w:t>f</w:t>
      </w:r>
      <w:r w:rsidRPr="00A96FED">
        <w:t>orm</w:t>
      </w:r>
      <w:r>
        <w:t xml:space="preserve"> – </w:t>
      </w:r>
      <w:r w:rsidR="00EF637A">
        <w:t>P</w:t>
      </w:r>
      <w:r>
        <w:t>age 2</w:t>
      </w:r>
    </w:p>
    <w:p w14:paraId="111307DF" w14:textId="1BDFC38E" w:rsidR="000D5BEA" w:rsidRDefault="000D5BEA" w:rsidP="00EF637A">
      <w:pPr>
        <w:pStyle w:val="TableTitle"/>
      </w:pPr>
      <w:r>
        <w:t>Form A16 Hazard and incident report form</w:t>
      </w:r>
    </w:p>
    <w:tbl>
      <w:tblPr>
        <w:tblStyle w:val="SD-MOStable"/>
        <w:tblW w:w="9351" w:type="dxa"/>
        <w:tblLook w:val="0600" w:firstRow="0" w:lastRow="0" w:firstColumn="0" w:lastColumn="0" w:noHBand="1" w:noVBand="1"/>
      </w:tblPr>
      <w:tblGrid>
        <w:gridCol w:w="3260"/>
        <w:gridCol w:w="3119"/>
        <w:gridCol w:w="2972"/>
      </w:tblGrid>
      <w:tr w:rsidR="000D5BEA" w:rsidRPr="00A96FED" w14:paraId="0441461D" w14:textId="77777777" w:rsidTr="00F91345">
        <w:trPr>
          <w:trHeight w:val="19"/>
        </w:trPr>
        <w:tc>
          <w:tcPr>
            <w:tcW w:w="9351" w:type="dxa"/>
            <w:gridSpan w:val="3"/>
          </w:tcPr>
          <w:p w14:paraId="2221C2F7" w14:textId="77777777" w:rsidR="000D5BEA" w:rsidRPr="00EF637A" w:rsidRDefault="000D5BEA" w:rsidP="000D5BEA">
            <w:pPr>
              <w:pStyle w:val="Tabletext"/>
              <w:rPr>
                <w:rStyle w:val="bold"/>
              </w:rPr>
            </w:pPr>
            <w:r w:rsidRPr="00EF637A">
              <w:rPr>
                <w:rStyle w:val="bold"/>
              </w:rPr>
              <w:t>In your opinion, what is the likelihood of such an event or something similar occurring again?</w:t>
            </w:r>
          </w:p>
        </w:tc>
      </w:tr>
      <w:tr w:rsidR="000D5BEA" w:rsidRPr="00A96FED" w14:paraId="46C485EB" w14:textId="77777777" w:rsidTr="00F91345">
        <w:trPr>
          <w:trHeight w:val="19"/>
        </w:trPr>
        <w:tc>
          <w:tcPr>
            <w:tcW w:w="3260" w:type="dxa"/>
            <w:hideMark/>
          </w:tcPr>
          <w:p w14:paraId="572B8BD8" w14:textId="77777777" w:rsidR="000D5BEA" w:rsidRPr="000D5BEA" w:rsidRDefault="000D5BEA" w:rsidP="000D5BEA">
            <w:pPr>
              <w:pStyle w:val="Tabletext"/>
            </w:pPr>
            <w:r w:rsidRPr="00A96FED">
              <w:t>UNLIKELY</w:t>
            </w:r>
          </w:p>
        </w:tc>
        <w:tc>
          <w:tcPr>
            <w:tcW w:w="3119" w:type="dxa"/>
            <w:hideMark/>
          </w:tcPr>
          <w:p w14:paraId="3CA0B7FC" w14:textId="77777777" w:rsidR="000D5BEA" w:rsidRPr="000D5BEA" w:rsidRDefault="000D5BEA" w:rsidP="000D5BEA">
            <w:pPr>
              <w:pStyle w:val="Tabletext"/>
            </w:pPr>
            <w:r w:rsidRPr="00A96FED">
              <w:t>PROBABLE</w:t>
            </w:r>
          </w:p>
        </w:tc>
        <w:tc>
          <w:tcPr>
            <w:tcW w:w="2972" w:type="dxa"/>
            <w:hideMark/>
          </w:tcPr>
          <w:p w14:paraId="7CBF0234" w14:textId="77777777" w:rsidR="000D5BEA" w:rsidRPr="000D5BEA" w:rsidRDefault="000D5BEA" w:rsidP="000D5BEA">
            <w:pPr>
              <w:pStyle w:val="Tabletext"/>
            </w:pPr>
            <w:r w:rsidRPr="00A96FED">
              <w:t>LIKELY</w:t>
            </w:r>
          </w:p>
        </w:tc>
      </w:tr>
      <w:tr w:rsidR="000D5BEA" w:rsidRPr="00A96FED" w14:paraId="36D94093" w14:textId="77777777" w:rsidTr="00F91345">
        <w:trPr>
          <w:trHeight w:val="19"/>
        </w:trPr>
        <w:tc>
          <w:tcPr>
            <w:tcW w:w="3260" w:type="dxa"/>
            <w:hideMark/>
          </w:tcPr>
          <w:p w14:paraId="7C525A1D" w14:textId="77777777" w:rsidR="000D5BEA" w:rsidRPr="000D5BEA" w:rsidRDefault="000D5BEA" w:rsidP="000D5BEA">
            <w:pPr>
              <w:pStyle w:val="Tabletext"/>
            </w:pPr>
            <w:r w:rsidRPr="00A96FED">
              <w:t>1</w:t>
            </w:r>
          </w:p>
        </w:tc>
        <w:tc>
          <w:tcPr>
            <w:tcW w:w="3119" w:type="dxa"/>
            <w:hideMark/>
          </w:tcPr>
          <w:p w14:paraId="7E581141" w14:textId="77777777" w:rsidR="000D5BEA" w:rsidRPr="000D5BEA" w:rsidRDefault="000D5BEA" w:rsidP="000D5BEA">
            <w:pPr>
              <w:pStyle w:val="Tabletext"/>
            </w:pPr>
            <w:r w:rsidRPr="00A96FED">
              <w:t>2</w:t>
            </w:r>
          </w:p>
        </w:tc>
        <w:tc>
          <w:tcPr>
            <w:tcW w:w="2972" w:type="dxa"/>
            <w:hideMark/>
          </w:tcPr>
          <w:p w14:paraId="139ADB3C" w14:textId="77777777" w:rsidR="000D5BEA" w:rsidRPr="000D5BEA" w:rsidRDefault="000D5BEA" w:rsidP="000D5BEA">
            <w:pPr>
              <w:pStyle w:val="Tabletext"/>
            </w:pPr>
            <w:r w:rsidRPr="00A96FED">
              <w:t>3</w:t>
            </w:r>
          </w:p>
        </w:tc>
      </w:tr>
    </w:tbl>
    <w:p w14:paraId="478F0E96" w14:textId="77777777" w:rsidR="000D5BEA" w:rsidRPr="00A96FED" w:rsidRDefault="000D5BEA" w:rsidP="000D5BEA"/>
    <w:tbl>
      <w:tblPr>
        <w:tblStyle w:val="SD-MOStable"/>
        <w:tblW w:w="9351" w:type="dxa"/>
        <w:tblLook w:val="0600" w:firstRow="0" w:lastRow="0" w:firstColumn="0" w:lastColumn="0" w:noHBand="1" w:noVBand="1"/>
      </w:tblPr>
      <w:tblGrid>
        <w:gridCol w:w="3260"/>
        <w:gridCol w:w="3119"/>
        <w:gridCol w:w="2972"/>
      </w:tblGrid>
      <w:tr w:rsidR="000D5BEA" w:rsidRPr="00A96FED" w14:paraId="71856DC7" w14:textId="77777777" w:rsidTr="00F91345">
        <w:trPr>
          <w:trHeight w:val="340"/>
        </w:trPr>
        <w:tc>
          <w:tcPr>
            <w:tcW w:w="9351" w:type="dxa"/>
            <w:gridSpan w:val="3"/>
          </w:tcPr>
          <w:p w14:paraId="562F5965" w14:textId="77777777" w:rsidR="000D5BEA" w:rsidRPr="00EF637A" w:rsidRDefault="000D5BEA" w:rsidP="000D5BEA">
            <w:pPr>
              <w:pStyle w:val="Tabletext"/>
              <w:rPr>
                <w:rStyle w:val="bold"/>
              </w:rPr>
            </w:pPr>
            <w:r w:rsidRPr="00EF637A">
              <w:rPr>
                <w:rStyle w:val="bold"/>
              </w:rPr>
              <w:t>What do you consider could be the worst possible consequence as a result of this event if it were to happen again?</w:t>
            </w:r>
          </w:p>
        </w:tc>
      </w:tr>
      <w:tr w:rsidR="000D5BEA" w:rsidRPr="00A96FED" w14:paraId="581D2ABB" w14:textId="77777777" w:rsidTr="00F91345">
        <w:trPr>
          <w:trHeight w:val="19"/>
        </w:trPr>
        <w:tc>
          <w:tcPr>
            <w:tcW w:w="3260" w:type="dxa"/>
            <w:hideMark/>
          </w:tcPr>
          <w:p w14:paraId="26D14F53" w14:textId="77777777" w:rsidR="000D5BEA" w:rsidRPr="000D5BEA" w:rsidRDefault="000D5BEA" w:rsidP="000D5BEA">
            <w:pPr>
              <w:pStyle w:val="Tabletext"/>
            </w:pPr>
            <w:r w:rsidRPr="00A96FED">
              <w:t>NEGLIGIBLE</w:t>
            </w:r>
          </w:p>
        </w:tc>
        <w:tc>
          <w:tcPr>
            <w:tcW w:w="3119" w:type="dxa"/>
            <w:hideMark/>
          </w:tcPr>
          <w:p w14:paraId="46DCE983" w14:textId="77777777" w:rsidR="000D5BEA" w:rsidRPr="000D5BEA" w:rsidRDefault="000D5BEA" w:rsidP="000D5BEA">
            <w:pPr>
              <w:pStyle w:val="Tabletext"/>
            </w:pPr>
            <w:r w:rsidRPr="00A96FED">
              <w:t>SERIOUS</w:t>
            </w:r>
          </w:p>
        </w:tc>
        <w:tc>
          <w:tcPr>
            <w:tcW w:w="2972" w:type="dxa"/>
            <w:hideMark/>
          </w:tcPr>
          <w:p w14:paraId="23F70F92" w14:textId="77777777" w:rsidR="000D5BEA" w:rsidRPr="000D5BEA" w:rsidRDefault="000D5BEA" w:rsidP="000D5BEA">
            <w:pPr>
              <w:pStyle w:val="Tabletext"/>
            </w:pPr>
            <w:r w:rsidRPr="00A96FED">
              <w:t>CATASTROPHIC</w:t>
            </w:r>
          </w:p>
        </w:tc>
      </w:tr>
      <w:tr w:rsidR="000D5BEA" w:rsidRPr="00A96FED" w14:paraId="7BDBD4C2" w14:textId="77777777" w:rsidTr="00F91345">
        <w:trPr>
          <w:trHeight w:val="19"/>
        </w:trPr>
        <w:tc>
          <w:tcPr>
            <w:tcW w:w="3260" w:type="dxa"/>
            <w:hideMark/>
          </w:tcPr>
          <w:p w14:paraId="71FD27D7" w14:textId="77777777" w:rsidR="000D5BEA" w:rsidRPr="000D5BEA" w:rsidRDefault="000D5BEA" w:rsidP="000D5BEA">
            <w:pPr>
              <w:pStyle w:val="Tabletext"/>
            </w:pPr>
            <w:r w:rsidRPr="00A96FED">
              <w:t>1</w:t>
            </w:r>
          </w:p>
        </w:tc>
        <w:tc>
          <w:tcPr>
            <w:tcW w:w="3119" w:type="dxa"/>
            <w:hideMark/>
          </w:tcPr>
          <w:p w14:paraId="17EE5021" w14:textId="77777777" w:rsidR="000D5BEA" w:rsidRPr="000D5BEA" w:rsidRDefault="000D5BEA" w:rsidP="000D5BEA">
            <w:pPr>
              <w:pStyle w:val="Tabletext"/>
            </w:pPr>
            <w:r w:rsidRPr="00A96FED">
              <w:t>2</w:t>
            </w:r>
          </w:p>
        </w:tc>
        <w:tc>
          <w:tcPr>
            <w:tcW w:w="2972" w:type="dxa"/>
            <w:hideMark/>
          </w:tcPr>
          <w:p w14:paraId="2C84C08E" w14:textId="77777777" w:rsidR="000D5BEA" w:rsidRPr="000D5BEA" w:rsidRDefault="000D5BEA" w:rsidP="000D5BEA">
            <w:pPr>
              <w:pStyle w:val="Tabletext"/>
            </w:pPr>
            <w:r w:rsidRPr="00A96FED">
              <w:t>3</w:t>
            </w:r>
          </w:p>
        </w:tc>
      </w:tr>
    </w:tbl>
    <w:p w14:paraId="3B7E1A20" w14:textId="77777777" w:rsidR="000D5BEA" w:rsidRPr="00EF637A" w:rsidRDefault="000D5BEA" w:rsidP="00EF637A">
      <w:pPr>
        <w:pStyle w:val="unHeading4"/>
      </w:pPr>
      <w:r w:rsidRPr="00EF637A">
        <w:t>&gt;&gt; PART B – To be completed by the HOFO or assignee &lt;&lt;</w:t>
      </w:r>
    </w:p>
    <w:tbl>
      <w:tblPr>
        <w:tblStyle w:val="SD-MOStable"/>
        <w:tblW w:w="9351" w:type="dxa"/>
        <w:tblLayout w:type="fixed"/>
        <w:tblLook w:val="0600" w:firstRow="0" w:lastRow="0" w:firstColumn="0" w:lastColumn="0" w:noHBand="1" w:noVBand="1"/>
      </w:tblPr>
      <w:tblGrid>
        <w:gridCol w:w="2405"/>
        <w:gridCol w:w="3246"/>
        <w:gridCol w:w="859"/>
        <w:gridCol w:w="2841"/>
      </w:tblGrid>
      <w:tr w:rsidR="000D5BEA" w:rsidRPr="00EF637A" w14:paraId="450EB855" w14:textId="77777777" w:rsidTr="00F91345">
        <w:trPr>
          <w:trHeight w:val="248"/>
        </w:trPr>
        <w:tc>
          <w:tcPr>
            <w:tcW w:w="9351" w:type="dxa"/>
            <w:gridSpan w:val="4"/>
          </w:tcPr>
          <w:p w14:paraId="6FBD1D02" w14:textId="77777777" w:rsidR="000D5BEA" w:rsidRPr="00EF637A" w:rsidRDefault="000D5BEA" w:rsidP="00EF637A">
            <w:pPr>
              <w:rPr>
                <w:rStyle w:val="bold"/>
              </w:rPr>
            </w:pPr>
            <w:bookmarkStart w:id="1003" w:name="_Hlk94614400"/>
            <w:r w:rsidRPr="00EF637A">
              <w:rPr>
                <w:rStyle w:val="bold"/>
              </w:rPr>
              <w:t>What were the results of the root cause analysis and what actions have been taken, or are being undertaken, to prevent the issue from occurring again in the future and / or to mitigate its consequences?</w:t>
            </w:r>
          </w:p>
        </w:tc>
      </w:tr>
      <w:tr w:rsidR="000D5BEA" w:rsidRPr="00EF637A" w14:paraId="7B478CF5" w14:textId="77777777" w:rsidTr="00F91345">
        <w:trPr>
          <w:trHeight w:val="1522"/>
        </w:trPr>
        <w:tc>
          <w:tcPr>
            <w:tcW w:w="9351" w:type="dxa"/>
            <w:gridSpan w:val="4"/>
            <w:hideMark/>
          </w:tcPr>
          <w:p w14:paraId="60C27037" w14:textId="77777777" w:rsidR="000D5BEA" w:rsidRPr="00EF637A" w:rsidRDefault="000D5BEA" w:rsidP="00EF637A">
            <w:r w:rsidRPr="00EF637A">
              <w:t>Report</w:t>
            </w:r>
          </w:p>
          <w:p w14:paraId="1E57D7EE" w14:textId="488CA9BF" w:rsidR="000D5BEA" w:rsidRPr="00EF637A" w:rsidRDefault="000D5BEA" w:rsidP="00EF637A"/>
          <w:p w14:paraId="2B039928" w14:textId="61C2773C" w:rsidR="000D5BEA" w:rsidRPr="00EF637A" w:rsidRDefault="000D5BEA" w:rsidP="00EF637A"/>
          <w:p w14:paraId="44176940" w14:textId="00D69064" w:rsidR="000D5BEA" w:rsidRPr="00EF637A" w:rsidRDefault="000D5BEA" w:rsidP="00EF637A"/>
          <w:p w14:paraId="512D8E4C" w14:textId="74C39A90" w:rsidR="000D5BEA" w:rsidRPr="00EF637A" w:rsidRDefault="000D5BEA" w:rsidP="00EF637A"/>
          <w:p w14:paraId="5BB8CF7A" w14:textId="0FF36089" w:rsidR="000D5BEA" w:rsidRPr="00EF637A" w:rsidRDefault="000D5BEA" w:rsidP="00EF637A"/>
          <w:p w14:paraId="5BFC5B4D" w14:textId="1776B3BE" w:rsidR="000D5BEA" w:rsidRPr="00EF637A" w:rsidRDefault="000D5BEA" w:rsidP="00EF637A"/>
        </w:tc>
      </w:tr>
      <w:tr w:rsidR="000D5BEA" w:rsidRPr="00EF637A" w14:paraId="3E16B1E2" w14:textId="77777777" w:rsidTr="00F91345">
        <w:trPr>
          <w:trHeight w:val="454"/>
        </w:trPr>
        <w:tc>
          <w:tcPr>
            <w:tcW w:w="9351" w:type="dxa"/>
            <w:gridSpan w:val="4"/>
          </w:tcPr>
          <w:p w14:paraId="02F79A1B" w14:textId="77777777" w:rsidR="000D5BEA" w:rsidRPr="00EF637A" w:rsidRDefault="000D5BEA" w:rsidP="00EF637A">
            <w:r w:rsidRPr="00EF637A">
              <w:t>Recommendations</w:t>
            </w:r>
          </w:p>
          <w:p w14:paraId="6FDF9E1A" w14:textId="467D4B56" w:rsidR="000D5BEA" w:rsidRPr="00EF637A" w:rsidRDefault="000D5BEA" w:rsidP="00EF637A"/>
          <w:p w14:paraId="70C1304C" w14:textId="540AFC38" w:rsidR="000D5BEA" w:rsidRPr="00EF637A" w:rsidRDefault="000D5BEA" w:rsidP="00EF637A"/>
          <w:p w14:paraId="3E66D742" w14:textId="2358E656" w:rsidR="000D5BEA" w:rsidRPr="00EF637A" w:rsidRDefault="000D5BEA" w:rsidP="00EF637A"/>
          <w:p w14:paraId="0A5CDE5D" w14:textId="1255E88C" w:rsidR="000D5BEA" w:rsidRPr="00EF637A" w:rsidRDefault="000D5BEA" w:rsidP="00EF637A"/>
          <w:p w14:paraId="27CB5208" w14:textId="2ECC94F7" w:rsidR="000D5BEA" w:rsidRPr="00EF637A" w:rsidRDefault="000D5BEA" w:rsidP="00EF637A"/>
        </w:tc>
      </w:tr>
      <w:tr w:rsidR="000D5BEA" w:rsidRPr="00EF637A" w14:paraId="6E7E71DC" w14:textId="77777777" w:rsidTr="00F91345">
        <w:trPr>
          <w:trHeight w:val="454"/>
        </w:trPr>
        <w:tc>
          <w:tcPr>
            <w:tcW w:w="2405" w:type="dxa"/>
            <w:hideMark/>
          </w:tcPr>
          <w:p w14:paraId="07B2EEB1" w14:textId="77777777" w:rsidR="000D5BEA" w:rsidRPr="00EF637A" w:rsidRDefault="000D5BEA" w:rsidP="00EF637A">
            <w:r w:rsidRPr="00EF637A">
              <w:t>Signature</w:t>
            </w:r>
          </w:p>
        </w:tc>
        <w:tc>
          <w:tcPr>
            <w:tcW w:w="3246" w:type="dxa"/>
          </w:tcPr>
          <w:p w14:paraId="767BA9A1" w14:textId="77777777" w:rsidR="000D5BEA" w:rsidRPr="00EF637A" w:rsidRDefault="000D5BEA" w:rsidP="00EF637A"/>
        </w:tc>
        <w:tc>
          <w:tcPr>
            <w:tcW w:w="859" w:type="dxa"/>
            <w:hideMark/>
          </w:tcPr>
          <w:p w14:paraId="01278193" w14:textId="77777777" w:rsidR="000D5BEA" w:rsidRPr="00EF637A" w:rsidRDefault="000D5BEA" w:rsidP="00EF637A">
            <w:r w:rsidRPr="00EF637A">
              <w:t>Date</w:t>
            </w:r>
          </w:p>
        </w:tc>
        <w:tc>
          <w:tcPr>
            <w:tcW w:w="2841" w:type="dxa"/>
          </w:tcPr>
          <w:p w14:paraId="63A29015" w14:textId="77777777" w:rsidR="000D5BEA" w:rsidRPr="00EF637A" w:rsidRDefault="000D5BEA" w:rsidP="00EF637A"/>
        </w:tc>
      </w:tr>
      <w:bookmarkEnd w:id="1003"/>
    </w:tbl>
    <w:p w14:paraId="46721124" w14:textId="77777777" w:rsidR="00EF637A" w:rsidRDefault="00EF637A">
      <w:pPr>
        <w:suppressAutoHyphens w:val="0"/>
        <w:rPr>
          <w:rFonts w:asciiTheme="majorHAnsi" w:eastAsiaTheme="majorEastAsia" w:hAnsiTheme="majorHAnsi" w:cstheme="majorBidi"/>
          <w:b/>
          <w:color w:val="023E5C" w:themeColor="text2"/>
          <w:kern w:val="32"/>
          <w:sz w:val="28"/>
          <w:szCs w:val="24"/>
        </w:rPr>
      </w:pPr>
      <w:r>
        <w:br w:type="page"/>
      </w:r>
    </w:p>
    <w:p w14:paraId="03E2F060" w14:textId="67D73751" w:rsidR="000D5BEA" w:rsidRPr="00EF637A" w:rsidRDefault="000D5BEA" w:rsidP="00EF637A">
      <w:pPr>
        <w:pStyle w:val="unHeading3"/>
      </w:pPr>
      <w:r w:rsidRPr="00EF637A">
        <w:t xml:space="preserve"> &gt;&gt; PART C – Acknowledgement by CEO &lt;&lt;</w:t>
      </w:r>
    </w:p>
    <w:tbl>
      <w:tblPr>
        <w:tblStyle w:val="SD-MOStable"/>
        <w:tblW w:w="9351" w:type="dxa"/>
        <w:tblLayout w:type="fixed"/>
        <w:tblLook w:val="0600" w:firstRow="0" w:lastRow="0" w:firstColumn="0" w:lastColumn="0" w:noHBand="1" w:noVBand="1"/>
      </w:tblPr>
      <w:tblGrid>
        <w:gridCol w:w="1838"/>
        <w:gridCol w:w="3785"/>
        <w:gridCol w:w="866"/>
        <w:gridCol w:w="2862"/>
      </w:tblGrid>
      <w:tr w:rsidR="000D5BEA" w:rsidRPr="00A96FED" w14:paraId="1E915F07" w14:textId="77777777" w:rsidTr="00F91345">
        <w:trPr>
          <w:trHeight w:val="90"/>
        </w:trPr>
        <w:tc>
          <w:tcPr>
            <w:tcW w:w="9351" w:type="dxa"/>
            <w:gridSpan w:val="4"/>
            <w:hideMark/>
          </w:tcPr>
          <w:p w14:paraId="69617B17" w14:textId="77777777" w:rsidR="000D5BEA" w:rsidRDefault="000D5BEA" w:rsidP="00EF637A">
            <w:pPr>
              <w:rPr>
                <w:rStyle w:val="bold"/>
              </w:rPr>
            </w:pPr>
            <w:r w:rsidRPr="00EF637A">
              <w:rPr>
                <w:rStyle w:val="bold"/>
              </w:rPr>
              <w:t>CEO comments and recommendations</w:t>
            </w:r>
          </w:p>
          <w:p w14:paraId="13601F83" w14:textId="77777777" w:rsidR="00EF637A" w:rsidRPr="00EF637A" w:rsidRDefault="00EF637A" w:rsidP="00EF637A"/>
          <w:p w14:paraId="2EC1E431" w14:textId="77777777" w:rsidR="00EF637A" w:rsidRPr="00EF637A" w:rsidRDefault="00EF637A" w:rsidP="00EF637A"/>
          <w:p w14:paraId="4BBAF2F3" w14:textId="77777777" w:rsidR="00EF637A" w:rsidRPr="00EF637A" w:rsidRDefault="00EF637A" w:rsidP="00EF637A"/>
          <w:p w14:paraId="71095DFF" w14:textId="77777777" w:rsidR="00EF637A" w:rsidRPr="00EF637A" w:rsidRDefault="00EF637A" w:rsidP="00EF637A"/>
          <w:p w14:paraId="342C3245" w14:textId="77777777" w:rsidR="00EF637A" w:rsidRPr="00EF637A" w:rsidRDefault="00EF637A" w:rsidP="00EF637A"/>
        </w:tc>
      </w:tr>
      <w:tr w:rsidR="000D5BEA" w:rsidRPr="00A96FED" w14:paraId="59FE8D77" w14:textId="77777777" w:rsidTr="00F91345">
        <w:trPr>
          <w:trHeight w:val="454"/>
        </w:trPr>
        <w:tc>
          <w:tcPr>
            <w:tcW w:w="9351" w:type="dxa"/>
            <w:gridSpan w:val="4"/>
          </w:tcPr>
          <w:p w14:paraId="1FE03BD4" w14:textId="17E54430" w:rsidR="00EF637A" w:rsidRDefault="00000000" w:rsidP="000D5BEA">
            <w:pPr>
              <w:pStyle w:val="Tabletext"/>
            </w:pPr>
            <w:sdt>
              <w:sdtPr>
                <w:id w:val="177016069"/>
                <w14:checkbox>
                  <w14:checked w14:val="0"/>
                  <w14:checkedState w14:val="2612" w14:font="MS Gothic"/>
                  <w14:uncheckedState w14:val="2610" w14:font="MS Gothic"/>
                </w14:checkbox>
              </w:sdtPr>
              <w:sdtContent>
                <w:r w:rsidR="00EF637A">
                  <w:rPr>
                    <w:rFonts w:ascii="MS Gothic" w:eastAsia="MS Gothic" w:hAnsi="MS Gothic" w:hint="eastAsia"/>
                  </w:rPr>
                  <w:t>☐</w:t>
                </w:r>
              </w:sdtContent>
            </w:sdt>
            <w:r w:rsidR="00EF637A">
              <w:t xml:space="preserve"> </w:t>
            </w:r>
            <w:r w:rsidR="000D5BEA" w:rsidRPr="00A96FED">
              <w:t>No further action</w:t>
            </w:r>
          </w:p>
          <w:p w14:paraId="62611738" w14:textId="16672732" w:rsidR="00EF637A" w:rsidRDefault="00000000" w:rsidP="000D5BEA">
            <w:pPr>
              <w:pStyle w:val="Tabletext"/>
            </w:pPr>
            <w:sdt>
              <w:sdtPr>
                <w:id w:val="-661392469"/>
                <w14:checkbox>
                  <w14:checked w14:val="0"/>
                  <w14:checkedState w14:val="2612" w14:font="MS Gothic"/>
                  <w14:uncheckedState w14:val="2610" w14:font="MS Gothic"/>
                </w14:checkbox>
              </w:sdtPr>
              <w:sdtContent>
                <w:r w:rsidR="00EF637A">
                  <w:rPr>
                    <w:rFonts w:ascii="MS Gothic" w:eastAsia="MS Gothic" w:hAnsi="MS Gothic" w:hint="eastAsia"/>
                  </w:rPr>
                  <w:t>☐</w:t>
                </w:r>
              </w:sdtContent>
            </w:sdt>
            <w:r w:rsidR="00EF637A">
              <w:t xml:space="preserve"> </w:t>
            </w:r>
            <w:r w:rsidR="000D5BEA" w:rsidRPr="000D5BEA">
              <w:t>Feedback given to originator</w:t>
            </w:r>
          </w:p>
          <w:p w14:paraId="75019D5A" w14:textId="2913A0DD" w:rsidR="000D5BEA" w:rsidRPr="000D5BEA" w:rsidRDefault="00000000" w:rsidP="000D5BEA">
            <w:pPr>
              <w:pStyle w:val="Tabletext"/>
            </w:pPr>
            <w:sdt>
              <w:sdtPr>
                <w:id w:val="196589805"/>
                <w14:checkbox>
                  <w14:checked w14:val="0"/>
                  <w14:checkedState w14:val="2612" w14:font="MS Gothic"/>
                  <w14:uncheckedState w14:val="2610" w14:font="MS Gothic"/>
                </w14:checkbox>
              </w:sdtPr>
              <w:sdtContent>
                <w:r w:rsidR="00EF637A">
                  <w:rPr>
                    <w:rFonts w:ascii="MS Gothic" w:eastAsia="MS Gothic" w:hAnsi="MS Gothic" w:hint="eastAsia"/>
                  </w:rPr>
                  <w:t>☐</w:t>
                </w:r>
              </w:sdtContent>
            </w:sdt>
            <w:r w:rsidR="00EF637A">
              <w:t xml:space="preserve"> </w:t>
            </w:r>
            <w:r w:rsidR="000D5BEA" w:rsidRPr="000D5BEA">
              <w:t>Discuss with HOFO</w:t>
            </w:r>
          </w:p>
        </w:tc>
      </w:tr>
      <w:tr w:rsidR="000D5BEA" w:rsidRPr="00A96FED" w14:paraId="10FF387D" w14:textId="77777777" w:rsidTr="00F91345">
        <w:trPr>
          <w:trHeight w:val="133"/>
        </w:trPr>
        <w:tc>
          <w:tcPr>
            <w:tcW w:w="1838" w:type="dxa"/>
            <w:hideMark/>
          </w:tcPr>
          <w:p w14:paraId="1585ED2B" w14:textId="77777777" w:rsidR="000D5BEA" w:rsidRPr="000D5BEA" w:rsidRDefault="000D5BEA" w:rsidP="000D5BEA">
            <w:pPr>
              <w:pStyle w:val="Tabletext"/>
            </w:pPr>
            <w:r w:rsidRPr="00A96FED">
              <w:t>CEO Signature</w:t>
            </w:r>
          </w:p>
        </w:tc>
        <w:tc>
          <w:tcPr>
            <w:tcW w:w="3785" w:type="dxa"/>
          </w:tcPr>
          <w:p w14:paraId="4DE8436B" w14:textId="77777777" w:rsidR="000D5BEA" w:rsidRPr="00A96FED" w:rsidRDefault="000D5BEA" w:rsidP="000D5BEA">
            <w:pPr>
              <w:pStyle w:val="Tabletext"/>
            </w:pPr>
          </w:p>
        </w:tc>
        <w:tc>
          <w:tcPr>
            <w:tcW w:w="866" w:type="dxa"/>
            <w:hideMark/>
          </w:tcPr>
          <w:p w14:paraId="626F2D92" w14:textId="77777777" w:rsidR="000D5BEA" w:rsidRPr="000D5BEA" w:rsidRDefault="000D5BEA" w:rsidP="000D5BEA">
            <w:pPr>
              <w:pStyle w:val="Tabletext"/>
            </w:pPr>
            <w:r w:rsidRPr="00A96FED">
              <w:t>Date</w:t>
            </w:r>
          </w:p>
        </w:tc>
        <w:tc>
          <w:tcPr>
            <w:tcW w:w="2862" w:type="dxa"/>
          </w:tcPr>
          <w:p w14:paraId="5E3421BD" w14:textId="77777777" w:rsidR="000D5BEA" w:rsidRPr="00A96FED" w:rsidRDefault="000D5BEA" w:rsidP="000D5BEA">
            <w:pPr>
              <w:pStyle w:val="Tabletext"/>
            </w:pPr>
          </w:p>
        </w:tc>
      </w:tr>
    </w:tbl>
    <w:p w14:paraId="2D525C82" w14:textId="77777777" w:rsidR="000D5BEA" w:rsidRDefault="000D5BEA" w:rsidP="000D5BEA">
      <w:bookmarkStart w:id="1004" w:name="Form_A17"/>
      <w:r>
        <w:br w:type="page"/>
      </w:r>
    </w:p>
    <w:p w14:paraId="4BB3B3A7" w14:textId="3C5BF843" w:rsidR="000D5BEA" w:rsidRPr="00EF637A" w:rsidRDefault="000D5BEA" w:rsidP="00EF637A">
      <w:pPr>
        <w:pStyle w:val="unHeading3"/>
      </w:pPr>
      <w:r w:rsidRPr="00EF637A">
        <w:t xml:space="preserve">Form A17 Risk </w:t>
      </w:r>
      <w:r w:rsidR="00EF637A">
        <w:t>a</w:t>
      </w:r>
      <w:r w:rsidRPr="00EF637A">
        <w:t>ssessment Form – page 1</w:t>
      </w:r>
    </w:p>
    <w:p w14:paraId="47FFF1FF" w14:textId="50E9AE3D" w:rsidR="000D5BEA" w:rsidRDefault="000D5BEA" w:rsidP="00EF637A">
      <w:pPr>
        <w:pStyle w:val="TableTitle"/>
      </w:pPr>
      <w:r>
        <w:t>Form A17 Risk assessment form</w:t>
      </w:r>
    </w:p>
    <w:tbl>
      <w:tblPr>
        <w:tblStyle w:val="SD-MOStable"/>
        <w:tblW w:w="9351" w:type="dxa"/>
        <w:tblLook w:val="0600" w:firstRow="0" w:lastRow="0" w:firstColumn="0" w:lastColumn="0" w:noHBand="1" w:noVBand="1"/>
      </w:tblPr>
      <w:tblGrid>
        <w:gridCol w:w="2547"/>
        <w:gridCol w:w="2835"/>
        <w:gridCol w:w="1134"/>
        <w:gridCol w:w="2835"/>
      </w:tblGrid>
      <w:tr w:rsidR="000D5BEA" w:rsidRPr="00A96FED" w14:paraId="67915741" w14:textId="77777777" w:rsidTr="00F91345">
        <w:trPr>
          <w:trHeight w:val="19"/>
        </w:trPr>
        <w:tc>
          <w:tcPr>
            <w:tcW w:w="2547" w:type="dxa"/>
          </w:tcPr>
          <w:bookmarkEnd w:id="1004"/>
          <w:p w14:paraId="40F3A5CB" w14:textId="77777777" w:rsidR="000D5BEA" w:rsidRPr="00EF637A" w:rsidRDefault="000D5BEA" w:rsidP="000D5BEA">
            <w:pPr>
              <w:pStyle w:val="Tabletext"/>
              <w:rPr>
                <w:rStyle w:val="bold"/>
              </w:rPr>
            </w:pPr>
            <w:r w:rsidRPr="00EF637A">
              <w:rPr>
                <w:rStyle w:val="bold"/>
              </w:rPr>
              <w:t>Assessor name</w:t>
            </w:r>
          </w:p>
        </w:tc>
        <w:tc>
          <w:tcPr>
            <w:tcW w:w="2835" w:type="dxa"/>
          </w:tcPr>
          <w:p w14:paraId="5E2C34A3" w14:textId="77777777" w:rsidR="000D5BEA" w:rsidRPr="00A96FED" w:rsidRDefault="000D5BEA" w:rsidP="000D5BEA">
            <w:pPr>
              <w:pStyle w:val="Tabletext"/>
            </w:pPr>
          </w:p>
        </w:tc>
        <w:tc>
          <w:tcPr>
            <w:tcW w:w="1134" w:type="dxa"/>
          </w:tcPr>
          <w:p w14:paraId="60EC2D86" w14:textId="77777777" w:rsidR="000D5BEA" w:rsidRPr="00EF637A" w:rsidRDefault="000D5BEA" w:rsidP="000D5BEA">
            <w:pPr>
              <w:pStyle w:val="Tabletext"/>
              <w:rPr>
                <w:rStyle w:val="bold"/>
              </w:rPr>
            </w:pPr>
            <w:r w:rsidRPr="00EF637A">
              <w:rPr>
                <w:rStyle w:val="bold"/>
              </w:rPr>
              <w:t>Position</w:t>
            </w:r>
          </w:p>
        </w:tc>
        <w:tc>
          <w:tcPr>
            <w:tcW w:w="2835" w:type="dxa"/>
          </w:tcPr>
          <w:p w14:paraId="5F9B657D" w14:textId="77777777" w:rsidR="000D5BEA" w:rsidRPr="00A96FED" w:rsidRDefault="000D5BEA" w:rsidP="000D5BEA">
            <w:pPr>
              <w:pStyle w:val="Tabletext"/>
            </w:pPr>
          </w:p>
        </w:tc>
      </w:tr>
      <w:tr w:rsidR="000D5BEA" w:rsidRPr="00A96FED" w14:paraId="2E50B8E1" w14:textId="77777777" w:rsidTr="00F91345">
        <w:trPr>
          <w:trHeight w:val="24"/>
        </w:trPr>
        <w:tc>
          <w:tcPr>
            <w:tcW w:w="2547" w:type="dxa"/>
          </w:tcPr>
          <w:p w14:paraId="4DCD5990" w14:textId="77777777" w:rsidR="000D5BEA" w:rsidRPr="00EF637A" w:rsidRDefault="000D5BEA" w:rsidP="000D5BEA">
            <w:pPr>
              <w:pStyle w:val="Tabletext"/>
              <w:rPr>
                <w:rStyle w:val="bold"/>
              </w:rPr>
            </w:pPr>
            <w:r w:rsidRPr="00EF637A">
              <w:rPr>
                <w:rStyle w:val="bold"/>
              </w:rPr>
              <w:t>Task / client / location</w:t>
            </w:r>
          </w:p>
        </w:tc>
        <w:tc>
          <w:tcPr>
            <w:tcW w:w="6804" w:type="dxa"/>
            <w:gridSpan w:val="3"/>
          </w:tcPr>
          <w:p w14:paraId="59F1DA4E" w14:textId="77777777" w:rsidR="000D5BEA" w:rsidRPr="00A96FED" w:rsidRDefault="000D5BEA" w:rsidP="000D5BEA">
            <w:pPr>
              <w:pStyle w:val="Tabletext"/>
            </w:pPr>
          </w:p>
        </w:tc>
      </w:tr>
    </w:tbl>
    <w:p w14:paraId="69D161B5" w14:textId="77777777" w:rsidR="000D5BEA" w:rsidRPr="00A96FED" w:rsidRDefault="000D5BEA" w:rsidP="000D5BEA"/>
    <w:tbl>
      <w:tblPr>
        <w:tblStyle w:val="SD-MOStable"/>
        <w:tblW w:w="9351" w:type="dxa"/>
        <w:tblLook w:val="0620" w:firstRow="1" w:lastRow="0" w:firstColumn="0" w:lastColumn="0" w:noHBand="1" w:noVBand="1"/>
      </w:tblPr>
      <w:tblGrid>
        <w:gridCol w:w="9351"/>
      </w:tblGrid>
      <w:tr w:rsidR="000D5BEA" w:rsidRPr="00EF637A" w14:paraId="6A4DB6DB" w14:textId="77777777" w:rsidTr="00F91345">
        <w:trPr>
          <w:cnfStyle w:val="100000000000" w:firstRow="1" w:lastRow="0" w:firstColumn="0" w:lastColumn="0" w:oddVBand="0" w:evenVBand="0" w:oddHBand="0" w:evenHBand="0" w:firstRowFirstColumn="0" w:firstRowLastColumn="0" w:lastRowFirstColumn="0" w:lastRowLastColumn="0"/>
        </w:trPr>
        <w:tc>
          <w:tcPr>
            <w:tcW w:w="9351" w:type="dxa"/>
          </w:tcPr>
          <w:p w14:paraId="1C6F0634" w14:textId="5E27C5EA" w:rsidR="000D5BEA" w:rsidRPr="00EF637A" w:rsidRDefault="000D5BEA" w:rsidP="00EF637A">
            <w:r w:rsidRPr="00EF637A">
              <w:t>Pre-operational risk assessment</w:t>
            </w:r>
          </w:p>
        </w:tc>
      </w:tr>
      <w:tr w:rsidR="000D5BEA" w:rsidRPr="00EF637A" w14:paraId="1C939E59" w14:textId="77777777" w:rsidTr="00F91345">
        <w:trPr>
          <w:trHeight w:val="1080"/>
        </w:trPr>
        <w:tc>
          <w:tcPr>
            <w:tcW w:w="9351" w:type="dxa"/>
          </w:tcPr>
          <w:p w14:paraId="6FFD2BA9" w14:textId="7F728867" w:rsidR="00EF637A" w:rsidRPr="00EF637A" w:rsidRDefault="00EF637A" w:rsidP="00EF637A">
            <w:pPr>
              <w:pStyle w:val="ListBullet"/>
            </w:pPr>
            <w:r w:rsidRPr="00EF637A">
              <w:t>review risk register</w:t>
            </w:r>
          </w:p>
          <w:p w14:paraId="426CD1B7" w14:textId="7EEC8B1E" w:rsidR="000D5BEA" w:rsidRPr="00EF637A" w:rsidRDefault="00EF637A" w:rsidP="00EF637A">
            <w:pPr>
              <w:pStyle w:val="ListBullet"/>
            </w:pPr>
            <w:r w:rsidRPr="00EF637A">
              <w:t>review type of operation, location, aircraft to be used, qualifications and experience of the FCMs and any hazards external to the aircraft</w:t>
            </w:r>
          </w:p>
          <w:p w14:paraId="63B6315F" w14:textId="58A07EDC" w:rsidR="000D5BEA" w:rsidRPr="00EF637A" w:rsidRDefault="000D5BEA" w:rsidP="00EF637A"/>
          <w:p w14:paraId="5F90E5D2" w14:textId="1DF0EE88" w:rsidR="000D5BEA" w:rsidRPr="00EF637A" w:rsidRDefault="000D5BEA" w:rsidP="00EF637A"/>
          <w:p w14:paraId="54CDA119" w14:textId="0DBBA4B3" w:rsidR="000D5BEA" w:rsidRPr="00EF637A" w:rsidRDefault="000D5BEA" w:rsidP="00EF637A"/>
          <w:p w14:paraId="6FAA26ED" w14:textId="45A67E51" w:rsidR="000D5BEA" w:rsidRPr="00EF637A" w:rsidRDefault="000D5BEA" w:rsidP="00EF637A"/>
          <w:p w14:paraId="6DA4530C" w14:textId="6B7817E4" w:rsidR="000D5BEA" w:rsidRPr="00EF637A" w:rsidRDefault="000D5BEA" w:rsidP="00EF637A"/>
          <w:p w14:paraId="5412E46D" w14:textId="083D9976" w:rsidR="000D5BEA" w:rsidRPr="00EF637A" w:rsidRDefault="000D5BEA" w:rsidP="00EF637A"/>
          <w:p w14:paraId="73D2072E" w14:textId="74348953" w:rsidR="000D5BEA" w:rsidRPr="00EF637A" w:rsidRDefault="000D5BEA" w:rsidP="00EF637A"/>
          <w:p w14:paraId="5B6A6AE4" w14:textId="65474D8F" w:rsidR="000D5BEA" w:rsidRPr="00EF637A" w:rsidRDefault="000D5BEA" w:rsidP="00EF637A"/>
        </w:tc>
      </w:tr>
    </w:tbl>
    <w:p w14:paraId="662E76ED" w14:textId="77777777" w:rsidR="000D5BEA" w:rsidRPr="00A96FED" w:rsidRDefault="000D5BEA" w:rsidP="000D5BEA"/>
    <w:tbl>
      <w:tblPr>
        <w:tblStyle w:val="SD-MOStable"/>
        <w:tblW w:w="9351" w:type="dxa"/>
        <w:tblLook w:val="0620" w:firstRow="1" w:lastRow="0" w:firstColumn="0" w:lastColumn="0" w:noHBand="1" w:noVBand="1"/>
      </w:tblPr>
      <w:tblGrid>
        <w:gridCol w:w="4604"/>
        <w:gridCol w:w="4747"/>
      </w:tblGrid>
      <w:tr w:rsidR="000D5BEA" w:rsidRPr="00A96FED" w14:paraId="3B687504" w14:textId="77777777" w:rsidTr="00F91345">
        <w:trPr>
          <w:cnfStyle w:val="100000000000" w:firstRow="1" w:lastRow="0" w:firstColumn="0" w:lastColumn="0" w:oddVBand="0" w:evenVBand="0" w:oddHBand="0" w:evenHBand="0" w:firstRowFirstColumn="0" w:firstRowLastColumn="0" w:lastRowFirstColumn="0" w:lastRowLastColumn="0"/>
          <w:trHeight w:val="19"/>
        </w:trPr>
        <w:tc>
          <w:tcPr>
            <w:tcW w:w="9351" w:type="dxa"/>
            <w:gridSpan w:val="2"/>
          </w:tcPr>
          <w:p w14:paraId="1F953D96" w14:textId="77777777" w:rsidR="000D5BEA" w:rsidRPr="000D5BEA" w:rsidRDefault="000D5BEA" w:rsidP="000D5BEA">
            <w:bookmarkStart w:id="1005" w:name="_Hlk55830071"/>
            <w:r w:rsidRPr="00A96FED">
              <w:t xml:space="preserve">Mitigation strategies and risk </w:t>
            </w:r>
            <w:r w:rsidRPr="000D5BEA">
              <w:t>controls</w:t>
            </w:r>
          </w:p>
        </w:tc>
      </w:tr>
      <w:tr w:rsidR="000D5BEA" w:rsidRPr="00EF637A" w14:paraId="7C1A4FC0" w14:textId="77777777" w:rsidTr="00F91345">
        <w:trPr>
          <w:trHeight w:val="19"/>
        </w:trPr>
        <w:tc>
          <w:tcPr>
            <w:tcW w:w="4604" w:type="dxa"/>
          </w:tcPr>
          <w:p w14:paraId="315DE5E8" w14:textId="77777777" w:rsidR="000D5BEA" w:rsidRPr="00EF637A" w:rsidRDefault="000D5BEA" w:rsidP="000D5BEA">
            <w:pPr>
              <w:pStyle w:val="Tabletext"/>
              <w:rPr>
                <w:rStyle w:val="bold"/>
              </w:rPr>
            </w:pPr>
            <w:r w:rsidRPr="00EF637A">
              <w:rPr>
                <w:rStyle w:val="bold"/>
              </w:rPr>
              <w:t>Issue</w:t>
            </w:r>
          </w:p>
        </w:tc>
        <w:tc>
          <w:tcPr>
            <w:tcW w:w="4747" w:type="dxa"/>
          </w:tcPr>
          <w:p w14:paraId="7A49CBBF" w14:textId="77777777" w:rsidR="000D5BEA" w:rsidRPr="00EF637A" w:rsidRDefault="000D5BEA" w:rsidP="000D5BEA">
            <w:pPr>
              <w:pStyle w:val="Tabletext"/>
              <w:rPr>
                <w:rStyle w:val="bold"/>
              </w:rPr>
            </w:pPr>
            <w:r w:rsidRPr="00EF637A">
              <w:rPr>
                <w:rStyle w:val="bold"/>
              </w:rPr>
              <w:t>Strategy or control</w:t>
            </w:r>
          </w:p>
        </w:tc>
      </w:tr>
      <w:tr w:rsidR="000D5BEA" w:rsidRPr="00A96FED" w14:paraId="484F4E2A" w14:textId="77777777" w:rsidTr="00F91345">
        <w:trPr>
          <w:trHeight w:val="19"/>
        </w:trPr>
        <w:tc>
          <w:tcPr>
            <w:tcW w:w="4604" w:type="dxa"/>
          </w:tcPr>
          <w:p w14:paraId="18727236" w14:textId="77777777" w:rsidR="000D5BEA" w:rsidRPr="00A96FED" w:rsidRDefault="000D5BEA" w:rsidP="000D5BEA">
            <w:pPr>
              <w:pStyle w:val="Tabletext"/>
            </w:pPr>
          </w:p>
        </w:tc>
        <w:tc>
          <w:tcPr>
            <w:tcW w:w="4747" w:type="dxa"/>
          </w:tcPr>
          <w:p w14:paraId="79944606" w14:textId="77777777" w:rsidR="000D5BEA" w:rsidRPr="00A96FED" w:rsidRDefault="000D5BEA" w:rsidP="000D5BEA">
            <w:pPr>
              <w:pStyle w:val="Tabletext"/>
            </w:pPr>
          </w:p>
        </w:tc>
      </w:tr>
      <w:tr w:rsidR="000D5BEA" w:rsidRPr="00A96FED" w14:paraId="375198FF" w14:textId="77777777" w:rsidTr="00F91345">
        <w:trPr>
          <w:trHeight w:val="19"/>
        </w:trPr>
        <w:tc>
          <w:tcPr>
            <w:tcW w:w="4604" w:type="dxa"/>
          </w:tcPr>
          <w:p w14:paraId="5B25CD14" w14:textId="77777777" w:rsidR="000D5BEA" w:rsidRPr="00A96FED" w:rsidRDefault="000D5BEA" w:rsidP="000D5BEA">
            <w:pPr>
              <w:pStyle w:val="Tabletext"/>
            </w:pPr>
          </w:p>
        </w:tc>
        <w:tc>
          <w:tcPr>
            <w:tcW w:w="4747" w:type="dxa"/>
          </w:tcPr>
          <w:p w14:paraId="54395A7F" w14:textId="77777777" w:rsidR="000D5BEA" w:rsidRPr="00A96FED" w:rsidRDefault="000D5BEA" w:rsidP="000D5BEA">
            <w:pPr>
              <w:pStyle w:val="Tabletext"/>
            </w:pPr>
          </w:p>
        </w:tc>
      </w:tr>
      <w:tr w:rsidR="000D5BEA" w:rsidRPr="00A96FED" w14:paraId="32676D12" w14:textId="77777777" w:rsidTr="00F91345">
        <w:trPr>
          <w:trHeight w:val="19"/>
        </w:trPr>
        <w:tc>
          <w:tcPr>
            <w:tcW w:w="4604" w:type="dxa"/>
          </w:tcPr>
          <w:p w14:paraId="506746D4" w14:textId="77777777" w:rsidR="000D5BEA" w:rsidRPr="00A96FED" w:rsidRDefault="000D5BEA" w:rsidP="000D5BEA">
            <w:pPr>
              <w:pStyle w:val="Tabletext"/>
            </w:pPr>
          </w:p>
        </w:tc>
        <w:tc>
          <w:tcPr>
            <w:tcW w:w="4747" w:type="dxa"/>
          </w:tcPr>
          <w:p w14:paraId="251504D7" w14:textId="77777777" w:rsidR="000D5BEA" w:rsidRPr="00A96FED" w:rsidRDefault="000D5BEA" w:rsidP="000D5BEA">
            <w:pPr>
              <w:pStyle w:val="Tabletext"/>
            </w:pPr>
          </w:p>
        </w:tc>
      </w:tr>
      <w:tr w:rsidR="000D5BEA" w:rsidRPr="00A96FED" w14:paraId="2A55E603" w14:textId="77777777" w:rsidTr="00F91345">
        <w:trPr>
          <w:trHeight w:val="19"/>
        </w:trPr>
        <w:tc>
          <w:tcPr>
            <w:tcW w:w="4604" w:type="dxa"/>
          </w:tcPr>
          <w:p w14:paraId="44D01186" w14:textId="77777777" w:rsidR="000D5BEA" w:rsidRPr="00EF637A" w:rsidRDefault="000D5BEA" w:rsidP="000D5BEA">
            <w:pPr>
              <w:pStyle w:val="Tabletext"/>
              <w:rPr>
                <w:rStyle w:val="Authorinstruction"/>
              </w:rPr>
            </w:pPr>
            <w:r w:rsidRPr="00EF637A">
              <w:rPr>
                <w:rStyle w:val="Authorinstruction"/>
              </w:rPr>
              <w:t>(add rows as needed)</w:t>
            </w:r>
          </w:p>
        </w:tc>
        <w:tc>
          <w:tcPr>
            <w:tcW w:w="4747" w:type="dxa"/>
          </w:tcPr>
          <w:p w14:paraId="7D3D0E2E" w14:textId="77777777" w:rsidR="000D5BEA" w:rsidRPr="00A96FED" w:rsidRDefault="000D5BEA" w:rsidP="000D5BEA">
            <w:pPr>
              <w:pStyle w:val="Tabletext"/>
            </w:pPr>
          </w:p>
        </w:tc>
      </w:tr>
      <w:bookmarkEnd w:id="1005"/>
    </w:tbl>
    <w:p w14:paraId="3C65B8C3" w14:textId="77777777" w:rsidR="000D5BEA" w:rsidRPr="00A96FED" w:rsidRDefault="000D5BEA" w:rsidP="000D5BEA"/>
    <w:tbl>
      <w:tblPr>
        <w:tblStyle w:val="SD-MOStable"/>
        <w:tblW w:w="9351" w:type="dxa"/>
        <w:tblLook w:val="0620" w:firstRow="1" w:lastRow="0" w:firstColumn="0" w:lastColumn="0" w:noHBand="1" w:noVBand="1"/>
      </w:tblPr>
      <w:tblGrid>
        <w:gridCol w:w="4604"/>
        <w:gridCol w:w="4747"/>
      </w:tblGrid>
      <w:tr w:rsidR="000D5BEA" w:rsidRPr="00EF637A" w14:paraId="0494899A" w14:textId="77777777" w:rsidTr="00F91345">
        <w:trPr>
          <w:cnfStyle w:val="100000000000" w:firstRow="1" w:lastRow="0" w:firstColumn="0" w:lastColumn="0" w:oddVBand="0" w:evenVBand="0" w:oddHBand="0" w:evenHBand="0" w:firstRowFirstColumn="0" w:firstRowLastColumn="0" w:lastRowFirstColumn="0" w:lastRowLastColumn="0"/>
          <w:trHeight w:val="19"/>
        </w:trPr>
        <w:tc>
          <w:tcPr>
            <w:tcW w:w="9351" w:type="dxa"/>
            <w:gridSpan w:val="2"/>
          </w:tcPr>
          <w:p w14:paraId="256DE91B" w14:textId="6396FBF7" w:rsidR="000D5BEA" w:rsidRPr="00EF637A" w:rsidRDefault="000D5BEA" w:rsidP="00EF637A">
            <w:r w:rsidRPr="00EF637A">
              <w:t>Flight risk management plan</w:t>
            </w:r>
          </w:p>
        </w:tc>
      </w:tr>
      <w:tr w:rsidR="000D5BEA" w:rsidRPr="00F91345" w14:paraId="5A0B3E01" w14:textId="77777777" w:rsidTr="00F91345">
        <w:trPr>
          <w:trHeight w:val="19"/>
        </w:trPr>
        <w:tc>
          <w:tcPr>
            <w:tcW w:w="4604" w:type="dxa"/>
          </w:tcPr>
          <w:p w14:paraId="516F95C9" w14:textId="77777777" w:rsidR="000D5BEA" w:rsidRPr="00F91345" w:rsidRDefault="000D5BEA" w:rsidP="00EF637A">
            <w:pPr>
              <w:rPr>
                <w:rStyle w:val="bold"/>
              </w:rPr>
            </w:pPr>
            <w:r w:rsidRPr="00F91345">
              <w:rPr>
                <w:rStyle w:val="bold"/>
              </w:rPr>
              <w:t>Issue</w:t>
            </w:r>
          </w:p>
        </w:tc>
        <w:tc>
          <w:tcPr>
            <w:tcW w:w="4747" w:type="dxa"/>
          </w:tcPr>
          <w:p w14:paraId="40D22CBE" w14:textId="77777777" w:rsidR="000D5BEA" w:rsidRPr="00F91345" w:rsidRDefault="000D5BEA" w:rsidP="00EF637A">
            <w:pPr>
              <w:rPr>
                <w:rStyle w:val="bold"/>
              </w:rPr>
            </w:pPr>
            <w:r w:rsidRPr="00F91345">
              <w:rPr>
                <w:rStyle w:val="bold"/>
              </w:rPr>
              <w:t>Strategy or control</w:t>
            </w:r>
          </w:p>
        </w:tc>
      </w:tr>
      <w:tr w:rsidR="000D5BEA" w:rsidRPr="00EF637A" w14:paraId="6416F04B" w14:textId="77777777" w:rsidTr="00F91345">
        <w:trPr>
          <w:trHeight w:val="19"/>
        </w:trPr>
        <w:tc>
          <w:tcPr>
            <w:tcW w:w="4604" w:type="dxa"/>
          </w:tcPr>
          <w:p w14:paraId="7C56830D" w14:textId="77777777" w:rsidR="000D5BEA" w:rsidRPr="00EF637A" w:rsidRDefault="000D5BEA" w:rsidP="00EF637A"/>
        </w:tc>
        <w:tc>
          <w:tcPr>
            <w:tcW w:w="4747" w:type="dxa"/>
          </w:tcPr>
          <w:p w14:paraId="1DEE8FFF" w14:textId="77777777" w:rsidR="000D5BEA" w:rsidRPr="00EF637A" w:rsidRDefault="000D5BEA" w:rsidP="00EF637A"/>
        </w:tc>
      </w:tr>
      <w:tr w:rsidR="000D5BEA" w:rsidRPr="00EF637A" w14:paraId="0E956914" w14:textId="77777777" w:rsidTr="00F91345">
        <w:trPr>
          <w:trHeight w:val="19"/>
        </w:trPr>
        <w:tc>
          <w:tcPr>
            <w:tcW w:w="4604" w:type="dxa"/>
          </w:tcPr>
          <w:p w14:paraId="5F0D5219" w14:textId="77777777" w:rsidR="000D5BEA" w:rsidRPr="00EF637A" w:rsidRDefault="000D5BEA" w:rsidP="00EF637A"/>
        </w:tc>
        <w:tc>
          <w:tcPr>
            <w:tcW w:w="4747" w:type="dxa"/>
          </w:tcPr>
          <w:p w14:paraId="1D1375A8" w14:textId="77777777" w:rsidR="000D5BEA" w:rsidRPr="00EF637A" w:rsidRDefault="000D5BEA" w:rsidP="00EF637A"/>
        </w:tc>
      </w:tr>
      <w:tr w:rsidR="000D5BEA" w:rsidRPr="00EF637A" w14:paraId="475CFD8A" w14:textId="77777777" w:rsidTr="00F91345">
        <w:trPr>
          <w:trHeight w:val="19"/>
        </w:trPr>
        <w:tc>
          <w:tcPr>
            <w:tcW w:w="4604" w:type="dxa"/>
          </w:tcPr>
          <w:p w14:paraId="61393019" w14:textId="77777777" w:rsidR="000D5BEA" w:rsidRPr="00EF637A" w:rsidRDefault="000D5BEA" w:rsidP="00EF637A"/>
        </w:tc>
        <w:tc>
          <w:tcPr>
            <w:tcW w:w="4747" w:type="dxa"/>
          </w:tcPr>
          <w:p w14:paraId="69F717E8" w14:textId="77777777" w:rsidR="000D5BEA" w:rsidRPr="00EF637A" w:rsidRDefault="000D5BEA" w:rsidP="00EF637A"/>
        </w:tc>
      </w:tr>
      <w:tr w:rsidR="000D5BEA" w:rsidRPr="00EF637A" w14:paraId="68C1CD2B" w14:textId="77777777" w:rsidTr="00F91345">
        <w:trPr>
          <w:trHeight w:val="19"/>
        </w:trPr>
        <w:tc>
          <w:tcPr>
            <w:tcW w:w="4604" w:type="dxa"/>
          </w:tcPr>
          <w:p w14:paraId="5577844D" w14:textId="77777777" w:rsidR="000D5BEA" w:rsidRPr="00EF637A" w:rsidRDefault="000D5BEA" w:rsidP="00EF637A">
            <w:pPr>
              <w:rPr>
                <w:rStyle w:val="Authorinstruction"/>
              </w:rPr>
            </w:pPr>
            <w:r w:rsidRPr="00EF637A">
              <w:rPr>
                <w:rStyle w:val="Authorinstruction"/>
              </w:rPr>
              <w:t>(add rows as needed)</w:t>
            </w:r>
          </w:p>
        </w:tc>
        <w:tc>
          <w:tcPr>
            <w:tcW w:w="4747" w:type="dxa"/>
          </w:tcPr>
          <w:p w14:paraId="651B70C3" w14:textId="77777777" w:rsidR="000D5BEA" w:rsidRPr="00EF637A" w:rsidRDefault="000D5BEA" w:rsidP="00EF637A"/>
        </w:tc>
      </w:tr>
    </w:tbl>
    <w:p w14:paraId="6DE8CCC6" w14:textId="3CB8EA33" w:rsidR="000D5BEA" w:rsidRPr="000D5BEA" w:rsidRDefault="000D5BEA" w:rsidP="00EF637A">
      <w:pPr>
        <w:pStyle w:val="NotesBoxText"/>
      </w:pPr>
      <w:r>
        <w:t xml:space="preserve">This form is continued over </w:t>
      </w:r>
      <w:r w:rsidR="00EF637A">
        <w:t xml:space="preserve">the </w:t>
      </w:r>
      <w:r>
        <w:t>page</w:t>
      </w:r>
      <w:r w:rsidR="00EF637A">
        <w:t>.</w:t>
      </w:r>
    </w:p>
    <w:p w14:paraId="2D33D576" w14:textId="382B486C" w:rsidR="000D5BEA" w:rsidRPr="00EF637A" w:rsidRDefault="000D5BEA" w:rsidP="00EF637A">
      <w:pPr>
        <w:pStyle w:val="unHeading3"/>
      </w:pPr>
      <w:r w:rsidRPr="00EF637A">
        <w:t xml:space="preserve">Form A17 Risk </w:t>
      </w:r>
      <w:r w:rsidR="00EF637A">
        <w:t>a</w:t>
      </w:r>
      <w:r w:rsidRPr="00EF637A">
        <w:t xml:space="preserve">ssessment </w:t>
      </w:r>
      <w:r w:rsidR="00EF637A">
        <w:t>f</w:t>
      </w:r>
      <w:r w:rsidRPr="00EF637A">
        <w:t xml:space="preserve">orm – </w:t>
      </w:r>
      <w:r w:rsidR="00EF637A">
        <w:t>P</w:t>
      </w:r>
      <w:r w:rsidRPr="00EF637A">
        <w:t>age 2</w:t>
      </w:r>
    </w:p>
    <w:p w14:paraId="3890E849" w14:textId="32EEC8F9" w:rsidR="000D5BEA" w:rsidRPr="0006571B" w:rsidRDefault="000D5BEA" w:rsidP="00EF637A">
      <w:pPr>
        <w:pStyle w:val="TableTitle"/>
      </w:pPr>
      <w:r>
        <w:t>Form A17 Risk assessment form</w:t>
      </w:r>
    </w:p>
    <w:tbl>
      <w:tblPr>
        <w:tblStyle w:val="SD-MOStable"/>
        <w:tblW w:w="9351" w:type="dxa"/>
        <w:tblLayout w:type="fixed"/>
        <w:tblLook w:val="0620" w:firstRow="1" w:lastRow="0" w:firstColumn="0" w:lastColumn="0" w:noHBand="1" w:noVBand="1"/>
      </w:tblPr>
      <w:tblGrid>
        <w:gridCol w:w="2122"/>
        <w:gridCol w:w="3515"/>
        <w:gridCol w:w="879"/>
        <w:gridCol w:w="2835"/>
      </w:tblGrid>
      <w:tr w:rsidR="000D5BEA" w:rsidRPr="00EF637A" w14:paraId="73F7D110" w14:textId="77777777" w:rsidTr="00F91345">
        <w:trPr>
          <w:cnfStyle w:val="100000000000" w:firstRow="1" w:lastRow="0" w:firstColumn="0" w:lastColumn="0" w:oddVBand="0" w:evenVBand="0" w:oddHBand="0" w:evenHBand="0" w:firstRowFirstColumn="0" w:firstRowLastColumn="0" w:lastRowFirstColumn="0" w:lastRowLastColumn="0"/>
          <w:trHeight w:val="19"/>
        </w:trPr>
        <w:tc>
          <w:tcPr>
            <w:tcW w:w="9351" w:type="dxa"/>
            <w:gridSpan w:val="4"/>
          </w:tcPr>
          <w:p w14:paraId="2A2BF8E2" w14:textId="77777777" w:rsidR="000D5BEA" w:rsidRPr="00EF637A" w:rsidRDefault="000D5BEA" w:rsidP="00EF637A">
            <w:r w:rsidRPr="00EF637A">
              <w:t>Pre-flight risk review</w:t>
            </w:r>
          </w:p>
        </w:tc>
      </w:tr>
      <w:tr w:rsidR="000D5BEA" w:rsidRPr="00EF637A" w14:paraId="65E10080" w14:textId="77777777" w:rsidTr="00F91345">
        <w:trPr>
          <w:trHeight w:val="1522"/>
        </w:trPr>
        <w:tc>
          <w:tcPr>
            <w:tcW w:w="9351" w:type="dxa"/>
            <w:gridSpan w:val="4"/>
            <w:hideMark/>
          </w:tcPr>
          <w:p w14:paraId="051C4049" w14:textId="1AB2E003" w:rsidR="000D5BEA" w:rsidRPr="00EF637A" w:rsidRDefault="000D5BEA" w:rsidP="00EF637A"/>
          <w:p w14:paraId="15972639" w14:textId="01DFE94D" w:rsidR="000D5BEA" w:rsidRPr="00EF637A" w:rsidRDefault="000D5BEA" w:rsidP="00EF637A"/>
          <w:p w14:paraId="62A211E0" w14:textId="73E1B2FC" w:rsidR="000D5BEA" w:rsidRPr="00EF637A" w:rsidRDefault="000D5BEA" w:rsidP="00EF637A"/>
          <w:p w14:paraId="7E94AEEA" w14:textId="4ABD98C4" w:rsidR="000D5BEA" w:rsidRPr="00EF637A" w:rsidRDefault="000D5BEA" w:rsidP="00EF637A"/>
          <w:p w14:paraId="29074078" w14:textId="36E7AA86" w:rsidR="000D5BEA" w:rsidRPr="00EF637A" w:rsidRDefault="000D5BEA" w:rsidP="00EF637A"/>
          <w:p w14:paraId="16410002" w14:textId="748F1D10" w:rsidR="000D5BEA" w:rsidRPr="00EF637A" w:rsidRDefault="000D5BEA" w:rsidP="00EF637A"/>
          <w:p w14:paraId="56A9F9FB" w14:textId="03E3A84D" w:rsidR="000D5BEA" w:rsidRPr="00EF637A" w:rsidRDefault="000D5BEA" w:rsidP="00EF637A"/>
          <w:p w14:paraId="51E8074C" w14:textId="7E8B463E" w:rsidR="000D5BEA" w:rsidRPr="00EF637A" w:rsidRDefault="000D5BEA" w:rsidP="00EF637A"/>
          <w:p w14:paraId="4D6CC4C7" w14:textId="6077D869" w:rsidR="000D5BEA" w:rsidRPr="00EF637A" w:rsidRDefault="000D5BEA" w:rsidP="00EF637A"/>
          <w:p w14:paraId="60C5DBC9" w14:textId="44D7DDF3" w:rsidR="000D5BEA" w:rsidRPr="00EF637A" w:rsidRDefault="000D5BEA" w:rsidP="00EF637A"/>
          <w:p w14:paraId="218D9187" w14:textId="4F5A816B" w:rsidR="000D5BEA" w:rsidRPr="00EF637A" w:rsidRDefault="000D5BEA" w:rsidP="00EF637A"/>
          <w:p w14:paraId="4F14A3E9" w14:textId="66326676" w:rsidR="000D5BEA" w:rsidRPr="00EF637A" w:rsidRDefault="000D5BEA" w:rsidP="00EF637A"/>
        </w:tc>
      </w:tr>
      <w:tr w:rsidR="000D5BEA" w:rsidRPr="00EF637A" w14:paraId="445F5988" w14:textId="77777777" w:rsidTr="00F91345">
        <w:trPr>
          <w:trHeight w:val="19"/>
        </w:trPr>
        <w:tc>
          <w:tcPr>
            <w:tcW w:w="2122" w:type="dxa"/>
          </w:tcPr>
          <w:p w14:paraId="03DD2D0F" w14:textId="77777777" w:rsidR="000D5BEA" w:rsidRPr="00EF637A" w:rsidRDefault="000D5BEA" w:rsidP="00EF637A">
            <w:pPr>
              <w:rPr>
                <w:rStyle w:val="bold"/>
              </w:rPr>
            </w:pPr>
            <w:r w:rsidRPr="00EF637A">
              <w:rPr>
                <w:rStyle w:val="bold"/>
              </w:rPr>
              <w:t>Pilot name</w:t>
            </w:r>
          </w:p>
        </w:tc>
        <w:tc>
          <w:tcPr>
            <w:tcW w:w="3515" w:type="dxa"/>
          </w:tcPr>
          <w:p w14:paraId="571643E8" w14:textId="77777777" w:rsidR="000D5BEA" w:rsidRPr="00EF637A" w:rsidRDefault="000D5BEA" w:rsidP="00EF637A"/>
        </w:tc>
        <w:tc>
          <w:tcPr>
            <w:tcW w:w="879" w:type="dxa"/>
          </w:tcPr>
          <w:p w14:paraId="0C38029C" w14:textId="77777777" w:rsidR="000D5BEA" w:rsidRPr="00EF637A" w:rsidRDefault="000D5BEA" w:rsidP="00EF637A">
            <w:pPr>
              <w:rPr>
                <w:rStyle w:val="bold"/>
              </w:rPr>
            </w:pPr>
            <w:r w:rsidRPr="00EF637A">
              <w:rPr>
                <w:rStyle w:val="bold"/>
              </w:rPr>
              <w:t>Date</w:t>
            </w:r>
          </w:p>
        </w:tc>
        <w:tc>
          <w:tcPr>
            <w:tcW w:w="2835" w:type="dxa"/>
          </w:tcPr>
          <w:p w14:paraId="5BC8E0A7" w14:textId="77777777" w:rsidR="000D5BEA" w:rsidRPr="00EF637A" w:rsidRDefault="000D5BEA" w:rsidP="00EF637A"/>
        </w:tc>
      </w:tr>
    </w:tbl>
    <w:p w14:paraId="0EC1A0C7" w14:textId="5246B5A8" w:rsidR="00EF637A" w:rsidRDefault="00EF637A" w:rsidP="00EF637A">
      <w:pPr>
        <w:pStyle w:val="SourceNotes"/>
      </w:pPr>
    </w:p>
    <w:tbl>
      <w:tblPr>
        <w:tblStyle w:val="SD-MOStable"/>
        <w:tblW w:w="9351" w:type="dxa"/>
        <w:tblLayout w:type="fixed"/>
        <w:tblLook w:val="0620" w:firstRow="1" w:lastRow="0" w:firstColumn="0" w:lastColumn="0" w:noHBand="1" w:noVBand="1"/>
      </w:tblPr>
      <w:tblGrid>
        <w:gridCol w:w="9351"/>
      </w:tblGrid>
      <w:tr w:rsidR="000D5BEA" w:rsidRPr="00EF637A" w14:paraId="6C254413" w14:textId="77777777" w:rsidTr="00F91345">
        <w:trPr>
          <w:cnfStyle w:val="100000000000" w:firstRow="1" w:lastRow="0" w:firstColumn="0" w:lastColumn="0" w:oddVBand="0" w:evenVBand="0" w:oddHBand="0" w:evenHBand="0" w:firstRowFirstColumn="0" w:firstRowLastColumn="0" w:lastRowFirstColumn="0" w:lastRowLastColumn="0"/>
          <w:trHeight w:val="19"/>
        </w:trPr>
        <w:tc>
          <w:tcPr>
            <w:tcW w:w="9351" w:type="dxa"/>
          </w:tcPr>
          <w:p w14:paraId="2725B1DD" w14:textId="565179FC" w:rsidR="000D5BEA" w:rsidRPr="00EF637A" w:rsidRDefault="000D5BEA" w:rsidP="00EF637A">
            <w:r w:rsidRPr="00EF637A">
              <w:t>Post-flight review</w:t>
            </w:r>
          </w:p>
        </w:tc>
      </w:tr>
      <w:tr w:rsidR="000D5BEA" w:rsidRPr="00EF637A" w14:paraId="4A3DD0A6" w14:textId="77777777" w:rsidTr="00F91345">
        <w:trPr>
          <w:trHeight w:val="454"/>
        </w:trPr>
        <w:tc>
          <w:tcPr>
            <w:tcW w:w="9351" w:type="dxa"/>
          </w:tcPr>
          <w:p w14:paraId="6CB1701B" w14:textId="74D79CBD" w:rsidR="000D5BEA" w:rsidRPr="00EF637A" w:rsidRDefault="000D5BEA" w:rsidP="00EF637A"/>
          <w:p w14:paraId="6E26A887" w14:textId="7E5B4EA7" w:rsidR="000D5BEA" w:rsidRPr="00EF637A" w:rsidRDefault="000D5BEA" w:rsidP="00EF637A"/>
          <w:p w14:paraId="5C1C3276" w14:textId="1E2DA0EB" w:rsidR="000D5BEA" w:rsidRPr="00EF637A" w:rsidRDefault="000D5BEA" w:rsidP="00EF637A"/>
          <w:p w14:paraId="40C8B69A" w14:textId="2D59317E" w:rsidR="000D5BEA" w:rsidRPr="00EF637A" w:rsidRDefault="000D5BEA" w:rsidP="00EF637A"/>
          <w:p w14:paraId="6F1214B3" w14:textId="779B1A51" w:rsidR="000D5BEA" w:rsidRPr="00EF637A" w:rsidRDefault="000D5BEA" w:rsidP="00EF637A"/>
          <w:p w14:paraId="23B1004E" w14:textId="51BA1167" w:rsidR="000D5BEA" w:rsidRPr="00EF637A" w:rsidRDefault="000D5BEA" w:rsidP="00EF637A"/>
          <w:p w14:paraId="58656BC1" w14:textId="04831A47" w:rsidR="000D5BEA" w:rsidRPr="00EF637A" w:rsidRDefault="000D5BEA" w:rsidP="00EF637A"/>
          <w:p w14:paraId="45E3A687" w14:textId="4D3DCEBE" w:rsidR="000D5BEA" w:rsidRPr="00EF637A" w:rsidRDefault="000D5BEA" w:rsidP="00EF637A"/>
          <w:p w14:paraId="49785399" w14:textId="35326521" w:rsidR="000D5BEA" w:rsidRPr="00EF637A" w:rsidRDefault="000D5BEA" w:rsidP="00EF637A"/>
          <w:p w14:paraId="282BE428" w14:textId="71F231B5" w:rsidR="000D5BEA" w:rsidRPr="00EF637A" w:rsidRDefault="000D5BEA" w:rsidP="00EF637A"/>
          <w:p w14:paraId="36DCA8A0" w14:textId="31994C28" w:rsidR="000D5BEA" w:rsidRPr="00EF637A" w:rsidRDefault="000D5BEA" w:rsidP="00EF637A"/>
        </w:tc>
      </w:tr>
    </w:tbl>
    <w:p w14:paraId="63D3F87D" w14:textId="5B982E7E" w:rsidR="00EF637A" w:rsidRDefault="00EF637A"/>
    <w:tbl>
      <w:tblPr>
        <w:tblStyle w:val="SD-MOStable"/>
        <w:tblW w:w="9351" w:type="dxa"/>
        <w:tblLayout w:type="fixed"/>
        <w:tblLook w:val="0600" w:firstRow="0" w:lastRow="0" w:firstColumn="0" w:lastColumn="0" w:noHBand="1" w:noVBand="1"/>
      </w:tblPr>
      <w:tblGrid>
        <w:gridCol w:w="2405"/>
        <w:gridCol w:w="2977"/>
        <w:gridCol w:w="1134"/>
        <w:gridCol w:w="2835"/>
      </w:tblGrid>
      <w:tr w:rsidR="000D5BEA" w:rsidRPr="00EF637A" w14:paraId="0ABA85CE" w14:textId="77777777" w:rsidTr="00F91345">
        <w:trPr>
          <w:trHeight w:val="19"/>
        </w:trPr>
        <w:tc>
          <w:tcPr>
            <w:tcW w:w="2405" w:type="dxa"/>
            <w:hideMark/>
          </w:tcPr>
          <w:p w14:paraId="407A57EE" w14:textId="794EEC81" w:rsidR="000D5BEA" w:rsidRPr="00EF637A" w:rsidRDefault="000D5BEA" w:rsidP="00EF637A">
            <w:pPr>
              <w:rPr>
                <w:rStyle w:val="bold"/>
              </w:rPr>
            </w:pPr>
            <w:r w:rsidRPr="00EF637A">
              <w:rPr>
                <w:rStyle w:val="bold"/>
              </w:rPr>
              <w:t>Assessor name</w:t>
            </w:r>
          </w:p>
        </w:tc>
        <w:tc>
          <w:tcPr>
            <w:tcW w:w="2977" w:type="dxa"/>
          </w:tcPr>
          <w:p w14:paraId="308C2752" w14:textId="77777777" w:rsidR="000D5BEA" w:rsidRPr="00EF637A" w:rsidRDefault="000D5BEA" w:rsidP="00EF637A"/>
        </w:tc>
        <w:tc>
          <w:tcPr>
            <w:tcW w:w="1134" w:type="dxa"/>
            <w:hideMark/>
          </w:tcPr>
          <w:p w14:paraId="0BCD30CF" w14:textId="77777777" w:rsidR="000D5BEA" w:rsidRPr="00EF637A" w:rsidRDefault="000D5BEA" w:rsidP="00EF637A">
            <w:pPr>
              <w:rPr>
                <w:rStyle w:val="bold"/>
              </w:rPr>
            </w:pPr>
            <w:r w:rsidRPr="00EF637A">
              <w:rPr>
                <w:rStyle w:val="bold"/>
              </w:rPr>
              <w:t>Date</w:t>
            </w:r>
          </w:p>
        </w:tc>
        <w:tc>
          <w:tcPr>
            <w:tcW w:w="2835" w:type="dxa"/>
          </w:tcPr>
          <w:p w14:paraId="59D63BA1" w14:textId="77777777" w:rsidR="000D5BEA" w:rsidRPr="00EF637A" w:rsidRDefault="000D5BEA" w:rsidP="00EF637A"/>
        </w:tc>
      </w:tr>
      <w:tr w:rsidR="000D5BEA" w:rsidRPr="00EF637A" w14:paraId="142C7839" w14:textId="77777777" w:rsidTr="00F91345">
        <w:trPr>
          <w:trHeight w:val="19"/>
        </w:trPr>
        <w:tc>
          <w:tcPr>
            <w:tcW w:w="2405" w:type="dxa"/>
          </w:tcPr>
          <w:p w14:paraId="30ABDC0B" w14:textId="77777777" w:rsidR="000D5BEA" w:rsidRPr="00EF637A" w:rsidRDefault="000D5BEA" w:rsidP="00EF637A">
            <w:pPr>
              <w:rPr>
                <w:rStyle w:val="bold"/>
              </w:rPr>
            </w:pPr>
            <w:r w:rsidRPr="00EF637A">
              <w:rPr>
                <w:rStyle w:val="bold"/>
              </w:rPr>
              <w:t>Assessor position</w:t>
            </w:r>
          </w:p>
        </w:tc>
        <w:tc>
          <w:tcPr>
            <w:tcW w:w="2977" w:type="dxa"/>
          </w:tcPr>
          <w:p w14:paraId="4C257247" w14:textId="77777777" w:rsidR="000D5BEA" w:rsidRPr="00EF637A" w:rsidRDefault="000D5BEA" w:rsidP="00EF637A"/>
        </w:tc>
        <w:tc>
          <w:tcPr>
            <w:tcW w:w="1134" w:type="dxa"/>
          </w:tcPr>
          <w:p w14:paraId="539DF74B" w14:textId="77777777" w:rsidR="000D5BEA" w:rsidRPr="00EF637A" w:rsidRDefault="000D5BEA" w:rsidP="00EF637A">
            <w:pPr>
              <w:rPr>
                <w:rStyle w:val="bold"/>
              </w:rPr>
            </w:pPr>
            <w:r w:rsidRPr="00EF637A">
              <w:rPr>
                <w:rStyle w:val="bold"/>
              </w:rPr>
              <w:t>Signature</w:t>
            </w:r>
          </w:p>
        </w:tc>
        <w:tc>
          <w:tcPr>
            <w:tcW w:w="2835" w:type="dxa"/>
          </w:tcPr>
          <w:p w14:paraId="6E24C87E" w14:textId="77777777" w:rsidR="000D5BEA" w:rsidRPr="00EF637A" w:rsidRDefault="000D5BEA" w:rsidP="00EF637A"/>
        </w:tc>
      </w:tr>
    </w:tbl>
    <w:p w14:paraId="4B062BD1" w14:textId="77777777" w:rsidR="000D5BEA" w:rsidRDefault="000D5BEA" w:rsidP="000D5BEA"/>
    <w:p w14:paraId="46CBD135" w14:textId="77777777" w:rsidR="000D5BEA" w:rsidRPr="00A96FED" w:rsidRDefault="000D5BEA" w:rsidP="000D5BEA">
      <w:pPr>
        <w:sectPr w:rsidR="000D5BEA" w:rsidRPr="00A96FED" w:rsidSect="00F91345">
          <w:footerReference w:type="default" r:id="rId39"/>
          <w:pgSz w:w="11906" w:h="16838" w:code="9"/>
          <w:pgMar w:top="1247" w:right="1247" w:bottom="1247" w:left="1247" w:header="709" w:footer="249" w:gutter="0"/>
          <w:cols w:space="708"/>
          <w:docGrid w:linePitch="360"/>
        </w:sectPr>
      </w:pPr>
    </w:p>
    <w:p w14:paraId="1425C7C2" w14:textId="4751E420" w:rsidR="000D5BEA" w:rsidRPr="00A96FED" w:rsidRDefault="000D5BEA" w:rsidP="009B6019">
      <w:pPr>
        <w:pStyle w:val="unHeading3"/>
      </w:pPr>
      <w:bookmarkStart w:id="1006" w:name="Form_A18"/>
      <w:r>
        <w:t xml:space="preserve">Form A18 </w:t>
      </w:r>
      <w:r w:rsidRPr="00A96FED">
        <w:t xml:space="preserve">Risk </w:t>
      </w:r>
      <w:r w:rsidR="009B6019">
        <w:t>r</w:t>
      </w:r>
      <w:r w:rsidRPr="00A96FED">
        <w:t>egister</w:t>
      </w:r>
    </w:p>
    <w:p w14:paraId="086D075D" w14:textId="52251491" w:rsidR="000D5BEA" w:rsidRDefault="000D5BEA" w:rsidP="009B6019">
      <w:pPr>
        <w:pStyle w:val="TableTitle"/>
      </w:pPr>
      <w:r>
        <w:t>Form A18 Risk register</w:t>
      </w:r>
    </w:p>
    <w:tbl>
      <w:tblPr>
        <w:tblStyle w:val="SD-MOStable"/>
        <w:tblW w:w="14312" w:type="dxa"/>
        <w:tblLook w:val="0620" w:firstRow="1" w:lastRow="0" w:firstColumn="0" w:lastColumn="0" w:noHBand="1" w:noVBand="1"/>
      </w:tblPr>
      <w:tblGrid>
        <w:gridCol w:w="4770"/>
        <w:gridCol w:w="4771"/>
        <w:gridCol w:w="4771"/>
      </w:tblGrid>
      <w:tr w:rsidR="000D5BEA" w:rsidRPr="00A96FED" w14:paraId="0B45A2AC" w14:textId="77777777" w:rsidTr="00F91345">
        <w:trPr>
          <w:cnfStyle w:val="100000000000" w:firstRow="1" w:lastRow="0" w:firstColumn="0" w:lastColumn="0" w:oddVBand="0" w:evenVBand="0" w:oddHBand="0" w:evenHBand="0" w:firstRowFirstColumn="0" w:firstRowLastColumn="0" w:lastRowFirstColumn="0" w:lastRowLastColumn="0"/>
          <w:trHeight w:val="34"/>
          <w:tblHeader/>
        </w:trPr>
        <w:tc>
          <w:tcPr>
            <w:tcW w:w="4770" w:type="dxa"/>
          </w:tcPr>
          <w:bookmarkEnd w:id="1006"/>
          <w:p w14:paraId="59C042DD" w14:textId="77777777" w:rsidR="000D5BEA" w:rsidRPr="000D5BEA" w:rsidRDefault="000D5BEA" w:rsidP="000D5BEA">
            <w:r w:rsidRPr="00A96FED">
              <w:t>Issue title</w:t>
            </w:r>
          </w:p>
        </w:tc>
        <w:tc>
          <w:tcPr>
            <w:tcW w:w="4771" w:type="dxa"/>
          </w:tcPr>
          <w:p w14:paraId="3FD20E73" w14:textId="77777777" w:rsidR="000D5BEA" w:rsidRPr="000D5BEA" w:rsidRDefault="000D5BEA" w:rsidP="000D5BEA">
            <w:r w:rsidRPr="00A96FED">
              <w:t>Details</w:t>
            </w:r>
          </w:p>
        </w:tc>
        <w:tc>
          <w:tcPr>
            <w:tcW w:w="4771" w:type="dxa"/>
          </w:tcPr>
          <w:p w14:paraId="78811669" w14:textId="77777777" w:rsidR="000D5BEA" w:rsidRPr="000D5BEA" w:rsidRDefault="000D5BEA" w:rsidP="000D5BEA">
            <w:r w:rsidRPr="00A96FED">
              <w:t>Strategy or control</w:t>
            </w:r>
          </w:p>
        </w:tc>
      </w:tr>
      <w:tr w:rsidR="000D5BEA" w:rsidRPr="00A96FED" w14:paraId="069DB7F6" w14:textId="77777777" w:rsidTr="00F91345">
        <w:trPr>
          <w:trHeight w:val="19"/>
        </w:trPr>
        <w:tc>
          <w:tcPr>
            <w:tcW w:w="4770" w:type="dxa"/>
          </w:tcPr>
          <w:p w14:paraId="097E62F3" w14:textId="77777777" w:rsidR="000D5BEA" w:rsidRPr="00A96FED" w:rsidRDefault="000D5BEA" w:rsidP="000D5BEA">
            <w:pPr>
              <w:pStyle w:val="Tabletext"/>
            </w:pPr>
          </w:p>
        </w:tc>
        <w:tc>
          <w:tcPr>
            <w:tcW w:w="4771" w:type="dxa"/>
          </w:tcPr>
          <w:p w14:paraId="50A6BC2C" w14:textId="77777777" w:rsidR="000D5BEA" w:rsidRPr="00A96FED" w:rsidRDefault="000D5BEA" w:rsidP="000D5BEA">
            <w:pPr>
              <w:pStyle w:val="Tabletext"/>
            </w:pPr>
          </w:p>
        </w:tc>
        <w:tc>
          <w:tcPr>
            <w:tcW w:w="4771" w:type="dxa"/>
          </w:tcPr>
          <w:p w14:paraId="278DD128" w14:textId="77777777" w:rsidR="000D5BEA" w:rsidRPr="00A96FED" w:rsidRDefault="000D5BEA" w:rsidP="000D5BEA">
            <w:pPr>
              <w:pStyle w:val="Tabletext"/>
            </w:pPr>
          </w:p>
        </w:tc>
      </w:tr>
      <w:tr w:rsidR="009B6019" w:rsidRPr="00A96FED" w14:paraId="3C8F1BFE" w14:textId="77777777" w:rsidTr="00F91345">
        <w:trPr>
          <w:trHeight w:val="19"/>
        </w:trPr>
        <w:tc>
          <w:tcPr>
            <w:tcW w:w="4770" w:type="dxa"/>
          </w:tcPr>
          <w:p w14:paraId="27600133" w14:textId="77777777" w:rsidR="009B6019" w:rsidRPr="00A96FED" w:rsidRDefault="009B6019" w:rsidP="000D5BEA">
            <w:pPr>
              <w:pStyle w:val="Tabletext"/>
            </w:pPr>
          </w:p>
        </w:tc>
        <w:tc>
          <w:tcPr>
            <w:tcW w:w="4771" w:type="dxa"/>
          </w:tcPr>
          <w:p w14:paraId="291ABE5F" w14:textId="77777777" w:rsidR="009B6019" w:rsidRPr="00A96FED" w:rsidRDefault="009B6019" w:rsidP="000D5BEA">
            <w:pPr>
              <w:pStyle w:val="Tabletext"/>
            </w:pPr>
          </w:p>
        </w:tc>
        <w:tc>
          <w:tcPr>
            <w:tcW w:w="4771" w:type="dxa"/>
          </w:tcPr>
          <w:p w14:paraId="020608E0" w14:textId="77777777" w:rsidR="009B6019" w:rsidRPr="00A96FED" w:rsidRDefault="009B6019" w:rsidP="000D5BEA">
            <w:pPr>
              <w:pStyle w:val="Tabletext"/>
            </w:pPr>
          </w:p>
        </w:tc>
      </w:tr>
      <w:tr w:rsidR="009B6019" w:rsidRPr="00A96FED" w14:paraId="5789695C" w14:textId="77777777" w:rsidTr="00F91345">
        <w:trPr>
          <w:trHeight w:val="19"/>
        </w:trPr>
        <w:tc>
          <w:tcPr>
            <w:tcW w:w="4770" w:type="dxa"/>
          </w:tcPr>
          <w:p w14:paraId="43DA84EF" w14:textId="77777777" w:rsidR="009B6019" w:rsidRPr="00A96FED" w:rsidRDefault="009B6019" w:rsidP="000D5BEA">
            <w:pPr>
              <w:pStyle w:val="Tabletext"/>
            </w:pPr>
          </w:p>
        </w:tc>
        <w:tc>
          <w:tcPr>
            <w:tcW w:w="4771" w:type="dxa"/>
          </w:tcPr>
          <w:p w14:paraId="312A95BF" w14:textId="77777777" w:rsidR="009B6019" w:rsidRPr="00A96FED" w:rsidRDefault="009B6019" w:rsidP="000D5BEA">
            <w:pPr>
              <w:pStyle w:val="Tabletext"/>
            </w:pPr>
          </w:p>
        </w:tc>
        <w:tc>
          <w:tcPr>
            <w:tcW w:w="4771" w:type="dxa"/>
          </w:tcPr>
          <w:p w14:paraId="49BFA0D2" w14:textId="77777777" w:rsidR="009B6019" w:rsidRPr="00A96FED" w:rsidRDefault="009B6019" w:rsidP="000D5BEA">
            <w:pPr>
              <w:pStyle w:val="Tabletext"/>
            </w:pPr>
          </w:p>
        </w:tc>
      </w:tr>
      <w:tr w:rsidR="009B6019" w:rsidRPr="00A96FED" w14:paraId="7ED553EA" w14:textId="77777777" w:rsidTr="00F91345">
        <w:trPr>
          <w:trHeight w:val="19"/>
        </w:trPr>
        <w:tc>
          <w:tcPr>
            <w:tcW w:w="4770" w:type="dxa"/>
          </w:tcPr>
          <w:p w14:paraId="473A8FFE" w14:textId="77777777" w:rsidR="009B6019" w:rsidRPr="00A96FED" w:rsidRDefault="009B6019" w:rsidP="000D5BEA">
            <w:pPr>
              <w:pStyle w:val="Tabletext"/>
            </w:pPr>
          </w:p>
        </w:tc>
        <w:tc>
          <w:tcPr>
            <w:tcW w:w="4771" w:type="dxa"/>
          </w:tcPr>
          <w:p w14:paraId="2CB2ED60" w14:textId="77777777" w:rsidR="009B6019" w:rsidRPr="00A96FED" w:rsidRDefault="009B6019" w:rsidP="000D5BEA">
            <w:pPr>
              <w:pStyle w:val="Tabletext"/>
            </w:pPr>
          </w:p>
        </w:tc>
        <w:tc>
          <w:tcPr>
            <w:tcW w:w="4771" w:type="dxa"/>
          </w:tcPr>
          <w:p w14:paraId="67493724" w14:textId="77777777" w:rsidR="009B6019" w:rsidRPr="00A96FED" w:rsidRDefault="009B6019" w:rsidP="000D5BEA">
            <w:pPr>
              <w:pStyle w:val="Tabletext"/>
            </w:pPr>
          </w:p>
        </w:tc>
      </w:tr>
      <w:tr w:rsidR="009B6019" w:rsidRPr="00A96FED" w14:paraId="2E900DFD" w14:textId="77777777" w:rsidTr="00F91345">
        <w:trPr>
          <w:trHeight w:val="19"/>
        </w:trPr>
        <w:tc>
          <w:tcPr>
            <w:tcW w:w="4770" w:type="dxa"/>
          </w:tcPr>
          <w:p w14:paraId="7F9A8C12" w14:textId="77777777" w:rsidR="009B6019" w:rsidRPr="00A96FED" w:rsidRDefault="009B6019" w:rsidP="000D5BEA">
            <w:pPr>
              <w:pStyle w:val="Tabletext"/>
            </w:pPr>
          </w:p>
        </w:tc>
        <w:tc>
          <w:tcPr>
            <w:tcW w:w="4771" w:type="dxa"/>
          </w:tcPr>
          <w:p w14:paraId="66FC793A" w14:textId="77777777" w:rsidR="009B6019" w:rsidRPr="00A96FED" w:rsidRDefault="009B6019" w:rsidP="000D5BEA">
            <w:pPr>
              <w:pStyle w:val="Tabletext"/>
            </w:pPr>
          </w:p>
        </w:tc>
        <w:tc>
          <w:tcPr>
            <w:tcW w:w="4771" w:type="dxa"/>
          </w:tcPr>
          <w:p w14:paraId="7EC389F2" w14:textId="77777777" w:rsidR="009B6019" w:rsidRPr="00A96FED" w:rsidRDefault="009B6019" w:rsidP="000D5BEA">
            <w:pPr>
              <w:pStyle w:val="Tabletext"/>
            </w:pPr>
          </w:p>
        </w:tc>
      </w:tr>
      <w:tr w:rsidR="009B6019" w:rsidRPr="00A96FED" w14:paraId="2CCCA317" w14:textId="77777777" w:rsidTr="00F91345">
        <w:trPr>
          <w:trHeight w:val="19"/>
        </w:trPr>
        <w:tc>
          <w:tcPr>
            <w:tcW w:w="4770" w:type="dxa"/>
          </w:tcPr>
          <w:p w14:paraId="5F632255" w14:textId="77777777" w:rsidR="009B6019" w:rsidRPr="00A96FED" w:rsidRDefault="009B6019" w:rsidP="000D5BEA">
            <w:pPr>
              <w:pStyle w:val="Tabletext"/>
            </w:pPr>
          </w:p>
        </w:tc>
        <w:tc>
          <w:tcPr>
            <w:tcW w:w="4771" w:type="dxa"/>
          </w:tcPr>
          <w:p w14:paraId="7928F0F1" w14:textId="77777777" w:rsidR="009B6019" w:rsidRPr="00A96FED" w:rsidRDefault="009B6019" w:rsidP="000D5BEA">
            <w:pPr>
              <w:pStyle w:val="Tabletext"/>
            </w:pPr>
          </w:p>
        </w:tc>
        <w:tc>
          <w:tcPr>
            <w:tcW w:w="4771" w:type="dxa"/>
          </w:tcPr>
          <w:p w14:paraId="32B03421" w14:textId="77777777" w:rsidR="009B6019" w:rsidRPr="00A96FED" w:rsidRDefault="009B6019" w:rsidP="000D5BEA">
            <w:pPr>
              <w:pStyle w:val="Tabletext"/>
            </w:pPr>
          </w:p>
        </w:tc>
      </w:tr>
      <w:tr w:rsidR="009B6019" w:rsidRPr="00A96FED" w14:paraId="4CFB8B06" w14:textId="77777777" w:rsidTr="00F91345">
        <w:trPr>
          <w:trHeight w:val="19"/>
        </w:trPr>
        <w:tc>
          <w:tcPr>
            <w:tcW w:w="4770" w:type="dxa"/>
          </w:tcPr>
          <w:p w14:paraId="61851926" w14:textId="77777777" w:rsidR="009B6019" w:rsidRPr="00A96FED" w:rsidRDefault="009B6019" w:rsidP="000D5BEA">
            <w:pPr>
              <w:pStyle w:val="Tabletext"/>
            </w:pPr>
          </w:p>
        </w:tc>
        <w:tc>
          <w:tcPr>
            <w:tcW w:w="4771" w:type="dxa"/>
          </w:tcPr>
          <w:p w14:paraId="4A22ABE2" w14:textId="77777777" w:rsidR="009B6019" w:rsidRPr="00A96FED" w:rsidRDefault="009B6019" w:rsidP="000D5BEA">
            <w:pPr>
              <w:pStyle w:val="Tabletext"/>
            </w:pPr>
          </w:p>
        </w:tc>
        <w:tc>
          <w:tcPr>
            <w:tcW w:w="4771" w:type="dxa"/>
          </w:tcPr>
          <w:p w14:paraId="2F28D837" w14:textId="77777777" w:rsidR="009B6019" w:rsidRPr="00A96FED" w:rsidRDefault="009B6019" w:rsidP="000D5BEA">
            <w:pPr>
              <w:pStyle w:val="Tabletext"/>
            </w:pPr>
          </w:p>
        </w:tc>
      </w:tr>
      <w:tr w:rsidR="009B6019" w:rsidRPr="00A96FED" w14:paraId="3A6BC7F4" w14:textId="77777777" w:rsidTr="00F91345">
        <w:trPr>
          <w:trHeight w:val="19"/>
        </w:trPr>
        <w:tc>
          <w:tcPr>
            <w:tcW w:w="4770" w:type="dxa"/>
          </w:tcPr>
          <w:p w14:paraId="6781C8F7" w14:textId="77777777" w:rsidR="009B6019" w:rsidRPr="00A96FED" w:rsidRDefault="009B6019" w:rsidP="000D5BEA">
            <w:pPr>
              <w:pStyle w:val="Tabletext"/>
            </w:pPr>
          </w:p>
        </w:tc>
        <w:tc>
          <w:tcPr>
            <w:tcW w:w="4771" w:type="dxa"/>
          </w:tcPr>
          <w:p w14:paraId="79079EAB" w14:textId="77777777" w:rsidR="009B6019" w:rsidRPr="00A96FED" w:rsidRDefault="009B6019" w:rsidP="000D5BEA">
            <w:pPr>
              <w:pStyle w:val="Tabletext"/>
            </w:pPr>
          </w:p>
        </w:tc>
        <w:tc>
          <w:tcPr>
            <w:tcW w:w="4771" w:type="dxa"/>
          </w:tcPr>
          <w:p w14:paraId="345EF863" w14:textId="77777777" w:rsidR="009B6019" w:rsidRPr="00A96FED" w:rsidRDefault="009B6019" w:rsidP="000D5BEA">
            <w:pPr>
              <w:pStyle w:val="Tabletext"/>
            </w:pPr>
          </w:p>
        </w:tc>
      </w:tr>
      <w:tr w:rsidR="009B6019" w:rsidRPr="00A96FED" w14:paraId="321C7912" w14:textId="77777777" w:rsidTr="00F91345">
        <w:trPr>
          <w:trHeight w:val="19"/>
        </w:trPr>
        <w:tc>
          <w:tcPr>
            <w:tcW w:w="4770" w:type="dxa"/>
          </w:tcPr>
          <w:p w14:paraId="39F0A698" w14:textId="77777777" w:rsidR="009B6019" w:rsidRPr="00A96FED" w:rsidRDefault="009B6019" w:rsidP="000D5BEA">
            <w:pPr>
              <w:pStyle w:val="Tabletext"/>
            </w:pPr>
          </w:p>
        </w:tc>
        <w:tc>
          <w:tcPr>
            <w:tcW w:w="4771" w:type="dxa"/>
          </w:tcPr>
          <w:p w14:paraId="6033E949" w14:textId="77777777" w:rsidR="009B6019" w:rsidRPr="00A96FED" w:rsidRDefault="009B6019" w:rsidP="000D5BEA">
            <w:pPr>
              <w:pStyle w:val="Tabletext"/>
            </w:pPr>
          </w:p>
        </w:tc>
        <w:tc>
          <w:tcPr>
            <w:tcW w:w="4771" w:type="dxa"/>
          </w:tcPr>
          <w:p w14:paraId="42898E14" w14:textId="77777777" w:rsidR="009B6019" w:rsidRPr="00A96FED" w:rsidRDefault="009B6019" w:rsidP="000D5BEA">
            <w:pPr>
              <w:pStyle w:val="Tabletext"/>
            </w:pPr>
          </w:p>
        </w:tc>
      </w:tr>
      <w:tr w:rsidR="009B6019" w:rsidRPr="00A96FED" w14:paraId="3BE15B2A" w14:textId="77777777" w:rsidTr="00F91345">
        <w:trPr>
          <w:trHeight w:val="19"/>
        </w:trPr>
        <w:tc>
          <w:tcPr>
            <w:tcW w:w="4770" w:type="dxa"/>
          </w:tcPr>
          <w:p w14:paraId="5FF52473" w14:textId="77777777" w:rsidR="009B6019" w:rsidRPr="00A96FED" w:rsidRDefault="009B6019" w:rsidP="000D5BEA">
            <w:pPr>
              <w:pStyle w:val="Tabletext"/>
            </w:pPr>
          </w:p>
        </w:tc>
        <w:tc>
          <w:tcPr>
            <w:tcW w:w="4771" w:type="dxa"/>
          </w:tcPr>
          <w:p w14:paraId="5A844B08" w14:textId="77777777" w:rsidR="009B6019" w:rsidRPr="00A96FED" w:rsidRDefault="009B6019" w:rsidP="000D5BEA">
            <w:pPr>
              <w:pStyle w:val="Tabletext"/>
            </w:pPr>
          </w:p>
        </w:tc>
        <w:tc>
          <w:tcPr>
            <w:tcW w:w="4771" w:type="dxa"/>
          </w:tcPr>
          <w:p w14:paraId="203F6A65" w14:textId="77777777" w:rsidR="009B6019" w:rsidRPr="00A96FED" w:rsidRDefault="009B6019" w:rsidP="000D5BEA">
            <w:pPr>
              <w:pStyle w:val="Tabletext"/>
            </w:pPr>
          </w:p>
        </w:tc>
      </w:tr>
      <w:tr w:rsidR="009B6019" w:rsidRPr="00A96FED" w14:paraId="28C68C9E" w14:textId="77777777" w:rsidTr="00F91345">
        <w:trPr>
          <w:trHeight w:val="19"/>
        </w:trPr>
        <w:tc>
          <w:tcPr>
            <w:tcW w:w="4770" w:type="dxa"/>
          </w:tcPr>
          <w:p w14:paraId="67B2FE5A" w14:textId="77777777" w:rsidR="009B6019" w:rsidRPr="00A96FED" w:rsidRDefault="009B6019" w:rsidP="000D5BEA">
            <w:pPr>
              <w:pStyle w:val="Tabletext"/>
            </w:pPr>
          </w:p>
        </w:tc>
        <w:tc>
          <w:tcPr>
            <w:tcW w:w="4771" w:type="dxa"/>
          </w:tcPr>
          <w:p w14:paraId="58D4A3F3" w14:textId="77777777" w:rsidR="009B6019" w:rsidRPr="00A96FED" w:rsidRDefault="009B6019" w:rsidP="000D5BEA">
            <w:pPr>
              <w:pStyle w:val="Tabletext"/>
            </w:pPr>
          </w:p>
        </w:tc>
        <w:tc>
          <w:tcPr>
            <w:tcW w:w="4771" w:type="dxa"/>
          </w:tcPr>
          <w:p w14:paraId="70A298A3" w14:textId="77777777" w:rsidR="009B6019" w:rsidRPr="00A96FED" w:rsidRDefault="009B6019" w:rsidP="000D5BEA">
            <w:pPr>
              <w:pStyle w:val="Tabletext"/>
            </w:pPr>
          </w:p>
        </w:tc>
      </w:tr>
      <w:tr w:rsidR="009B6019" w:rsidRPr="00A96FED" w14:paraId="5959CE5F" w14:textId="77777777" w:rsidTr="00F91345">
        <w:trPr>
          <w:trHeight w:val="19"/>
        </w:trPr>
        <w:tc>
          <w:tcPr>
            <w:tcW w:w="4770" w:type="dxa"/>
          </w:tcPr>
          <w:p w14:paraId="41109809" w14:textId="77777777" w:rsidR="009B6019" w:rsidRPr="00A96FED" w:rsidRDefault="009B6019" w:rsidP="000D5BEA">
            <w:pPr>
              <w:pStyle w:val="Tabletext"/>
            </w:pPr>
          </w:p>
        </w:tc>
        <w:tc>
          <w:tcPr>
            <w:tcW w:w="4771" w:type="dxa"/>
          </w:tcPr>
          <w:p w14:paraId="34A56963" w14:textId="77777777" w:rsidR="009B6019" w:rsidRPr="00A96FED" w:rsidRDefault="009B6019" w:rsidP="000D5BEA">
            <w:pPr>
              <w:pStyle w:val="Tabletext"/>
            </w:pPr>
          </w:p>
        </w:tc>
        <w:tc>
          <w:tcPr>
            <w:tcW w:w="4771" w:type="dxa"/>
          </w:tcPr>
          <w:p w14:paraId="48C8C5D1" w14:textId="77777777" w:rsidR="009B6019" w:rsidRPr="00A96FED" w:rsidRDefault="009B6019" w:rsidP="000D5BEA">
            <w:pPr>
              <w:pStyle w:val="Tabletext"/>
            </w:pPr>
          </w:p>
        </w:tc>
      </w:tr>
      <w:tr w:rsidR="009B6019" w:rsidRPr="00A96FED" w14:paraId="630102C6" w14:textId="77777777" w:rsidTr="00F91345">
        <w:trPr>
          <w:trHeight w:val="19"/>
        </w:trPr>
        <w:tc>
          <w:tcPr>
            <w:tcW w:w="4770" w:type="dxa"/>
          </w:tcPr>
          <w:p w14:paraId="28D5FC34" w14:textId="77777777" w:rsidR="009B6019" w:rsidRPr="00A96FED" w:rsidRDefault="009B6019" w:rsidP="000D5BEA">
            <w:pPr>
              <w:pStyle w:val="Tabletext"/>
            </w:pPr>
          </w:p>
        </w:tc>
        <w:tc>
          <w:tcPr>
            <w:tcW w:w="4771" w:type="dxa"/>
          </w:tcPr>
          <w:p w14:paraId="34392F4F" w14:textId="77777777" w:rsidR="009B6019" w:rsidRPr="00A96FED" w:rsidRDefault="009B6019" w:rsidP="000D5BEA">
            <w:pPr>
              <w:pStyle w:val="Tabletext"/>
            </w:pPr>
          </w:p>
        </w:tc>
        <w:tc>
          <w:tcPr>
            <w:tcW w:w="4771" w:type="dxa"/>
          </w:tcPr>
          <w:p w14:paraId="10D8AA11" w14:textId="77777777" w:rsidR="009B6019" w:rsidRPr="00A96FED" w:rsidRDefault="009B6019" w:rsidP="000D5BEA">
            <w:pPr>
              <w:pStyle w:val="Tabletext"/>
            </w:pPr>
          </w:p>
        </w:tc>
      </w:tr>
      <w:tr w:rsidR="009B6019" w:rsidRPr="00A96FED" w14:paraId="67B7B308" w14:textId="77777777" w:rsidTr="00F91345">
        <w:trPr>
          <w:trHeight w:val="19"/>
        </w:trPr>
        <w:tc>
          <w:tcPr>
            <w:tcW w:w="4770" w:type="dxa"/>
          </w:tcPr>
          <w:p w14:paraId="51830DCD" w14:textId="77777777" w:rsidR="009B6019" w:rsidRPr="00A96FED" w:rsidRDefault="009B6019" w:rsidP="000D5BEA">
            <w:pPr>
              <w:pStyle w:val="Tabletext"/>
            </w:pPr>
          </w:p>
        </w:tc>
        <w:tc>
          <w:tcPr>
            <w:tcW w:w="4771" w:type="dxa"/>
          </w:tcPr>
          <w:p w14:paraId="2BB5508F" w14:textId="77777777" w:rsidR="009B6019" w:rsidRPr="00A96FED" w:rsidRDefault="009B6019" w:rsidP="000D5BEA">
            <w:pPr>
              <w:pStyle w:val="Tabletext"/>
            </w:pPr>
          </w:p>
        </w:tc>
        <w:tc>
          <w:tcPr>
            <w:tcW w:w="4771" w:type="dxa"/>
          </w:tcPr>
          <w:p w14:paraId="65E044AE" w14:textId="77777777" w:rsidR="009B6019" w:rsidRPr="00A96FED" w:rsidRDefault="009B6019" w:rsidP="000D5BEA">
            <w:pPr>
              <w:pStyle w:val="Tabletext"/>
            </w:pPr>
          </w:p>
        </w:tc>
      </w:tr>
      <w:tr w:rsidR="009B6019" w:rsidRPr="00A96FED" w14:paraId="2E8B395F" w14:textId="77777777" w:rsidTr="00F91345">
        <w:trPr>
          <w:trHeight w:val="19"/>
        </w:trPr>
        <w:tc>
          <w:tcPr>
            <w:tcW w:w="4770" w:type="dxa"/>
          </w:tcPr>
          <w:p w14:paraId="05CB1605" w14:textId="77777777" w:rsidR="009B6019" w:rsidRPr="00A96FED" w:rsidRDefault="009B6019" w:rsidP="000D5BEA">
            <w:pPr>
              <w:pStyle w:val="Tabletext"/>
            </w:pPr>
          </w:p>
        </w:tc>
        <w:tc>
          <w:tcPr>
            <w:tcW w:w="4771" w:type="dxa"/>
          </w:tcPr>
          <w:p w14:paraId="5B186ED1" w14:textId="77777777" w:rsidR="009B6019" w:rsidRPr="00A96FED" w:rsidRDefault="009B6019" w:rsidP="000D5BEA">
            <w:pPr>
              <w:pStyle w:val="Tabletext"/>
            </w:pPr>
          </w:p>
        </w:tc>
        <w:tc>
          <w:tcPr>
            <w:tcW w:w="4771" w:type="dxa"/>
          </w:tcPr>
          <w:p w14:paraId="5360402F" w14:textId="77777777" w:rsidR="009B6019" w:rsidRPr="00A96FED" w:rsidRDefault="009B6019" w:rsidP="000D5BEA">
            <w:pPr>
              <w:pStyle w:val="Tabletext"/>
            </w:pPr>
          </w:p>
        </w:tc>
      </w:tr>
    </w:tbl>
    <w:p w14:paraId="0E4BD0D6" w14:textId="77777777" w:rsidR="000D5BEA" w:rsidRPr="00A96FED" w:rsidRDefault="000D5BEA" w:rsidP="000D5BEA">
      <w:pPr>
        <w:sectPr w:rsidR="000D5BEA" w:rsidRPr="00A96FED" w:rsidSect="00F91345">
          <w:footerReference w:type="default" r:id="rId40"/>
          <w:pgSz w:w="16838" w:h="11906" w:orient="landscape" w:code="9"/>
          <w:pgMar w:top="1247" w:right="1247" w:bottom="1247" w:left="1247" w:header="709" w:footer="249" w:gutter="0"/>
          <w:cols w:space="708"/>
          <w:docGrid w:linePitch="360"/>
        </w:sectPr>
      </w:pPr>
    </w:p>
    <w:p w14:paraId="0D975406" w14:textId="3D9F6F85" w:rsidR="000D5BEA" w:rsidRPr="009915AD" w:rsidRDefault="000D5BEA" w:rsidP="007C3208">
      <w:pPr>
        <w:pStyle w:val="unHeading3"/>
      </w:pPr>
      <w:bookmarkStart w:id="1007" w:name="Form_A19"/>
      <w:r>
        <w:t xml:space="preserve">Form A19 </w:t>
      </w:r>
      <w:r w:rsidRPr="00A96FED">
        <w:t xml:space="preserve">Flight </w:t>
      </w:r>
      <w:r w:rsidR="007C3208">
        <w:t>c</w:t>
      </w:r>
      <w:r w:rsidRPr="00A96FED">
        <w:t xml:space="preserve">rew </w:t>
      </w:r>
      <w:r w:rsidR="007C3208">
        <w:t>m</w:t>
      </w:r>
      <w:r w:rsidRPr="00A96FED">
        <w:t xml:space="preserve">ember </w:t>
      </w:r>
      <w:r w:rsidR="007C3208">
        <w:t>f</w:t>
      </w:r>
      <w:r w:rsidRPr="00A96FED">
        <w:t xml:space="preserve">light and </w:t>
      </w:r>
      <w:r w:rsidR="007C3208">
        <w:t>d</w:t>
      </w:r>
      <w:r w:rsidRPr="00A96FED">
        <w:t xml:space="preserve">uty </w:t>
      </w:r>
      <w:r w:rsidR="007C3208">
        <w:t>r</w:t>
      </w:r>
      <w:r w:rsidRPr="00A96FED">
        <w:t>ecord - CAO 48.1</w:t>
      </w:r>
    </w:p>
    <w:p w14:paraId="017F1917" w14:textId="4A258E3B" w:rsidR="000D5BEA" w:rsidRDefault="000D5BEA" w:rsidP="007C3208">
      <w:pPr>
        <w:pStyle w:val="TableTitle"/>
      </w:pPr>
      <w:r>
        <w:t>Form A19 Flight crew member flight and duty record - CAO 48.1</w:t>
      </w:r>
    </w:p>
    <w:tbl>
      <w:tblPr>
        <w:tblStyle w:val="SD-MOStable"/>
        <w:tblW w:w="20974" w:type="dxa"/>
        <w:tblLayout w:type="fixed"/>
        <w:tblLook w:val="0600" w:firstRow="0" w:lastRow="0" w:firstColumn="0" w:lastColumn="0" w:noHBand="1" w:noVBand="1"/>
        <w:tblCaption w:val="4B11 CAO 48.1 – Flight Crew Member Flight &amp; Duty Record"/>
        <w:tblDescription w:val="4B11 CAO 48.1 – Flight Crew Member Flight &amp; Duty Record"/>
      </w:tblPr>
      <w:tblGrid>
        <w:gridCol w:w="2621"/>
        <w:gridCol w:w="2622"/>
        <w:gridCol w:w="2622"/>
        <w:gridCol w:w="2622"/>
        <w:gridCol w:w="2621"/>
        <w:gridCol w:w="2622"/>
        <w:gridCol w:w="2622"/>
        <w:gridCol w:w="2622"/>
      </w:tblGrid>
      <w:tr w:rsidR="000D5BEA" w:rsidRPr="00A96FED" w14:paraId="57EFB9F6" w14:textId="77777777" w:rsidTr="007C3208">
        <w:trPr>
          <w:trHeight w:val="176"/>
        </w:trPr>
        <w:tc>
          <w:tcPr>
            <w:tcW w:w="2621" w:type="dxa"/>
          </w:tcPr>
          <w:bookmarkEnd w:id="1007"/>
          <w:p w14:paraId="03F22F99" w14:textId="77777777" w:rsidR="000D5BEA" w:rsidRPr="007C3208" w:rsidRDefault="000D5BEA" w:rsidP="000D5BEA">
            <w:pPr>
              <w:rPr>
                <w:rStyle w:val="bold"/>
              </w:rPr>
            </w:pPr>
            <w:r w:rsidRPr="007C3208">
              <w:rPr>
                <w:rStyle w:val="bold"/>
              </w:rPr>
              <w:t>FCM</w:t>
            </w:r>
          </w:p>
        </w:tc>
        <w:tc>
          <w:tcPr>
            <w:tcW w:w="2622" w:type="dxa"/>
          </w:tcPr>
          <w:p w14:paraId="7D18A273" w14:textId="4A9A59E5" w:rsidR="000D5BEA" w:rsidRPr="000D5BEA" w:rsidRDefault="007C3208" w:rsidP="000D5BEA">
            <w:pPr>
              <w:pStyle w:val="Tabletext"/>
            </w:pPr>
            <w:r>
              <w:t>Name</w:t>
            </w:r>
          </w:p>
        </w:tc>
        <w:tc>
          <w:tcPr>
            <w:tcW w:w="2622" w:type="dxa"/>
          </w:tcPr>
          <w:p w14:paraId="351CFF03" w14:textId="77777777" w:rsidR="000D5BEA" w:rsidRPr="007C3208" w:rsidRDefault="000D5BEA" w:rsidP="000D5BEA">
            <w:pPr>
              <w:rPr>
                <w:rStyle w:val="bold"/>
              </w:rPr>
            </w:pPr>
            <w:r w:rsidRPr="007C3208">
              <w:rPr>
                <w:rStyle w:val="bold"/>
              </w:rPr>
              <w:t>Start</w:t>
            </w:r>
          </w:p>
        </w:tc>
        <w:tc>
          <w:tcPr>
            <w:tcW w:w="2622" w:type="dxa"/>
          </w:tcPr>
          <w:p w14:paraId="346FD99A" w14:textId="77777777" w:rsidR="000D5BEA" w:rsidRPr="000D5BEA" w:rsidRDefault="000D5BEA" w:rsidP="000D5BEA">
            <w:pPr>
              <w:pStyle w:val="Tabletext"/>
            </w:pPr>
            <w:r w:rsidRPr="00A96FED">
              <w:t>Sunday</w:t>
            </w:r>
          </w:p>
        </w:tc>
        <w:tc>
          <w:tcPr>
            <w:tcW w:w="2621" w:type="dxa"/>
          </w:tcPr>
          <w:p w14:paraId="41FBB5AC" w14:textId="3A447328" w:rsidR="000D5BEA" w:rsidRPr="007C3208" w:rsidRDefault="007C3208" w:rsidP="000D5BEA">
            <w:pPr>
              <w:pStyle w:val="Tabletext"/>
              <w:rPr>
                <w:rStyle w:val="Authorinstruction"/>
              </w:rPr>
            </w:pPr>
            <w:r>
              <w:rPr>
                <w:rStyle w:val="Authorinstruction"/>
              </w:rPr>
              <w:t>Insert date</w:t>
            </w:r>
          </w:p>
        </w:tc>
        <w:tc>
          <w:tcPr>
            <w:tcW w:w="2622" w:type="dxa"/>
          </w:tcPr>
          <w:p w14:paraId="70756152" w14:textId="77777777" w:rsidR="000D5BEA" w:rsidRPr="007C3208" w:rsidRDefault="000D5BEA" w:rsidP="000D5BEA">
            <w:pPr>
              <w:rPr>
                <w:rStyle w:val="bold"/>
              </w:rPr>
            </w:pPr>
            <w:r w:rsidRPr="007C3208">
              <w:rPr>
                <w:rStyle w:val="bold"/>
              </w:rPr>
              <w:t>End</w:t>
            </w:r>
          </w:p>
        </w:tc>
        <w:tc>
          <w:tcPr>
            <w:tcW w:w="2622" w:type="dxa"/>
          </w:tcPr>
          <w:p w14:paraId="62237ED3" w14:textId="77777777" w:rsidR="000D5BEA" w:rsidRPr="000D5BEA" w:rsidRDefault="000D5BEA" w:rsidP="000D5BEA">
            <w:pPr>
              <w:pStyle w:val="Tabletext"/>
            </w:pPr>
            <w:r w:rsidRPr="00A96FED">
              <w:t>Saturday</w:t>
            </w:r>
          </w:p>
        </w:tc>
        <w:tc>
          <w:tcPr>
            <w:tcW w:w="2622" w:type="dxa"/>
          </w:tcPr>
          <w:p w14:paraId="06C53E32" w14:textId="42204946" w:rsidR="000D5BEA" w:rsidRPr="007C3208" w:rsidRDefault="007C3208" w:rsidP="000D5BEA">
            <w:pPr>
              <w:pStyle w:val="Tabletext"/>
              <w:rPr>
                <w:rStyle w:val="Authorinstruction"/>
              </w:rPr>
            </w:pPr>
            <w:r>
              <w:rPr>
                <w:rStyle w:val="Authorinstruction"/>
              </w:rPr>
              <w:t>Insert date</w:t>
            </w:r>
          </w:p>
        </w:tc>
      </w:tr>
    </w:tbl>
    <w:p w14:paraId="32D72B17" w14:textId="2BE7E321" w:rsidR="007C3208" w:rsidRDefault="007C3208"/>
    <w:tbl>
      <w:tblPr>
        <w:tblStyle w:val="SD-MOStable"/>
        <w:tblW w:w="21258" w:type="dxa"/>
        <w:tblLayout w:type="fixed"/>
        <w:tblLook w:val="06A0" w:firstRow="1" w:lastRow="0" w:firstColumn="1" w:lastColumn="0" w:noHBand="1" w:noVBand="1"/>
        <w:tblCaption w:val="4B11 CAO 48.1 – Flight Crew Member Flight &amp; Duty Record"/>
        <w:tblDescription w:val="4B11 CAO 48.1 – Flight Crew Member Flight &amp; Duty Record"/>
      </w:tblPr>
      <w:tblGrid>
        <w:gridCol w:w="846"/>
        <w:gridCol w:w="2268"/>
        <w:gridCol w:w="1458"/>
        <w:gridCol w:w="1458"/>
        <w:gridCol w:w="1458"/>
        <w:gridCol w:w="1458"/>
        <w:gridCol w:w="1458"/>
        <w:gridCol w:w="1458"/>
        <w:gridCol w:w="1458"/>
        <w:gridCol w:w="3827"/>
        <w:gridCol w:w="4111"/>
      </w:tblGrid>
      <w:tr w:rsidR="007C3208" w:rsidRPr="007C3208" w14:paraId="5320F5B4" w14:textId="77777777" w:rsidTr="00F91345">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846" w:type="dxa"/>
          </w:tcPr>
          <w:p w14:paraId="22BDFC3E" w14:textId="3BCC975A" w:rsidR="000D5BEA" w:rsidRPr="007C3208" w:rsidRDefault="000D5BEA" w:rsidP="007C3208">
            <w:r w:rsidRPr="007C3208">
              <w:t>Date</w:t>
            </w:r>
          </w:p>
        </w:tc>
        <w:tc>
          <w:tcPr>
            <w:tcW w:w="2268" w:type="dxa"/>
          </w:tcPr>
          <w:p w14:paraId="6D82A33F" w14:textId="77777777" w:rsidR="000D5BEA" w:rsidRPr="007C3208" w:rsidRDefault="000D5BEA" w:rsidP="007C3208">
            <w:pPr>
              <w:cnfStyle w:val="100000000000" w:firstRow="1" w:lastRow="0" w:firstColumn="0" w:lastColumn="0" w:oddVBand="0" w:evenVBand="0" w:oddHBand="0" w:evenHBand="0" w:firstRowFirstColumn="0" w:firstRowLastColumn="0" w:lastRowFirstColumn="0" w:lastRowLastColumn="0"/>
            </w:pPr>
            <w:r w:rsidRPr="007C3208">
              <w:t>FDP start</w:t>
            </w:r>
          </w:p>
        </w:tc>
        <w:tc>
          <w:tcPr>
            <w:tcW w:w="1458" w:type="dxa"/>
          </w:tcPr>
          <w:p w14:paraId="47BDA817" w14:textId="77777777" w:rsidR="000D5BEA" w:rsidRPr="007C3208" w:rsidRDefault="000D5BEA" w:rsidP="007C3208">
            <w:pPr>
              <w:cnfStyle w:val="100000000000" w:firstRow="1" w:lastRow="0" w:firstColumn="0" w:lastColumn="0" w:oddVBand="0" w:evenVBand="0" w:oddHBand="0" w:evenHBand="0" w:firstRowFirstColumn="0" w:firstRowLastColumn="0" w:lastRowFirstColumn="0" w:lastRowLastColumn="0"/>
            </w:pPr>
            <w:r w:rsidRPr="007C3208">
              <w:t>FDP finish</w:t>
            </w:r>
          </w:p>
        </w:tc>
        <w:tc>
          <w:tcPr>
            <w:tcW w:w="1458" w:type="dxa"/>
          </w:tcPr>
          <w:p w14:paraId="51E64C1A" w14:textId="77777777" w:rsidR="000D5BEA" w:rsidRPr="007C3208" w:rsidRDefault="000D5BEA" w:rsidP="007C3208">
            <w:pPr>
              <w:cnfStyle w:val="100000000000" w:firstRow="1" w:lastRow="0" w:firstColumn="0" w:lastColumn="0" w:oddVBand="0" w:evenVBand="0" w:oddHBand="0" w:evenHBand="0" w:firstRowFirstColumn="0" w:firstRowLastColumn="0" w:lastRowFirstColumn="0" w:lastRowLastColumn="0"/>
            </w:pPr>
            <w:r w:rsidRPr="007C3208">
              <w:t>Total Duty</w:t>
            </w:r>
          </w:p>
        </w:tc>
        <w:tc>
          <w:tcPr>
            <w:tcW w:w="1458" w:type="dxa"/>
          </w:tcPr>
          <w:p w14:paraId="0B0261CF" w14:textId="77777777" w:rsidR="000D5BEA" w:rsidRPr="007C3208" w:rsidRDefault="000D5BEA" w:rsidP="007C3208">
            <w:pPr>
              <w:cnfStyle w:val="100000000000" w:firstRow="1" w:lastRow="0" w:firstColumn="0" w:lastColumn="0" w:oddVBand="0" w:evenVBand="0" w:oddHBand="0" w:evenHBand="0" w:firstRowFirstColumn="0" w:firstRowLastColumn="0" w:lastRowFirstColumn="0" w:lastRowLastColumn="0"/>
            </w:pPr>
            <w:r w:rsidRPr="007C3208">
              <w:t>FDP extended?1</w:t>
            </w:r>
          </w:p>
        </w:tc>
        <w:tc>
          <w:tcPr>
            <w:tcW w:w="1458" w:type="dxa"/>
          </w:tcPr>
          <w:p w14:paraId="756EE5F0" w14:textId="77777777" w:rsidR="000D5BEA" w:rsidRPr="007C3208" w:rsidRDefault="000D5BEA" w:rsidP="007C3208">
            <w:pPr>
              <w:cnfStyle w:val="100000000000" w:firstRow="1" w:lastRow="0" w:firstColumn="0" w:lastColumn="0" w:oddVBand="0" w:evenVBand="0" w:oddHBand="0" w:evenHBand="0" w:firstRowFirstColumn="0" w:firstRowLastColumn="0" w:lastRowFirstColumn="0" w:lastRowLastColumn="0"/>
            </w:pPr>
            <w:r w:rsidRPr="007C3208">
              <w:t>Total Flight</w:t>
            </w:r>
          </w:p>
        </w:tc>
        <w:tc>
          <w:tcPr>
            <w:tcW w:w="1458" w:type="dxa"/>
          </w:tcPr>
          <w:p w14:paraId="3A781AAE" w14:textId="77777777" w:rsidR="000D5BEA" w:rsidRPr="007C3208" w:rsidRDefault="000D5BEA" w:rsidP="007C3208">
            <w:pPr>
              <w:cnfStyle w:val="100000000000" w:firstRow="1" w:lastRow="0" w:firstColumn="0" w:lastColumn="0" w:oddVBand="0" w:evenVBand="0" w:oddHBand="0" w:evenHBand="0" w:firstRowFirstColumn="0" w:firstRowLastColumn="0" w:lastRowFirstColumn="0" w:lastRowLastColumn="0"/>
            </w:pPr>
            <w:r w:rsidRPr="007C3208">
              <w:t>Flt time extended?2</w:t>
            </w:r>
          </w:p>
        </w:tc>
        <w:tc>
          <w:tcPr>
            <w:tcW w:w="1458" w:type="dxa"/>
          </w:tcPr>
          <w:p w14:paraId="2CA44DAB" w14:textId="77777777" w:rsidR="000D5BEA" w:rsidRPr="007C3208" w:rsidRDefault="000D5BEA" w:rsidP="007C3208">
            <w:pPr>
              <w:cnfStyle w:val="100000000000" w:firstRow="1" w:lastRow="0" w:firstColumn="0" w:lastColumn="0" w:oddVBand="0" w:evenVBand="0" w:oddHBand="0" w:evenHBand="0" w:firstRowFirstColumn="0" w:firstRowLastColumn="0" w:lastRowFirstColumn="0" w:lastRowLastColumn="0"/>
            </w:pPr>
            <w:r w:rsidRPr="007C3208">
              <w:t>28 Day Flt Time</w:t>
            </w:r>
          </w:p>
        </w:tc>
        <w:tc>
          <w:tcPr>
            <w:tcW w:w="1458" w:type="dxa"/>
          </w:tcPr>
          <w:p w14:paraId="36446566" w14:textId="77777777" w:rsidR="000D5BEA" w:rsidRPr="007C3208" w:rsidRDefault="000D5BEA" w:rsidP="007C3208">
            <w:pPr>
              <w:cnfStyle w:val="100000000000" w:firstRow="1" w:lastRow="0" w:firstColumn="0" w:lastColumn="0" w:oddVBand="0" w:evenVBand="0" w:oddHBand="0" w:evenHBand="0" w:firstRowFirstColumn="0" w:firstRowLastColumn="0" w:lastRowFirstColumn="0" w:lastRowLastColumn="0"/>
            </w:pPr>
            <w:r w:rsidRPr="007C3208">
              <w:t>365 Day Flt Time</w:t>
            </w:r>
          </w:p>
        </w:tc>
        <w:tc>
          <w:tcPr>
            <w:tcW w:w="3827" w:type="dxa"/>
          </w:tcPr>
          <w:p w14:paraId="78F2D072" w14:textId="77777777" w:rsidR="000D5BEA" w:rsidRPr="007C3208" w:rsidRDefault="000D5BEA" w:rsidP="007C3208">
            <w:pPr>
              <w:cnfStyle w:val="100000000000" w:firstRow="1" w:lastRow="0" w:firstColumn="0" w:lastColumn="0" w:oddVBand="0" w:evenVBand="0" w:oddHBand="0" w:evenHBand="0" w:firstRowFirstColumn="0" w:firstRowLastColumn="0" w:lastRowFirstColumn="0" w:lastRowLastColumn="0"/>
            </w:pPr>
            <w:r w:rsidRPr="007C3208">
              <w:t>Remarks</w:t>
            </w:r>
          </w:p>
        </w:tc>
        <w:tc>
          <w:tcPr>
            <w:tcW w:w="4111" w:type="dxa"/>
          </w:tcPr>
          <w:p w14:paraId="16338FD1" w14:textId="77777777" w:rsidR="000D5BEA" w:rsidRPr="007C3208" w:rsidRDefault="000D5BEA" w:rsidP="007C3208">
            <w:pPr>
              <w:cnfStyle w:val="100000000000" w:firstRow="1" w:lastRow="0" w:firstColumn="0" w:lastColumn="0" w:oddVBand="0" w:evenVBand="0" w:oddHBand="0" w:evenHBand="0" w:firstRowFirstColumn="0" w:firstRowLastColumn="0" w:lastRowFirstColumn="0" w:lastRowLastColumn="0"/>
            </w:pPr>
            <w:r w:rsidRPr="007C3208">
              <w:t>Signature</w:t>
            </w:r>
          </w:p>
        </w:tc>
      </w:tr>
      <w:tr w:rsidR="007C3208" w:rsidRPr="007C3208" w14:paraId="6676F4BE" w14:textId="77777777" w:rsidTr="00F91345">
        <w:trPr>
          <w:trHeight w:val="146"/>
        </w:trPr>
        <w:tc>
          <w:tcPr>
            <w:cnfStyle w:val="001000000000" w:firstRow="0" w:lastRow="0" w:firstColumn="1" w:lastColumn="0" w:oddVBand="0" w:evenVBand="0" w:oddHBand="0" w:evenHBand="0" w:firstRowFirstColumn="0" w:firstRowLastColumn="0" w:lastRowFirstColumn="0" w:lastRowLastColumn="0"/>
            <w:tcW w:w="846" w:type="dxa"/>
          </w:tcPr>
          <w:p w14:paraId="2AFC0D5F" w14:textId="77777777" w:rsidR="007C3208" w:rsidRPr="007C3208" w:rsidRDefault="007C3208" w:rsidP="007C3208"/>
        </w:tc>
        <w:tc>
          <w:tcPr>
            <w:tcW w:w="2268" w:type="dxa"/>
          </w:tcPr>
          <w:p w14:paraId="2299BFEB" w14:textId="77777777" w:rsidR="007C3208" w:rsidRPr="007C3208" w:rsidRDefault="007C3208"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7F645C01" w14:textId="77777777" w:rsidR="007C3208" w:rsidRPr="007C3208" w:rsidRDefault="007C3208"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482A9710" w14:textId="77777777" w:rsidR="007C3208" w:rsidRPr="007C3208" w:rsidRDefault="007C3208"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327EDDBF" w14:textId="4F0C6E9B" w:rsidR="007C3208" w:rsidRPr="007C3208" w:rsidRDefault="007C3208" w:rsidP="007C3208">
            <w:pPr>
              <w:cnfStyle w:val="000000000000" w:firstRow="0" w:lastRow="0" w:firstColumn="0" w:lastColumn="0" w:oddVBand="0" w:evenVBand="0" w:oddHBand="0" w:evenHBand="0" w:firstRowFirstColumn="0" w:firstRowLastColumn="0" w:lastRowFirstColumn="0" w:lastRowLastColumn="0"/>
            </w:pPr>
          </w:p>
        </w:tc>
        <w:tc>
          <w:tcPr>
            <w:tcW w:w="2916" w:type="dxa"/>
            <w:gridSpan w:val="2"/>
          </w:tcPr>
          <w:p w14:paraId="480DBCAE" w14:textId="18D11A8D" w:rsidR="007C3208" w:rsidRPr="007C3208" w:rsidRDefault="007C3208" w:rsidP="007C3208">
            <w:pPr>
              <w:cnfStyle w:val="000000000000" w:firstRow="0" w:lastRow="0" w:firstColumn="0" w:lastColumn="0" w:oddVBand="0" w:evenVBand="0" w:oddHBand="0" w:evenHBand="0" w:firstRowFirstColumn="0" w:firstRowLastColumn="0" w:lastRowFirstColumn="0" w:lastRowLastColumn="0"/>
              <w:rPr>
                <w:rStyle w:val="bold"/>
              </w:rPr>
            </w:pPr>
            <w:r w:rsidRPr="007C3208">
              <w:rPr>
                <w:rStyle w:val="bold"/>
              </w:rPr>
              <w:t>Brought Forward</w:t>
            </w:r>
          </w:p>
        </w:tc>
        <w:tc>
          <w:tcPr>
            <w:tcW w:w="1458" w:type="dxa"/>
          </w:tcPr>
          <w:p w14:paraId="520C4650" w14:textId="77777777" w:rsidR="007C3208" w:rsidRPr="007C3208" w:rsidRDefault="007C3208"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3BF24281" w14:textId="77777777" w:rsidR="007C3208" w:rsidRPr="007C3208" w:rsidRDefault="007C3208" w:rsidP="007C3208">
            <w:pPr>
              <w:cnfStyle w:val="000000000000" w:firstRow="0" w:lastRow="0" w:firstColumn="0" w:lastColumn="0" w:oddVBand="0" w:evenVBand="0" w:oddHBand="0" w:evenHBand="0" w:firstRowFirstColumn="0" w:firstRowLastColumn="0" w:lastRowFirstColumn="0" w:lastRowLastColumn="0"/>
            </w:pPr>
          </w:p>
        </w:tc>
        <w:tc>
          <w:tcPr>
            <w:tcW w:w="3827" w:type="dxa"/>
          </w:tcPr>
          <w:p w14:paraId="52479152" w14:textId="77777777" w:rsidR="007C3208" w:rsidRPr="007C3208" w:rsidRDefault="007C3208" w:rsidP="007C3208">
            <w:pPr>
              <w:cnfStyle w:val="000000000000" w:firstRow="0" w:lastRow="0" w:firstColumn="0" w:lastColumn="0" w:oddVBand="0" w:evenVBand="0" w:oddHBand="0" w:evenHBand="0" w:firstRowFirstColumn="0" w:firstRowLastColumn="0" w:lastRowFirstColumn="0" w:lastRowLastColumn="0"/>
            </w:pPr>
          </w:p>
        </w:tc>
        <w:tc>
          <w:tcPr>
            <w:tcW w:w="4111" w:type="dxa"/>
          </w:tcPr>
          <w:p w14:paraId="57EE27BA" w14:textId="03AB00BA" w:rsidR="007C3208" w:rsidRPr="007C3208" w:rsidRDefault="007C3208" w:rsidP="007C3208">
            <w:pPr>
              <w:cnfStyle w:val="000000000000" w:firstRow="0" w:lastRow="0" w:firstColumn="0" w:lastColumn="0" w:oddVBand="0" w:evenVBand="0" w:oddHBand="0" w:evenHBand="0" w:firstRowFirstColumn="0" w:firstRowLastColumn="0" w:lastRowFirstColumn="0" w:lastRowLastColumn="0"/>
            </w:pPr>
          </w:p>
        </w:tc>
      </w:tr>
      <w:tr w:rsidR="007C3208" w:rsidRPr="007C3208" w14:paraId="3305EE45" w14:textId="77777777" w:rsidTr="00F91345">
        <w:trPr>
          <w:trHeight w:val="19"/>
        </w:trPr>
        <w:tc>
          <w:tcPr>
            <w:cnfStyle w:val="001000000000" w:firstRow="0" w:lastRow="0" w:firstColumn="1" w:lastColumn="0" w:oddVBand="0" w:evenVBand="0" w:oddHBand="0" w:evenHBand="0" w:firstRowFirstColumn="0" w:firstRowLastColumn="0" w:lastRowFirstColumn="0" w:lastRowLastColumn="0"/>
            <w:tcW w:w="846" w:type="dxa"/>
          </w:tcPr>
          <w:p w14:paraId="7C98059F" w14:textId="77777777" w:rsidR="000D5BEA" w:rsidRPr="007C3208" w:rsidRDefault="000D5BEA" w:rsidP="007C3208">
            <w:r w:rsidRPr="007C3208">
              <w:t>SU</w:t>
            </w:r>
          </w:p>
        </w:tc>
        <w:tc>
          <w:tcPr>
            <w:tcW w:w="2268" w:type="dxa"/>
          </w:tcPr>
          <w:p w14:paraId="6F1C947A"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367905EE"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5BE54DCE"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06E6C995"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5ED00243"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6CF3B9D3"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5D2CCCA9"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1AB456B9"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3827" w:type="dxa"/>
          </w:tcPr>
          <w:p w14:paraId="136FBD31"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4111" w:type="dxa"/>
          </w:tcPr>
          <w:p w14:paraId="40B9CD4E"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r>
      <w:tr w:rsidR="007C3208" w:rsidRPr="007C3208" w14:paraId="536974A6" w14:textId="77777777" w:rsidTr="00F91345">
        <w:trPr>
          <w:trHeight w:val="19"/>
        </w:trPr>
        <w:tc>
          <w:tcPr>
            <w:cnfStyle w:val="001000000000" w:firstRow="0" w:lastRow="0" w:firstColumn="1" w:lastColumn="0" w:oddVBand="0" w:evenVBand="0" w:oddHBand="0" w:evenHBand="0" w:firstRowFirstColumn="0" w:firstRowLastColumn="0" w:lastRowFirstColumn="0" w:lastRowLastColumn="0"/>
            <w:tcW w:w="846" w:type="dxa"/>
          </w:tcPr>
          <w:p w14:paraId="0592AB1B" w14:textId="77777777" w:rsidR="000D5BEA" w:rsidRPr="007C3208" w:rsidRDefault="000D5BEA" w:rsidP="007C3208">
            <w:r w:rsidRPr="007C3208">
              <w:t>MO</w:t>
            </w:r>
          </w:p>
        </w:tc>
        <w:tc>
          <w:tcPr>
            <w:tcW w:w="2268" w:type="dxa"/>
          </w:tcPr>
          <w:p w14:paraId="66BADCB5"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29B20AE9"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2E59497D"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326506C5"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68C17C8B"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61D3DD8D"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17E74A22"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1F13C103"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3827" w:type="dxa"/>
          </w:tcPr>
          <w:p w14:paraId="53E04E94"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4111" w:type="dxa"/>
          </w:tcPr>
          <w:p w14:paraId="5F337056"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r>
      <w:tr w:rsidR="007C3208" w:rsidRPr="007C3208" w14:paraId="4102DD12" w14:textId="77777777" w:rsidTr="00F91345">
        <w:trPr>
          <w:trHeight w:val="19"/>
        </w:trPr>
        <w:tc>
          <w:tcPr>
            <w:cnfStyle w:val="001000000000" w:firstRow="0" w:lastRow="0" w:firstColumn="1" w:lastColumn="0" w:oddVBand="0" w:evenVBand="0" w:oddHBand="0" w:evenHBand="0" w:firstRowFirstColumn="0" w:firstRowLastColumn="0" w:lastRowFirstColumn="0" w:lastRowLastColumn="0"/>
            <w:tcW w:w="846" w:type="dxa"/>
          </w:tcPr>
          <w:p w14:paraId="0FACE33E" w14:textId="77777777" w:rsidR="000D5BEA" w:rsidRPr="007C3208" w:rsidRDefault="000D5BEA" w:rsidP="007C3208">
            <w:r w:rsidRPr="007C3208">
              <w:t>TU</w:t>
            </w:r>
          </w:p>
        </w:tc>
        <w:tc>
          <w:tcPr>
            <w:tcW w:w="2268" w:type="dxa"/>
          </w:tcPr>
          <w:p w14:paraId="76967A51"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05DF697E"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66DEC82F"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0BB2A2DF"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5F1EF8C9"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423B2491"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71F69794"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1C21FEDB"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3827" w:type="dxa"/>
          </w:tcPr>
          <w:p w14:paraId="5F3AD539"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4111" w:type="dxa"/>
          </w:tcPr>
          <w:p w14:paraId="6F12D85A"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r>
      <w:tr w:rsidR="007C3208" w:rsidRPr="007C3208" w14:paraId="490CBFD0" w14:textId="77777777" w:rsidTr="00F91345">
        <w:trPr>
          <w:trHeight w:val="19"/>
        </w:trPr>
        <w:tc>
          <w:tcPr>
            <w:cnfStyle w:val="001000000000" w:firstRow="0" w:lastRow="0" w:firstColumn="1" w:lastColumn="0" w:oddVBand="0" w:evenVBand="0" w:oddHBand="0" w:evenHBand="0" w:firstRowFirstColumn="0" w:firstRowLastColumn="0" w:lastRowFirstColumn="0" w:lastRowLastColumn="0"/>
            <w:tcW w:w="846" w:type="dxa"/>
          </w:tcPr>
          <w:p w14:paraId="25E7D66E" w14:textId="77777777" w:rsidR="000D5BEA" w:rsidRPr="007C3208" w:rsidRDefault="000D5BEA" w:rsidP="007C3208">
            <w:r w:rsidRPr="007C3208">
              <w:t>WE</w:t>
            </w:r>
          </w:p>
        </w:tc>
        <w:tc>
          <w:tcPr>
            <w:tcW w:w="2268" w:type="dxa"/>
          </w:tcPr>
          <w:p w14:paraId="4A19FA19"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619C7D80"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4B879155"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2ADF510F"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5435647F"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1F5D30E2"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55291249"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23AF5F9A"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3827" w:type="dxa"/>
          </w:tcPr>
          <w:p w14:paraId="19F34BB3"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4111" w:type="dxa"/>
          </w:tcPr>
          <w:p w14:paraId="25ABC0B6"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r>
      <w:tr w:rsidR="007C3208" w:rsidRPr="007C3208" w14:paraId="73B4CCEB" w14:textId="77777777" w:rsidTr="00F91345">
        <w:trPr>
          <w:trHeight w:val="19"/>
        </w:trPr>
        <w:tc>
          <w:tcPr>
            <w:cnfStyle w:val="001000000000" w:firstRow="0" w:lastRow="0" w:firstColumn="1" w:lastColumn="0" w:oddVBand="0" w:evenVBand="0" w:oddHBand="0" w:evenHBand="0" w:firstRowFirstColumn="0" w:firstRowLastColumn="0" w:lastRowFirstColumn="0" w:lastRowLastColumn="0"/>
            <w:tcW w:w="846" w:type="dxa"/>
          </w:tcPr>
          <w:p w14:paraId="09276329" w14:textId="77777777" w:rsidR="000D5BEA" w:rsidRPr="007C3208" w:rsidRDefault="000D5BEA" w:rsidP="007C3208">
            <w:r w:rsidRPr="007C3208">
              <w:t>TH</w:t>
            </w:r>
          </w:p>
        </w:tc>
        <w:tc>
          <w:tcPr>
            <w:tcW w:w="2268" w:type="dxa"/>
          </w:tcPr>
          <w:p w14:paraId="4713D224"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5E719C66"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4789CF6B"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0CE717F6"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188EF4E9"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3F565F7E"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6F9A3E3C"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0B527F5B"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3827" w:type="dxa"/>
          </w:tcPr>
          <w:p w14:paraId="76EC8DC3"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4111" w:type="dxa"/>
          </w:tcPr>
          <w:p w14:paraId="6C076B85"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r>
      <w:tr w:rsidR="007C3208" w:rsidRPr="007C3208" w14:paraId="007AC946" w14:textId="77777777" w:rsidTr="00F91345">
        <w:trPr>
          <w:trHeight w:val="19"/>
        </w:trPr>
        <w:tc>
          <w:tcPr>
            <w:cnfStyle w:val="001000000000" w:firstRow="0" w:lastRow="0" w:firstColumn="1" w:lastColumn="0" w:oddVBand="0" w:evenVBand="0" w:oddHBand="0" w:evenHBand="0" w:firstRowFirstColumn="0" w:firstRowLastColumn="0" w:lastRowFirstColumn="0" w:lastRowLastColumn="0"/>
            <w:tcW w:w="846" w:type="dxa"/>
          </w:tcPr>
          <w:p w14:paraId="7A263A18" w14:textId="77777777" w:rsidR="000D5BEA" w:rsidRPr="007C3208" w:rsidRDefault="000D5BEA" w:rsidP="007C3208">
            <w:r w:rsidRPr="007C3208">
              <w:t>FR</w:t>
            </w:r>
          </w:p>
        </w:tc>
        <w:tc>
          <w:tcPr>
            <w:tcW w:w="2268" w:type="dxa"/>
          </w:tcPr>
          <w:p w14:paraId="278FAC1F"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4DCAEF69"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7D4F7A4A"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6D135F58"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1B3D938E"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2452674F"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0852086F"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4E1A4FC8"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3827" w:type="dxa"/>
          </w:tcPr>
          <w:p w14:paraId="6273941B"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4111" w:type="dxa"/>
          </w:tcPr>
          <w:p w14:paraId="0705B198"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r>
      <w:tr w:rsidR="007C3208" w:rsidRPr="007C3208" w14:paraId="5F293315" w14:textId="77777777" w:rsidTr="00F91345">
        <w:trPr>
          <w:trHeight w:val="19"/>
        </w:trPr>
        <w:tc>
          <w:tcPr>
            <w:cnfStyle w:val="001000000000" w:firstRow="0" w:lastRow="0" w:firstColumn="1" w:lastColumn="0" w:oddVBand="0" w:evenVBand="0" w:oddHBand="0" w:evenHBand="0" w:firstRowFirstColumn="0" w:firstRowLastColumn="0" w:lastRowFirstColumn="0" w:lastRowLastColumn="0"/>
            <w:tcW w:w="846" w:type="dxa"/>
          </w:tcPr>
          <w:p w14:paraId="018826A0" w14:textId="77777777" w:rsidR="000D5BEA" w:rsidRPr="007C3208" w:rsidRDefault="000D5BEA" w:rsidP="007C3208">
            <w:r w:rsidRPr="007C3208">
              <w:t>SA</w:t>
            </w:r>
          </w:p>
        </w:tc>
        <w:tc>
          <w:tcPr>
            <w:tcW w:w="2268" w:type="dxa"/>
          </w:tcPr>
          <w:p w14:paraId="5F3E7156"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798ED1D5"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7714C4F2"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72D47FC2"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5D361B74"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7FC81338"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399642A1"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5486FAEC"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3827" w:type="dxa"/>
          </w:tcPr>
          <w:p w14:paraId="595500CE"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c>
          <w:tcPr>
            <w:tcW w:w="4111" w:type="dxa"/>
          </w:tcPr>
          <w:p w14:paraId="2D0CCD35" w14:textId="77777777" w:rsidR="000D5BEA" w:rsidRPr="007C3208" w:rsidRDefault="000D5BEA" w:rsidP="007C3208">
            <w:pPr>
              <w:cnfStyle w:val="000000000000" w:firstRow="0" w:lastRow="0" w:firstColumn="0" w:lastColumn="0" w:oddVBand="0" w:evenVBand="0" w:oddHBand="0" w:evenHBand="0" w:firstRowFirstColumn="0" w:firstRowLastColumn="0" w:lastRowFirstColumn="0" w:lastRowLastColumn="0"/>
            </w:pPr>
          </w:p>
        </w:tc>
      </w:tr>
      <w:tr w:rsidR="007C3208" w:rsidRPr="007C3208" w14:paraId="5EB243D3" w14:textId="77777777" w:rsidTr="00F91345">
        <w:trPr>
          <w:trHeight w:val="19"/>
        </w:trPr>
        <w:tc>
          <w:tcPr>
            <w:cnfStyle w:val="001000000000" w:firstRow="0" w:lastRow="0" w:firstColumn="1" w:lastColumn="0" w:oddVBand="0" w:evenVBand="0" w:oddHBand="0" w:evenHBand="0" w:firstRowFirstColumn="0" w:firstRowLastColumn="0" w:lastRowFirstColumn="0" w:lastRowLastColumn="0"/>
            <w:tcW w:w="7488" w:type="dxa"/>
            <w:gridSpan w:val="5"/>
          </w:tcPr>
          <w:p w14:paraId="4A999BBF" w14:textId="4AE07901" w:rsidR="007C3208" w:rsidRPr="007C3208" w:rsidRDefault="007C3208" w:rsidP="007C3208"/>
        </w:tc>
        <w:tc>
          <w:tcPr>
            <w:tcW w:w="2916" w:type="dxa"/>
            <w:gridSpan w:val="2"/>
          </w:tcPr>
          <w:p w14:paraId="01F8D68B" w14:textId="5A429080" w:rsidR="007C3208" w:rsidRPr="007C3208" w:rsidRDefault="007C3208" w:rsidP="007C3208">
            <w:pPr>
              <w:cnfStyle w:val="000000000000" w:firstRow="0" w:lastRow="0" w:firstColumn="0" w:lastColumn="0" w:oddVBand="0" w:evenVBand="0" w:oddHBand="0" w:evenHBand="0" w:firstRowFirstColumn="0" w:firstRowLastColumn="0" w:lastRowFirstColumn="0" w:lastRowLastColumn="0"/>
              <w:rPr>
                <w:rStyle w:val="bold"/>
              </w:rPr>
            </w:pPr>
            <w:r w:rsidRPr="007C3208">
              <w:rPr>
                <w:rStyle w:val="bold"/>
              </w:rPr>
              <w:t>Carry Forward</w:t>
            </w:r>
          </w:p>
        </w:tc>
        <w:tc>
          <w:tcPr>
            <w:tcW w:w="1458" w:type="dxa"/>
          </w:tcPr>
          <w:p w14:paraId="424B320B" w14:textId="77777777" w:rsidR="007C3208" w:rsidRPr="007C3208" w:rsidRDefault="007C3208" w:rsidP="007C3208">
            <w:pPr>
              <w:cnfStyle w:val="000000000000" w:firstRow="0" w:lastRow="0" w:firstColumn="0" w:lastColumn="0" w:oddVBand="0" w:evenVBand="0" w:oddHBand="0" w:evenHBand="0" w:firstRowFirstColumn="0" w:firstRowLastColumn="0" w:lastRowFirstColumn="0" w:lastRowLastColumn="0"/>
            </w:pPr>
          </w:p>
        </w:tc>
        <w:tc>
          <w:tcPr>
            <w:tcW w:w="1458" w:type="dxa"/>
          </w:tcPr>
          <w:p w14:paraId="59CB9588" w14:textId="77777777" w:rsidR="007C3208" w:rsidRPr="007C3208" w:rsidRDefault="007C3208" w:rsidP="007C3208">
            <w:pPr>
              <w:cnfStyle w:val="000000000000" w:firstRow="0" w:lastRow="0" w:firstColumn="0" w:lastColumn="0" w:oddVBand="0" w:evenVBand="0" w:oddHBand="0" w:evenHBand="0" w:firstRowFirstColumn="0" w:firstRowLastColumn="0" w:lastRowFirstColumn="0" w:lastRowLastColumn="0"/>
            </w:pPr>
          </w:p>
        </w:tc>
        <w:tc>
          <w:tcPr>
            <w:tcW w:w="7938" w:type="dxa"/>
            <w:gridSpan w:val="2"/>
          </w:tcPr>
          <w:p w14:paraId="72346276" w14:textId="4269467E" w:rsidR="007C3208" w:rsidRPr="007C3208" w:rsidRDefault="007C3208" w:rsidP="007C3208">
            <w:pPr>
              <w:cnfStyle w:val="000000000000" w:firstRow="0" w:lastRow="0" w:firstColumn="0" w:lastColumn="0" w:oddVBand="0" w:evenVBand="0" w:oddHBand="0" w:evenHBand="0" w:firstRowFirstColumn="0" w:firstRowLastColumn="0" w:lastRowFirstColumn="0" w:lastRowLastColumn="0"/>
            </w:pPr>
          </w:p>
        </w:tc>
      </w:tr>
    </w:tbl>
    <w:p w14:paraId="77E0D256" w14:textId="77777777" w:rsidR="000D5BEA" w:rsidRPr="00A96FED" w:rsidRDefault="000D5BEA" w:rsidP="007C3208">
      <w:pPr>
        <w:pStyle w:val="ExampleBoxHeading"/>
      </w:pPr>
      <w:r w:rsidRPr="00A96FED">
        <w:t>Instructions for extensions</w:t>
      </w:r>
    </w:p>
    <w:p w14:paraId="68360B1D" w14:textId="77777777" w:rsidR="007C3208" w:rsidRDefault="000D5BEA" w:rsidP="007C3208">
      <w:pPr>
        <w:pStyle w:val="ExampleBoxText"/>
      </w:pPr>
      <w:r w:rsidRPr="00A96FED">
        <w:t xml:space="preserve">Was your FDP extended – Yes / No? (annotate column as appropriate). If </w:t>
      </w:r>
      <w:r>
        <w:t>'</w:t>
      </w:r>
      <w:r w:rsidRPr="00A96FED">
        <w:t>YES</w:t>
      </w:r>
      <w:r>
        <w:t>'</w:t>
      </w:r>
      <w:r w:rsidRPr="00A96FED">
        <w:t>, provide a summary or reasons for the extension in the remarks section.</w:t>
      </w:r>
    </w:p>
    <w:p w14:paraId="456D7885" w14:textId="2D170C0D" w:rsidR="000D5BEA" w:rsidRDefault="000D5BEA" w:rsidP="007C3208">
      <w:pPr>
        <w:pStyle w:val="ExampleBoxText"/>
      </w:pPr>
      <w:r w:rsidRPr="00A96FED">
        <w:t xml:space="preserve">Did your flight time exceed seven hours – Yes / No? (annotate column as appropriate). If </w:t>
      </w:r>
      <w:r>
        <w:t>'</w:t>
      </w:r>
      <w:r w:rsidRPr="00A96FED">
        <w:t>YES</w:t>
      </w:r>
      <w:r>
        <w:t>'</w:t>
      </w:r>
      <w:r w:rsidRPr="00A96FED">
        <w:t>, provide summary and reasons for the extension in the remarks section.</w:t>
      </w:r>
    </w:p>
    <w:p w14:paraId="75EA8FAE" w14:textId="77777777" w:rsidR="007C3208" w:rsidRDefault="007C3208" w:rsidP="000D5BEA">
      <w:pPr>
        <w:pStyle w:val="Tabletext"/>
      </w:pPr>
    </w:p>
    <w:p w14:paraId="06F22189" w14:textId="77777777" w:rsidR="007C3208" w:rsidRPr="00A96FED" w:rsidRDefault="007C3208" w:rsidP="000D5BEA">
      <w:pPr>
        <w:pStyle w:val="Tabletext"/>
        <w:sectPr w:rsidR="007C3208" w:rsidRPr="00A96FED" w:rsidSect="00F91345">
          <w:headerReference w:type="default" r:id="rId41"/>
          <w:footerReference w:type="default" r:id="rId42"/>
          <w:pgSz w:w="23811" w:h="16838" w:orient="landscape" w:code="8"/>
          <w:pgMar w:top="1247" w:right="1247" w:bottom="1247" w:left="1247" w:header="709" w:footer="249" w:gutter="0"/>
          <w:cols w:space="708"/>
          <w:docGrid w:linePitch="360"/>
        </w:sectPr>
      </w:pPr>
    </w:p>
    <w:p w14:paraId="11FD34A7" w14:textId="7E7DBC50" w:rsidR="000D5BEA" w:rsidRPr="00A96FED" w:rsidRDefault="000D5BEA" w:rsidP="007C3208">
      <w:pPr>
        <w:pStyle w:val="unHeading3"/>
      </w:pPr>
      <w:bookmarkStart w:id="1008" w:name="Form_A20"/>
      <w:r>
        <w:t xml:space="preserve">Form A20 </w:t>
      </w:r>
      <w:r w:rsidRPr="00A96FED">
        <w:t xml:space="preserve">Safety </w:t>
      </w:r>
      <w:r w:rsidR="007C3208">
        <w:t>b</w:t>
      </w:r>
      <w:r w:rsidRPr="00A96FED">
        <w:t xml:space="preserve">riefing </w:t>
      </w:r>
      <w:r w:rsidR="007C3208">
        <w:t>c</w:t>
      </w:r>
      <w:r w:rsidRPr="00A96FED">
        <w:t>ards</w:t>
      </w:r>
    </w:p>
    <w:bookmarkEnd w:id="1008"/>
    <w:p w14:paraId="39D9A0C4" w14:textId="77777777" w:rsidR="000D5BEA" w:rsidRPr="00891FFE" w:rsidRDefault="000D5BEA" w:rsidP="000D5BEA">
      <w:pPr>
        <w:rPr>
          <w:rStyle w:val="Authorinstruction"/>
        </w:rPr>
      </w:pPr>
      <w:r w:rsidRPr="00A96FED">
        <w:t>A20.1</w:t>
      </w:r>
      <w:r w:rsidRPr="00A96FED">
        <w:tab/>
      </w:r>
      <w:r w:rsidRPr="00891FFE">
        <w:rPr>
          <w:rStyle w:val="Authorinstruction"/>
        </w:rPr>
        <w:t>C206</w:t>
      </w:r>
    </w:p>
    <w:p w14:paraId="6CF95E96" w14:textId="77777777" w:rsidR="000D5BEA" w:rsidRPr="00891FFE" w:rsidRDefault="000D5BEA" w:rsidP="000D5BEA">
      <w:pPr>
        <w:rPr>
          <w:rStyle w:val="Authorinstruction"/>
        </w:rPr>
      </w:pPr>
      <w:r w:rsidRPr="00891FFE">
        <w:rPr>
          <w:rStyle w:val="Authorinstruction"/>
        </w:rPr>
        <w:t>A20.1</w:t>
      </w:r>
      <w:r w:rsidRPr="00891FFE">
        <w:rPr>
          <w:rStyle w:val="Authorinstruction"/>
        </w:rPr>
        <w:tab/>
        <w:t>C210</w:t>
      </w:r>
    </w:p>
    <w:p w14:paraId="35AE8319" w14:textId="77777777" w:rsidR="000D5BEA" w:rsidRPr="00891FFE" w:rsidRDefault="000D5BEA" w:rsidP="000D5BEA">
      <w:pPr>
        <w:rPr>
          <w:rStyle w:val="Authorinstruction"/>
        </w:rPr>
      </w:pPr>
      <w:r w:rsidRPr="00891FFE">
        <w:rPr>
          <w:rStyle w:val="Authorinstruction"/>
        </w:rPr>
        <w:t>A20.3</w:t>
      </w:r>
      <w:r w:rsidRPr="00891FFE">
        <w:rPr>
          <w:rStyle w:val="Authorinstruction"/>
        </w:rPr>
        <w:tab/>
        <w:t>BE58</w:t>
      </w:r>
    </w:p>
    <w:p w14:paraId="02E8316C" w14:textId="77777777" w:rsidR="000D5BEA" w:rsidRPr="00891FFE" w:rsidRDefault="000D5BEA" w:rsidP="000D5BEA">
      <w:pPr>
        <w:rPr>
          <w:rStyle w:val="Authorinstruction"/>
        </w:rPr>
      </w:pPr>
      <w:r w:rsidRPr="00891FFE">
        <w:rPr>
          <w:rStyle w:val="Authorinstruction"/>
        </w:rPr>
        <w:t>A20.4</w:t>
      </w:r>
      <w:r w:rsidRPr="00891FFE">
        <w:rPr>
          <w:rStyle w:val="Authorinstruction"/>
        </w:rPr>
        <w:tab/>
        <w:t>PA-31.</w:t>
      </w:r>
    </w:p>
    <w:p w14:paraId="20BCBFD2" w14:textId="77777777" w:rsidR="000D5BEA" w:rsidRPr="00A96FED" w:rsidRDefault="000D5BEA" w:rsidP="000D5BEA"/>
    <w:p w14:paraId="0417AEFE" w14:textId="77777777" w:rsidR="000D5BEA" w:rsidRDefault="000D5BEA" w:rsidP="000D5BEA">
      <w:pPr>
        <w:sectPr w:rsidR="000D5BEA" w:rsidSect="00F91345">
          <w:footerReference w:type="default" r:id="rId43"/>
          <w:pgSz w:w="11906" w:h="16838" w:code="9"/>
          <w:pgMar w:top="1247" w:right="1247" w:bottom="1247" w:left="1247" w:header="709" w:footer="249" w:gutter="0"/>
          <w:cols w:space="708"/>
          <w:docGrid w:linePitch="360"/>
        </w:sectPr>
      </w:pPr>
    </w:p>
    <w:p w14:paraId="1BA0E645" w14:textId="59F9BBA8" w:rsidR="000D5BEA" w:rsidRPr="00A10822" w:rsidRDefault="000D5BEA" w:rsidP="007C3208">
      <w:pPr>
        <w:pStyle w:val="unHeading3"/>
      </w:pPr>
      <w:r w:rsidRPr="00550603">
        <w:t>Form A2</w:t>
      </w:r>
      <w:r>
        <w:t>1</w:t>
      </w:r>
      <w:r w:rsidRPr="00550603">
        <w:t xml:space="preserve"> </w:t>
      </w:r>
      <w:r>
        <w:t xml:space="preserve">Flight </w:t>
      </w:r>
      <w:r w:rsidR="007C3208">
        <w:t>p</w:t>
      </w:r>
      <w:r>
        <w:t xml:space="preserve">lan </w:t>
      </w:r>
      <w:r w:rsidR="007C3208">
        <w:t>p</w:t>
      </w:r>
      <w:r>
        <w:t>roforma</w:t>
      </w:r>
    </w:p>
    <w:p w14:paraId="72FBBE60" w14:textId="68D61DBB" w:rsidR="00226B59" w:rsidRDefault="000D5BEA" w:rsidP="007C3208">
      <w:r w:rsidRPr="000D5BEA">
        <w:rPr>
          <w:noProof/>
        </w:rPr>
        <w:drawing>
          <wp:inline distT="0" distB="0" distL="0" distR="0" wp14:anchorId="692443D6" wp14:editId="1EBB1ADE">
            <wp:extent cx="6924198" cy="4930445"/>
            <wp:effectExtent l="0" t="0" r="0" b="3810"/>
            <wp:docPr id="1625212202" name="Picture 1" descr="A blank Flight plan proforma form with a number of text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12202" name="Picture 1" descr="A blank Flight plan proforma form with a number of text boxes"/>
                    <pic:cNvPicPr/>
                  </pic:nvPicPr>
                  <pic:blipFill>
                    <a:blip r:embed="rId44"/>
                    <a:stretch>
                      <a:fillRect/>
                    </a:stretch>
                  </pic:blipFill>
                  <pic:spPr>
                    <a:xfrm>
                      <a:off x="0" y="0"/>
                      <a:ext cx="6970606" cy="4963490"/>
                    </a:xfrm>
                    <a:prstGeom prst="rect">
                      <a:avLst/>
                    </a:prstGeom>
                  </pic:spPr>
                </pic:pic>
              </a:graphicData>
            </a:graphic>
          </wp:inline>
        </w:drawing>
      </w:r>
      <w:bookmarkEnd w:id="4"/>
      <w:bookmarkEnd w:id="5"/>
      <w:bookmarkEnd w:id="6"/>
      <w:bookmarkEnd w:id="7"/>
    </w:p>
    <w:sectPr w:rsidR="00226B59" w:rsidSect="00F91345">
      <w:headerReference w:type="default" r:id="rId45"/>
      <w:footerReference w:type="default" r:id="rId46"/>
      <w:headerReference w:type="first" r:id="rId47"/>
      <w:footerReference w:type="first" r:id="rId48"/>
      <w:pgSz w:w="16838" w:h="11906" w:orient="landscape" w:code="9"/>
      <w:pgMar w:top="1247" w:right="1247" w:bottom="1247" w:left="1247"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476FD" w14:textId="77777777" w:rsidR="001F7C51" w:rsidRDefault="001F7C51" w:rsidP="008E21DE">
      <w:pPr>
        <w:spacing w:before="0" w:after="0"/>
      </w:pPr>
      <w:r>
        <w:separator/>
      </w:r>
    </w:p>
    <w:p w14:paraId="26F57E9C" w14:textId="77777777" w:rsidR="001F7C51" w:rsidRDefault="001F7C51"/>
    <w:p w14:paraId="3306F114" w14:textId="77777777" w:rsidR="001F7C51" w:rsidRDefault="001F7C51"/>
  </w:endnote>
  <w:endnote w:type="continuationSeparator" w:id="0">
    <w:p w14:paraId="45C87541" w14:textId="77777777" w:rsidR="001F7C51" w:rsidRDefault="001F7C51" w:rsidP="008E21DE">
      <w:pPr>
        <w:spacing w:before="0" w:after="0"/>
      </w:pPr>
      <w:r>
        <w:continuationSeparator/>
      </w:r>
    </w:p>
    <w:p w14:paraId="36470C64" w14:textId="77777777" w:rsidR="001F7C51" w:rsidRDefault="001F7C51"/>
    <w:p w14:paraId="5EB320A2" w14:textId="77777777" w:rsidR="001F7C51" w:rsidRDefault="001F7C51"/>
  </w:endnote>
  <w:endnote w:type="continuationNotice" w:id="1">
    <w:p w14:paraId="7548E538" w14:textId="77777777" w:rsidR="001F7C51" w:rsidRDefault="001F7C51">
      <w:pPr>
        <w:spacing w:before="0" w:after="0"/>
      </w:pPr>
    </w:p>
    <w:p w14:paraId="088E7EFF" w14:textId="77777777" w:rsidR="001F7C51" w:rsidRDefault="001F7C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43750" w14:textId="77777777" w:rsidR="00EA346C" w:rsidRDefault="00EA346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7594069"/>
      <w:docPartObj>
        <w:docPartGallery w:val="Page Numbers (Bottom of Page)"/>
        <w:docPartUnique/>
      </w:docPartObj>
    </w:sdtPr>
    <w:sdtContent>
      <w:sdt>
        <w:sdtPr>
          <w:id w:val="-1705704847"/>
          <w:docPartObj>
            <w:docPartGallery w:val="Page Numbers (Top of Page)"/>
            <w:docPartUnique/>
          </w:docPartObj>
        </w:sdtPr>
        <w:sdtContent>
          <w:p w14:paraId="705BF96E" w14:textId="5A709C3B" w:rsidR="00882970" w:rsidRPr="000D5BEA" w:rsidRDefault="00882970" w:rsidP="00882970">
            <w:pPr>
              <w:pStyle w:val="Footer"/>
              <w:tabs>
                <w:tab w:val="clear" w:pos="9639"/>
                <w:tab w:val="right" w:pos="14002"/>
              </w:tabs>
            </w:pPr>
            <w:r>
              <w:t>Civil Aviation Safety Authority</w:t>
            </w:r>
            <w:r>
              <w:br/>
            </w:r>
            <w:fldSimple w:instr="DOCPROPERTY  Footer  \* MERGEFORMAT">
              <w:r w:rsidR="00EA346C">
                <w:t>CASR Flight Operations Sample Exposition / Operations Manual | V 2.1 | CASA-04-5782 | 02/2025</w:t>
              </w:r>
            </w:fldSimple>
            <w:r>
              <w:tab/>
            </w:r>
            <w:r w:rsidRPr="000D5BEA">
              <w:t xml:space="preserve">Page </w:t>
            </w:r>
            <w:r w:rsidRPr="000D5BEA">
              <w:fldChar w:fldCharType="begin"/>
            </w:r>
            <w:r w:rsidRPr="000D5BEA">
              <w:instrText xml:space="preserve"> PAGE </w:instrText>
            </w:r>
            <w:r w:rsidRPr="000D5BEA">
              <w:fldChar w:fldCharType="separate"/>
            </w:r>
            <w:r>
              <w:t>103</w:t>
            </w:r>
            <w:r w:rsidRPr="000D5BEA">
              <w:fldChar w:fldCharType="end"/>
            </w:r>
            <w:r w:rsidRPr="000D5BEA">
              <w:t xml:space="preserve"> of </w:t>
            </w:r>
            <w:r w:rsidRPr="000D5BEA">
              <w:fldChar w:fldCharType="begin"/>
            </w:r>
            <w:r w:rsidRPr="000D5BEA">
              <w:instrText xml:space="preserve"> NUMPAGES  </w:instrText>
            </w:r>
            <w:r w:rsidRPr="000D5BEA">
              <w:fldChar w:fldCharType="separate"/>
            </w:r>
            <w:r>
              <w:t>129</w:t>
            </w:r>
            <w:r w:rsidRPr="000D5BEA">
              <w:fldChar w:fldCharType="end"/>
            </w:r>
          </w:p>
        </w:sdtContent>
      </w:sdt>
    </w:sdtContent>
  </w:sdt>
  <w:p w14:paraId="0786562E" w14:textId="64A1F539" w:rsidR="000D5BEA" w:rsidRPr="00882970" w:rsidRDefault="00882970" w:rsidP="00882970">
    <w:pPr>
      <w:pStyle w:val="SecurityClassification"/>
    </w:pPr>
    <w:r w:rsidRPr="000D5BEA">
      <w:fldChar w:fldCharType="begin"/>
    </w:r>
    <w:r>
      <w:instrText xml:space="preserve"> STYLEREF  "Security Classification"  \* MERGEFORMAT </w:instrText>
    </w:r>
    <w:r w:rsidRPr="000D5BEA">
      <w:fldChar w:fldCharType="separate"/>
    </w:r>
    <w:r w:rsidR="004F33B0">
      <w:rPr>
        <w:noProof/>
      </w:rPr>
      <w:t>Official</w:t>
    </w:r>
    <w:r w:rsidRPr="000D5BEA">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9439267"/>
      <w:docPartObj>
        <w:docPartGallery w:val="Page Numbers (Bottom of Page)"/>
        <w:docPartUnique/>
      </w:docPartObj>
    </w:sdtPr>
    <w:sdtContent>
      <w:sdt>
        <w:sdtPr>
          <w:id w:val="408042576"/>
          <w:docPartObj>
            <w:docPartGallery w:val="Page Numbers (Top of Page)"/>
            <w:docPartUnique/>
          </w:docPartObj>
        </w:sdtPr>
        <w:sdtContent>
          <w:p w14:paraId="0A6A7650" w14:textId="2ABACD44" w:rsidR="00882970" w:rsidRPr="000D5BEA" w:rsidRDefault="00882970" w:rsidP="00F91345">
            <w:pPr>
              <w:pStyle w:val="Footer"/>
              <w:tabs>
                <w:tab w:val="clear" w:pos="9639"/>
                <w:tab w:val="right" w:pos="14317"/>
              </w:tabs>
            </w:pPr>
            <w:r>
              <w:t>Civil Aviation Safety Authority</w:t>
            </w:r>
            <w:r>
              <w:br/>
            </w:r>
            <w:fldSimple w:instr="DOCPROPERTY  Footer  \* MERGEFORMAT">
              <w:r w:rsidR="00EA346C">
                <w:t>CASR Flight Operations Sample Exposition / Operations Manual | V 2.1 | CASA-04-5782 | 02/2025</w:t>
              </w:r>
            </w:fldSimple>
            <w:r>
              <w:tab/>
            </w:r>
            <w:r w:rsidRPr="000D5BEA">
              <w:t xml:space="preserve">Page </w:t>
            </w:r>
            <w:r w:rsidRPr="000D5BEA">
              <w:fldChar w:fldCharType="begin"/>
            </w:r>
            <w:r w:rsidRPr="000D5BEA">
              <w:instrText xml:space="preserve"> PAGE </w:instrText>
            </w:r>
            <w:r w:rsidRPr="000D5BEA">
              <w:fldChar w:fldCharType="separate"/>
            </w:r>
            <w:r>
              <w:t>103</w:t>
            </w:r>
            <w:r w:rsidRPr="000D5BEA">
              <w:fldChar w:fldCharType="end"/>
            </w:r>
            <w:r w:rsidRPr="000D5BEA">
              <w:t xml:space="preserve"> of </w:t>
            </w:r>
            <w:r w:rsidRPr="000D5BEA">
              <w:fldChar w:fldCharType="begin"/>
            </w:r>
            <w:r w:rsidRPr="000D5BEA">
              <w:instrText xml:space="preserve"> NUMPAGES  </w:instrText>
            </w:r>
            <w:r w:rsidRPr="000D5BEA">
              <w:fldChar w:fldCharType="separate"/>
            </w:r>
            <w:r>
              <w:t>129</w:t>
            </w:r>
            <w:r w:rsidRPr="000D5BEA">
              <w:fldChar w:fldCharType="end"/>
            </w:r>
          </w:p>
        </w:sdtContent>
      </w:sdt>
    </w:sdtContent>
  </w:sdt>
  <w:p w14:paraId="74B3744E" w14:textId="6AEC10FD" w:rsidR="000D5BEA" w:rsidRPr="00882970" w:rsidRDefault="00882970" w:rsidP="00882970">
    <w:pPr>
      <w:pStyle w:val="SecurityClassification"/>
    </w:pPr>
    <w:r w:rsidRPr="000D5BEA">
      <w:fldChar w:fldCharType="begin"/>
    </w:r>
    <w:r>
      <w:instrText xml:space="preserve"> STYLEREF  "Security Classification"  \* MERGEFORMAT </w:instrText>
    </w:r>
    <w:r w:rsidRPr="000D5BEA">
      <w:fldChar w:fldCharType="separate"/>
    </w:r>
    <w:r w:rsidR="004F33B0">
      <w:rPr>
        <w:noProof/>
      </w:rPr>
      <w:t>Official</w:t>
    </w:r>
    <w:r w:rsidRPr="000D5BEA">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2504452"/>
      <w:docPartObj>
        <w:docPartGallery w:val="Page Numbers (Bottom of Page)"/>
        <w:docPartUnique/>
      </w:docPartObj>
    </w:sdtPr>
    <w:sdtContent>
      <w:sdt>
        <w:sdtPr>
          <w:id w:val="973326886"/>
          <w:docPartObj>
            <w:docPartGallery w:val="Page Numbers (Top of Page)"/>
            <w:docPartUnique/>
          </w:docPartObj>
        </w:sdtPr>
        <w:sdtContent>
          <w:p w14:paraId="3EC54888" w14:textId="63286283" w:rsidR="00882970" w:rsidRPr="000D5BEA" w:rsidRDefault="00882970" w:rsidP="00882970">
            <w:pPr>
              <w:pStyle w:val="Footer"/>
              <w:tabs>
                <w:tab w:val="clear" w:pos="9639"/>
                <w:tab w:val="right" w:pos="14002"/>
              </w:tabs>
            </w:pPr>
            <w:r>
              <w:t>Civil Aviation Safety Authority</w:t>
            </w:r>
            <w:r>
              <w:br/>
            </w:r>
            <w:fldSimple w:instr="DOCPROPERTY  Footer  \* MERGEFORMAT">
              <w:r w:rsidR="00EA346C">
                <w:t>CASR Flight Operations Sample Exposition / Operations Manual | V 2.1 | CASA-04-5782 | 02/2025</w:t>
              </w:r>
            </w:fldSimple>
            <w:r>
              <w:tab/>
            </w:r>
            <w:r w:rsidRPr="000D5BEA">
              <w:t xml:space="preserve">Page </w:t>
            </w:r>
            <w:r w:rsidRPr="000D5BEA">
              <w:fldChar w:fldCharType="begin"/>
            </w:r>
            <w:r w:rsidRPr="000D5BEA">
              <w:instrText xml:space="preserve"> PAGE </w:instrText>
            </w:r>
            <w:r w:rsidRPr="000D5BEA">
              <w:fldChar w:fldCharType="separate"/>
            </w:r>
            <w:r>
              <w:t>103</w:t>
            </w:r>
            <w:r w:rsidRPr="000D5BEA">
              <w:fldChar w:fldCharType="end"/>
            </w:r>
            <w:r w:rsidRPr="000D5BEA">
              <w:t xml:space="preserve"> of </w:t>
            </w:r>
            <w:r w:rsidRPr="000D5BEA">
              <w:fldChar w:fldCharType="begin"/>
            </w:r>
            <w:r w:rsidRPr="000D5BEA">
              <w:instrText xml:space="preserve"> NUMPAGES  </w:instrText>
            </w:r>
            <w:r w:rsidRPr="000D5BEA">
              <w:fldChar w:fldCharType="separate"/>
            </w:r>
            <w:r>
              <w:t>129</w:t>
            </w:r>
            <w:r w:rsidRPr="000D5BEA">
              <w:fldChar w:fldCharType="end"/>
            </w:r>
          </w:p>
        </w:sdtContent>
      </w:sdt>
    </w:sdtContent>
  </w:sdt>
  <w:p w14:paraId="35721F65" w14:textId="77793754" w:rsidR="000D5BEA" w:rsidRPr="00882970" w:rsidRDefault="00882970" w:rsidP="00882970">
    <w:pPr>
      <w:pStyle w:val="SecurityClassification"/>
    </w:pPr>
    <w:r w:rsidRPr="000D5BEA">
      <w:fldChar w:fldCharType="begin"/>
    </w:r>
    <w:r>
      <w:instrText xml:space="preserve"> STYLEREF  "Security Classification"  \* MERGEFORMAT </w:instrText>
    </w:r>
    <w:r w:rsidRPr="000D5BEA">
      <w:fldChar w:fldCharType="separate"/>
    </w:r>
    <w:r w:rsidR="004F33B0">
      <w:rPr>
        <w:noProof/>
      </w:rPr>
      <w:t>Official</w:t>
    </w:r>
    <w:r w:rsidRPr="000D5BEA">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5174499"/>
      <w:docPartObj>
        <w:docPartGallery w:val="Page Numbers (Bottom of Page)"/>
        <w:docPartUnique/>
      </w:docPartObj>
    </w:sdtPr>
    <w:sdtContent>
      <w:sdt>
        <w:sdtPr>
          <w:id w:val="1820227546"/>
          <w:docPartObj>
            <w:docPartGallery w:val="Page Numbers (Top of Page)"/>
            <w:docPartUnique/>
          </w:docPartObj>
        </w:sdtPr>
        <w:sdtContent>
          <w:p w14:paraId="221741DC" w14:textId="456CE3B8" w:rsidR="00882970" w:rsidRPr="000D5BEA" w:rsidRDefault="00882970" w:rsidP="00F91345">
            <w:pPr>
              <w:pStyle w:val="Footer"/>
              <w:tabs>
                <w:tab w:val="clear" w:pos="9639"/>
                <w:tab w:val="right" w:pos="14317"/>
              </w:tabs>
            </w:pPr>
            <w:r>
              <w:t>Civil Aviation Safety Authority</w:t>
            </w:r>
            <w:r>
              <w:br/>
            </w:r>
            <w:fldSimple w:instr="DOCPROPERTY  Footer  \* MERGEFORMAT">
              <w:r w:rsidR="00EA346C">
                <w:t>CASR Flight Operations Sample Exposition / Operations Manual | V 2.1 | CASA-04-5782 | 02/2025</w:t>
              </w:r>
            </w:fldSimple>
            <w:r>
              <w:tab/>
            </w:r>
            <w:r w:rsidRPr="000D5BEA">
              <w:t xml:space="preserve">Page </w:t>
            </w:r>
            <w:r w:rsidRPr="000D5BEA">
              <w:fldChar w:fldCharType="begin"/>
            </w:r>
            <w:r w:rsidRPr="000D5BEA">
              <w:instrText xml:space="preserve"> PAGE </w:instrText>
            </w:r>
            <w:r w:rsidRPr="000D5BEA">
              <w:fldChar w:fldCharType="separate"/>
            </w:r>
            <w:r>
              <w:t>103</w:t>
            </w:r>
            <w:r w:rsidRPr="000D5BEA">
              <w:fldChar w:fldCharType="end"/>
            </w:r>
            <w:r w:rsidRPr="000D5BEA">
              <w:t xml:space="preserve"> of </w:t>
            </w:r>
            <w:r w:rsidRPr="000D5BEA">
              <w:fldChar w:fldCharType="begin"/>
            </w:r>
            <w:r w:rsidRPr="000D5BEA">
              <w:instrText xml:space="preserve"> NUMPAGES  </w:instrText>
            </w:r>
            <w:r w:rsidRPr="000D5BEA">
              <w:fldChar w:fldCharType="separate"/>
            </w:r>
            <w:r>
              <w:t>129</w:t>
            </w:r>
            <w:r w:rsidRPr="000D5BEA">
              <w:fldChar w:fldCharType="end"/>
            </w:r>
          </w:p>
        </w:sdtContent>
      </w:sdt>
    </w:sdtContent>
  </w:sdt>
  <w:p w14:paraId="0B92E7C0" w14:textId="1520A267" w:rsidR="000D5BEA" w:rsidRPr="00882970" w:rsidRDefault="00882970" w:rsidP="00882970">
    <w:pPr>
      <w:pStyle w:val="SecurityClassification"/>
    </w:pPr>
    <w:r w:rsidRPr="000D5BEA">
      <w:fldChar w:fldCharType="begin"/>
    </w:r>
    <w:r>
      <w:instrText xml:space="preserve"> STYLEREF  "Security Classification"  \* MERGEFORMAT </w:instrText>
    </w:r>
    <w:r w:rsidRPr="000D5BEA">
      <w:fldChar w:fldCharType="separate"/>
    </w:r>
    <w:r w:rsidR="004F33B0">
      <w:rPr>
        <w:noProof/>
      </w:rPr>
      <w:t>Official</w:t>
    </w:r>
    <w:r w:rsidRPr="000D5BEA">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8875419"/>
      <w:docPartObj>
        <w:docPartGallery w:val="Page Numbers (Bottom of Page)"/>
        <w:docPartUnique/>
      </w:docPartObj>
    </w:sdtPr>
    <w:sdtContent>
      <w:sdt>
        <w:sdtPr>
          <w:id w:val="1724791427"/>
          <w:docPartObj>
            <w:docPartGallery w:val="Page Numbers (Top of Page)"/>
            <w:docPartUnique/>
          </w:docPartObj>
        </w:sdtPr>
        <w:sdtContent>
          <w:p w14:paraId="08683922" w14:textId="26E3BDCF" w:rsidR="007C3208" w:rsidRPr="000D5BEA" w:rsidRDefault="007C3208" w:rsidP="00F91345">
            <w:pPr>
              <w:pStyle w:val="Footer"/>
              <w:tabs>
                <w:tab w:val="clear" w:pos="9639"/>
                <w:tab w:val="right" w:pos="21263"/>
              </w:tabs>
            </w:pPr>
            <w:r>
              <w:t>Civil Aviation Safety Authority</w:t>
            </w:r>
            <w:r>
              <w:br/>
            </w:r>
            <w:fldSimple w:instr="DOCPROPERTY  Footer  \* MERGEFORMAT">
              <w:r w:rsidR="00EA346C">
                <w:t>CASR Flight Operations Sample Exposition / Operations Manual | V 2.1 | CASA-04-5782 | 02/2025</w:t>
              </w:r>
            </w:fldSimple>
            <w:r>
              <w:tab/>
            </w:r>
            <w:r w:rsidRPr="000D5BEA">
              <w:t xml:space="preserve">Page </w:t>
            </w:r>
            <w:r w:rsidRPr="000D5BEA">
              <w:fldChar w:fldCharType="begin"/>
            </w:r>
            <w:r w:rsidRPr="000D5BEA">
              <w:instrText xml:space="preserve"> PAGE </w:instrText>
            </w:r>
            <w:r w:rsidRPr="000D5BEA">
              <w:fldChar w:fldCharType="separate"/>
            </w:r>
            <w:r>
              <w:t>103</w:t>
            </w:r>
            <w:r w:rsidRPr="000D5BEA">
              <w:fldChar w:fldCharType="end"/>
            </w:r>
            <w:r w:rsidRPr="000D5BEA">
              <w:t xml:space="preserve"> of </w:t>
            </w:r>
            <w:r w:rsidRPr="000D5BEA">
              <w:fldChar w:fldCharType="begin"/>
            </w:r>
            <w:r w:rsidRPr="000D5BEA">
              <w:instrText xml:space="preserve"> NUMPAGES  </w:instrText>
            </w:r>
            <w:r w:rsidRPr="000D5BEA">
              <w:fldChar w:fldCharType="separate"/>
            </w:r>
            <w:r>
              <w:t>129</w:t>
            </w:r>
            <w:r w:rsidRPr="000D5BEA">
              <w:fldChar w:fldCharType="end"/>
            </w:r>
          </w:p>
        </w:sdtContent>
      </w:sdt>
    </w:sdtContent>
  </w:sdt>
  <w:p w14:paraId="21648E64" w14:textId="4052CEFD" w:rsidR="007C3208" w:rsidRPr="00882970" w:rsidRDefault="007C3208" w:rsidP="00882970">
    <w:pPr>
      <w:pStyle w:val="SecurityClassification"/>
    </w:pPr>
    <w:r w:rsidRPr="000D5BEA">
      <w:fldChar w:fldCharType="begin"/>
    </w:r>
    <w:r>
      <w:instrText xml:space="preserve"> STYLEREF  "Security Classification"  \* MERGEFORMAT </w:instrText>
    </w:r>
    <w:r w:rsidRPr="000D5BEA">
      <w:fldChar w:fldCharType="separate"/>
    </w:r>
    <w:r w:rsidR="004F33B0">
      <w:rPr>
        <w:noProof/>
      </w:rPr>
      <w:t>Official</w:t>
    </w:r>
    <w:r w:rsidRPr="000D5BEA">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9471643"/>
      <w:docPartObj>
        <w:docPartGallery w:val="Page Numbers (Bottom of Page)"/>
        <w:docPartUnique/>
      </w:docPartObj>
    </w:sdtPr>
    <w:sdtContent>
      <w:sdt>
        <w:sdtPr>
          <w:id w:val="-350485894"/>
          <w:docPartObj>
            <w:docPartGallery w:val="Page Numbers (Top of Page)"/>
            <w:docPartUnique/>
          </w:docPartObj>
        </w:sdtPr>
        <w:sdtContent>
          <w:p w14:paraId="1D67577D" w14:textId="52A5CC4E" w:rsidR="00882970" w:rsidRPr="000D5BEA" w:rsidRDefault="00882970" w:rsidP="00882970">
            <w:pPr>
              <w:pStyle w:val="Footer"/>
              <w:tabs>
                <w:tab w:val="clear" w:pos="9639"/>
                <w:tab w:val="right" w:pos="14002"/>
              </w:tabs>
            </w:pPr>
            <w:r>
              <w:t>Civil Aviation Safety Authority</w:t>
            </w:r>
            <w:r>
              <w:br/>
            </w:r>
            <w:fldSimple w:instr="DOCPROPERTY  Footer  \* MERGEFORMAT">
              <w:r w:rsidR="00EA346C">
                <w:t>CASR Flight Operations Sample Exposition / Operations Manual | V 2.1 | CASA-04-5782 | 02/2025</w:t>
              </w:r>
            </w:fldSimple>
            <w:r>
              <w:tab/>
            </w:r>
            <w:r w:rsidRPr="000D5BEA">
              <w:t xml:space="preserve">Page </w:t>
            </w:r>
            <w:r w:rsidRPr="000D5BEA">
              <w:fldChar w:fldCharType="begin"/>
            </w:r>
            <w:r w:rsidRPr="000D5BEA">
              <w:instrText xml:space="preserve"> PAGE </w:instrText>
            </w:r>
            <w:r w:rsidRPr="000D5BEA">
              <w:fldChar w:fldCharType="separate"/>
            </w:r>
            <w:r>
              <w:t>103</w:t>
            </w:r>
            <w:r w:rsidRPr="000D5BEA">
              <w:fldChar w:fldCharType="end"/>
            </w:r>
            <w:r w:rsidRPr="000D5BEA">
              <w:t xml:space="preserve"> of </w:t>
            </w:r>
            <w:r w:rsidRPr="000D5BEA">
              <w:fldChar w:fldCharType="begin"/>
            </w:r>
            <w:r w:rsidRPr="000D5BEA">
              <w:instrText xml:space="preserve"> NUMPAGES  </w:instrText>
            </w:r>
            <w:r w:rsidRPr="000D5BEA">
              <w:fldChar w:fldCharType="separate"/>
            </w:r>
            <w:r>
              <w:t>129</w:t>
            </w:r>
            <w:r w:rsidRPr="000D5BEA">
              <w:fldChar w:fldCharType="end"/>
            </w:r>
          </w:p>
        </w:sdtContent>
      </w:sdt>
    </w:sdtContent>
  </w:sdt>
  <w:p w14:paraId="5E040186" w14:textId="32927DE5" w:rsidR="000D5BEA" w:rsidRPr="00882970" w:rsidRDefault="00882970" w:rsidP="00882970">
    <w:pPr>
      <w:pStyle w:val="SecurityClassification"/>
    </w:pPr>
    <w:r w:rsidRPr="000D5BEA">
      <w:fldChar w:fldCharType="begin"/>
    </w:r>
    <w:r>
      <w:instrText xml:space="preserve"> STYLEREF  "Security Classification"  \* MERGEFORMAT </w:instrText>
    </w:r>
    <w:r w:rsidRPr="000D5BEA">
      <w:fldChar w:fldCharType="separate"/>
    </w:r>
    <w:r w:rsidR="004F33B0">
      <w:rPr>
        <w:noProof/>
      </w:rPr>
      <w:t>Official</w:t>
    </w:r>
    <w:r w:rsidRPr="000D5BEA">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Cs w:val="16"/>
      </w:rPr>
      <w:id w:val="-936210709"/>
      <w:docPartObj>
        <w:docPartGallery w:val="Page Numbers (Bottom of Page)"/>
        <w:docPartUnique/>
      </w:docPartObj>
    </w:sdtPr>
    <w:sdtContent>
      <w:sdt>
        <w:sdtPr>
          <w:rPr>
            <w:szCs w:val="16"/>
          </w:rPr>
          <w:id w:val="1049264320"/>
          <w:docPartObj>
            <w:docPartGallery w:val="Page Numbers (Top of Page)"/>
            <w:docPartUnique/>
          </w:docPartObj>
        </w:sdtPr>
        <w:sdtContent>
          <w:p w14:paraId="0A62D613" w14:textId="4AA6D999" w:rsidR="00A650E4" w:rsidRPr="00A650E4" w:rsidRDefault="00A650E4" w:rsidP="002959C6">
            <w:pPr>
              <w:pStyle w:val="Footer"/>
              <w:rPr>
                <w:szCs w:val="16"/>
              </w:rPr>
            </w:pPr>
            <w:r>
              <w:t>Civil Aviation Safety Authority</w:t>
            </w:r>
            <w:r w:rsidR="002959C6">
              <w:br/>
            </w:r>
            <w:fldSimple w:instr="DOCPROPERTY  Footer  \* MERGEFORMAT">
              <w:r w:rsidR="00B81CA3">
                <w:t>CASR Flight Operations Sample Exposition / Operations Manual | V 2.0 | CASA-04-5782 | MM/YYYY</w:t>
              </w:r>
            </w:fldSimple>
            <w:r>
              <w:tab/>
            </w:r>
            <w:r w:rsidRPr="00A650E4">
              <w:rPr>
                <w:szCs w:val="16"/>
              </w:rPr>
              <w:t xml:space="preserve">Page </w:t>
            </w:r>
            <w:r w:rsidRPr="00A650E4">
              <w:rPr>
                <w:b/>
                <w:bCs/>
                <w:szCs w:val="16"/>
              </w:rPr>
              <w:fldChar w:fldCharType="begin"/>
            </w:r>
            <w:r w:rsidRPr="00A650E4">
              <w:rPr>
                <w:b/>
                <w:bCs/>
                <w:szCs w:val="16"/>
              </w:rPr>
              <w:instrText xml:space="preserve"> PAGE </w:instrText>
            </w:r>
            <w:r w:rsidRPr="00A650E4">
              <w:rPr>
                <w:b/>
                <w:bCs/>
                <w:szCs w:val="16"/>
              </w:rPr>
              <w:fldChar w:fldCharType="separate"/>
            </w:r>
            <w:r>
              <w:rPr>
                <w:b/>
                <w:bCs/>
                <w:szCs w:val="16"/>
              </w:rPr>
              <w:t>3</w:t>
            </w:r>
            <w:r w:rsidRPr="00A650E4">
              <w:rPr>
                <w:b/>
                <w:bCs/>
                <w:szCs w:val="16"/>
              </w:rPr>
              <w:fldChar w:fldCharType="end"/>
            </w:r>
            <w:r w:rsidRPr="00A650E4">
              <w:rPr>
                <w:szCs w:val="16"/>
              </w:rPr>
              <w:t xml:space="preserve"> of </w:t>
            </w:r>
            <w:r w:rsidRPr="00A650E4">
              <w:rPr>
                <w:b/>
                <w:bCs/>
                <w:szCs w:val="16"/>
              </w:rPr>
              <w:fldChar w:fldCharType="begin"/>
            </w:r>
            <w:r w:rsidRPr="00A650E4">
              <w:rPr>
                <w:b/>
                <w:bCs/>
                <w:szCs w:val="16"/>
              </w:rPr>
              <w:instrText xml:space="preserve"> NUMPAGES  </w:instrText>
            </w:r>
            <w:r w:rsidRPr="00A650E4">
              <w:rPr>
                <w:b/>
                <w:bCs/>
                <w:szCs w:val="16"/>
              </w:rPr>
              <w:fldChar w:fldCharType="separate"/>
            </w:r>
            <w:r>
              <w:rPr>
                <w:b/>
                <w:bCs/>
                <w:szCs w:val="16"/>
              </w:rPr>
              <w:t>11</w:t>
            </w:r>
            <w:r w:rsidRPr="00A650E4">
              <w:rPr>
                <w:b/>
                <w:bCs/>
                <w:szCs w:val="16"/>
              </w:rPr>
              <w:fldChar w:fldCharType="end"/>
            </w:r>
          </w:p>
        </w:sdtContent>
      </w:sdt>
    </w:sdtContent>
  </w:sdt>
  <w:p w14:paraId="0CBB3B2C" w14:textId="66C67738" w:rsidR="00444919" w:rsidRPr="00A650E4" w:rsidRDefault="00B81CA3" w:rsidP="00A650E4">
    <w:pPr>
      <w:pStyle w:val="SecurityClassification"/>
    </w:pPr>
    <w:fldSimple w:instr="STYLEREF  &quot;Security Classification&quot;  \* MERGEFORMAT">
      <w:r>
        <w:rPr>
          <w:noProof/>
        </w:rPr>
        <w:t>Official</w:t>
      </w:r>
    </w:fldSimple>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Cs w:val="16"/>
      </w:rPr>
      <w:id w:val="1924906621"/>
      <w:docPartObj>
        <w:docPartGallery w:val="Page Numbers (Bottom of Page)"/>
        <w:docPartUnique/>
      </w:docPartObj>
    </w:sdtPr>
    <w:sdtContent>
      <w:sdt>
        <w:sdtPr>
          <w:rPr>
            <w:szCs w:val="16"/>
          </w:rPr>
          <w:id w:val="360788365"/>
          <w:docPartObj>
            <w:docPartGallery w:val="Page Numbers (Top of Page)"/>
            <w:docPartUnique/>
          </w:docPartObj>
        </w:sdtPr>
        <w:sdtContent>
          <w:p w14:paraId="7735FECB" w14:textId="1DEF58B2" w:rsidR="00A650E4" w:rsidRPr="00A650E4" w:rsidRDefault="00A650E4" w:rsidP="005C4C9A">
            <w:pPr>
              <w:pStyle w:val="Footer"/>
              <w:tabs>
                <w:tab w:val="clear" w:pos="9639"/>
                <w:tab w:val="right" w:pos="14570"/>
              </w:tabs>
              <w:rPr>
                <w:szCs w:val="16"/>
              </w:rPr>
            </w:pPr>
            <w:r>
              <w:t>Civil Aviation Safety Authority</w:t>
            </w:r>
            <w:r w:rsidR="002959C6">
              <w:br/>
            </w:r>
            <w:fldSimple w:instr="DOCPROPERTY  Footer  \* MERGEFORMAT">
              <w:r w:rsidR="00EA346C">
                <w:t>CASR Flight Operations Sample Exposition / Operations Manual | V 2.1 | CASA-04-5782 | 02/2025</w:t>
              </w:r>
            </w:fldSimple>
            <w:r>
              <w:tab/>
            </w:r>
            <w:r w:rsidRPr="00A650E4">
              <w:rPr>
                <w:szCs w:val="16"/>
              </w:rPr>
              <w:t xml:space="preserve">Page </w:t>
            </w:r>
            <w:r w:rsidRPr="00A650E4">
              <w:rPr>
                <w:b/>
                <w:bCs/>
                <w:szCs w:val="16"/>
              </w:rPr>
              <w:fldChar w:fldCharType="begin"/>
            </w:r>
            <w:r w:rsidRPr="00A650E4">
              <w:rPr>
                <w:b/>
                <w:bCs/>
                <w:szCs w:val="16"/>
              </w:rPr>
              <w:instrText xml:space="preserve"> PAGE </w:instrText>
            </w:r>
            <w:r w:rsidRPr="00A650E4">
              <w:rPr>
                <w:b/>
                <w:bCs/>
                <w:szCs w:val="16"/>
              </w:rPr>
              <w:fldChar w:fldCharType="separate"/>
            </w:r>
            <w:r>
              <w:rPr>
                <w:b/>
                <w:bCs/>
                <w:szCs w:val="16"/>
              </w:rPr>
              <w:t>3</w:t>
            </w:r>
            <w:r w:rsidRPr="00A650E4">
              <w:rPr>
                <w:b/>
                <w:bCs/>
                <w:szCs w:val="16"/>
              </w:rPr>
              <w:fldChar w:fldCharType="end"/>
            </w:r>
            <w:r w:rsidRPr="00A650E4">
              <w:rPr>
                <w:szCs w:val="16"/>
              </w:rPr>
              <w:t xml:space="preserve"> of </w:t>
            </w:r>
            <w:r w:rsidRPr="00A650E4">
              <w:rPr>
                <w:b/>
                <w:bCs/>
                <w:szCs w:val="16"/>
              </w:rPr>
              <w:fldChar w:fldCharType="begin"/>
            </w:r>
            <w:r w:rsidRPr="00A650E4">
              <w:rPr>
                <w:b/>
                <w:bCs/>
                <w:szCs w:val="16"/>
              </w:rPr>
              <w:instrText xml:space="preserve"> NUMPAGES  </w:instrText>
            </w:r>
            <w:r w:rsidRPr="00A650E4">
              <w:rPr>
                <w:b/>
                <w:bCs/>
                <w:szCs w:val="16"/>
              </w:rPr>
              <w:fldChar w:fldCharType="separate"/>
            </w:r>
            <w:r>
              <w:rPr>
                <w:b/>
                <w:bCs/>
                <w:szCs w:val="16"/>
              </w:rPr>
              <w:t>11</w:t>
            </w:r>
            <w:r w:rsidRPr="00A650E4">
              <w:rPr>
                <w:b/>
                <w:bCs/>
                <w:szCs w:val="16"/>
              </w:rPr>
              <w:fldChar w:fldCharType="end"/>
            </w:r>
          </w:p>
        </w:sdtContent>
      </w:sdt>
    </w:sdtContent>
  </w:sdt>
  <w:p w14:paraId="6D7CBC5C" w14:textId="4C7560D5" w:rsidR="00444919" w:rsidRPr="00A650E4" w:rsidRDefault="004F33B0" w:rsidP="00A650E4">
    <w:pPr>
      <w:pStyle w:val="SecurityClassification"/>
    </w:pPr>
    <w:fldSimple w:instr="STYLEREF  &quot;Security Classification&quot;  \* MERGEFORMAT">
      <w:r>
        <w:rPr>
          <w:noProof/>
        </w:rPr>
        <w:t>Official</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Cs w:val="16"/>
      </w:rPr>
      <w:id w:val="909970587"/>
      <w:docPartObj>
        <w:docPartGallery w:val="Page Numbers (Bottom of Page)"/>
        <w:docPartUnique/>
      </w:docPartObj>
    </w:sdtPr>
    <w:sdtContent>
      <w:sdt>
        <w:sdtPr>
          <w:rPr>
            <w:szCs w:val="16"/>
          </w:rPr>
          <w:id w:val="-1769616900"/>
          <w:docPartObj>
            <w:docPartGallery w:val="Page Numbers (Top of Page)"/>
            <w:docPartUnique/>
          </w:docPartObj>
        </w:sdtPr>
        <w:sdtContent>
          <w:p w14:paraId="1C355A53" w14:textId="77777777" w:rsidR="00A650E4" w:rsidRDefault="00A650E4" w:rsidP="002959C6">
            <w:pPr>
              <w:pStyle w:val="Footer"/>
            </w:pPr>
            <w:r>
              <w:t>Civil Aviation Safety Authority</w:t>
            </w:r>
          </w:p>
          <w:p w14:paraId="45D6F64C" w14:textId="4F556CFF" w:rsidR="00A650E4" w:rsidRPr="00A650E4" w:rsidRDefault="00B81CA3" w:rsidP="002959C6">
            <w:pPr>
              <w:pStyle w:val="Footer"/>
              <w:rPr>
                <w:szCs w:val="16"/>
              </w:rPr>
            </w:pPr>
            <w:fldSimple w:instr="DOCPROPERTY  Footer  \* MERGEFORMAT">
              <w:r>
                <w:t>CASR Flight Operations Sample Exposition / Operations Manual | V 2.0 | CASA-04-5782 | MM/YYYY</w:t>
              </w:r>
            </w:fldSimple>
            <w:r w:rsidR="00A650E4">
              <w:tab/>
            </w:r>
            <w:r w:rsidR="00A650E4">
              <w:tab/>
            </w:r>
            <w:r w:rsidR="00A650E4" w:rsidRPr="00A650E4">
              <w:rPr>
                <w:szCs w:val="16"/>
              </w:rPr>
              <w:t xml:space="preserve">Page </w:t>
            </w:r>
            <w:r w:rsidR="00A650E4" w:rsidRPr="00A650E4">
              <w:rPr>
                <w:b/>
                <w:bCs/>
                <w:szCs w:val="16"/>
              </w:rPr>
              <w:fldChar w:fldCharType="begin"/>
            </w:r>
            <w:r w:rsidR="00A650E4" w:rsidRPr="00A650E4">
              <w:rPr>
                <w:b/>
                <w:bCs/>
                <w:szCs w:val="16"/>
              </w:rPr>
              <w:instrText xml:space="preserve"> PAGE </w:instrText>
            </w:r>
            <w:r w:rsidR="00A650E4" w:rsidRPr="00A650E4">
              <w:rPr>
                <w:b/>
                <w:bCs/>
                <w:szCs w:val="16"/>
              </w:rPr>
              <w:fldChar w:fldCharType="separate"/>
            </w:r>
            <w:r w:rsidR="00A650E4" w:rsidRPr="00A650E4">
              <w:rPr>
                <w:b/>
                <w:bCs/>
                <w:noProof/>
                <w:szCs w:val="16"/>
              </w:rPr>
              <w:t>2</w:t>
            </w:r>
            <w:r w:rsidR="00A650E4" w:rsidRPr="00A650E4">
              <w:rPr>
                <w:b/>
                <w:bCs/>
                <w:szCs w:val="16"/>
              </w:rPr>
              <w:fldChar w:fldCharType="end"/>
            </w:r>
            <w:r w:rsidR="00A650E4" w:rsidRPr="00A650E4">
              <w:rPr>
                <w:szCs w:val="16"/>
              </w:rPr>
              <w:t xml:space="preserve"> of </w:t>
            </w:r>
            <w:r w:rsidR="00A650E4" w:rsidRPr="00A650E4">
              <w:rPr>
                <w:b/>
                <w:bCs/>
                <w:szCs w:val="16"/>
              </w:rPr>
              <w:fldChar w:fldCharType="begin"/>
            </w:r>
            <w:r w:rsidR="00A650E4" w:rsidRPr="00A650E4">
              <w:rPr>
                <w:b/>
                <w:bCs/>
                <w:szCs w:val="16"/>
              </w:rPr>
              <w:instrText xml:space="preserve"> NUMPAGES  </w:instrText>
            </w:r>
            <w:r w:rsidR="00A650E4" w:rsidRPr="00A650E4">
              <w:rPr>
                <w:b/>
                <w:bCs/>
                <w:szCs w:val="16"/>
              </w:rPr>
              <w:fldChar w:fldCharType="separate"/>
            </w:r>
            <w:r w:rsidR="00A650E4" w:rsidRPr="00A650E4">
              <w:rPr>
                <w:b/>
                <w:bCs/>
                <w:noProof/>
                <w:szCs w:val="16"/>
              </w:rPr>
              <w:t>2</w:t>
            </w:r>
            <w:r w:rsidR="00A650E4" w:rsidRPr="00A650E4">
              <w:rPr>
                <w:b/>
                <w:bCs/>
                <w:szCs w:val="16"/>
              </w:rPr>
              <w:fldChar w:fldCharType="end"/>
            </w:r>
          </w:p>
        </w:sdtContent>
      </w:sdt>
    </w:sdtContent>
  </w:sdt>
  <w:p w14:paraId="62B39AC6" w14:textId="2AEC7227" w:rsidR="00A85DE5" w:rsidRPr="007A5A66" w:rsidRDefault="00B81CA3" w:rsidP="00A650E4">
    <w:pPr>
      <w:pStyle w:val="SecurityClassification"/>
    </w:pPr>
    <w:fldSimple w:instr="STYLEREF  &quot;Security Classification&quot;  \* MERGEFORMAT">
      <w:r>
        <w:rPr>
          <w:noProof/>
        </w:rPr>
        <w:t>Official</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9EA44" w14:textId="47D67630" w:rsidR="007A1DC3" w:rsidRDefault="004F33B0" w:rsidP="007A5A66">
    <w:pPr>
      <w:pStyle w:val="SecurityClassification"/>
    </w:pPr>
    <w:fldSimple w:instr="STYLEREF  &quot;Security Classification&quot;  \* MERGEFORMAT">
      <w:r w:rsidR="00800197">
        <w:rPr>
          <w:noProof/>
        </w:rPr>
        <w:t>Official</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7112183"/>
      <w:docPartObj>
        <w:docPartGallery w:val="Page Numbers (Bottom of Page)"/>
        <w:docPartUnique/>
      </w:docPartObj>
    </w:sdtPr>
    <w:sdtContent>
      <w:sdt>
        <w:sdtPr>
          <w:id w:val="1939099593"/>
          <w:docPartObj>
            <w:docPartGallery w:val="Page Numbers (Top of Page)"/>
            <w:docPartUnique/>
          </w:docPartObj>
        </w:sdtPr>
        <w:sdtContent>
          <w:p w14:paraId="66046A40" w14:textId="1955CA95" w:rsidR="00F91345" w:rsidRPr="00F91345" w:rsidRDefault="00F91345" w:rsidP="00F91345">
            <w:pPr>
              <w:pStyle w:val="Footer"/>
            </w:pPr>
            <w:r>
              <w:t>Civil Aviation Safety Authority</w:t>
            </w:r>
            <w:r>
              <w:br/>
            </w:r>
            <w:fldSimple w:instr="DOCPROPERTY  Footer  \* MERGEFORMAT">
              <w:r w:rsidR="00EA346C">
                <w:t>CASR Flight Operations Sample Exposition / Operations Manual | V 2.1 | CASA-04-5782 | 02/2025</w:t>
              </w:r>
            </w:fldSimple>
            <w:r>
              <w:tab/>
            </w:r>
            <w:r w:rsidRPr="00F91345">
              <w:t xml:space="preserve">Page </w:t>
            </w:r>
            <w:r w:rsidRPr="00F91345">
              <w:fldChar w:fldCharType="begin"/>
            </w:r>
            <w:r w:rsidRPr="00F91345">
              <w:instrText xml:space="preserve"> PAGE </w:instrText>
            </w:r>
            <w:r w:rsidRPr="00F91345">
              <w:fldChar w:fldCharType="separate"/>
            </w:r>
            <w:r w:rsidRPr="00F91345">
              <w:t>2</w:t>
            </w:r>
            <w:r w:rsidRPr="00F91345">
              <w:fldChar w:fldCharType="end"/>
            </w:r>
            <w:r w:rsidRPr="00F91345">
              <w:t xml:space="preserve"> of </w:t>
            </w:r>
            <w:r w:rsidRPr="00F91345">
              <w:fldChar w:fldCharType="begin"/>
            </w:r>
            <w:r w:rsidRPr="00F91345">
              <w:instrText xml:space="preserve"> NUMPAGES  </w:instrText>
            </w:r>
            <w:r w:rsidRPr="00F91345">
              <w:fldChar w:fldCharType="separate"/>
            </w:r>
            <w:r w:rsidRPr="00F91345">
              <w:t>10</w:t>
            </w:r>
            <w:r w:rsidRPr="00F91345">
              <w:fldChar w:fldCharType="end"/>
            </w:r>
          </w:p>
        </w:sdtContent>
      </w:sdt>
    </w:sdtContent>
  </w:sdt>
  <w:p w14:paraId="7F4F1B5D" w14:textId="2310FD65" w:rsidR="006D7FDE" w:rsidRPr="00F91345" w:rsidRDefault="00F91345" w:rsidP="00F91345">
    <w:pPr>
      <w:pStyle w:val="SecurityClassification"/>
    </w:pPr>
    <w:r w:rsidRPr="00F91345">
      <w:fldChar w:fldCharType="begin"/>
    </w:r>
    <w:r>
      <w:instrText xml:space="preserve"> STYLEREF  "Security Classification"  \* MERGEFORMAT </w:instrText>
    </w:r>
    <w:r w:rsidRPr="00F91345">
      <w:fldChar w:fldCharType="separate"/>
    </w:r>
    <w:r w:rsidR="00800197">
      <w:rPr>
        <w:noProof/>
      </w:rPr>
      <w:t>Official</w:t>
    </w:r>
    <w:r w:rsidRPr="00F91345">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Cs w:val="16"/>
      </w:rPr>
      <w:id w:val="-1771927372"/>
      <w:docPartObj>
        <w:docPartGallery w:val="Page Numbers (Bottom of Page)"/>
        <w:docPartUnique/>
      </w:docPartObj>
    </w:sdtPr>
    <w:sdtContent>
      <w:sdt>
        <w:sdtPr>
          <w:rPr>
            <w:szCs w:val="16"/>
          </w:rPr>
          <w:id w:val="-884859665"/>
          <w:docPartObj>
            <w:docPartGallery w:val="Page Numbers (Top of Page)"/>
            <w:docPartUnique/>
          </w:docPartObj>
        </w:sdtPr>
        <w:sdtContent>
          <w:p w14:paraId="475CE570" w14:textId="0F65DDA3" w:rsidR="006D7FDE" w:rsidRPr="00A650E4" w:rsidRDefault="00EA346C" w:rsidP="007A0A55">
            <w:pPr>
              <w:pStyle w:val="Footer"/>
              <w:tabs>
                <w:tab w:val="clear" w:pos="9639"/>
                <w:tab w:val="right" w:pos="14600"/>
              </w:tabs>
              <w:rPr>
                <w:szCs w:val="16"/>
              </w:rPr>
            </w:pPr>
            <w:fldSimple w:instr="DOCPROPERTY  Footer  \* MERGEFORMAT">
              <w:r>
                <w:t>CASR Flight Operations Sample Exposition / Operations Manual | V 2.1 | CASA-04-5782 | 02/2025</w:t>
              </w:r>
            </w:fldSimple>
            <w:r w:rsidR="006D7FDE">
              <w:tab/>
            </w:r>
            <w:r w:rsidR="006D7FDE">
              <w:tab/>
            </w:r>
            <w:r w:rsidR="006D7FDE" w:rsidRPr="00A650E4">
              <w:rPr>
                <w:szCs w:val="16"/>
              </w:rPr>
              <w:t xml:space="preserve">Page </w:t>
            </w:r>
            <w:r w:rsidR="006D7FDE" w:rsidRPr="00A650E4">
              <w:rPr>
                <w:b/>
                <w:bCs/>
                <w:szCs w:val="16"/>
              </w:rPr>
              <w:fldChar w:fldCharType="begin"/>
            </w:r>
            <w:r w:rsidR="006D7FDE" w:rsidRPr="00A650E4">
              <w:rPr>
                <w:b/>
                <w:bCs/>
                <w:szCs w:val="16"/>
              </w:rPr>
              <w:instrText xml:space="preserve"> PAGE </w:instrText>
            </w:r>
            <w:r w:rsidR="006D7FDE" w:rsidRPr="00A650E4">
              <w:rPr>
                <w:b/>
                <w:bCs/>
                <w:szCs w:val="16"/>
              </w:rPr>
              <w:fldChar w:fldCharType="separate"/>
            </w:r>
            <w:r w:rsidR="006D7FDE">
              <w:rPr>
                <w:b/>
                <w:bCs/>
                <w:szCs w:val="16"/>
              </w:rPr>
              <w:t>2</w:t>
            </w:r>
            <w:r w:rsidR="006D7FDE" w:rsidRPr="00A650E4">
              <w:rPr>
                <w:b/>
                <w:bCs/>
                <w:szCs w:val="16"/>
              </w:rPr>
              <w:fldChar w:fldCharType="end"/>
            </w:r>
            <w:r w:rsidR="006D7FDE" w:rsidRPr="00A650E4">
              <w:rPr>
                <w:szCs w:val="16"/>
              </w:rPr>
              <w:t xml:space="preserve"> of </w:t>
            </w:r>
            <w:r w:rsidR="006D7FDE" w:rsidRPr="00A650E4">
              <w:rPr>
                <w:b/>
                <w:bCs/>
                <w:szCs w:val="16"/>
              </w:rPr>
              <w:fldChar w:fldCharType="begin"/>
            </w:r>
            <w:r w:rsidR="006D7FDE" w:rsidRPr="00A650E4">
              <w:rPr>
                <w:b/>
                <w:bCs/>
                <w:szCs w:val="16"/>
              </w:rPr>
              <w:instrText xml:space="preserve"> NUMPAGES  </w:instrText>
            </w:r>
            <w:r w:rsidR="006D7FDE" w:rsidRPr="00A650E4">
              <w:rPr>
                <w:b/>
                <w:bCs/>
                <w:szCs w:val="16"/>
              </w:rPr>
              <w:fldChar w:fldCharType="separate"/>
            </w:r>
            <w:r w:rsidR="006D7FDE">
              <w:rPr>
                <w:b/>
                <w:bCs/>
                <w:szCs w:val="16"/>
              </w:rPr>
              <w:t>100</w:t>
            </w:r>
            <w:r w:rsidR="006D7FDE" w:rsidRPr="00A650E4">
              <w:rPr>
                <w:b/>
                <w:bCs/>
                <w:szCs w:val="16"/>
              </w:rPr>
              <w:fldChar w:fldCharType="end"/>
            </w:r>
          </w:p>
        </w:sdtContent>
      </w:sdt>
    </w:sdtContent>
  </w:sdt>
  <w:p w14:paraId="51DACC68" w14:textId="75C80748" w:rsidR="006D7FDE" w:rsidRPr="007A0A55" w:rsidRDefault="004F33B0" w:rsidP="007A0A55">
    <w:pPr>
      <w:pStyle w:val="SecurityClassification"/>
    </w:pPr>
    <w:fldSimple w:instr="STYLEREF  &quot;Security Classification&quot;  \* MERGEFORMAT">
      <w:r>
        <w:rPr>
          <w:noProof/>
        </w:rPr>
        <w:t>Official</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7523350"/>
      <w:docPartObj>
        <w:docPartGallery w:val="Page Numbers (Bottom of Page)"/>
        <w:docPartUnique/>
      </w:docPartObj>
    </w:sdtPr>
    <w:sdtContent>
      <w:sdt>
        <w:sdtPr>
          <w:id w:val="1224103388"/>
          <w:docPartObj>
            <w:docPartGallery w:val="Page Numbers (Top of Page)"/>
            <w:docPartUnique/>
          </w:docPartObj>
        </w:sdtPr>
        <w:sdtContent>
          <w:p w14:paraId="5EFBC875" w14:textId="2C50EF3C" w:rsidR="000D5BEA" w:rsidRPr="000D5BEA" w:rsidRDefault="000D5BEA" w:rsidP="000D5BEA">
            <w:pPr>
              <w:pStyle w:val="Footer"/>
            </w:pPr>
            <w:r>
              <w:t>Civil Aviation Safety Authority</w:t>
            </w:r>
            <w:r>
              <w:br/>
            </w:r>
            <w:fldSimple w:instr="DOCPROPERTY  Footer  \* MERGEFORMAT">
              <w:r w:rsidR="00EA346C">
                <w:t>CASR Flight Operations Sample Exposition / Operations Manual | V 2.1 | CASA-04-5782 | 02/2025</w:t>
              </w:r>
            </w:fldSimple>
            <w:r>
              <w:tab/>
            </w:r>
            <w:r w:rsidRPr="000D5BEA">
              <w:t xml:space="preserve">Page </w:t>
            </w:r>
            <w:r w:rsidRPr="000D5BEA">
              <w:fldChar w:fldCharType="begin"/>
            </w:r>
            <w:r w:rsidRPr="000D5BEA">
              <w:instrText xml:space="preserve"> PAGE </w:instrText>
            </w:r>
            <w:r w:rsidRPr="000D5BEA">
              <w:fldChar w:fldCharType="separate"/>
            </w:r>
            <w:r w:rsidRPr="000D5BEA">
              <w:t>2</w:t>
            </w:r>
            <w:r w:rsidRPr="000D5BEA">
              <w:fldChar w:fldCharType="end"/>
            </w:r>
            <w:r w:rsidRPr="000D5BEA">
              <w:t xml:space="preserve"> of </w:t>
            </w:r>
            <w:r w:rsidRPr="000D5BEA">
              <w:fldChar w:fldCharType="begin"/>
            </w:r>
            <w:r w:rsidRPr="000D5BEA">
              <w:instrText xml:space="preserve"> NUMPAGES  </w:instrText>
            </w:r>
            <w:r w:rsidRPr="000D5BEA">
              <w:fldChar w:fldCharType="separate"/>
            </w:r>
            <w:r w:rsidRPr="000D5BEA">
              <w:t>10</w:t>
            </w:r>
            <w:r w:rsidRPr="000D5BEA">
              <w:fldChar w:fldCharType="end"/>
            </w:r>
          </w:p>
        </w:sdtContent>
      </w:sdt>
    </w:sdtContent>
  </w:sdt>
  <w:p w14:paraId="0ACD8B87" w14:textId="7A4BDA48" w:rsidR="000D5BEA" w:rsidRPr="000D5BEA" w:rsidRDefault="000D5BEA" w:rsidP="000D5BEA">
    <w:pPr>
      <w:pStyle w:val="SecurityClassification"/>
    </w:pPr>
    <w:r w:rsidRPr="000D5BEA">
      <w:fldChar w:fldCharType="begin"/>
    </w:r>
    <w:r>
      <w:instrText xml:space="preserve"> STYLEREF  "Security Classification"  \* MERGEFORMAT </w:instrText>
    </w:r>
    <w:r w:rsidRPr="000D5BEA">
      <w:fldChar w:fldCharType="separate"/>
    </w:r>
    <w:r w:rsidR="004F33B0">
      <w:rPr>
        <w:noProof/>
      </w:rPr>
      <w:t>Official</w:t>
    </w:r>
    <w:r w:rsidRPr="000D5BEA">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0756065"/>
      <w:docPartObj>
        <w:docPartGallery w:val="Page Numbers (Bottom of Page)"/>
        <w:docPartUnique/>
      </w:docPartObj>
    </w:sdtPr>
    <w:sdtContent>
      <w:sdt>
        <w:sdtPr>
          <w:id w:val="1544029455"/>
          <w:docPartObj>
            <w:docPartGallery w:val="Page Numbers (Top of Page)"/>
            <w:docPartUnique/>
          </w:docPartObj>
        </w:sdtPr>
        <w:sdtContent>
          <w:p w14:paraId="27BF2D74" w14:textId="60405ABA" w:rsidR="00882970" w:rsidRPr="000D5BEA" w:rsidRDefault="00882970" w:rsidP="00F91345">
            <w:pPr>
              <w:pStyle w:val="Footer"/>
              <w:tabs>
                <w:tab w:val="clear" w:pos="9639"/>
                <w:tab w:val="right" w:pos="14317"/>
              </w:tabs>
            </w:pPr>
            <w:r>
              <w:t>Civil Aviation Safety Authority</w:t>
            </w:r>
            <w:r>
              <w:br/>
            </w:r>
            <w:fldSimple w:instr="DOCPROPERTY  Footer  \* MERGEFORMAT">
              <w:r w:rsidR="00EA346C">
                <w:t>CASR Flight Operations Sample Exposition / Operations Manual | V 2.1 | CASA-04-5782 | 02/2025</w:t>
              </w:r>
            </w:fldSimple>
            <w:r>
              <w:tab/>
            </w:r>
            <w:r w:rsidRPr="000D5BEA">
              <w:t xml:space="preserve">Page </w:t>
            </w:r>
            <w:r w:rsidRPr="000D5BEA">
              <w:fldChar w:fldCharType="begin"/>
            </w:r>
            <w:r w:rsidRPr="000D5BEA">
              <w:instrText xml:space="preserve"> PAGE </w:instrText>
            </w:r>
            <w:r w:rsidRPr="000D5BEA">
              <w:fldChar w:fldCharType="separate"/>
            </w:r>
            <w:r>
              <w:t>102</w:t>
            </w:r>
            <w:r w:rsidRPr="000D5BEA">
              <w:fldChar w:fldCharType="end"/>
            </w:r>
            <w:r w:rsidRPr="000D5BEA">
              <w:t xml:space="preserve"> of </w:t>
            </w:r>
            <w:r w:rsidRPr="000D5BEA">
              <w:fldChar w:fldCharType="begin"/>
            </w:r>
            <w:r w:rsidRPr="000D5BEA">
              <w:instrText xml:space="preserve"> NUMPAGES  </w:instrText>
            </w:r>
            <w:r w:rsidRPr="000D5BEA">
              <w:fldChar w:fldCharType="separate"/>
            </w:r>
            <w:r>
              <w:t>129</w:t>
            </w:r>
            <w:r w:rsidRPr="000D5BEA">
              <w:fldChar w:fldCharType="end"/>
            </w:r>
          </w:p>
        </w:sdtContent>
      </w:sdt>
    </w:sdtContent>
  </w:sdt>
  <w:p w14:paraId="4327CDB9" w14:textId="5557B655" w:rsidR="000D5BEA" w:rsidRPr="00882970" w:rsidRDefault="00882970" w:rsidP="00882970">
    <w:pPr>
      <w:pStyle w:val="SecurityClassification"/>
    </w:pPr>
    <w:r w:rsidRPr="000D5BEA">
      <w:fldChar w:fldCharType="begin"/>
    </w:r>
    <w:r>
      <w:instrText xml:space="preserve"> STYLEREF  "Security Classification"  \* MERGEFORMAT </w:instrText>
    </w:r>
    <w:r w:rsidRPr="000D5BEA">
      <w:fldChar w:fldCharType="separate"/>
    </w:r>
    <w:r w:rsidR="004F33B0">
      <w:rPr>
        <w:noProof/>
      </w:rPr>
      <w:t>Official</w:t>
    </w:r>
    <w:r w:rsidRPr="000D5BEA">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2178157"/>
      <w:docPartObj>
        <w:docPartGallery w:val="Page Numbers (Bottom of Page)"/>
        <w:docPartUnique/>
      </w:docPartObj>
    </w:sdtPr>
    <w:sdtContent>
      <w:sdt>
        <w:sdtPr>
          <w:id w:val="-309872904"/>
          <w:docPartObj>
            <w:docPartGallery w:val="Page Numbers (Top of Page)"/>
            <w:docPartUnique/>
          </w:docPartObj>
        </w:sdtPr>
        <w:sdtContent>
          <w:p w14:paraId="5427247A" w14:textId="1ACC62A1" w:rsidR="00882970" w:rsidRPr="000D5BEA" w:rsidRDefault="00882970" w:rsidP="00882970">
            <w:pPr>
              <w:pStyle w:val="Footer"/>
            </w:pPr>
            <w:r>
              <w:t>Civil Aviation Safety Authority</w:t>
            </w:r>
            <w:r>
              <w:br/>
            </w:r>
            <w:fldSimple w:instr="DOCPROPERTY  Footer  \* MERGEFORMAT">
              <w:r w:rsidR="00EA346C">
                <w:t>CASR Flight Operations Sample Exposition / Operations Manual | V 2.1 | CASA-04-5782 | 02/2025</w:t>
              </w:r>
            </w:fldSimple>
            <w:r>
              <w:tab/>
            </w:r>
            <w:r w:rsidRPr="000D5BEA">
              <w:t xml:space="preserve">Page </w:t>
            </w:r>
            <w:r w:rsidRPr="000D5BEA">
              <w:fldChar w:fldCharType="begin"/>
            </w:r>
            <w:r w:rsidRPr="000D5BEA">
              <w:instrText xml:space="preserve"> PAGE </w:instrText>
            </w:r>
            <w:r w:rsidRPr="000D5BEA">
              <w:fldChar w:fldCharType="separate"/>
            </w:r>
            <w:r>
              <w:t>102</w:t>
            </w:r>
            <w:r w:rsidRPr="000D5BEA">
              <w:fldChar w:fldCharType="end"/>
            </w:r>
            <w:r w:rsidRPr="000D5BEA">
              <w:t xml:space="preserve"> of </w:t>
            </w:r>
            <w:r w:rsidRPr="000D5BEA">
              <w:fldChar w:fldCharType="begin"/>
            </w:r>
            <w:r w:rsidRPr="000D5BEA">
              <w:instrText xml:space="preserve"> NUMPAGES  </w:instrText>
            </w:r>
            <w:r w:rsidRPr="000D5BEA">
              <w:fldChar w:fldCharType="separate"/>
            </w:r>
            <w:r>
              <w:t>129</w:t>
            </w:r>
            <w:r w:rsidRPr="000D5BEA">
              <w:fldChar w:fldCharType="end"/>
            </w:r>
          </w:p>
        </w:sdtContent>
      </w:sdt>
    </w:sdtContent>
  </w:sdt>
  <w:p w14:paraId="0DED8BB6" w14:textId="626311EE" w:rsidR="000D5BEA" w:rsidRPr="00882970" w:rsidRDefault="00882970" w:rsidP="00882970">
    <w:pPr>
      <w:pStyle w:val="SecurityClassification"/>
    </w:pPr>
    <w:r w:rsidRPr="000D5BEA">
      <w:fldChar w:fldCharType="begin"/>
    </w:r>
    <w:r>
      <w:instrText xml:space="preserve"> STYLEREF  "Security Classification"  \* MERGEFORMAT </w:instrText>
    </w:r>
    <w:r w:rsidRPr="000D5BEA">
      <w:fldChar w:fldCharType="separate"/>
    </w:r>
    <w:r w:rsidR="004F33B0">
      <w:rPr>
        <w:noProof/>
      </w:rPr>
      <w:t>Official</w:t>
    </w:r>
    <w:r w:rsidRPr="000D5BEA">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2699433"/>
      <w:docPartObj>
        <w:docPartGallery w:val="Page Numbers (Bottom of Page)"/>
        <w:docPartUnique/>
      </w:docPartObj>
    </w:sdtPr>
    <w:sdtContent>
      <w:sdt>
        <w:sdtPr>
          <w:id w:val="1654560067"/>
          <w:docPartObj>
            <w:docPartGallery w:val="Page Numbers (Top of Page)"/>
            <w:docPartUnique/>
          </w:docPartObj>
        </w:sdtPr>
        <w:sdtContent>
          <w:p w14:paraId="3EAC9ED1" w14:textId="2FA61DC9" w:rsidR="00882970" w:rsidRPr="000D5BEA" w:rsidRDefault="00882970" w:rsidP="00F91345">
            <w:pPr>
              <w:pStyle w:val="Footer"/>
              <w:tabs>
                <w:tab w:val="clear" w:pos="9639"/>
                <w:tab w:val="right" w:pos="14317"/>
              </w:tabs>
            </w:pPr>
            <w:r>
              <w:t>Civil Aviation Safety Authority</w:t>
            </w:r>
            <w:r>
              <w:br/>
            </w:r>
            <w:fldSimple w:instr="DOCPROPERTY  Footer  \* MERGEFORMAT">
              <w:r w:rsidR="00EA346C">
                <w:t>CASR Flight Operations Sample Exposition / Operations Manual | V 2.1 | CASA-04-5782 | 02/2025</w:t>
              </w:r>
            </w:fldSimple>
            <w:r>
              <w:tab/>
            </w:r>
            <w:r w:rsidRPr="000D5BEA">
              <w:t xml:space="preserve">Page </w:t>
            </w:r>
            <w:r w:rsidRPr="000D5BEA">
              <w:fldChar w:fldCharType="begin"/>
            </w:r>
            <w:r w:rsidRPr="000D5BEA">
              <w:instrText xml:space="preserve"> PAGE </w:instrText>
            </w:r>
            <w:r w:rsidRPr="000D5BEA">
              <w:fldChar w:fldCharType="separate"/>
            </w:r>
            <w:r>
              <w:t>103</w:t>
            </w:r>
            <w:r w:rsidRPr="000D5BEA">
              <w:fldChar w:fldCharType="end"/>
            </w:r>
            <w:r w:rsidRPr="000D5BEA">
              <w:t xml:space="preserve"> of </w:t>
            </w:r>
            <w:r w:rsidRPr="000D5BEA">
              <w:fldChar w:fldCharType="begin"/>
            </w:r>
            <w:r w:rsidRPr="000D5BEA">
              <w:instrText xml:space="preserve"> NUMPAGES  </w:instrText>
            </w:r>
            <w:r w:rsidRPr="000D5BEA">
              <w:fldChar w:fldCharType="separate"/>
            </w:r>
            <w:r>
              <w:t>129</w:t>
            </w:r>
            <w:r w:rsidRPr="000D5BEA">
              <w:fldChar w:fldCharType="end"/>
            </w:r>
          </w:p>
        </w:sdtContent>
      </w:sdt>
    </w:sdtContent>
  </w:sdt>
  <w:p w14:paraId="5DA510DA" w14:textId="55B6581E" w:rsidR="000D5BEA" w:rsidRPr="00882970" w:rsidRDefault="00882970" w:rsidP="00882970">
    <w:pPr>
      <w:pStyle w:val="SecurityClassification"/>
    </w:pPr>
    <w:r w:rsidRPr="000D5BEA">
      <w:fldChar w:fldCharType="begin"/>
    </w:r>
    <w:r>
      <w:instrText xml:space="preserve"> STYLEREF  "Security Classification"  \* MERGEFORMAT </w:instrText>
    </w:r>
    <w:r w:rsidRPr="000D5BEA">
      <w:fldChar w:fldCharType="separate"/>
    </w:r>
    <w:r w:rsidR="004F33B0">
      <w:rPr>
        <w:noProof/>
      </w:rPr>
      <w:t>Official</w:t>
    </w:r>
    <w:r w:rsidRPr="000D5B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D83AC" w14:textId="77777777" w:rsidR="001F7C51" w:rsidRPr="0022402E" w:rsidRDefault="001F7C51" w:rsidP="0022402E">
      <w:pPr>
        <w:spacing w:before="240"/>
        <w:rPr>
          <w:lang w:val="en-US"/>
        </w:rPr>
      </w:pPr>
      <w:r w:rsidRPr="00086132">
        <w:rPr>
          <w:color w:val="C00000"/>
          <w:lang w:val="en-US"/>
        </w:rPr>
        <w:t>____</w:t>
      </w:r>
    </w:p>
    <w:p w14:paraId="5141469C" w14:textId="77777777" w:rsidR="001F7C51" w:rsidRDefault="001F7C51"/>
  </w:footnote>
  <w:footnote w:type="continuationSeparator" w:id="0">
    <w:p w14:paraId="0DED859C" w14:textId="77777777" w:rsidR="001F7C51" w:rsidRDefault="001F7C51" w:rsidP="008E21DE">
      <w:pPr>
        <w:spacing w:before="0" w:after="0"/>
      </w:pPr>
      <w:r>
        <w:continuationSeparator/>
      </w:r>
    </w:p>
    <w:p w14:paraId="6C2B7B79" w14:textId="77777777" w:rsidR="001F7C51" w:rsidRDefault="001F7C51"/>
    <w:p w14:paraId="5B2CCDF0" w14:textId="77777777" w:rsidR="001F7C51" w:rsidRDefault="001F7C51"/>
  </w:footnote>
  <w:footnote w:type="continuationNotice" w:id="1">
    <w:p w14:paraId="573341C4" w14:textId="77777777" w:rsidR="001F7C51" w:rsidRDefault="001F7C51">
      <w:pPr>
        <w:spacing w:before="0" w:after="0"/>
      </w:pPr>
    </w:p>
    <w:p w14:paraId="646EE0AE" w14:textId="77777777" w:rsidR="001F7C51" w:rsidRDefault="001F7C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B22DA" w14:textId="77777777" w:rsidR="00EA346C" w:rsidRDefault="00EA346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92EC2" w14:textId="0831B44D" w:rsidR="000D5BEA" w:rsidRPr="007A5A66" w:rsidRDefault="000D5BEA" w:rsidP="000D5BEA">
    <w:pPr>
      <w:pStyle w:val="SecurityClassification"/>
    </w:pPr>
    <w:r w:rsidRPr="000D5BEA">
      <w:fldChar w:fldCharType="begin"/>
    </w:r>
    <w:r>
      <w:instrText xml:space="preserve"> STYLEREF  "Security Classification"  \* MERGEFORMAT </w:instrText>
    </w:r>
    <w:r w:rsidRPr="000D5BEA">
      <w:fldChar w:fldCharType="separate"/>
    </w:r>
    <w:r w:rsidR="004F33B0">
      <w:rPr>
        <w:noProof/>
      </w:rPr>
      <w:t>Official</w:t>
    </w:r>
    <w:r w:rsidRPr="000D5BEA">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2C080" w14:textId="360C7A80" w:rsidR="00882970" w:rsidRPr="007A5A66" w:rsidRDefault="00882970" w:rsidP="000D5BEA">
    <w:pPr>
      <w:pStyle w:val="SecurityClassification"/>
    </w:pPr>
    <w:r w:rsidRPr="000D5BEA">
      <w:fldChar w:fldCharType="begin"/>
    </w:r>
    <w:r>
      <w:instrText xml:space="preserve"> STYLEREF  "Security Classification"  \* MERGEFORMAT </w:instrText>
    </w:r>
    <w:r w:rsidRPr="000D5BEA">
      <w:fldChar w:fldCharType="separate"/>
    </w:r>
    <w:r w:rsidR="004F33B0">
      <w:rPr>
        <w:noProof/>
      </w:rPr>
      <w:t>Official</w:t>
    </w:r>
    <w:r w:rsidRPr="000D5BEA">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E4355" w14:textId="2F04D0B6" w:rsidR="00882970" w:rsidRPr="007A5A66" w:rsidRDefault="00882970" w:rsidP="000D5BEA">
    <w:pPr>
      <w:pStyle w:val="SecurityClassification"/>
    </w:pPr>
    <w:r w:rsidRPr="000D5BEA">
      <w:fldChar w:fldCharType="begin"/>
    </w:r>
    <w:r>
      <w:instrText xml:space="preserve"> STYLEREF  "Security Classification"  \* MERGEFORMAT </w:instrText>
    </w:r>
    <w:r w:rsidRPr="000D5BEA">
      <w:fldChar w:fldCharType="separate"/>
    </w:r>
    <w:r w:rsidR="004F33B0">
      <w:rPr>
        <w:noProof/>
      </w:rPr>
      <w:t>Official</w:t>
    </w:r>
    <w:r w:rsidRPr="000D5BEA">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4B351" w14:textId="55073458" w:rsidR="007C3208" w:rsidRPr="007A5A66" w:rsidRDefault="007C3208" w:rsidP="000D5BEA">
    <w:pPr>
      <w:pStyle w:val="SecurityClassification"/>
    </w:pPr>
    <w:r w:rsidRPr="000D5BEA">
      <w:fldChar w:fldCharType="begin"/>
    </w:r>
    <w:r>
      <w:instrText xml:space="preserve"> STYLEREF  "Security Classification"  \* MERGEFORMAT </w:instrText>
    </w:r>
    <w:r w:rsidRPr="000D5BEA">
      <w:fldChar w:fldCharType="separate"/>
    </w:r>
    <w:r w:rsidR="004F33B0">
      <w:rPr>
        <w:noProof/>
      </w:rPr>
      <w:t>Official</w:t>
    </w:r>
    <w:r w:rsidRPr="000D5BEA">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4A4D4" w14:textId="61E040A9" w:rsidR="00E91901" w:rsidRPr="007A5A66" w:rsidRDefault="00B81CA3" w:rsidP="00E91901">
    <w:pPr>
      <w:pStyle w:val="SecurityClassification"/>
    </w:pPr>
    <w:fldSimple w:instr="STYLEREF  &quot;Security Classification&quot;  \* MERGEFORMAT">
      <w:r>
        <w:rPr>
          <w:noProof/>
        </w:rPr>
        <w:t>Official</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4983C" w14:textId="0D8474B3" w:rsidR="00E91901" w:rsidRPr="007A5A66" w:rsidRDefault="004F33B0" w:rsidP="00E91901">
    <w:pPr>
      <w:pStyle w:val="SecurityClassification"/>
    </w:pPr>
    <w:fldSimple w:instr="STYLEREF  &quot;Security Classification&quot;  \* MERGEFORMAT">
      <w:r>
        <w:rPr>
          <w:noProof/>
        </w:rPr>
        <w:t>Official</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6ABEC" w14:textId="279D41EB" w:rsidR="00E91901" w:rsidRPr="007A5A66" w:rsidRDefault="00B81CA3" w:rsidP="00E91901">
    <w:pPr>
      <w:pStyle w:val="SecurityClassification"/>
    </w:pPr>
    <w:fldSimple w:instr="STYLEREF  &quot;Security Classification&quot;  \* MERGEFORMAT">
      <w:r>
        <w:rPr>
          <w:noProof/>
        </w:rPr>
        <w:t>Official</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0C827" w14:textId="6DE0D125" w:rsidR="007A5A66" w:rsidRDefault="00A650E4" w:rsidP="007A58D4">
    <w:pPr>
      <w:pStyle w:val="Header"/>
    </w:pPr>
    <w:r>
      <w:rPr>
        <w:noProof/>
      </w:rPr>
      <w:drawing>
        <wp:anchor distT="0" distB="0" distL="114300" distR="114300" simplePos="0" relativeHeight="251658240" behindDoc="0" locked="1" layoutInCell="1" allowOverlap="1" wp14:anchorId="52B979E8" wp14:editId="5173E11A">
          <wp:simplePos x="0" y="0"/>
          <wp:positionH relativeFrom="page">
            <wp:posOffset>-463550</wp:posOffset>
          </wp:positionH>
          <wp:positionV relativeFrom="page">
            <wp:posOffset>0</wp:posOffset>
          </wp:positionV>
          <wp:extent cx="8362315" cy="9825990"/>
          <wp:effectExtent l="0" t="0" r="635" b="3810"/>
          <wp:wrapNone/>
          <wp:docPr id="1612583891" name="Picture 161258389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362315" cy="982599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378BA" w14:textId="77777777" w:rsidR="006D7FDE" w:rsidRDefault="006D7FD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0F530" w14:textId="0EB1CCAA" w:rsidR="00F91345" w:rsidRPr="007A0A55" w:rsidRDefault="00F91345" w:rsidP="00F91345">
    <w:pPr>
      <w:pStyle w:val="SecurityClassification"/>
    </w:pPr>
    <w:r w:rsidRPr="00F91345">
      <w:fldChar w:fldCharType="begin"/>
    </w:r>
    <w:r>
      <w:instrText xml:space="preserve"> STYLEREF  "Security Classification"  \* MERGEFORMAT </w:instrText>
    </w:r>
    <w:r w:rsidRPr="00F91345">
      <w:fldChar w:fldCharType="separate"/>
    </w:r>
    <w:r w:rsidR="00800197">
      <w:rPr>
        <w:noProof/>
      </w:rPr>
      <w:t>Official</w:t>
    </w:r>
    <w:r w:rsidRPr="00F91345">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59E81" w14:textId="77777777" w:rsidR="006D7FDE" w:rsidRDefault="006D7FD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5B89F" w14:textId="77777777" w:rsidR="006D7FDE" w:rsidRDefault="006D7FD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EA87B" w14:textId="77777777" w:rsidR="006D7FDE" w:rsidRDefault="006D7FD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70142" w14:textId="77777777" w:rsidR="006D7FDE" w:rsidRDefault="006D7F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F4BFF"/>
    <w:multiLevelType w:val="multilevel"/>
    <w:tmpl w:val="49909F16"/>
    <w:numStyleLink w:val="List2Numbered"/>
  </w:abstractNum>
  <w:abstractNum w:abstractNumId="1" w15:restartNumberingAfterBreak="0">
    <w:nsid w:val="05E43011"/>
    <w:multiLevelType w:val="multilevel"/>
    <w:tmpl w:val="27D6BF50"/>
    <w:lvl w:ilvl="0">
      <w:start w:val="1"/>
      <w:numFmt w:val="none"/>
      <w:suff w:val="nothing"/>
      <w:lvlText w:val="%1"/>
      <w:lvlJc w:val="left"/>
      <w:pPr>
        <w:ind w:left="567" w:firstLine="0"/>
      </w:pPr>
      <w:rPr>
        <w:rFonts w:hint="default"/>
      </w:rPr>
    </w:lvl>
    <w:lvl w:ilvl="1">
      <w:start w:val="1"/>
      <w:numFmt w:val="lowerLetter"/>
      <w:pStyle w:val="List2"/>
      <w:lvlText w:val="%2."/>
      <w:lvlJc w:val="left"/>
      <w:pPr>
        <w:tabs>
          <w:tab w:val="num" w:pos="1135"/>
        </w:tabs>
        <w:ind w:left="1135" w:hanging="284"/>
      </w:pPr>
      <w:rPr>
        <w:rFonts w:hint="default"/>
      </w:rPr>
    </w:lvl>
    <w:lvl w:ilvl="2">
      <w:start w:val="1"/>
      <w:numFmt w:val="lowerRoman"/>
      <w:pStyle w:val="List3"/>
      <w:lvlText w:val="%3."/>
      <w:lvlJc w:val="left"/>
      <w:pPr>
        <w:tabs>
          <w:tab w:val="num" w:pos="1419"/>
        </w:tabs>
        <w:ind w:left="1419" w:hanging="284"/>
      </w:pPr>
      <w:rPr>
        <w:rFonts w:hint="default"/>
      </w:rPr>
    </w:lvl>
    <w:lvl w:ilvl="3">
      <w:start w:val="1"/>
      <w:numFmt w:val="upperLetter"/>
      <w:pStyle w:val="List4"/>
      <w:lvlText w:val="%4"/>
      <w:lvlJc w:val="left"/>
      <w:pPr>
        <w:tabs>
          <w:tab w:val="num" w:pos="1703"/>
        </w:tabs>
        <w:ind w:left="1703" w:hanging="284"/>
      </w:pPr>
      <w:rPr>
        <w:rFonts w:hint="default"/>
      </w:rPr>
    </w:lvl>
    <w:lvl w:ilvl="4">
      <w:start w:val="1"/>
      <w:numFmt w:val="decimal"/>
      <w:pStyle w:val="List5"/>
      <w:lvlText w:val="%5."/>
      <w:lvlJc w:val="left"/>
      <w:pPr>
        <w:tabs>
          <w:tab w:val="num" w:pos="1987"/>
        </w:tabs>
        <w:ind w:left="1987" w:hanging="284"/>
      </w:pPr>
      <w:rPr>
        <w:rFonts w:hint="default"/>
      </w:rPr>
    </w:lvl>
    <w:lvl w:ilvl="5">
      <w:start w:val="1"/>
      <w:numFmt w:val="bullet"/>
      <w:lvlText w:val=""/>
      <w:lvlJc w:val="left"/>
      <w:pPr>
        <w:tabs>
          <w:tab w:val="num" w:pos="2271"/>
        </w:tabs>
        <w:ind w:left="2271" w:hanging="284"/>
      </w:pPr>
      <w:rPr>
        <w:rFonts w:ascii="Symbol" w:hAnsi="Symbol" w:hint="default"/>
        <w:color w:val="auto"/>
      </w:rPr>
    </w:lvl>
    <w:lvl w:ilvl="6">
      <w:start w:val="1"/>
      <w:numFmt w:val="bullet"/>
      <w:lvlText w:val="–"/>
      <w:lvlJc w:val="left"/>
      <w:pPr>
        <w:tabs>
          <w:tab w:val="num" w:pos="2555"/>
        </w:tabs>
        <w:ind w:left="2555" w:hanging="284"/>
      </w:pPr>
      <w:rPr>
        <w:rFonts w:ascii="Arial" w:hAnsi="Arial" w:hint="default"/>
        <w:color w:val="auto"/>
      </w:rPr>
    </w:lvl>
    <w:lvl w:ilvl="7">
      <w:start w:val="1"/>
      <w:numFmt w:val="bullet"/>
      <w:lvlText w:val="»"/>
      <w:lvlJc w:val="left"/>
      <w:pPr>
        <w:tabs>
          <w:tab w:val="num" w:pos="2839"/>
        </w:tabs>
        <w:ind w:left="2839" w:hanging="284"/>
      </w:pPr>
      <w:rPr>
        <w:rFonts w:ascii="Arial" w:hAnsi="Arial" w:hint="default"/>
      </w:rPr>
    </w:lvl>
    <w:lvl w:ilvl="8">
      <w:start w:val="1"/>
      <w:numFmt w:val="lowerRoman"/>
      <w:lvlText w:val="%9."/>
      <w:lvlJc w:val="left"/>
      <w:pPr>
        <w:tabs>
          <w:tab w:val="num" w:pos="3123"/>
        </w:tabs>
        <w:ind w:left="3123" w:hanging="284"/>
      </w:pPr>
      <w:rPr>
        <w:rFonts w:hint="default"/>
      </w:rPr>
    </w:lvl>
  </w:abstractNum>
  <w:abstractNum w:abstractNumId="2" w15:restartNumberingAfterBreak="0">
    <w:nsid w:val="0B624FC1"/>
    <w:multiLevelType w:val="multilevel"/>
    <w:tmpl w:val="49909F16"/>
    <w:styleLink w:val="List2Numbered"/>
    <w:lvl w:ilvl="0">
      <w:start w:val="1"/>
      <w:numFmt w:val="decimal"/>
      <w:pStyle w:val="List2Numbered1"/>
      <w:lvlText w:val="%1."/>
      <w:lvlJc w:val="left"/>
      <w:pPr>
        <w:ind w:left="340" w:hanging="340"/>
      </w:pPr>
      <w:rPr>
        <w:rFonts w:hint="default"/>
      </w:rPr>
    </w:lvl>
    <w:lvl w:ilvl="1">
      <w:start w:val="1"/>
      <w:numFmt w:val="decimal"/>
      <w:pStyle w:val="List2Numbered2"/>
      <w:lvlText w:val="%1.%2"/>
      <w:lvlJc w:val="left"/>
      <w:pPr>
        <w:ind w:left="1021" w:hanging="681"/>
      </w:pPr>
      <w:rPr>
        <w:rFonts w:hint="default"/>
      </w:rPr>
    </w:lvl>
    <w:lvl w:ilvl="2">
      <w:start w:val="1"/>
      <w:numFmt w:val="decimal"/>
      <w:pStyle w:val="List2Numbered3"/>
      <w:lvlText w:val="%1.%2.%3"/>
      <w:lvlJc w:val="left"/>
      <w:pPr>
        <w:ind w:left="1701" w:hanging="6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8A7A72"/>
    <w:multiLevelType w:val="multilevel"/>
    <w:tmpl w:val="BC72D000"/>
    <w:lvl w:ilvl="0">
      <w:start w:val="1"/>
      <w:numFmt w:val="bullet"/>
      <w:pStyle w:val="Tablebullet"/>
      <w:lvlText w:val=""/>
      <w:lvlJc w:val="left"/>
      <w:pPr>
        <w:ind w:left="284" w:hanging="284"/>
      </w:pPr>
      <w:rPr>
        <w:rFonts w:ascii="Symbol" w:hAnsi="Symbol" w:hint="default"/>
        <w:color w:val="auto"/>
      </w:rPr>
    </w:lvl>
    <w:lvl w:ilvl="1">
      <w:start w:val="1"/>
      <w:numFmt w:val="bullet"/>
      <w:pStyle w:val="Tablebullet2"/>
      <w:lvlText w:val="–"/>
      <w:lvlJc w:val="left"/>
      <w:pPr>
        <w:ind w:left="568" w:hanging="284"/>
      </w:pPr>
      <w:rPr>
        <w:rFonts w:ascii="Arial" w:hAnsi="Arial" w:hint="default"/>
        <w:color w:val="auto"/>
      </w:rPr>
    </w:lvl>
    <w:lvl w:ilvl="2">
      <w:start w:val="1"/>
      <w:numFmt w:val="bullet"/>
      <w:lvlText w:val="»"/>
      <w:lvlJc w:val="left"/>
      <w:pPr>
        <w:ind w:left="852" w:hanging="284"/>
      </w:pPr>
      <w:rPr>
        <w:rFonts w:ascii="Arial" w:hAnsi="Arial" w:hint="default"/>
      </w:rPr>
    </w:lvl>
    <w:lvl w:ilvl="3">
      <w:start w:val="1"/>
      <w:numFmt w:val="bullet"/>
      <w:lvlText w:val="+"/>
      <w:lvlJc w:val="left"/>
      <w:pPr>
        <w:ind w:left="1136" w:hanging="284"/>
      </w:pPr>
      <w:rPr>
        <w:rFonts w:ascii="Arial" w:hAnsi="Arial" w:hint="default"/>
      </w:rPr>
    </w:lvl>
    <w:lvl w:ilvl="4">
      <w:start w:val="1"/>
      <w:numFmt w:val="bullet"/>
      <w:lvlText w:val=""/>
      <w:lvlJc w:val="left"/>
      <w:pPr>
        <w:ind w:left="1420" w:hanging="284"/>
      </w:pPr>
      <w:rPr>
        <w:rFonts w:ascii="Wingdings" w:hAnsi="Wingdings" w:hint="default"/>
        <w:color w:val="auto"/>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1A8F0F7B"/>
    <w:multiLevelType w:val="multilevel"/>
    <w:tmpl w:val="57A47F6E"/>
    <w:styleLink w:val="SDtablelist"/>
    <w:lvl w:ilvl="0">
      <w:start w:val="1"/>
      <w:numFmt w:val="none"/>
      <w:lvlText w:val="%1"/>
      <w:lvlJc w:val="left"/>
      <w:pPr>
        <w:ind w:left="284" w:hanging="284"/>
      </w:pPr>
      <w:rPr>
        <w:rFonts w:hint="default"/>
      </w:rPr>
    </w:lvl>
    <w:lvl w:ilvl="1">
      <w:start w:val="1"/>
      <w:numFmt w:val="decimal"/>
      <w:lvlText w:val="%2."/>
      <w:lvlJc w:val="left"/>
      <w:pPr>
        <w:ind w:left="284" w:hanging="284"/>
      </w:pPr>
      <w:rPr>
        <w:rFonts w:hint="default"/>
      </w:rPr>
    </w:lvl>
    <w:lvl w:ilvl="2">
      <w:start w:val="1"/>
      <w:numFmt w:val="lowerLetter"/>
      <w:lvlText w:val="%3."/>
      <w:lvlJc w:val="left"/>
      <w:pPr>
        <w:ind w:left="851" w:hanging="284"/>
      </w:pPr>
      <w:rPr>
        <w:rFonts w:hint="default"/>
      </w:rPr>
    </w:lvl>
    <w:lvl w:ilvl="3">
      <w:start w:val="1"/>
      <w:numFmt w:val="lowerRoman"/>
      <w:lvlText w:val="%4."/>
      <w:lvlJc w:val="left"/>
      <w:pPr>
        <w:ind w:left="1134" w:hanging="283"/>
      </w:pPr>
      <w:rPr>
        <w:rFonts w:hint="default"/>
      </w:rPr>
    </w:lvl>
    <w:lvl w:ilvl="4">
      <w:start w:val="1"/>
      <w:numFmt w:val="lowerLetter"/>
      <w:lvlText w:val="(%5)"/>
      <w:lvlJc w:val="left"/>
      <w:pPr>
        <w:ind w:left="1418" w:hanging="28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19155C"/>
    <w:multiLevelType w:val="multilevel"/>
    <w:tmpl w:val="4D26FDF8"/>
    <w:numStyleLink w:val="AppendixList"/>
  </w:abstractNum>
  <w:abstractNum w:abstractNumId="6" w15:restartNumberingAfterBreak="0">
    <w:nsid w:val="1CC862E1"/>
    <w:multiLevelType w:val="multilevel"/>
    <w:tmpl w:val="C284D0B0"/>
    <w:styleLink w:val="FigureNumbers"/>
    <w:lvl w:ilvl="0">
      <w:start w:val="1"/>
      <w:numFmt w:val="decimal"/>
      <w:pStyle w:val="FigureTitle"/>
      <w:lvlText w:val="Figure %1."/>
      <w:lvlJc w:val="left"/>
      <w:pPr>
        <w:ind w:left="1134" w:hanging="1134"/>
      </w:pPr>
      <w:rPr>
        <w:rFonts w:hint="default"/>
        <w:b/>
        <w:i w:val="0"/>
        <w:caps w:val="0"/>
        <w:color w:val="023E5C" w:themeColor="text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9A5394"/>
    <w:multiLevelType w:val="multilevel"/>
    <w:tmpl w:val="69BE1636"/>
    <w:styleLink w:val="SDbulletlist"/>
    <w:lvl w:ilvl="0">
      <w:start w:val="1"/>
      <w:numFmt w:val="bullet"/>
      <w:pStyle w:val="ListBullet"/>
      <w:lvlText w:val=""/>
      <w:lvlJc w:val="left"/>
      <w:pPr>
        <w:ind w:left="284" w:hanging="284"/>
      </w:pPr>
      <w:rPr>
        <w:rFonts w:ascii="Symbol" w:hAnsi="Symbol" w:hint="default"/>
      </w:rPr>
    </w:lvl>
    <w:lvl w:ilvl="1">
      <w:numFmt w:val="bullet"/>
      <w:pStyle w:val="ListBullet2"/>
      <w:lvlText w:val="–"/>
      <w:lvlJc w:val="left"/>
      <w:pPr>
        <w:ind w:left="568" w:hanging="284"/>
      </w:pPr>
      <w:rPr>
        <w:rFonts w:ascii="Arial" w:hAnsi="Arial" w:hint="default"/>
        <w:color w:val="auto"/>
      </w:rPr>
    </w:lvl>
    <w:lvl w:ilvl="2">
      <w:numFmt w:val="bullet"/>
      <w:pStyle w:val="ListBullet3"/>
      <w:lvlText w:val="»"/>
      <w:lvlJc w:val="left"/>
      <w:pPr>
        <w:ind w:left="852" w:hanging="284"/>
      </w:pPr>
      <w:rPr>
        <w:rFonts w:ascii="Arial" w:hAnsi="Arial" w:hint="default"/>
      </w:rPr>
    </w:lvl>
    <w:lvl w:ilvl="3">
      <w:numFmt w:val="bullet"/>
      <w:pStyle w:val="ListBullet4"/>
      <w:lvlText w:val="+"/>
      <w:lvlJc w:val="left"/>
      <w:pPr>
        <w:ind w:left="1136" w:hanging="284"/>
      </w:pPr>
      <w:rPr>
        <w:rFonts w:ascii="Arial" w:hAnsi="Arial" w:hint="default"/>
      </w:rPr>
    </w:lvl>
    <w:lvl w:ilvl="4">
      <w:numFmt w:val="bullet"/>
      <w:pStyle w:val="ListBullet5"/>
      <w:lvlText w:val=""/>
      <w:lvlJc w:val="left"/>
      <w:pPr>
        <w:ind w:left="1420" w:hanging="284"/>
      </w:pPr>
      <w:rPr>
        <w:rFonts w:ascii="Symbol" w:hAnsi="Symbol" w:hint="default"/>
        <w:color w:val="auto"/>
      </w:rPr>
    </w:lvl>
    <w:lvl w:ilvl="5">
      <w:numFmt w:val="bullet"/>
      <w:lvlText w:val="–"/>
      <w:lvlJc w:val="left"/>
      <w:pPr>
        <w:ind w:left="1704" w:hanging="284"/>
      </w:pPr>
      <w:rPr>
        <w:rFonts w:ascii="Arial" w:hAnsi="Arial" w:hint="default"/>
        <w:color w:val="auto"/>
      </w:rPr>
    </w:lvl>
    <w:lvl w:ilvl="6">
      <w:numFmt w:val="bullet"/>
      <w:lvlText w:val="»"/>
      <w:lvlJc w:val="left"/>
      <w:pPr>
        <w:tabs>
          <w:tab w:val="num" w:pos="2064"/>
        </w:tabs>
        <w:ind w:left="1988" w:hanging="284"/>
      </w:pPr>
      <w:rPr>
        <w:rFonts w:ascii="Arial" w:hAnsi="Arial" w:hint="default"/>
      </w:rPr>
    </w:lvl>
    <w:lvl w:ilvl="7">
      <w:numFmt w:val="bullet"/>
      <w:lvlText w:val="+"/>
      <w:lvlJc w:val="left"/>
      <w:pPr>
        <w:tabs>
          <w:tab w:val="num" w:pos="2348"/>
        </w:tabs>
        <w:ind w:left="2272" w:hanging="284"/>
      </w:pPr>
      <w:rPr>
        <w:rFonts w:ascii="Arial" w:hAnsi="Arial" w:hint="default"/>
      </w:rPr>
    </w:lvl>
    <w:lvl w:ilvl="8">
      <w:numFmt w:val="bullet"/>
      <w:lvlText w:val=""/>
      <w:lvlJc w:val="left"/>
      <w:pPr>
        <w:tabs>
          <w:tab w:val="num" w:pos="2632"/>
        </w:tabs>
        <w:ind w:left="2556" w:hanging="284"/>
      </w:pPr>
      <w:rPr>
        <w:rFonts w:ascii="Wingdings" w:hAnsi="Wingdings" w:hint="default"/>
        <w:color w:val="auto"/>
      </w:rPr>
    </w:lvl>
  </w:abstractNum>
  <w:abstractNum w:abstractNumId="8" w15:restartNumberingAfterBreak="0">
    <w:nsid w:val="20336ADE"/>
    <w:multiLevelType w:val="multilevel"/>
    <w:tmpl w:val="131EEC6C"/>
    <w:styleLink w:val="TableNumbers"/>
    <w:lvl w:ilvl="0">
      <w:start w:val="1"/>
      <w:numFmt w:val="decimal"/>
      <w:pStyle w:val="TableTitle"/>
      <w:lvlText w:val="Table %1."/>
      <w:lvlJc w:val="left"/>
      <w:pPr>
        <w:ind w:left="1134" w:hanging="1134"/>
      </w:pPr>
      <w:rPr>
        <w:rFonts w:hint="default"/>
        <w:b/>
        <w:i w:val="0"/>
        <w:caps w:val="0"/>
        <w:color w:val="023E5C" w:themeColor="text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7F64226"/>
    <w:multiLevelType w:val="multilevel"/>
    <w:tmpl w:val="F47CFCCE"/>
    <w:styleLink w:val="ExampleBoxBullets"/>
    <w:lvl w:ilvl="0">
      <w:start w:val="1"/>
      <w:numFmt w:val="bullet"/>
      <w:pStyle w:val="ExampleBoxBullet"/>
      <w:lvlText w:val=""/>
      <w:lvlJc w:val="left"/>
      <w:pPr>
        <w:tabs>
          <w:tab w:val="num" w:pos="284"/>
        </w:tabs>
        <w:ind w:left="567" w:hanging="283"/>
      </w:pPr>
      <w:rPr>
        <w:rFonts w:ascii="Symbol" w:hAnsi="Symbol" w:hint="default"/>
        <w:color w:val="auto"/>
      </w:rPr>
    </w:lvl>
    <w:lvl w:ilvl="1">
      <w:start w:val="1"/>
      <w:numFmt w:val="bullet"/>
      <w:lvlText w:val=""/>
      <w:lvlJc w:val="left"/>
      <w:pPr>
        <w:tabs>
          <w:tab w:val="num" w:pos="284"/>
        </w:tabs>
        <w:ind w:left="567" w:hanging="283"/>
      </w:pPr>
      <w:rPr>
        <w:rFonts w:ascii="Symbol" w:hAnsi="Symbol" w:hint="default"/>
        <w:color w:val="auto"/>
      </w:rPr>
    </w:lvl>
    <w:lvl w:ilvl="2">
      <w:start w:val="1"/>
      <w:numFmt w:val="bullet"/>
      <w:lvlText w:val="–"/>
      <w:lvlJc w:val="left"/>
      <w:pPr>
        <w:ind w:left="624" w:hanging="340"/>
      </w:pPr>
      <w:rPr>
        <w:rFonts w:ascii="Arial" w:hAnsi="Arial" w:hint="default"/>
        <w:color w:val="023E5C" w:themeColor="text2"/>
      </w:rPr>
    </w:lvl>
    <w:lvl w:ilvl="3">
      <w:start w:val="1"/>
      <w:numFmt w:val="bullet"/>
      <w:lvlText w:val="»"/>
      <w:lvlJc w:val="left"/>
      <w:pPr>
        <w:ind w:left="794" w:hanging="510"/>
      </w:pPr>
      <w:rPr>
        <w:rFonts w:ascii="Arial" w:hAnsi="Arial" w:hint="default"/>
        <w:color w:val="023E5C" w:themeColor="text2"/>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10" w15:restartNumberingAfterBreak="0">
    <w:nsid w:val="2AE26146"/>
    <w:multiLevelType w:val="multilevel"/>
    <w:tmpl w:val="546ACD6A"/>
    <w:lvl w:ilvl="0">
      <w:start w:val="1"/>
      <w:numFmt w:val="decimal"/>
      <w:pStyle w:val="Heading1"/>
      <w:lvlText w:val="VOLUME %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lvl>
    <w:lvl w:ilvl="4">
      <w:start w:val="1"/>
      <w:numFmt w:val="decimal"/>
      <w:pStyle w:val="Heading5"/>
      <w:lvlText w:val="%1.%2.%3.%4.%5"/>
      <w:lvlJc w:val="left"/>
      <w:pPr>
        <w:ind w:left="1418" w:hanging="1418"/>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11" w15:restartNumberingAfterBreak="0">
    <w:nsid w:val="2AEA7BC2"/>
    <w:multiLevelType w:val="hybridMultilevel"/>
    <w:tmpl w:val="6F5ED14E"/>
    <w:name w:val="Bullet content list2"/>
    <w:lvl w:ilvl="0" w:tplc="54BE7FFE">
      <w:start w:val="1"/>
      <w:numFmt w:val="lowerLetter"/>
      <w:lvlText w:val="%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2" w15:restartNumberingAfterBreak="0">
    <w:nsid w:val="2BEC37B4"/>
    <w:multiLevelType w:val="hybridMultilevel"/>
    <w:tmpl w:val="630AE41C"/>
    <w:lvl w:ilvl="0" w:tplc="952E9C52">
      <w:start w:val="1"/>
      <w:numFmt w:val="bullet"/>
      <w:lvlText w:val=""/>
      <w:lvlJc w:val="left"/>
      <w:pPr>
        <w:ind w:left="720" w:hanging="360"/>
      </w:pPr>
      <w:rPr>
        <w:rFonts w:ascii="Symbol" w:hAnsi="Symbol"/>
      </w:rPr>
    </w:lvl>
    <w:lvl w:ilvl="1" w:tplc="64B625B8">
      <w:start w:val="1"/>
      <w:numFmt w:val="bullet"/>
      <w:lvlText w:val=""/>
      <w:lvlJc w:val="left"/>
      <w:pPr>
        <w:ind w:left="720" w:hanging="360"/>
      </w:pPr>
      <w:rPr>
        <w:rFonts w:ascii="Symbol" w:hAnsi="Symbol"/>
      </w:rPr>
    </w:lvl>
    <w:lvl w:ilvl="2" w:tplc="457E670A">
      <w:start w:val="1"/>
      <w:numFmt w:val="bullet"/>
      <w:lvlText w:val=""/>
      <w:lvlJc w:val="left"/>
      <w:pPr>
        <w:ind w:left="720" w:hanging="360"/>
      </w:pPr>
      <w:rPr>
        <w:rFonts w:ascii="Symbol" w:hAnsi="Symbol"/>
      </w:rPr>
    </w:lvl>
    <w:lvl w:ilvl="3" w:tplc="4C56D30C">
      <w:start w:val="1"/>
      <w:numFmt w:val="bullet"/>
      <w:lvlText w:val=""/>
      <w:lvlJc w:val="left"/>
      <w:pPr>
        <w:ind w:left="720" w:hanging="360"/>
      </w:pPr>
      <w:rPr>
        <w:rFonts w:ascii="Symbol" w:hAnsi="Symbol"/>
      </w:rPr>
    </w:lvl>
    <w:lvl w:ilvl="4" w:tplc="0C6846C8">
      <w:start w:val="1"/>
      <w:numFmt w:val="bullet"/>
      <w:lvlText w:val=""/>
      <w:lvlJc w:val="left"/>
      <w:pPr>
        <w:ind w:left="720" w:hanging="360"/>
      </w:pPr>
      <w:rPr>
        <w:rFonts w:ascii="Symbol" w:hAnsi="Symbol"/>
      </w:rPr>
    </w:lvl>
    <w:lvl w:ilvl="5" w:tplc="EE3ACDD6">
      <w:start w:val="1"/>
      <w:numFmt w:val="bullet"/>
      <w:lvlText w:val=""/>
      <w:lvlJc w:val="left"/>
      <w:pPr>
        <w:ind w:left="720" w:hanging="360"/>
      </w:pPr>
      <w:rPr>
        <w:rFonts w:ascii="Symbol" w:hAnsi="Symbol"/>
      </w:rPr>
    </w:lvl>
    <w:lvl w:ilvl="6" w:tplc="0F6AD9A2">
      <w:start w:val="1"/>
      <w:numFmt w:val="bullet"/>
      <w:lvlText w:val=""/>
      <w:lvlJc w:val="left"/>
      <w:pPr>
        <w:ind w:left="720" w:hanging="360"/>
      </w:pPr>
      <w:rPr>
        <w:rFonts w:ascii="Symbol" w:hAnsi="Symbol"/>
      </w:rPr>
    </w:lvl>
    <w:lvl w:ilvl="7" w:tplc="D9F29516">
      <w:start w:val="1"/>
      <w:numFmt w:val="bullet"/>
      <w:lvlText w:val=""/>
      <w:lvlJc w:val="left"/>
      <w:pPr>
        <w:ind w:left="720" w:hanging="360"/>
      </w:pPr>
      <w:rPr>
        <w:rFonts w:ascii="Symbol" w:hAnsi="Symbol"/>
      </w:rPr>
    </w:lvl>
    <w:lvl w:ilvl="8" w:tplc="D3E8194A">
      <w:start w:val="1"/>
      <w:numFmt w:val="bullet"/>
      <w:lvlText w:val=""/>
      <w:lvlJc w:val="left"/>
      <w:pPr>
        <w:ind w:left="720" w:hanging="360"/>
      </w:pPr>
      <w:rPr>
        <w:rFonts w:ascii="Symbol" w:hAnsi="Symbol"/>
      </w:rPr>
    </w:lvl>
  </w:abstractNum>
  <w:abstractNum w:abstractNumId="13" w15:restartNumberingAfterBreak="0">
    <w:nsid w:val="2CE80DD9"/>
    <w:multiLevelType w:val="multilevel"/>
    <w:tmpl w:val="D6003D96"/>
    <w:lvl w:ilvl="0">
      <w:start w:val="1"/>
      <w:numFmt w:val="none"/>
      <w:pStyle w:val="ListNumber"/>
      <w:suff w:val="nothing"/>
      <w:lvlText w:val="%1"/>
      <w:lvlJc w:val="left"/>
      <w:pPr>
        <w:ind w:left="0" w:firstLine="0"/>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upperLetter"/>
      <w:pStyle w:val="ListNumber4"/>
      <w:lvlText w:val="%4."/>
      <w:lvlJc w:val="left"/>
      <w:pPr>
        <w:ind w:left="1136" w:hanging="284"/>
      </w:pPr>
      <w:rPr>
        <w:rFonts w:hint="default"/>
      </w:rPr>
    </w:lvl>
    <w:lvl w:ilvl="4">
      <w:start w:val="1"/>
      <w:numFmt w:val="decimal"/>
      <w:pStyle w:val="ListNumber5"/>
      <w:lvlText w:val="%5."/>
      <w:lvlJc w:val="left"/>
      <w:pPr>
        <w:ind w:left="1420" w:hanging="284"/>
      </w:pPr>
      <w:rPr>
        <w:rFonts w:hint="default"/>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Arial" w:hAnsi="Arial" w:hint="default"/>
        <w:color w:val="auto"/>
      </w:rPr>
    </w:lvl>
    <w:lvl w:ilvl="7">
      <w:start w:val="1"/>
      <w:numFmt w:val="bullet"/>
      <w:lvlText w:val="»"/>
      <w:lvlJc w:val="left"/>
      <w:pPr>
        <w:ind w:left="2272" w:hanging="284"/>
      </w:pPr>
      <w:rPr>
        <w:rFonts w:ascii="Arial" w:hAnsi="Arial" w:hint="default"/>
      </w:rPr>
    </w:lvl>
    <w:lvl w:ilvl="8">
      <w:start w:val="1"/>
      <w:numFmt w:val="lowerRoman"/>
      <w:lvlText w:val="%9."/>
      <w:lvlJc w:val="left"/>
      <w:pPr>
        <w:ind w:left="2556" w:hanging="284"/>
      </w:pPr>
      <w:rPr>
        <w:rFonts w:hint="default"/>
      </w:rPr>
    </w:lvl>
  </w:abstractNum>
  <w:abstractNum w:abstractNumId="14" w15:restartNumberingAfterBreak="0">
    <w:nsid w:val="2D890E47"/>
    <w:multiLevelType w:val="hybridMultilevel"/>
    <w:tmpl w:val="53B83F20"/>
    <w:lvl w:ilvl="0" w:tplc="6B982C78">
      <w:start w:val="1"/>
      <w:numFmt w:val="decimal"/>
      <w:pStyle w:val="SourceNotesNumbered"/>
      <w:lvlText w:val="%1."/>
      <w:lvlJc w:val="left"/>
      <w:pPr>
        <w:ind w:left="720" w:hanging="360"/>
      </w:pPr>
      <w:rPr>
        <w:rFonts w:hint="default"/>
        <w:caps w:val="0"/>
        <w:vanish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1316138"/>
    <w:multiLevelType w:val="multilevel"/>
    <w:tmpl w:val="A3380760"/>
    <w:numStyleLink w:val="List1Legal"/>
  </w:abstractNum>
  <w:abstractNum w:abstractNumId="16" w15:restartNumberingAfterBreak="0">
    <w:nsid w:val="31A8391D"/>
    <w:multiLevelType w:val="multilevel"/>
    <w:tmpl w:val="C284D0B0"/>
    <w:numStyleLink w:val="FigureNumbers"/>
  </w:abstractNum>
  <w:abstractNum w:abstractNumId="17" w15:restartNumberingAfterBreak="0">
    <w:nsid w:val="374F11D6"/>
    <w:multiLevelType w:val="multilevel"/>
    <w:tmpl w:val="131EEC6C"/>
    <w:numStyleLink w:val="TableNumbers"/>
  </w:abstractNum>
  <w:abstractNum w:abstractNumId="18" w15:restartNumberingAfterBreak="0">
    <w:nsid w:val="37FA238A"/>
    <w:multiLevelType w:val="multilevel"/>
    <w:tmpl w:val="4D26FDF8"/>
    <w:styleLink w:val="AppendixList"/>
    <w:lvl w:ilvl="0">
      <w:start w:val="1"/>
      <w:numFmt w:val="upperLetter"/>
      <w:pStyle w:val="AppendixHeading1"/>
      <w:lvlText w:val="Appendix %1"/>
      <w:lvlJc w:val="left"/>
      <w:pPr>
        <w:ind w:left="0" w:firstLine="0"/>
      </w:pPr>
      <w:rPr>
        <w:rFonts w:hint="default"/>
      </w:rPr>
    </w:lvl>
    <w:lvl w:ilvl="1">
      <w:start w:val="1"/>
      <w:numFmt w:val="decimal"/>
      <w:pStyle w:val="AppendixHeading2"/>
      <w:lvlText w:val="%1.%2"/>
      <w:lvlJc w:val="left"/>
      <w:pPr>
        <w:ind w:left="1134" w:hanging="1134"/>
      </w:pPr>
      <w:rPr>
        <w:rFonts w:hint="default"/>
      </w:rPr>
    </w:lvl>
    <w:lvl w:ilvl="2">
      <w:start w:val="1"/>
      <w:numFmt w:val="decimal"/>
      <w:pStyle w:val="AppendixHeading3"/>
      <w:lvlText w:val="%1.%2.%3"/>
      <w:lvlJc w:val="left"/>
      <w:pPr>
        <w:ind w:left="1134" w:hanging="1134"/>
      </w:pPr>
      <w:rPr>
        <w:rFonts w:hint="default"/>
      </w:rPr>
    </w:lvl>
    <w:lvl w:ilvl="3">
      <w:start w:val="1"/>
      <w:numFmt w:val="decimal"/>
      <w:pStyle w:val="AppendixHeading4"/>
      <w:lvlText w:val="%1.%2.%3.%4"/>
      <w:lvlJc w:val="left"/>
      <w:pPr>
        <w:ind w:left="1134" w:hanging="113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6F55FB4"/>
    <w:multiLevelType w:val="multilevel"/>
    <w:tmpl w:val="CA34E4BA"/>
    <w:styleLink w:val="TablelistAC"/>
    <w:lvl w:ilvl="0">
      <w:start w:val="1"/>
      <w:numFmt w:val="none"/>
      <w:pStyle w:val="tablelistAC1"/>
      <w:lvlText w:val="%1"/>
      <w:lvlJc w:val="left"/>
      <w:pPr>
        <w:ind w:left="0" w:firstLine="0"/>
      </w:pPr>
      <w:rPr>
        <w:rFonts w:hint="default"/>
      </w:rPr>
    </w:lvl>
    <w:lvl w:ilvl="1">
      <w:start w:val="1"/>
      <w:numFmt w:val="decimal"/>
      <w:pStyle w:val="tablelistAC2"/>
      <w:lvlText w:val="%2."/>
      <w:lvlJc w:val="left"/>
      <w:pPr>
        <w:ind w:left="284" w:hanging="284"/>
      </w:pPr>
      <w:rPr>
        <w:rFonts w:hint="default"/>
      </w:rPr>
    </w:lvl>
    <w:lvl w:ilvl="2">
      <w:start w:val="1"/>
      <w:numFmt w:val="lowerLetter"/>
      <w:pStyle w:val="tablelistAC3"/>
      <w:lvlText w:val="%3."/>
      <w:lvlJc w:val="left"/>
      <w:pPr>
        <w:ind w:left="568" w:hanging="284"/>
      </w:pPr>
      <w:rPr>
        <w:rFonts w:hint="default"/>
      </w:rPr>
    </w:lvl>
    <w:lvl w:ilvl="3">
      <w:start w:val="1"/>
      <w:numFmt w:val="lowerRoman"/>
      <w:pStyle w:val="tablelistAC4"/>
      <w:lvlText w:val="%4."/>
      <w:lvlJc w:val="left"/>
      <w:pPr>
        <w:ind w:left="852" w:hanging="285"/>
      </w:pPr>
      <w:rPr>
        <w:rFonts w:hint="default"/>
      </w:rPr>
    </w:lvl>
    <w:lvl w:ilvl="4">
      <w:start w:val="1"/>
      <w:numFmt w:val="upperLetter"/>
      <w:lvlText w:val="%5."/>
      <w:lvlJc w:val="left"/>
      <w:pPr>
        <w:ind w:left="1136" w:hanging="285"/>
      </w:pPr>
      <w:rPr>
        <w:rFonts w:hint="default"/>
      </w:rPr>
    </w:lvl>
    <w:lvl w:ilvl="5">
      <w:start w:val="1"/>
      <w:numFmt w:val="bullet"/>
      <w:lvlText w:val=""/>
      <w:lvlJc w:val="left"/>
      <w:pPr>
        <w:ind w:left="1420" w:hanging="286"/>
      </w:pPr>
      <w:rPr>
        <w:rFonts w:ascii="Symbol" w:hAnsi="Symbol" w:hint="default"/>
      </w:rPr>
    </w:lvl>
    <w:lvl w:ilvl="6">
      <w:start w:val="1"/>
      <w:numFmt w:val="bullet"/>
      <w:lvlText w:val="–"/>
      <w:lvlJc w:val="left"/>
      <w:pPr>
        <w:ind w:left="1701" w:hanging="283"/>
      </w:pPr>
      <w:rPr>
        <w:rFonts w:ascii="Arial" w:hAnsi="Arial" w:hint="default"/>
        <w:color w:val="auto"/>
      </w:rPr>
    </w:lvl>
    <w:lvl w:ilvl="7">
      <w:start w:val="1"/>
      <w:numFmt w:val="bullet"/>
      <w:lvlText w:val="»"/>
      <w:lvlJc w:val="left"/>
      <w:pPr>
        <w:ind w:left="1988" w:firstLine="0"/>
      </w:pPr>
      <w:rPr>
        <w:rFonts w:ascii="Arial" w:hAnsi="Arial" w:hint="default"/>
      </w:rPr>
    </w:lvl>
    <w:lvl w:ilvl="8">
      <w:start w:val="1"/>
      <w:numFmt w:val="bullet"/>
      <w:lvlText w:val="+"/>
      <w:lvlJc w:val="left"/>
      <w:pPr>
        <w:ind w:left="2272" w:firstLine="0"/>
      </w:pPr>
      <w:rPr>
        <w:rFonts w:ascii="Arial" w:hAnsi="Arial" w:hint="default"/>
      </w:rPr>
    </w:lvl>
  </w:abstractNum>
  <w:abstractNum w:abstractNumId="20" w15:restartNumberingAfterBreak="0">
    <w:nsid w:val="51531AEA"/>
    <w:multiLevelType w:val="multilevel"/>
    <w:tmpl w:val="02CEE1AA"/>
    <w:styleLink w:val="AnnexHeadingList"/>
    <w:lvl w:ilvl="0">
      <w:start w:val="1"/>
      <w:numFmt w:val="upperLetter"/>
      <w:pStyle w:val="Annexidentifier"/>
      <w:lvlText w:val="Annex %1"/>
      <w:lvlJc w:val="left"/>
      <w:pPr>
        <w:ind w:left="0" w:firstLine="0"/>
      </w:pPr>
      <w:rPr>
        <w:rFonts w:hint="default"/>
      </w:rPr>
    </w:lvl>
    <w:lvl w:ilvl="1">
      <w:start w:val="1"/>
      <w:numFmt w:val="decimal"/>
      <w:pStyle w:val="Annexidentifier2numbered"/>
      <w:lvlText w:val="%1.%2"/>
      <w:lvlJc w:val="left"/>
      <w:pPr>
        <w:ind w:left="1134" w:hanging="1134"/>
      </w:pPr>
      <w:rPr>
        <w:rFonts w:hint="default"/>
      </w:rPr>
    </w:lvl>
    <w:lvl w:ilvl="2">
      <w:start w:val="1"/>
      <w:numFmt w:val="decimal"/>
      <w:pStyle w:val="Annexidentifier3numbered"/>
      <w:lvlText w:val="%1.%2.%3"/>
      <w:lvlJc w:val="left"/>
      <w:pPr>
        <w:ind w:left="1134" w:hanging="113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15E48D9"/>
    <w:multiLevelType w:val="hybridMultilevel"/>
    <w:tmpl w:val="18EC95E4"/>
    <w:name w:val="Bullet content list"/>
    <w:lvl w:ilvl="0" w:tplc="D4289CA0">
      <w:start w:val="1"/>
      <w:numFmt w:val="bullet"/>
      <w:lvlText w:val=""/>
      <w:lvlJc w:val="left"/>
      <w:pPr>
        <w:ind w:left="993" w:hanging="567"/>
      </w:pPr>
      <w:rPr>
        <w:rFonts w:ascii="Symbol" w:hAnsi="Symbol" w:hint="default"/>
        <w:color w:val="auto"/>
      </w:rPr>
    </w:lvl>
    <w:lvl w:ilvl="1" w:tplc="6A7A6074">
      <w:start w:val="1"/>
      <w:numFmt w:val="bullet"/>
      <w:lvlText w:val="-"/>
      <w:lvlJc w:val="left"/>
      <w:pPr>
        <w:tabs>
          <w:tab w:val="num" w:pos="1418"/>
        </w:tabs>
        <w:ind w:left="1418" w:hanging="567"/>
      </w:pPr>
      <w:rPr>
        <w:rFonts w:ascii="Courier New" w:hAnsi="Courier New" w:hint="default"/>
      </w:rPr>
    </w:lvl>
    <w:lvl w:ilvl="2" w:tplc="ADEE2A62">
      <w:start w:val="1"/>
      <w:numFmt w:val="bullet"/>
      <w:lvlText w:val="o"/>
      <w:lvlJc w:val="left"/>
      <w:pPr>
        <w:tabs>
          <w:tab w:val="num" w:pos="1871"/>
        </w:tabs>
        <w:ind w:left="1871" w:hanging="453"/>
      </w:pPr>
      <w:rPr>
        <w:rFonts w:ascii="Calibri" w:hAnsi="Calibri" w:hint="default"/>
        <w:color w:val="auto"/>
      </w:rPr>
    </w:lvl>
    <w:lvl w:ilvl="3" w:tplc="5A5621AE">
      <w:start w:val="1"/>
      <w:numFmt w:val="none"/>
      <w:lvlText w:val=""/>
      <w:lvlJc w:val="left"/>
      <w:pPr>
        <w:ind w:left="1191" w:hanging="1191"/>
      </w:pPr>
      <w:rPr>
        <w:rFonts w:hint="default"/>
      </w:rPr>
    </w:lvl>
    <w:lvl w:ilvl="4" w:tplc="890E4512">
      <w:start w:val="1"/>
      <w:numFmt w:val="none"/>
      <w:lvlText w:val=""/>
      <w:lvlJc w:val="left"/>
      <w:pPr>
        <w:ind w:left="1800" w:hanging="360"/>
      </w:pPr>
      <w:rPr>
        <w:rFonts w:hint="default"/>
      </w:rPr>
    </w:lvl>
    <w:lvl w:ilvl="5" w:tplc="1CF2CD98">
      <w:start w:val="1"/>
      <w:numFmt w:val="none"/>
      <w:lvlText w:val=""/>
      <w:lvlJc w:val="left"/>
      <w:pPr>
        <w:ind w:left="2160" w:hanging="360"/>
      </w:pPr>
      <w:rPr>
        <w:rFonts w:hint="default"/>
      </w:rPr>
    </w:lvl>
    <w:lvl w:ilvl="6" w:tplc="0C090005">
      <w:start w:val="1"/>
      <w:numFmt w:val="bullet"/>
      <w:lvlText w:val=""/>
      <w:lvlJc w:val="left"/>
      <w:pPr>
        <w:ind w:left="2520" w:hanging="360"/>
      </w:pPr>
      <w:rPr>
        <w:rFonts w:ascii="Wingdings" w:hAnsi="Wingdings" w:hint="default"/>
      </w:rPr>
    </w:lvl>
    <w:lvl w:ilvl="7" w:tplc="63087E60">
      <w:start w:val="1"/>
      <w:numFmt w:val="none"/>
      <w:lvlText w:val=""/>
      <w:lvlJc w:val="left"/>
      <w:pPr>
        <w:ind w:left="2880" w:hanging="360"/>
      </w:pPr>
      <w:rPr>
        <w:rFonts w:hint="default"/>
      </w:rPr>
    </w:lvl>
    <w:lvl w:ilvl="8" w:tplc="A5C64BF6">
      <w:start w:val="1"/>
      <w:numFmt w:val="none"/>
      <w:lvlText w:val=""/>
      <w:lvlJc w:val="left"/>
      <w:pPr>
        <w:ind w:left="3240" w:hanging="360"/>
      </w:pPr>
      <w:rPr>
        <w:rFonts w:hint="default"/>
      </w:rPr>
    </w:lvl>
  </w:abstractNum>
  <w:abstractNum w:abstractNumId="22" w15:restartNumberingAfterBreak="0">
    <w:nsid w:val="535249AF"/>
    <w:multiLevelType w:val="multilevel"/>
    <w:tmpl w:val="945E4078"/>
    <w:styleLink w:val="AppendixNumbers"/>
    <w:lvl w:ilvl="0">
      <w:start w:val="1"/>
      <w:numFmt w:val="upperLetter"/>
      <w:suff w:val="space"/>
      <w:lvlText w:val="Appendix %1 –"/>
      <w:lvlJc w:val="left"/>
      <w:pPr>
        <w:ind w:left="5104" w:firstLine="0"/>
      </w:pPr>
      <w:rPr>
        <w:rFonts w:hint="default"/>
      </w:rPr>
    </w:lvl>
    <w:lvl w:ilvl="1">
      <w:start w:val="1"/>
      <w:numFmt w:val="decimal"/>
      <w:lvlText w:val="%1.%2"/>
      <w:lvlJc w:val="left"/>
      <w:pPr>
        <w:ind w:left="1560" w:hanging="113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6DB5F4C"/>
    <w:multiLevelType w:val="multilevel"/>
    <w:tmpl w:val="13B2010E"/>
    <w:styleLink w:val="NumberedHeadings"/>
    <w:lvl w:ilvl="0">
      <w:start w:val="1"/>
      <w:numFmt w:val="decimal"/>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418" w:hanging="1418"/>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24" w15:restartNumberingAfterBreak="0">
    <w:nsid w:val="59794637"/>
    <w:multiLevelType w:val="multilevel"/>
    <w:tmpl w:val="27D6BF50"/>
    <w:lvl w:ilvl="0">
      <w:start w:val="1"/>
      <w:numFmt w:val="none"/>
      <w:suff w:val="nothing"/>
      <w:lvlText w:val="%1"/>
      <w:lvlJc w:val="left"/>
      <w:pPr>
        <w:ind w:left="567" w:firstLine="0"/>
      </w:pPr>
      <w:rPr>
        <w:rFonts w:hint="default"/>
      </w:rPr>
    </w:lvl>
    <w:lvl w:ilvl="1">
      <w:start w:val="1"/>
      <w:numFmt w:val="lowerLetter"/>
      <w:lvlText w:val="%2."/>
      <w:lvlJc w:val="left"/>
      <w:pPr>
        <w:tabs>
          <w:tab w:val="num" w:pos="1135"/>
        </w:tabs>
        <w:ind w:left="1135" w:hanging="284"/>
      </w:pPr>
      <w:rPr>
        <w:rFonts w:hint="default"/>
      </w:rPr>
    </w:lvl>
    <w:lvl w:ilvl="2">
      <w:start w:val="1"/>
      <w:numFmt w:val="lowerRoman"/>
      <w:lvlText w:val="%3."/>
      <w:lvlJc w:val="left"/>
      <w:pPr>
        <w:tabs>
          <w:tab w:val="num" w:pos="1419"/>
        </w:tabs>
        <w:ind w:left="1419" w:hanging="284"/>
      </w:pPr>
      <w:rPr>
        <w:rFonts w:hint="default"/>
      </w:rPr>
    </w:lvl>
    <w:lvl w:ilvl="3">
      <w:start w:val="1"/>
      <w:numFmt w:val="upperLetter"/>
      <w:lvlText w:val="%4"/>
      <w:lvlJc w:val="left"/>
      <w:pPr>
        <w:tabs>
          <w:tab w:val="num" w:pos="1703"/>
        </w:tabs>
        <w:ind w:left="1703" w:hanging="284"/>
      </w:pPr>
      <w:rPr>
        <w:rFonts w:hint="default"/>
      </w:rPr>
    </w:lvl>
    <w:lvl w:ilvl="4">
      <w:start w:val="1"/>
      <w:numFmt w:val="decimal"/>
      <w:lvlText w:val="%5."/>
      <w:lvlJc w:val="left"/>
      <w:pPr>
        <w:tabs>
          <w:tab w:val="num" w:pos="1987"/>
        </w:tabs>
        <w:ind w:left="1987" w:hanging="284"/>
      </w:pPr>
      <w:rPr>
        <w:rFonts w:hint="default"/>
      </w:rPr>
    </w:lvl>
    <w:lvl w:ilvl="5">
      <w:start w:val="1"/>
      <w:numFmt w:val="bullet"/>
      <w:lvlText w:val=""/>
      <w:lvlJc w:val="left"/>
      <w:pPr>
        <w:tabs>
          <w:tab w:val="num" w:pos="2271"/>
        </w:tabs>
        <w:ind w:left="2271" w:hanging="284"/>
      </w:pPr>
      <w:rPr>
        <w:rFonts w:ascii="Symbol" w:hAnsi="Symbol" w:hint="default"/>
        <w:color w:val="auto"/>
      </w:rPr>
    </w:lvl>
    <w:lvl w:ilvl="6">
      <w:start w:val="1"/>
      <w:numFmt w:val="bullet"/>
      <w:lvlText w:val="–"/>
      <w:lvlJc w:val="left"/>
      <w:pPr>
        <w:tabs>
          <w:tab w:val="num" w:pos="2555"/>
        </w:tabs>
        <w:ind w:left="2555" w:hanging="284"/>
      </w:pPr>
      <w:rPr>
        <w:rFonts w:ascii="Arial" w:hAnsi="Arial" w:hint="default"/>
        <w:color w:val="auto"/>
      </w:rPr>
    </w:lvl>
    <w:lvl w:ilvl="7">
      <w:start w:val="1"/>
      <w:numFmt w:val="bullet"/>
      <w:lvlText w:val="»"/>
      <w:lvlJc w:val="left"/>
      <w:pPr>
        <w:tabs>
          <w:tab w:val="num" w:pos="2839"/>
        </w:tabs>
        <w:ind w:left="2839" w:hanging="284"/>
      </w:pPr>
      <w:rPr>
        <w:rFonts w:ascii="Arial" w:hAnsi="Arial" w:hint="default"/>
      </w:rPr>
    </w:lvl>
    <w:lvl w:ilvl="8">
      <w:start w:val="1"/>
      <w:numFmt w:val="lowerRoman"/>
      <w:lvlText w:val="%9."/>
      <w:lvlJc w:val="left"/>
      <w:pPr>
        <w:tabs>
          <w:tab w:val="num" w:pos="3123"/>
        </w:tabs>
        <w:ind w:left="3123" w:hanging="284"/>
      </w:pPr>
      <w:rPr>
        <w:rFonts w:hint="default"/>
      </w:rPr>
    </w:lvl>
  </w:abstractNum>
  <w:abstractNum w:abstractNumId="25" w15:restartNumberingAfterBreak="0">
    <w:nsid w:val="5B7728AC"/>
    <w:multiLevelType w:val="multilevel"/>
    <w:tmpl w:val="A3380760"/>
    <w:styleLink w:val="List1Legal"/>
    <w:lvl w:ilvl="0">
      <w:start w:val="1"/>
      <w:numFmt w:val="decimal"/>
      <w:pStyle w:val="List1Legal1"/>
      <w:lvlText w:val="%1."/>
      <w:lvlJc w:val="left"/>
      <w:pPr>
        <w:ind w:left="340" w:hanging="340"/>
      </w:pPr>
      <w:rPr>
        <w:rFonts w:hint="default"/>
        <w:b w:val="0"/>
        <w:i w:val="0"/>
        <w:color w:val="auto"/>
      </w:rPr>
    </w:lvl>
    <w:lvl w:ilvl="1">
      <w:start w:val="1"/>
      <w:numFmt w:val="lowerLetter"/>
      <w:pStyle w:val="List1Legal2"/>
      <w:lvlText w:val="%2."/>
      <w:lvlJc w:val="left"/>
      <w:pPr>
        <w:ind w:left="680" w:hanging="340"/>
      </w:pPr>
      <w:rPr>
        <w:rFonts w:hint="default"/>
      </w:rPr>
    </w:lvl>
    <w:lvl w:ilvl="2">
      <w:start w:val="1"/>
      <w:numFmt w:val="lowerRoman"/>
      <w:pStyle w:val="List1Legal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26" w15:restartNumberingAfterBreak="0">
    <w:nsid w:val="67F61808"/>
    <w:multiLevelType w:val="multilevel"/>
    <w:tmpl w:val="D5E070CC"/>
    <w:styleLink w:val="WarningBoxBullets"/>
    <w:lvl w:ilvl="0">
      <w:start w:val="1"/>
      <w:numFmt w:val="bullet"/>
      <w:pStyle w:val="WarningBoxBullet"/>
      <w:lvlText w:val=""/>
      <w:lvlJc w:val="left"/>
      <w:pPr>
        <w:ind w:left="567" w:hanging="283"/>
      </w:pPr>
      <w:rPr>
        <w:rFonts w:ascii="Symbol" w:hAnsi="Symbol" w:hint="default"/>
        <w:color w:val="auto"/>
      </w:rPr>
    </w:lvl>
    <w:lvl w:ilvl="1">
      <w:start w:val="1"/>
      <w:numFmt w:val="bullet"/>
      <w:lvlText w:val="–"/>
      <w:lvlJc w:val="left"/>
      <w:pPr>
        <w:ind w:left="851" w:hanging="283"/>
      </w:pPr>
      <w:rPr>
        <w:rFonts w:ascii="Arial" w:hAnsi="Arial" w:hint="default"/>
        <w:color w:val="auto"/>
      </w:rPr>
    </w:lvl>
    <w:lvl w:ilvl="2">
      <w:start w:val="1"/>
      <w:numFmt w:val="bullet"/>
      <w:lvlText w:val="»"/>
      <w:lvlJc w:val="left"/>
      <w:pPr>
        <w:ind w:left="1135" w:hanging="283"/>
      </w:pPr>
      <w:rPr>
        <w:rFonts w:ascii="Arial" w:hAnsi="Arial" w:hint="default"/>
        <w:color w:val="auto"/>
      </w:rPr>
    </w:lvl>
    <w:lvl w:ilvl="3">
      <w:start w:val="1"/>
      <w:numFmt w:val="decimal"/>
      <w:lvlText w:val="(%4)"/>
      <w:lvlJc w:val="left"/>
      <w:pPr>
        <w:ind w:left="1419" w:hanging="283"/>
      </w:pPr>
      <w:rPr>
        <w:rFonts w:hint="default"/>
      </w:rPr>
    </w:lvl>
    <w:lvl w:ilvl="4">
      <w:start w:val="1"/>
      <w:numFmt w:val="lowerLetter"/>
      <w:lvlText w:val="(%5)"/>
      <w:lvlJc w:val="left"/>
      <w:pPr>
        <w:ind w:left="1703" w:hanging="283"/>
      </w:pPr>
      <w:rPr>
        <w:rFonts w:hint="default"/>
      </w:rPr>
    </w:lvl>
    <w:lvl w:ilvl="5">
      <w:start w:val="1"/>
      <w:numFmt w:val="lowerRoman"/>
      <w:lvlText w:val="(%6)"/>
      <w:lvlJc w:val="lef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left"/>
      <w:pPr>
        <w:ind w:left="2839" w:hanging="283"/>
      </w:pPr>
      <w:rPr>
        <w:rFonts w:hint="default"/>
      </w:rPr>
    </w:lvl>
  </w:abstractNum>
  <w:abstractNum w:abstractNumId="27" w15:restartNumberingAfterBreak="0">
    <w:nsid w:val="6F6F3CD2"/>
    <w:multiLevelType w:val="multilevel"/>
    <w:tmpl w:val="02CEE1AA"/>
    <w:numStyleLink w:val="AnnexHeadingList"/>
  </w:abstractNum>
  <w:abstractNum w:abstractNumId="28" w15:restartNumberingAfterBreak="0">
    <w:nsid w:val="72933A47"/>
    <w:multiLevelType w:val="multilevel"/>
    <w:tmpl w:val="57DE6570"/>
    <w:styleLink w:val="NotesBoxBullets"/>
    <w:lvl w:ilvl="0">
      <w:start w:val="1"/>
      <w:numFmt w:val="bullet"/>
      <w:pStyle w:val="NotesBoxBullet"/>
      <w:lvlText w:val=""/>
      <w:lvlJc w:val="left"/>
      <w:pPr>
        <w:ind w:left="567" w:hanging="283"/>
      </w:pPr>
      <w:rPr>
        <w:rFonts w:ascii="Symbol" w:hAnsi="Symbol" w:hint="default"/>
        <w:color w:val="auto"/>
      </w:rPr>
    </w:lvl>
    <w:lvl w:ilvl="1">
      <w:start w:val="1"/>
      <w:numFmt w:val="bullet"/>
      <w:lvlText w:val="–"/>
      <w:lvlJc w:val="left"/>
      <w:pPr>
        <w:ind w:left="851" w:hanging="283"/>
      </w:pPr>
      <w:rPr>
        <w:rFonts w:ascii="Arial" w:hAnsi="Arial" w:hint="default"/>
        <w:color w:val="auto"/>
      </w:rPr>
    </w:lvl>
    <w:lvl w:ilvl="2">
      <w:start w:val="1"/>
      <w:numFmt w:val="bullet"/>
      <w:lvlText w:val="»"/>
      <w:lvlJc w:val="left"/>
      <w:pPr>
        <w:ind w:left="1135" w:hanging="283"/>
      </w:pPr>
      <w:rPr>
        <w:rFonts w:ascii="Arial" w:hAnsi="Arial" w:hint="default"/>
        <w:color w:val="auto"/>
      </w:rPr>
    </w:lvl>
    <w:lvl w:ilvl="3">
      <w:start w:val="1"/>
      <w:numFmt w:val="decimal"/>
      <w:lvlText w:val="(%4)"/>
      <w:lvlJc w:val="left"/>
      <w:pPr>
        <w:ind w:left="1419" w:hanging="283"/>
      </w:pPr>
      <w:rPr>
        <w:rFonts w:hint="default"/>
      </w:rPr>
    </w:lvl>
    <w:lvl w:ilvl="4">
      <w:start w:val="1"/>
      <w:numFmt w:val="lowerLetter"/>
      <w:lvlText w:val="(%5)"/>
      <w:lvlJc w:val="left"/>
      <w:pPr>
        <w:ind w:left="1703" w:hanging="283"/>
      </w:pPr>
      <w:rPr>
        <w:rFonts w:hint="default"/>
      </w:rPr>
    </w:lvl>
    <w:lvl w:ilvl="5">
      <w:start w:val="1"/>
      <w:numFmt w:val="lowerRoman"/>
      <w:lvlText w:val="(%6)"/>
      <w:lvlJc w:val="lef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left"/>
      <w:pPr>
        <w:ind w:left="2839" w:hanging="283"/>
      </w:pPr>
      <w:rPr>
        <w:rFonts w:hint="default"/>
      </w:rPr>
    </w:lvl>
  </w:abstractNum>
  <w:abstractNum w:abstractNumId="29" w15:restartNumberingAfterBreak="0">
    <w:nsid w:val="738A4D83"/>
    <w:multiLevelType w:val="multilevel"/>
    <w:tmpl w:val="C6761868"/>
    <w:styleLink w:val="DefaultBullets"/>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Arial" w:hAnsi="Arial" w:hint="default"/>
        <w:color w:val="auto"/>
      </w:rPr>
    </w:lvl>
    <w:lvl w:ilvl="2">
      <w:start w:val="1"/>
      <w:numFmt w:val="bullet"/>
      <w:lvlText w:val="o"/>
      <w:lvlJc w:val="left"/>
      <w:pPr>
        <w:ind w:left="1040" w:hanging="360"/>
      </w:pPr>
      <w:rPr>
        <w:rFonts w:ascii="Courier New" w:hAnsi="Courier New" w:cs="Courier New"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num w:numId="1" w16cid:durableId="2044599316">
    <w:abstractNumId w:val="9"/>
  </w:num>
  <w:num w:numId="2" w16cid:durableId="1101489245">
    <w:abstractNumId w:val="6"/>
  </w:num>
  <w:num w:numId="3" w16cid:durableId="1647052740">
    <w:abstractNumId w:val="25"/>
  </w:num>
  <w:num w:numId="4" w16cid:durableId="1957176630">
    <w:abstractNumId w:val="28"/>
  </w:num>
  <w:num w:numId="5" w16cid:durableId="1246888110">
    <w:abstractNumId w:val="23"/>
    <w:lvlOverride w:ilvl="3">
      <w:lvl w:ilvl="3">
        <w:start w:val="1"/>
        <w:numFmt w:val="decimal"/>
        <w:lvlText w:val="%1.%2.%3.%4"/>
        <w:lvlJc w:val="left"/>
        <w:pPr>
          <w:ind w:left="1134" w:hanging="1134"/>
        </w:pPr>
        <w:rPr>
          <w:rFonts w:hint="default"/>
        </w:rPr>
      </w:lvl>
    </w:lvlOverride>
  </w:num>
  <w:num w:numId="6" w16cid:durableId="647513882">
    <w:abstractNumId w:val="8"/>
  </w:num>
  <w:num w:numId="7" w16cid:durableId="354617787">
    <w:abstractNumId w:val="26"/>
  </w:num>
  <w:num w:numId="8" w16cid:durableId="1266839954">
    <w:abstractNumId w:val="2"/>
  </w:num>
  <w:num w:numId="9" w16cid:durableId="1778678429">
    <w:abstractNumId w:val="29"/>
  </w:num>
  <w:num w:numId="10" w16cid:durableId="1707872913">
    <w:abstractNumId w:val="16"/>
  </w:num>
  <w:num w:numId="11" w16cid:durableId="306781526">
    <w:abstractNumId w:val="14"/>
  </w:num>
  <w:num w:numId="12" w16cid:durableId="290019086">
    <w:abstractNumId w:val="17"/>
  </w:num>
  <w:num w:numId="13" w16cid:durableId="530460851">
    <w:abstractNumId w:val="22"/>
  </w:num>
  <w:num w:numId="14" w16cid:durableId="2397515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51420041">
    <w:abstractNumId w:val="7"/>
  </w:num>
  <w:num w:numId="16" w16cid:durableId="1637878682">
    <w:abstractNumId w:val="20"/>
  </w:num>
  <w:num w:numId="17" w16cid:durableId="911811264">
    <w:abstractNumId w:val="18"/>
  </w:num>
  <w:num w:numId="18" w16cid:durableId="1798985163">
    <w:abstractNumId w:val="3"/>
  </w:num>
  <w:num w:numId="19" w16cid:durableId="329992246">
    <w:abstractNumId w:val="19"/>
  </w:num>
  <w:num w:numId="20" w16cid:durableId="176846921">
    <w:abstractNumId w:val="4"/>
  </w:num>
  <w:num w:numId="21" w16cid:durableId="1691252408">
    <w:abstractNumId w:val="27"/>
  </w:num>
  <w:num w:numId="22" w16cid:durableId="942342924">
    <w:abstractNumId w:val="1"/>
  </w:num>
  <w:num w:numId="23" w16cid:durableId="14972636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45059514">
    <w:abstractNumId w:val="5"/>
  </w:num>
  <w:num w:numId="25" w16cid:durableId="243420263">
    <w:abstractNumId w:val="10"/>
  </w:num>
  <w:num w:numId="26" w16cid:durableId="1235698881">
    <w:abstractNumId w:val="15"/>
  </w:num>
  <w:num w:numId="27" w16cid:durableId="2041661137">
    <w:abstractNumId w:val="0"/>
  </w:num>
  <w:num w:numId="28" w16cid:durableId="202835699">
    <w:abstractNumId w:val="23"/>
  </w:num>
  <w:num w:numId="29" w16cid:durableId="18251216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371917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335521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242480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30309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006152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560821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647902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003871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324049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950925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905580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417831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9303998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996415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439914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10757509">
    <w:abstractNumId w:val="21"/>
  </w:num>
  <w:num w:numId="46" w16cid:durableId="10070512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68852335">
    <w:abstractNumId w:val="24"/>
  </w:num>
  <w:num w:numId="48" w16cid:durableId="557283636">
    <w:abstractNumId w:val="13"/>
  </w:num>
  <w:num w:numId="49" w16cid:durableId="1399014081">
    <w:abstractNumId w:val="12"/>
  </w:num>
  <w:num w:numId="50" w16cid:durableId="741373818">
    <w:abstractNumId w:val="11"/>
  </w:num>
  <w:num w:numId="51" w16cid:durableId="6209562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00686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736483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wer, Carlie">
    <w15:presenceInfo w15:providerId="AD" w15:userId="S::CARLIE.BREWER@casa.gov.au::0893236d-c9b4-41cd-af73-d0807d22da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EE"/>
    <w:rsid w:val="00000896"/>
    <w:rsid w:val="00000BE6"/>
    <w:rsid w:val="00001CF5"/>
    <w:rsid w:val="000034FE"/>
    <w:rsid w:val="000036ED"/>
    <w:rsid w:val="00012FAD"/>
    <w:rsid w:val="00014D00"/>
    <w:rsid w:val="00016160"/>
    <w:rsid w:val="000217BB"/>
    <w:rsid w:val="000237E9"/>
    <w:rsid w:val="0002532A"/>
    <w:rsid w:val="00025B62"/>
    <w:rsid w:val="000263BB"/>
    <w:rsid w:val="000321BF"/>
    <w:rsid w:val="00032207"/>
    <w:rsid w:val="000334E0"/>
    <w:rsid w:val="00034C82"/>
    <w:rsid w:val="00034EBF"/>
    <w:rsid w:val="00035205"/>
    <w:rsid w:val="00041CFC"/>
    <w:rsid w:val="0004295C"/>
    <w:rsid w:val="00044C36"/>
    <w:rsid w:val="00046EC5"/>
    <w:rsid w:val="00047AF2"/>
    <w:rsid w:val="000524EE"/>
    <w:rsid w:val="0005408A"/>
    <w:rsid w:val="00054AE2"/>
    <w:rsid w:val="00055541"/>
    <w:rsid w:val="000560B6"/>
    <w:rsid w:val="000560E1"/>
    <w:rsid w:val="00056828"/>
    <w:rsid w:val="00057D37"/>
    <w:rsid w:val="00057F96"/>
    <w:rsid w:val="00061D66"/>
    <w:rsid w:val="00063144"/>
    <w:rsid w:val="00064520"/>
    <w:rsid w:val="0006467F"/>
    <w:rsid w:val="00065AAD"/>
    <w:rsid w:val="00065C78"/>
    <w:rsid w:val="000671A3"/>
    <w:rsid w:val="00067DE0"/>
    <w:rsid w:val="0007173E"/>
    <w:rsid w:val="00072634"/>
    <w:rsid w:val="000727B1"/>
    <w:rsid w:val="0007374B"/>
    <w:rsid w:val="0007499F"/>
    <w:rsid w:val="00075B27"/>
    <w:rsid w:val="0007774F"/>
    <w:rsid w:val="000803C8"/>
    <w:rsid w:val="00080615"/>
    <w:rsid w:val="000823BA"/>
    <w:rsid w:val="00082421"/>
    <w:rsid w:val="00084C2A"/>
    <w:rsid w:val="00084F8A"/>
    <w:rsid w:val="00085093"/>
    <w:rsid w:val="00086132"/>
    <w:rsid w:val="0008642A"/>
    <w:rsid w:val="00086667"/>
    <w:rsid w:val="00086E02"/>
    <w:rsid w:val="00087FBC"/>
    <w:rsid w:val="00090BCA"/>
    <w:rsid w:val="00092E44"/>
    <w:rsid w:val="00093959"/>
    <w:rsid w:val="0009444A"/>
    <w:rsid w:val="00094830"/>
    <w:rsid w:val="00094C5D"/>
    <w:rsid w:val="000976BF"/>
    <w:rsid w:val="00097AB3"/>
    <w:rsid w:val="000A0623"/>
    <w:rsid w:val="000A2539"/>
    <w:rsid w:val="000A28A6"/>
    <w:rsid w:val="000A2A65"/>
    <w:rsid w:val="000A49DC"/>
    <w:rsid w:val="000A4E16"/>
    <w:rsid w:val="000A546C"/>
    <w:rsid w:val="000A5C9B"/>
    <w:rsid w:val="000A62AE"/>
    <w:rsid w:val="000A7E74"/>
    <w:rsid w:val="000B0761"/>
    <w:rsid w:val="000B58A8"/>
    <w:rsid w:val="000B7ED6"/>
    <w:rsid w:val="000C252F"/>
    <w:rsid w:val="000C2C10"/>
    <w:rsid w:val="000C380E"/>
    <w:rsid w:val="000C5084"/>
    <w:rsid w:val="000C5D81"/>
    <w:rsid w:val="000D33D4"/>
    <w:rsid w:val="000D368C"/>
    <w:rsid w:val="000D4CA2"/>
    <w:rsid w:val="000D5BA0"/>
    <w:rsid w:val="000D5BEA"/>
    <w:rsid w:val="000D6562"/>
    <w:rsid w:val="000D7DD6"/>
    <w:rsid w:val="000E04C9"/>
    <w:rsid w:val="000E342E"/>
    <w:rsid w:val="000E39AF"/>
    <w:rsid w:val="000E44CD"/>
    <w:rsid w:val="000E63C1"/>
    <w:rsid w:val="000E6976"/>
    <w:rsid w:val="000E7634"/>
    <w:rsid w:val="000E7AB5"/>
    <w:rsid w:val="000F0E6B"/>
    <w:rsid w:val="000F1E48"/>
    <w:rsid w:val="000F2EB9"/>
    <w:rsid w:val="000F3C7E"/>
    <w:rsid w:val="000F430D"/>
    <w:rsid w:val="000F51CE"/>
    <w:rsid w:val="000F5489"/>
    <w:rsid w:val="0010331F"/>
    <w:rsid w:val="00105F17"/>
    <w:rsid w:val="001062C1"/>
    <w:rsid w:val="001063AA"/>
    <w:rsid w:val="0010680A"/>
    <w:rsid w:val="0010749A"/>
    <w:rsid w:val="00107C39"/>
    <w:rsid w:val="0011072F"/>
    <w:rsid w:val="0011401F"/>
    <w:rsid w:val="0011552E"/>
    <w:rsid w:val="001169DB"/>
    <w:rsid w:val="00116C45"/>
    <w:rsid w:val="001170CA"/>
    <w:rsid w:val="001217F2"/>
    <w:rsid w:val="001226C5"/>
    <w:rsid w:val="00123139"/>
    <w:rsid w:val="00123A78"/>
    <w:rsid w:val="0012401B"/>
    <w:rsid w:val="001275F8"/>
    <w:rsid w:val="00132EEB"/>
    <w:rsid w:val="0013453A"/>
    <w:rsid w:val="00135F2B"/>
    <w:rsid w:val="001400E8"/>
    <w:rsid w:val="00142366"/>
    <w:rsid w:val="001453C4"/>
    <w:rsid w:val="00145E3F"/>
    <w:rsid w:val="0015037A"/>
    <w:rsid w:val="00151DE4"/>
    <w:rsid w:val="00151F9F"/>
    <w:rsid w:val="00152746"/>
    <w:rsid w:val="00153F56"/>
    <w:rsid w:val="001543C0"/>
    <w:rsid w:val="00156670"/>
    <w:rsid w:val="0015671B"/>
    <w:rsid w:val="0015736C"/>
    <w:rsid w:val="0015741B"/>
    <w:rsid w:val="00164C1E"/>
    <w:rsid w:val="0016735D"/>
    <w:rsid w:val="0017182F"/>
    <w:rsid w:val="00173124"/>
    <w:rsid w:val="00173173"/>
    <w:rsid w:val="00173228"/>
    <w:rsid w:val="00174E3E"/>
    <w:rsid w:val="001812E5"/>
    <w:rsid w:val="001814FE"/>
    <w:rsid w:val="0018425D"/>
    <w:rsid w:val="001851F0"/>
    <w:rsid w:val="00193561"/>
    <w:rsid w:val="00193657"/>
    <w:rsid w:val="00195280"/>
    <w:rsid w:val="001964B0"/>
    <w:rsid w:val="00197612"/>
    <w:rsid w:val="001A0431"/>
    <w:rsid w:val="001A0C8F"/>
    <w:rsid w:val="001A2637"/>
    <w:rsid w:val="001A4427"/>
    <w:rsid w:val="001A48BC"/>
    <w:rsid w:val="001A53A2"/>
    <w:rsid w:val="001A5897"/>
    <w:rsid w:val="001A751C"/>
    <w:rsid w:val="001B243D"/>
    <w:rsid w:val="001B698C"/>
    <w:rsid w:val="001B7B5B"/>
    <w:rsid w:val="001C0613"/>
    <w:rsid w:val="001C598A"/>
    <w:rsid w:val="001C5DF2"/>
    <w:rsid w:val="001D0447"/>
    <w:rsid w:val="001D10B1"/>
    <w:rsid w:val="001D33B9"/>
    <w:rsid w:val="001D5351"/>
    <w:rsid w:val="001D7E02"/>
    <w:rsid w:val="001E0562"/>
    <w:rsid w:val="001E08F0"/>
    <w:rsid w:val="001E2097"/>
    <w:rsid w:val="001E3A02"/>
    <w:rsid w:val="001E3C35"/>
    <w:rsid w:val="001E4F3F"/>
    <w:rsid w:val="001E563F"/>
    <w:rsid w:val="001E5978"/>
    <w:rsid w:val="001E79DD"/>
    <w:rsid w:val="001E7E29"/>
    <w:rsid w:val="001F0686"/>
    <w:rsid w:val="001F18FF"/>
    <w:rsid w:val="001F1C3C"/>
    <w:rsid w:val="001F2B1D"/>
    <w:rsid w:val="001F4491"/>
    <w:rsid w:val="001F4B8C"/>
    <w:rsid w:val="001F5BE5"/>
    <w:rsid w:val="001F7C51"/>
    <w:rsid w:val="00200268"/>
    <w:rsid w:val="00202EC9"/>
    <w:rsid w:val="00203B52"/>
    <w:rsid w:val="00204F9C"/>
    <w:rsid w:val="0020573B"/>
    <w:rsid w:val="00205F0F"/>
    <w:rsid w:val="00210C82"/>
    <w:rsid w:val="00211BD8"/>
    <w:rsid w:val="00211C85"/>
    <w:rsid w:val="002122CB"/>
    <w:rsid w:val="0021327C"/>
    <w:rsid w:val="00214864"/>
    <w:rsid w:val="00215708"/>
    <w:rsid w:val="00216541"/>
    <w:rsid w:val="00216677"/>
    <w:rsid w:val="00217FE4"/>
    <w:rsid w:val="002201B3"/>
    <w:rsid w:val="00220C44"/>
    <w:rsid w:val="0022127C"/>
    <w:rsid w:val="00223E22"/>
    <w:rsid w:val="0022402E"/>
    <w:rsid w:val="0022481C"/>
    <w:rsid w:val="00226641"/>
    <w:rsid w:val="00226B59"/>
    <w:rsid w:val="002320CB"/>
    <w:rsid w:val="00234181"/>
    <w:rsid w:val="00236B96"/>
    <w:rsid w:val="00241A3D"/>
    <w:rsid w:val="0024310F"/>
    <w:rsid w:val="0024424F"/>
    <w:rsid w:val="00246FFA"/>
    <w:rsid w:val="00247867"/>
    <w:rsid w:val="00250E28"/>
    <w:rsid w:val="00251FE2"/>
    <w:rsid w:val="00252871"/>
    <w:rsid w:val="00253A2B"/>
    <w:rsid w:val="00253C6D"/>
    <w:rsid w:val="00254F37"/>
    <w:rsid w:val="00255397"/>
    <w:rsid w:val="002573ED"/>
    <w:rsid w:val="0026309C"/>
    <w:rsid w:val="0026309F"/>
    <w:rsid w:val="00263816"/>
    <w:rsid w:val="00266416"/>
    <w:rsid w:val="002668AD"/>
    <w:rsid w:val="00267671"/>
    <w:rsid w:val="002721C7"/>
    <w:rsid w:val="002727AC"/>
    <w:rsid w:val="00272A15"/>
    <w:rsid w:val="002736DF"/>
    <w:rsid w:val="0027403D"/>
    <w:rsid w:val="00276B87"/>
    <w:rsid w:val="002779B0"/>
    <w:rsid w:val="00277C5A"/>
    <w:rsid w:val="002804D3"/>
    <w:rsid w:val="0028075F"/>
    <w:rsid w:val="0028256F"/>
    <w:rsid w:val="00282C7A"/>
    <w:rsid w:val="00284AEF"/>
    <w:rsid w:val="0028653E"/>
    <w:rsid w:val="00287721"/>
    <w:rsid w:val="00287EDA"/>
    <w:rsid w:val="0029111C"/>
    <w:rsid w:val="00291DF4"/>
    <w:rsid w:val="0029244B"/>
    <w:rsid w:val="00292A37"/>
    <w:rsid w:val="00293088"/>
    <w:rsid w:val="00294CA3"/>
    <w:rsid w:val="002959C6"/>
    <w:rsid w:val="00296994"/>
    <w:rsid w:val="002A3E53"/>
    <w:rsid w:val="002A42D7"/>
    <w:rsid w:val="002A4AFF"/>
    <w:rsid w:val="002A603F"/>
    <w:rsid w:val="002B0763"/>
    <w:rsid w:val="002B37B9"/>
    <w:rsid w:val="002B4F10"/>
    <w:rsid w:val="002C0698"/>
    <w:rsid w:val="002C148D"/>
    <w:rsid w:val="002C1B67"/>
    <w:rsid w:val="002C35EE"/>
    <w:rsid w:val="002C52A3"/>
    <w:rsid w:val="002C59BB"/>
    <w:rsid w:val="002C5F76"/>
    <w:rsid w:val="002C6789"/>
    <w:rsid w:val="002C6CA6"/>
    <w:rsid w:val="002C7468"/>
    <w:rsid w:val="002D1721"/>
    <w:rsid w:val="002D2C75"/>
    <w:rsid w:val="002D63D5"/>
    <w:rsid w:val="002D69F4"/>
    <w:rsid w:val="002E0A49"/>
    <w:rsid w:val="002E180C"/>
    <w:rsid w:val="002E24F5"/>
    <w:rsid w:val="002E6D00"/>
    <w:rsid w:val="002E72B4"/>
    <w:rsid w:val="002E7494"/>
    <w:rsid w:val="002F455A"/>
    <w:rsid w:val="002F6B1D"/>
    <w:rsid w:val="00302179"/>
    <w:rsid w:val="00303EAB"/>
    <w:rsid w:val="003053D9"/>
    <w:rsid w:val="003055E1"/>
    <w:rsid w:val="0030566D"/>
    <w:rsid w:val="00313FA1"/>
    <w:rsid w:val="00315098"/>
    <w:rsid w:val="00315765"/>
    <w:rsid w:val="00315E09"/>
    <w:rsid w:val="0031629E"/>
    <w:rsid w:val="00317E58"/>
    <w:rsid w:val="00320AA6"/>
    <w:rsid w:val="003214FF"/>
    <w:rsid w:val="00321632"/>
    <w:rsid w:val="00321EAF"/>
    <w:rsid w:val="00321F30"/>
    <w:rsid w:val="00323BB9"/>
    <w:rsid w:val="003246FE"/>
    <w:rsid w:val="003250DE"/>
    <w:rsid w:val="00325694"/>
    <w:rsid w:val="00325D9F"/>
    <w:rsid w:val="00332466"/>
    <w:rsid w:val="003363E7"/>
    <w:rsid w:val="00337803"/>
    <w:rsid w:val="00340F32"/>
    <w:rsid w:val="00341170"/>
    <w:rsid w:val="003415AA"/>
    <w:rsid w:val="00341D31"/>
    <w:rsid w:val="003433B3"/>
    <w:rsid w:val="00343725"/>
    <w:rsid w:val="00344547"/>
    <w:rsid w:val="003449A0"/>
    <w:rsid w:val="00345AF7"/>
    <w:rsid w:val="00346DA4"/>
    <w:rsid w:val="003519E4"/>
    <w:rsid w:val="00351BA5"/>
    <w:rsid w:val="00354790"/>
    <w:rsid w:val="00356D05"/>
    <w:rsid w:val="003576CD"/>
    <w:rsid w:val="00361D97"/>
    <w:rsid w:val="0036281A"/>
    <w:rsid w:val="00370545"/>
    <w:rsid w:val="003722F9"/>
    <w:rsid w:val="00372DFA"/>
    <w:rsid w:val="00373FF3"/>
    <w:rsid w:val="00375511"/>
    <w:rsid w:val="00377D08"/>
    <w:rsid w:val="0038180E"/>
    <w:rsid w:val="003821AD"/>
    <w:rsid w:val="00382410"/>
    <w:rsid w:val="00383276"/>
    <w:rsid w:val="00383AD6"/>
    <w:rsid w:val="00391C57"/>
    <w:rsid w:val="00391DFF"/>
    <w:rsid w:val="003930D5"/>
    <w:rsid w:val="0039333B"/>
    <w:rsid w:val="00393599"/>
    <w:rsid w:val="003939FE"/>
    <w:rsid w:val="00393DD9"/>
    <w:rsid w:val="00395185"/>
    <w:rsid w:val="003952BE"/>
    <w:rsid w:val="003960FA"/>
    <w:rsid w:val="003976B5"/>
    <w:rsid w:val="003A0E09"/>
    <w:rsid w:val="003A16DF"/>
    <w:rsid w:val="003A18CD"/>
    <w:rsid w:val="003A2202"/>
    <w:rsid w:val="003A30B8"/>
    <w:rsid w:val="003A4BAE"/>
    <w:rsid w:val="003A6807"/>
    <w:rsid w:val="003A6C8D"/>
    <w:rsid w:val="003A73E5"/>
    <w:rsid w:val="003B005E"/>
    <w:rsid w:val="003B0D12"/>
    <w:rsid w:val="003B1B2B"/>
    <w:rsid w:val="003B2F01"/>
    <w:rsid w:val="003B4C10"/>
    <w:rsid w:val="003B563F"/>
    <w:rsid w:val="003B5BC7"/>
    <w:rsid w:val="003B63CF"/>
    <w:rsid w:val="003B743F"/>
    <w:rsid w:val="003B7607"/>
    <w:rsid w:val="003C04CD"/>
    <w:rsid w:val="003C388D"/>
    <w:rsid w:val="003C4EE1"/>
    <w:rsid w:val="003C7D3A"/>
    <w:rsid w:val="003D0AF7"/>
    <w:rsid w:val="003D0EE5"/>
    <w:rsid w:val="003D13B8"/>
    <w:rsid w:val="003D205B"/>
    <w:rsid w:val="003D6487"/>
    <w:rsid w:val="003E0F53"/>
    <w:rsid w:val="003E1134"/>
    <w:rsid w:val="003E19B3"/>
    <w:rsid w:val="003E3C5D"/>
    <w:rsid w:val="003F09AB"/>
    <w:rsid w:val="003F1364"/>
    <w:rsid w:val="003F269B"/>
    <w:rsid w:val="003F5B9C"/>
    <w:rsid w:val="003F66A7"/>
    <w:rsid w:val="0040074D"/>
    <w:rsid w:val="00400EBE"/>
    <w:rsid w:val="00401F42"/>
    <w:rsid w:val="004020F8"/>
    <w:rsid w:val="00405A64"/>
    <w:rsid w:val="004103EB"/>
    <w:rsid w:val="004105DE"/>
    <w:rsid w:val="0041071C"/>
    <w:rsid w:val="0041377C"/>
    <w:rsid w:val="00414403"/>
    <w:rsid w:val="004154E2"/>
    <w:rsid w:val="00420935"/>
    <w:rsid w:val="00421044"/>
    <w:rsid w:val="0042108A"/>
    <w:rsid w:val="00421B6E"/>
    <w:rsid w:val="00421BAE"/>
    <w:rsid w:val="004227DD"/>
    <w:rsid w:val="00425BC1"/>
    <w:rsid w:val="004265EC"/>
    <w:rsid w:val="0042678F"/>
    <w:rsid w:val="00426C67"/>
    <w:rsid w:val="00427499"/>
    <w:rsid w:val="00430068"/>
    <w:rsid w:val="004302DF"/>
    <w:rsid w:val="004317CC"/>
    <w:rsid w:val="00432631"/>
    <w:rsid w:val="00433E62"/>
    <w:rsid w:val="00434894"/>
    <w:rsid w:val="00441A67"/>
    <w:rsid w:val="00441E48"/>
    <w:rsid w:val="004439E6"/>
    <w:rsid w:val="00444919"/>
    <w:rsid w:val="00446C09"/>
    <w:rsid w:val="00447C15"/>
    <w:rsid w:val="00451A6B"/>
    <w:rsid w:val="00452932"/>
    <w:rsid w:val="004535D1"/>
    <w:rsid w:val="00454253"/>
    <w:rsid w:val="004558F7"/>
    <w:rsid w:val="00455EA1"/>
    <w:rsid w:val="00460438"/>
    <w:rsid w:val="00462D2E"/>
    <w:rsid w:val="004635FA"/>
    <w:rsid w:val="004658CA"/>
    <w:rsid w:val="00466414"/>
    <w:rsid w:val="00466C54"/>
    <w:rsid w:val="0047137C"/>
    <w:rsid w:val="00473113"/>
    <w:rsid w:val="00474B93"/>
    <w:rsid w:val="00483C34"/>
    <w:rsid w:val="00485751"/>
    <w:rsid w:val="004859E8"/>
    <w:rsid w:val="00486F2A"/>
    <w:rsid w:val="00490C19"/>
    <w:rsid w:val="00490C7E"/>
    <w:rsid w:val="00492A9C"/>
    <w:rsid w:val="00494253"/>
    <w:rsid w:val="0049441A"/>
    <w:rsid w:val="00497D75"/>
    <w:rsid w:val="004A34DC"/>
    <w:rsid w:val="004A6B98"/>
    <w:rsid w:val="004A7E89"/>
    <w:rsid w:val="004B08DC"/>
    <w:rsid w:val="004B23EC"/>
    <w:rsid w:val="004B2E40"/>
    <w:rsid w:val="004B343B"/>
    <w:rsid w:val="004B374A"/>
    <w:rsid w:val="004B5CC6"/>
    <w:rsid w:val="004B640F"/>
    <w:rsid w:val="004B648B"/>
    <w:rsid w:val="004B707E"/>
    <w:rsid w:val="004B72E8"/>
    <w:rsid w:val="004C2218"/>
    <w:rsid w:val="004C49AF"/>
    <w:rsid w:val="004C634D"/>
    <w:rsid w:val="004D09A7"/>
    <w:rsid w:val="004D1680"/>
    <w:rsid w:val="004D6F21"/>
    <w:rsid w:val="004D703A"/>
    <w:rsid w:val="004E3479"/>
    <w:rsid w:val="004E3C6F"/>
    <w:rsid w:val="004E4E7E"/>
    <w:rsid w:val="004E6591"/>
    <w:rsid w:val="004E6D4D"/>
    <w:rsid w:val="004E78F5"/>
    <w:rsid w:val="004F33B0"/>
    <w:rsid w:val="004F46A4"/>
    <w:rsid w:val="004F6B77"/>
    <w:rsid w:val="004F7227"/>
    <w:rsid w:val="004F7551"/>
    <w:rsid w:val="004F7D80"/>
    <w:rsid w:val="00501AE4"/>
    <w:rsid w:val="005025AF"/>
    <w:rsid w:val="00503342"/>
    <w:rsid w:val="00506976"/>
    <w:rsid w:val="00514310"/>
    <w:rsid w:val="00515848"/>
    <w:rsid w:val="005164EC"/>
    <w:rsid w:val="0051692E"/>
    <w:rsid w:val="00516DAA"/>
    <w:rsid w:val="00516F39"/>
    <w:rsid w:val="00517892"/>
    <w:rsid w:val="00521AA8"/>
    <w:rsid w:val="00522FA6"/>
    <w:rsid w:val="00523741"/>
    <w:rsid w:val="0052538B"/>
    <w:rsid w:val="00526A06"/>
    <w:rsid w:val="00527364"/>
    <w:rsid w:val="00527836"/>
    <w:rsid w:val="00527D32"/>
    <w:rsid w:val="00534D53"/>
    <w:rsid w:val="0053557C"/>
    <w:rsid w:val="00536F8A"/>
    <w:rsid w:val="005375A6"/>
    <w:rsid w:val="0054293C"/>
    <w:rsid w:val="00543782"/>
    <w:rsid w:val="00544C90"/>
    <w:rsid w:val="00545D34"/>
    <w:rsid w:val="005461F3"/>
    <w:rsid w:val="00546F0F"/>
    <w:rsid w:val="00547B96"/>
    <w:rsid w:val="00550CC5"/>
    <w:rsid w:val="00551E06"/>
    <w:rsid w:val="00552DBD"/>
    <w:rsid w:val="005538BC"/>
    <w:rsid w:val="00555D0E"/>
    <w:rsid w:val="00560840"/>
    <w:rsid w:val="00560949"/>
    <w:rsid w:val="005611E7"/>
    <w:rsid w:val="0056192F"/>
    <w:rsid w:val="00562606"/>
    <w:rsid w:val="005631B0"/>
    <w:rsid w:val="00566499"/>
    <w:rsid w:val="005700B3"/>
    <w:rsid w:val="00572965"/>
    <w:rsid w:val="005734C8"/>
    <w:rsid w:val="00573705"/>
    <w:rsid w:val="00574DAD"/>
    <w:rsid w:val="005760A6"/>
    <w:rsid w:val="00576BD9"/>
    <w:rsid w:val="00577B44"/>
    <w:rsid w:val="005809E0"/>
    <w:rsid w:val="00580B13"/>
    <w:rsid w:val="00581920"/>
    <w:rsid w:val="00585334"/>
    <w:rsid w:val="0058639D"/>
    <w:rsid w:val="005872EE"/>
    <w:rsid w:val="005920E4"/>
    <w:rsid w:val="00593CFA"/>
    <w:rsid w:val="00593D33"/>
    <w:rsid w:val="00594741"/>
    <w:rsid w:val="005A0661"/>
    <w:rsid w:val="005A1BCB"/>
    <w:rsid w:val="005A368C"/>
    <w:rsid w:val="005A4062"/>
    <w:rsid w:val="005A4D12"/>
    <w:rsid w:val="005A53C9"/>
    <w:rsid w:val="005A689F"/>
    <w:rsid w:val="005B049C"/>
    <w:rsid w:val="005B3B9E"/>
    <w:rsid w:val="005B5C30"/>
    <w:rsid w:val="005B616D"/>
    <w:rsid w:val="005B706D"/>
    <w:rsid w:val="005B7C93"/>
    <w:rsid w:val="005C0ED4"/>
    <w:rsid w:val="005C14D3"/>
    <w:rsid w:val="005C1732"/>
    <w:rsid w:val="005C287E"/>
    <w:rsid w:val="005C2C22"/>
    <w:rsid w:val="005C3CDF"/>
    <w:rsid w:val="005C4C9A"/>
    <w:rsid w:val="005C6CCD"/>
    <w:rsid w:val="005C724F"/>
    <w:rsid w:val="005D257D"/>
    <w:rsid w:val="005D3E7C"/>
    <w:rsid w:val="005D542F"/>
    <w:rsid w:val="005D57C5"/>
    <w:rsid w:val="005D5A58"/>
    <w:rsid w:val="005D64D3"/>
    <w:rsid w:val="005E02F1"/>
    <w:rsid w:val="005E0C00"/>
    <w:rsid w:val="005E10EA"/>
    <w:rsid w:val="005E21D2"/>
    <w:rsid w:val="005E4FA0"/>
    <w:rsid w:val="005E5388"/>
    <w:rsid w:val="005E677C"/>
    <w:rsid w:val="005E6E76"/>
    <w:rsid w:val="005E7B29"/>
    <w:rsid w:val="005F0FDD"/>
    <w:rsid w:val="005F12F9"/>
    <w:rsid w:val="005F154C"/>
    <w:rsid w:val="005F258B"/>
    <w:rsid w:val="005F3197"/>
    <w:rsid w:val="005F4649"/>
    <w:rsid w:val="005F469D"/>
    <w:rsid w:val="005F51C4"/>
    <w:rsid w:val="005F7652"/>
    <w:rsid w:val="00605451"/>
    <w:rsid w:val="00607024"/>
    <w:rsid w:val="00610CF0"/>
    <w:rsid w:val="006133E4"/>
    <w:rsid w:val="006134D3"/>
    <w:rsid w:val="006142F6"/>
    <w:rsid w:val="00614888"/>
    <w:rsid w:val="00617354"/>
    <w:rsid w:val="0062199B"/>
    <w:rsid w:val="00622A55"/>
    <w:rsid w:val="0062424E"/>
    <w:rsid w:val="0062477F"/>
    <w:rsid w:val="00626972"/>
    <w:rsid w:val="0062758C"/>
    <w:rsid w:val="006305D0"/>
    <w:rsid w:val="00630D6C"/>
    <w:rsid w:val="0063131B"/>
    <w:rsid w:val="00634452"/>
    <w:rsid w:val="0064217A"/>
    <w:rsid w:val="00643D67"/>
    <w:rsid w:val="00644F58"/>
    <w:rsid w:val="00646210"/>
    <w:rsid w:val="00647498"/>
    <w:rsid w:val="006505F3"/>
    <w:rsid w:val="006518D5"/>
    <w:rsid w:val="00652194"/>
    <w:rsid w:val="0065343E"/>
    <w:rsid w:val="00653A9D"/>
    <w:rsid w:val="006540F8"/>
    <w:rsid w:val="00654165"/>
    <w:rsid w:val="006577DB"/>
    <w:rsid w:val="006621F2"/>
    <w:rsid w:val="00662262"/>
    <w:rsid w:val="00662677"/>
    <w:rsid w:val="00665094"/>
    <w:rsid w:val="006679DF"/>
    <w:rsid w:val="006733FE"/>
    <w:rsid w:val="0067399D"/>
    <w:rsid w:val="00676D1C"/>
    <w:rsid w:val="00676D88"/>
    <w:rsid w:val="006805D9"/>
    <w:rsid w:val="00680F04"/>
    <w:rsid w:val="00681051"/>
    <w:rsid w:val="0068176E"/>
    <w:rsid w:val="006819B9"/>
    <w:rsid w:val="00681F57"/>
    <w:rsid w:val="00682590"/>
    <w:rsid w:val="0068354F"/>
    <w:rsid w:val="0068370B"/>
    <w:rsid w:val="00684D1A"/>
    <w:rsid w:val="00685DA5"/>
    <w:rsid w:val="00687183"/>
    <w:rsid w:val="00687A14"/>
    <w:rsid w:val="006920D9"/>
    <w:rsid w:val="006934AA"/>
    <w:rsid w:val="00695B17"/>
    <w:rsid w:val="0069660B"/>
    <w:rsid w:val="006A074F"/>
    <w:rsid w:val="006A3131"/>
    <w:rsid w:val="006A3C2D"/>
    <w:rsid w:val="006A3C57"/>
    <w:rsid w:val="006A4030"/>
    <w:rsid w:val="006A6C54"/>
    <w:rsid w:val="006B0183"/>
    <w:rsid w:val="006B018C"/>
    <w:rsid w:val="006B019C"/>
    <w:rsid w:val="006B0726"/>
    <w:rsid w:val="006B09EB"/>
    <w:rsid w:val="006B3C4A"/>
    <w:rsid w:val="006B6622"/>
    <w:rsid w:val="006C0361"/>
    <w:rsid w:val="006C1872"/>
    <w:rsid w:val="006C2A09"/>
    <w:rsid w:val="006C3378"/>
    <w:rsid w:val="006C35EE"/>
    <w:rsid w:val="006C3AC0"/>
    <w:rsid w:val="006C3E12"/>
    <w:rsid w:val="006C7904"/>
    <w:rsid w:val="006D07F9"/>
    <w:rsid w:val="006D0DF6"/>
    <w:rsid w:val="006D17DF"/>
    <w:rsid w:val="006D2D20"/>
    <w:rsid w:val="006D3CCC"/>
    <w:rsid w:val="006D3F30"/>
    <w:rsid w:val="006D464B"/>
    <w:rsid w:val="006D4A3D"/>
    <w:rsid w:val="006D5079"/>
    <w:rsid w:val="006D7FDE"/>
    <w:rsid w:val="006E0378"/>
    <w:rsid w:val="006E07EF"/>
    <w:rsid w:val="006E0AE4"/>
    <w:rsid w:val="006E386E"/>
    <w:rsid w:val="006E39A7"/>
    <w:rsid w:val="006E3F5F"/>
    <w:rsid w:val="006E4ED3"/>
    <w:rsid w:val="006E6826"/>
    <w:rsid w:val="006E6AF9"/>
    <w:rsid w:val="006F4ADD"/>
    <w:rsid w:val="006F7D4A"/>
    <w:rsid w:val="007049B5"/>
    <w:rsid w:val="007057C4"/>
    <w:rsid w:val="00706691"/>
    <w:rsid w:val="007067A1"/>
    <w:rsid w:val="00706931"/>
    <w:rsid w:val="007100A7"/>
    <w:rsid w:val="00711D4B"/>
    <w:rsid w:val="00712202"/>
    <w:rsid w:val="00712294"/>
    <w:rsid w:val="00713057"/>
    <w:rsid w:val="0072114C"/>
    <w:rsid w:val="00722D14"/>
    <w:rsid w:val="0072334F"/>
    <w:rsid w:val="00723395"/>
    <w:rsid w:val="007248CF"/>
    <w:rsid w:val="00726BBA"/>
    <w:rsid w:val="0073060D"/>
    <w:rsid w:val="007317E3"/>
    <w:rsid w:val="0073184E"/>
    <w:rsid w:val="00731EAE"/>
    <w:rsid w:val="007347C3"/>
    <w:rsid w:val="00735105"/>
    <w:rsid w:val="0073587D"/>
    <w:rsid w:val="00740E21"/>
    <w:rsid w:val="00740F39"/>
    <w:rsid w:val="00741611"/>
    <w:rsid w:val="00742107"/>
    <w:rsid w:val="00743912"/>
    <w:rsid w:val="00743B34"/>
    <w:rsid w:val="00743D52"/>
    <w:rsid w:val="00743F24"/>
    <w:rsid w:val="00745869"/>
    <w:rsid w:val="00746339"/>
    <w:rsid w:val="007518BE"/>
    <w:rsid w:val="00751F55"/>
    <w:rsid w:val="0075297A"/>
    <w:rsid w:val="00753B03"/>
    <w:rsid w:val="00754E90"/>
    <w:rsid w:val="00757AD9"/>
    <w:rsid w:val="00757C9A"/>
    <w:rsid w:val="00757E60"/>
    <w:rsid w:val="00757F29"/>
    <w:rsid w:val="00760522"/>
    <w:rsid w:val="00761DAC"/>
    <w:rsid w:val="00761DF2"/>
    <w:rsid w:val="00764F7B"/>
    <w:rsid w:val="007660C8"/>
    <w:rsid w:val="00767136"/>
    <w:rsid w:val="0076765C"/>
    <w:rsid w:val="00767EB3"/>
    <w:rsid w:val="00770240"/>
    <w:rsid w:val="007702E9"/>
    <w:rsid w:val="00770BC1"/>
    <w:rsid w:val="00770F38"/>
    <w:rsid w:val="0077298B"/>
    <w:rsid w:val="00775385"/>
    <w:rsid w:val="00777EE7"/>
    <w:rsid w:val="00781D53"/>
    <w:rsid w:val="00782D7F"/>
    <w:rsid w:val="0078428B"/>
    <w:rsid w:val="0078435A"/>
    <w:rsid w:val="0078511C"/>
    <w:rsid w:val="00785B4D"/>
    <w:rsid w:val="00785B5E"/>
    <w:rsid w:val="007903B0"/>
    <w:rsid w:val="007914B0"/>
    <w:rsid w:val="007A05CF"/>
    <w:rsid w:val="007A1DC3"/>
    <w:rsid w:val="007A3FCC"/>
    <w:rsid w:val="007A4930"/>
    <w:rsid w:val="007A51A1"/>
    <w:rsid w:val="007A58D4"/>
    <w:rsid w:val="007A5A66"/>
    <w:rsid w:val="007A68BE"/>
    <w:rsid w:val="007A6925"/>
    <w:rsid w:val="007B02B4"/>
    <w:rsid w:val="007B0B08"/>
    <w:rsid w:val="007B1EEF"/>
    <w:rsid w:val="007B25D7"/>
    <w:rsid w:val="007B4161"/>
    <w:rsid w:val="007B5522"/>
    <w:rsid w:val="007B62E3"/>
    <w:rsid w:val="007B6586"/>
    <w:rsid w:val="007B7DF0"/>
    <w:rsid w:val="007C26B2"/>
    <w:rsid w:val="007C26DF"/>
    <w:rsid w:val="007C2C95"/>
    <w:rsid w:val="007C3208"/>
    <w:rsid w:val="007C4A79"/>
    <w:rsid w:val="007C5494"/>
    <w:rsid w:val="007C77AF"/>
    <w:rsid w:val="007C7DFF"/>
    <w:rsid w:val="007D2110"/>
    <w:rsid w:val="007D6711"/>
    <w:rsid w:val="007D6AAF"/>
    <w:rsid w:val="007E03D3"/>
    <w:rsid w:val="007F1C36"/>
    <w:rsid w:val="007F426E"/>
    <w:rsid w:val="007F48AE"/>
    <w:rsid w:val="007F4FBF"/>
    <w:rsid w:val="007F5673"/>
    <w:rsid w:val="007F56A9"/>
    <w:rsid w:val="007F5E76"/>
    <w:rsid w:val="007F5F5E"/>
    <w:rsid w:val="007F76F3"/>
    <w:rsid w:val="00800197"/>
    <w:rsid w:val="0080053E"/>
    <w:rsid w:val="00802E18"/>
    <w:rsid w:val="008035E4"/>
    <w:rsid w:val="00803FDF"/>
    <w:rsid w:val="00804012"/>
    <w:rsid w:val="00804D6E"/>
    <w:rsid w:val="0080534F"/>
    <w:rsid w:val="00806867"/>
    <w:rsid w:val="00806C16"/>
    <w:rsid w:val="0081181A"/>
    <w:rsid w:val="00812BA3"/>
    <w:rsid w:val="00813284"/>
    <w:rsid w:val="00815564"/>
    <w:rsid w:val="008155BE"/>
    <w:rsid w:val="00815A05"/>
    <w:rsid w:val="00817067"/>
    <w:rsid w:val="0082350E"/>
    <w:rsid w:val="00823C0B"/>
    <w:rsid w:val="00826D05"/>
    <w:rsid w:val="00830750"/>
    <w:rsid w:val="00832A86"/>
    <w:rsid w:val="00833FFB"/>
    <w:rsid w:val="0083416A"/>
    <w:rsid w:val="00835BE8"/>
    <w:rsid w:val="00835D87"/>
    <w:rsid w:val="008369CD"/>
    <w:rsid w:val="008415CC"/>
    <w:rsid w:val="00843003"/>
    <w:rsid w:val="008443ED"/>
    <w:rsid w:val="008453EC"/>
    <w:rsid w:val="0084665B"/>
    <w:rsid w:val="00847465"/>
    <w:rsid w:val="00847727"/>
    <w:rsid w:val="008517B7"/>
    <w:rsid w:val="00851EF7"/>
    <w:rsid w:val="00856A03"/>
    <w:rsid w:val="0086115B"/>
    <w:rsid w:val="00861F92"/>
    <w:rsid w:val="00862BAC"/>
    <w:rsid w:val="0086374F"/>
    <w:rsid w:val="008653E0"/>
    <w:rsid w:val="0086554D"/>
    <w:rsid w:val="008659A5"/>
    <w:rsid w:val="00866CF9"/>
    <w:rsid w:val="00871704"/>
    <w:rsid w:val="0087226F"/>
    <w:rsid w:val="008728CE"/>
    <w:rsid w:val="00876B16"/>
    <w:rsid w:val="00882867"/>
    <w:rsid w:val="00882970"/>
    <w:rsid w:val="008834A2"/>
    <w:rsid w:val="00883AB1"/>
    <w:rsid w:val="00884576"/>
    <w:rsid w:val="00884A55"/>
    <w:rsid w:val="00886292"/>
    <w:rsid w:val="0088744B"/>
    <w:rsid w:val="008907BC"/>
    <w:rsid w:val="008914FE"/>
    <w:rsid w:val="00891560"/>
    <w:rsid w:val="00891FFE"/>
    <w:rsid w:val="008954C5"/>
    <w:rsid w:val="00896886"/>
    <w:rsid w:val="008A117D"/>
    <w:rsid w:val="008A2D72"/>
    <w:rsid w:val="008A38C6"/>
    <w:rsid w:val="008A39BA"/>
    <w:rsid w:val="008A4EE2"/>
    <w:rsid w:val="008A6571"/>
    <w:rsid w:val="008A6806"/>
    <w:rsid w:val="008A6C93"/>
    <w:rsid w:val="008B21B5"/>
    <w:rsid w:val="008B5D76"/>
    <w:rsid w:val="008B62F1"/>
    <w:rsid w:val="008C4D9C"/>
    <w:rsid w:val="008C5B45"/>
    <w:rsid w:val="008C687E"/>
    <w:rsid w:val="008C7739"/>
    <w:rsid w:val="008D1B1F"/>
    <w:rsid w:val="008D29F4"/>
    <w:rsid w:val="008D2CDC"/>
    <w:rsid w:val="008D30E1"/>
    <w:rsid w:val="008D3C31"/>
    <w:rsid w:val="008D6644"/>
    <w:rsid w:val="008E1893"/>
    <w:rsid w:val="008E21DE"/>
    <w:rsid w:val="008E39A0"/>
    <w:rsid w:val="008E3D0F"/>
    <w:rsid w:val="008E3D8D"/>
    <w:rsid w:val="008E5F52"/>
    <w:rsid w:val="008E64E4"/>
    <w:rsid w:val="008E6556"/>
    <w:rsid w:val="008E7AA5"/>
    <w:rsid w:val="008F1726"/>
    <w:rsid w:val="008F17F9"/>
    <w:rsid w:val="008F4DD0"/>
    <w:rsid w:val="008F7E91"/>
    <w:rsid w:val="00901DB0"/>
    <w:rsid w:val="00904861"/>
    <w:rsid w:val="00912C8F"/>
    <w:rsid w:val="00912ECE"/>
    <w:rsid w:val="009136DD"/>
    <w:rsid w:val="009148E4"/>
    <w:rsid w:val="0091567C"/>
    <w:rsid w:val="00915820"/>
    <w:rsid w:val="009178C6"/>
    <w:rsid w:val="0092000A"/>
    <w:rsid w:val="00921466"/>
    <w:rsid w:val="0092162D"/>
    <w:rsid w:val="0092275E"/>
    <w:rsid w:val="00925011"/>
    <w:rsid w:val="00925A27"/>
    <w:rsid w:val="00925B6D"/>
    <w:rsid w:val="00926DFE"/>
    <w:rsid w:val="00931BE6"/>
    <w:rsid w:val="00932FB3"/>
    <w:rsid w:val="00932FF9"/>
    <w:rsid w:val="00937590"/>
    <w:rsid w:val="00940C57"/>
    <w:rsid w:val="009438BA"/>
    <w:rsid w:val="00944702"/>
    <w:rsid w:val="0095148E"/>
    <w:rsid w:val="00952645"/>
    <w:rsid w:val="00954121"/>
    <w:rsid w:val="00955170"/>
    <w:rsid w:val="00957EB3"/>
    <w:rsid w:val="00963366"/>
    <w:rsid w:val="00963B59"/>
    <w:rsid w:val="009643C8"/>
    <w:rsid w:val="00964C95"/>
    <w:rsid w:val="00965BBD"/>
    <w:rsid w:val="00965D60"/>
    <w:rsid w:val="00966E0B"/>
    <w:rsid w:val="009701DA"/>
    <w:rsid w:val="00971C95"/>
    <w:rsid w:val="0097263A"/>
    <w:rsid w:val="00973557"/>
    <w:rsid w:val="009735A7"/>
    <w:rsid w:val="00973BE0"/>
    <w:rsid w:val="00975350"/>
    <w:rsid w:val="009758A1"/>
    <w:rsid w:val="00976A86"/>
    <w:rsid w:val="009834F5"/>
    <w:rsid w:val="00987092"/>
    <w:rsid w:val="00990BC0"/>
    <w:rsid w:val="0099217F"/>
    <w:rsid w:val="00992D91"/>
    <w:rsid w:val="00993C7A"/>
    <w:rsid w:val="0099460F"/>
    <w:rsid w:val="0099465B"/>
    <w:rsid w:val="00996CFF"/>
    <w:rsid w:val="00997FFA"/>
    <w:rsid w:val="009A1E31"/>
    <w:rsid w:val="009A39F4"/>
    <w:rsid w:val="009A61FF"/>
    <w:rsid w:val="009B6019"/>
    <w:rsid w:val="009C0808"/>
    <w:rsid w:val="009C1B28"/>
    <w:rsid w:val="009C1EB6"/>
    <w:rsid w:val="009C589F"/>
    <w:rsid w:val="009C64F0"/>
    <w:rsid w:val="009C70EF"/>
    <w:rsid w:val="009D0E14"/>
    <w:rsid w:val="009D1422"/>
    <w:rsid w:val="009D2878"/>
    <w:rsid w:val="009D41F3"/>
    <w:rsid w:val="009D6583"/>
    <w:rsid w:val="009D6996"/>
    <w:rsid w:val="009D70A8"/>
    <w:rsid w:val="009E1305"/>
    <w:rsid w:val="009E180C"/>
    <w:rsid w:val="009E407E"/>
    <w:rsid w:val="009E7007"/>
    <w:rsid w:val="009E756B"/>
    <w:rsid w:val="009E792D"/>
    <w:rsid w:val="009E7E61"/>
    <w:rsid w:val="009F08B0"/>
    <w:rsid w:val="009F0A7A"/>
    <w:rsid w:val="009F0E08"/>
    <w:rsid w:val="009F1024"/>
    <w:rsid w:val="009F200E"/>
    <w:rsid w:val="009F6351"/>
    <w:rsid w:val="009F77C3"/>
    <w:rsid w:val="00A05628"/>
    <w:rsid w:val="00A06176"/>
    <w:rsid w:val="00A07476"/>
    <w:rsid w:val="00A07E4A"/>
    <w:rsid w:val="00A13CDD"/>
    <w:rsid w:val="00A145A9"/>
    <w:rsid w:val="00A148DA"/>
    <w:rsid w:val="00A17955"/>
    <w:rsid w:val="00A20564"/>
    <w:rsid w:val="00A217BF"/>
    <w:rsid w:val="00A228ED"/>
    <w:rsid w:val="00A22A26"/>
    <w:rsid w:val="00A2430A"/>
    <w:rsid w:val="00A246F6"/>
    <w:rsid w:val="00A3045C"/>
    <w:rsid w:val="00A305DC"/>
    <w:rsid w:val="00A341FC"/>
    <w:rsid w:val="00A34BD5"/>
    <w:rsid w:val="00A35CC9"/>
    <w:rsid w:val="00A365CA"/>
    <w:rsid w:val="00A40060"/>
    <w:rsid w:val="00A40D8C"/>
    <w:rsid w:val="00A420A5"/>
    <w:rsid w:val="00A44B1E"/>
    <w:rsid w:val="00A4582E"/>
    <w:rsid w:val="00A4673C"/>
    <w:rsid w:val="00A51A9F"/>
    <w:rsid w:val="00A51C64"/>
    <w:rsid w:val="00A52486"/>
    <w:rsid w:val="00A52BB7"/>
    <w:rsid w:val="00A53384"/>
    <w:rsid w:val="00A55841"/>
    <w:rsid w:val="00A56018"/>
    <w:rsid w:val="00A61B3C"/>
    <w:rsid w:val="00A61FC5"/>
    <w:rsid w:val="00A62C9A"/>
    <w:rsid w:val="00A631DE"/>
    <w:rsid w:val="00A6495D"/>
    <w:rsid w:val="00A650E4"/>
    <w:rsid w:val="00A655F9"/>
    <w:rsid w:val="00A66CC7"/>
    <w:rsid w:val="00A670E9"/>
    <w:rsid w:val="00A70B21"/>
    <w:rsid w:val="00A7294B"/>
    <w:rsid w:val="00A76631"/>
    <w:rsid w:val="00A76CE1"/>
    <w:rsid w:val="00A76FB3"/>
    <w:rsid w:val="00A829B1"/>
    <w:rsid w:val="00A8475F"/>
    <w:rsid w:val="00A84CEC"/>
    <w:rsid w:val="00A859D8"/>
    <w:rsid w:val="00A85A8C"/>
    <w:rsid w:val="00A85DB7"/>
    <w:rsid w:val="00A85DE5"/>
    <w:rsid w:val="00A86AE1"/>
    <w:rsid w:val="00A87C00"/>
    <w:rsid w:val="00A90009"/>
    <w:rsid w:val="00A91676"/>
    <w:rsid w:val="00A921B3"/>
    <w:rsid w:val="00A935AC"/>
    <w:rsid w:val="00A942C0"/>
    <w:rsid w:val="00AA0719"/>
    <w:rsid w:val="00AA273C"/>
    <w:rsid w:val="00AA3743"/>
    <w:rsid w:val="00AA528D"/>
    <w:rsid w:val="00AB12D5"/>
    <w:rsid w:val="00AB1A3C"/>
    <w:rsid w:val="00AB4243"/>
    <w:rsid w:val="00AC20E0"/>
    <w:rsid w:val="00AC25BF"/>
    <w:rsid w:val="00AC2EC1"/>
    <w:rsid w:val="00AC4AA5"/>
    <w:rsid w:val="00AC4BE8"/>
    <w:rsid w:val="00AC55CE"/>
    <w:rsid w:val="00AC69E2"/>
    <w:rsid w:val="00AC6D50"/>
    <w:rsid w:val="00AD2BA9"/>
    <w:rsid w:val="00AD4B90"/>
    <w:rsid w:val="00AD5FD7"/>
    <w:rsid w:val="00AD6310"/>
    <w:rsid w:val="00AD735D"/>
    <w:rsid w:val="00AE0D1D"/>
    <w:rsid w:val="00AE1701"/>
    <w:rsid w:val="00AE1FA6"/>
    <w:rsid w:val="00AE30FB"/>
    <w:rsid w:val="00AE3144"/>
    <w:rsid w:val="00AE46C3"/>
    <w:rsid w:val="00AF0899"/>
    <w:rsid w:val="00AF0987"/>
    <w:rsid w:val="00AF28BF"/>
    <w:rsid w:val="00AF2CAE"/>
    <w:rsid w:val="00AF43A4"/>
    <w:rsid w:val="00AF5694"/>
    <w:rsid w:val="00AF6146"/>
    <w:rsid w:val="00AF7649"/>
    <w:rsid w:val="00AF79DB"/>
    <w:rsid w:val="00B00E13"/>
    <w:rsid w:val="00B02435"/>
    <w:rsid w:val="00B0508E"/>
    <w:rsid w:val="00B05CC8"/>
    <w:rsid w:val="00B0602E"/>
    <w:rsid w:val="00B1091F"/>
    <w:rsid w:val="00B11339"/>
    <w:rsid w:val="00B13A12"/>
    <w:rsid w:val="00B14E50"/>
    <w:rsid w:val="00B154D0"/>
    <w:rsid w:val="00B15B48"/>
    <w:rsid w:val="00B1657A"/>
    <w:rsid w:val="00B16801"/>
    <w:rsid w:val="00B17300"/>
    <w:rsid w:val="00B17D03"/>
    <w:rsid w:val="00B21DB6"/>
    <w:rsid w:val="00B24733"/>
    <w:rsid w:val="00B25A39"/>
    <w:rsid w:val="00B25A61"/>
    <w:rsid w:val="00B25F5E"/>
    <w:rsid w:val="00B275F0"/>
    <w:rsid w:val="00B27675"/>
    <w:rsid w:val="00B31739"/>
    <w:rsid w:val="00B32235"/>
    <w:rsid w:val="00B334FF"/>
    <w:rsid w:val="00B335AF"/>
    <w:rsid w:val="00B3422F"/>
    <w:rsid w:val="00B34A17"/>
    <w:rsid w:val="00B36B1A"/>
    <w:rsid w:val="00B42B80"/>
    <w:rsid w:val="00B44250"/>
    <w:rsid w:val="00B4516E"/>
    <w:rsid w:val="00B4744F"/>
    <w:rsid w:val="00B478FB"/>
    <w:rsid w:val="00B50660"/>
    <w:rsid w:val="00B5167A"/>
    <w:rsid w:val="00B533ED"/>
    <w:rsid w:val="00B5753C"/>
    <w:rsid w:val="00B603C0"/>
    <w:rsid w:val="00B616FA"/>
    <w:rsid w:val="00B63364"/>
    <w:rsid w:val="00B63514"/>
    <w:rsid w:val="00B648F9"/>
    <w:rsid w:val="00B649AE"/>
    <w:rsid w:val="00B64BE3"/>
    <w:rsid w:val="00B64FD5"/>
    <w:rsid w:val="00B66792"/>
    <w:rsid w:val="00B66DED"/>
    <w:rsid w:val="00B70E86"/>
    <w:rsid w:val="00B72510"/>
    <w:rsid w:val="00B75B1B"/>
    <w:rsid w:val="00B81CA3"/>
    <w:rsid w:val="00B8331B"/>
    <w:rsid w:val="00B83CDB"/>
    <w:rsid w:val="00B90945"/>
    <w:rsid w:val="00B92654"/>
    <w:rsid w:val="00B94A7D"/>
    <w:rsid w:val="00B978AD"/>
    <w:rsid w:val="00B97CC9"/>
    <w:rsid w:val="00BA1C50"/>
    <w:rsid w:val="00BA276F"/>
    <w:rsid w:val="00BA57BE"/>
    <w:rsid w:val="00BA65E1"/>
    <w:rsid w:val="00BA74E4"/>
    <w:rsid w:val="00BB001A"/>
    <w:rsid w:val="00BB00B8"/>
    <w:rsid w:val="00BB03A4"/>
    <w:rsid w:val="00BB099A"/>
    <w:rsid w:val="00BB10BC"/>
    <w:rsid w:val="00BB29D9"/>
    <w:rsid w:val="00BB4B49"/>
    <w:rsid w:val="00BB4EE4"/>
    <w:rsid w:val="00BB5F78"/>
    <w:rsid w:val="00BC0424"/>
    <w:rsid w:val="00BC0C23"/>
    <w:rsid w:val="00BC15AC"/>
    <w:rsid w:val="00BC1B3A"/>
    <w:rsid w:val="00BC3547"/>
    <w:rsid w:val="00BD1B88"/>
    <w:rsid w:val="00BD2367"/>
    <w:rsid w:val="00BD2A0D"/>
    <w:rsid w:val="00BD4A88"/>
    <w:rsid w:val="00BD55CA"/>
    <w:rsid w:val="00BD5FC9"/>
    <w:rsid w:val="00BD6750"/>
    <w:rsid w:val="00BD68E3"/>
    <w:rsid w:val="00BD7B0D"/>
    <w:rsid w:val="00BE1A23"/>
    <w:rsid w:val="00BE2ACA"/>
    <w:rsid w:val="00BE527A"/>
    <w:rsid w:val="00BE7AE2"/>
    <w:rsid w:val="00BF265E"/>
    <w:rsid w:val="00BF5332"/>
    <w:rsid w:val="00BF74FB"/>
    <w:rsid w:val="00BF78EC"/>
    <w:rsid w:val="00C026A4"/>
    <w:rsid w:val="00C02A8B"/>
    <w:rsid w:val="00C0421C"/>
    <w:rsid w:val="00C048F9"/>
    <w:rsid w:val="00C04B17"/>
    <w:rsid w:val="00C071F7"/>
    <w:rsid w:val="00C11036"/>
    <w:rsid w:val="00C14526"/>
    <w:rsid w:val="00C17C2D"/>
    <w:rsid w:val="00C22A12"/>
    <w:rsid w:val="00C23BA7"/>
    <w:rsid w:val="00C24231"/>
    <w:rsid w:val="00C275BC"/>
    <w:rsid w:val="00C324F4"/>
    <w:rsid w:val="00C32934"/>
    <w:rsid w:val="00C345A3"/>
    <w:rsid w:val="00C34A19"/>
    <w:rsid w:val="00C35841"/>
    <w:rsid w:val="00C36DAF"/>
    <w:rsid w:val="00C36E47"/>
    <w:rsid w:val="00C412F5"/>
    <w:rsid w:val="00C42565"/>
    <w:rsid w:val="00C4259C"/>
    <w:rsid w:val="00C42F7A"/>
    <w:rsid w:val="00C43B61"/>
    <w:rsid w:val="00C45781"/>
    <w:rsid w:val="00C47874"/>
    <w:rsid w:val="00C47BAC"/>
    <w:rsid w:val="00C50FCB"/>
    <w:rsid w:val="00C5187E"/>
    <w:rsid w:val="00C51E3E"/>
    <w:rsid w:val="00C56AEB"/>
    <w:rsid w:val="00C570BD"/>
    <w:rsid w:val="00C61059"/>
    <w:rsid w:val="00C61899"/>
    <w:rsid w:val="00C61A1C"/>
    <w:rsid w:val="00C6202E"/>
    <w:rsid w:val="00C643F7"/>
    <w:rsid w:val="00C648A3"/>
    <w:rsid w:val="00C6637D"/>
    <w:rsid w:val="00C70BF1"/>
    <w:rsid w:val="00C712A7"/>
    <w:rsid w:val="00C7274E"/>
    <w:rsid w:val="00C74E96"/>
    <w:rsid w:val="00C75CAF"/>
    <w:rsid w:val="00C801E1"/>
    <w:rsid w:val="00C83477"/>
    <w:rsid w:val="00C837F2"/>
    <w:rsid w:val="00C84BD6"/>
    <w:rsid w:val="00C85EAF"/>
    <w:rsid w:val="00C86DDA"/>
    <w:rsid w:val="00C87FF4"/>
    <w:rsid w:val="00C924A2"/>
    <w:rsid w:val="00C9253C"/>
    <w:rsid w:val="00C94F73"/>
    <w:rsid w:val="00C95A3C"/>
    <w:rsid w:val="00C96520"/>
    <w:rsid w:val="00C96AA6"/>
    <w:rsid w:val="00C96C8A"/>
    <w:rsid w:val="00C96E32"/>
    <w:rsid w:val="00CA1592"/>
    <w:rsid w:val="00CA3060"/>
    <w:rsid w:val="00CA6BAF"/>
    <w:rsid w:val="00CA6D29"/>
    <w:rsid w:val="00CA6EDF"/>
    <w:rsid w:val="00CA78F0"/>
    <w:rsid w:val="00CB0F2C"/>
    <w:rsid w:val="00CB196F"/>
    <w:rsid w:val="00CB204E"/>
    <w:rsid w:val="00CB20D2"/>
    <w:rsid w:val="00CB30D9"/>
    <w:rsid w:val="00CB5EE4"/>
    <w:rsid w:val="00CB692D"/>
    <w:rsid w:val="00CC0637"/>
    <w:rsid w:val="00CC183D"/>
    <w:rsid w:val="00CC1A33"/>
    <w:rsid w:val="00CC445F"/>
    <w:rsid w:val="00CC55CE"/>
    <w:rsid w:val="00CC7F83"/>
    <w:rsid w:val="00CD02EB"/>
    <w:rsid w:val="00CD1E89"/>
    <w:rsid w:val="00CD22FC"/>
    <w:rsid w:val="00CD3593"/>
    <w:rsid w:val="00CD4A35"/>
    <w:rsid w:val="00CD4F42"/>
    <w:rsid w:val="00CD73FE"/>
    <w:rsid w:val="00CD75FC"/>
    <w:rsid w:val="00CE1D0B"/>
    <w:rsid w:val="00CE227D"/>
    <w:rsid w:val="00CE41FB"/>
    <w:rsid w:val="00CE7FD2"/>
    <w:rsid w:val="00CF0836"/>
    <w:rsid w:val="00CF28DB"/>
    <w:rsid w:val="00CF3312"/>
    <w:rsid w:val="00CF4320"/>
    <w:rsid w:val="00CF5485"/>
    <w:rsid w:val="00CF765A"/>
    <w:rsid w:val="00CF7A5C"/>
    <w:rsid w:val="00D02706"/>
    <w:rsid w:val="00D041D2"/>
    <w:rsid w:val="00D06B7B"/>
    <w:rsid w:val="00D07145"/>
    <w:rsid w:val="00D072E0"/>
    <w:rsid w:val="00D079DD"/>
    <w:rsid w:val="00D10227"/>
    <w:rsid w:val="00D10286"/>
    <w:rsid w:val="00D106D3"/>
    <w:rsid w:val="00D1260B"/>
    <w:rsid w:val="00D14C4E"/>
    <w:rsid w:val="00D175F4"/>
    <w:rsid w:val="00D2197C"/>
    <w:rsid w:val="00D27DCE"/>
    <w:rsid w:val="00D319EB"/>
    <w:rsid w:val="00D31C43"/>
    <w:rsid w:val="00D335D7"/>
    <w:rsid w:val="00D339B6"/>
    <w:rsid w:val="00D34431"/>
    <w:rsid w:val="00D34AB9"/>
    <w:rsid w:val="00D34F8C"/>
    <w:rsid w:val="00D351DE"/>
    <w:rsid w:val="00D40ADF"/>
    <w:rsid w:val="00D41968"/>
    <w:rsid w:val="00D4228C"/>
    <w:rsid w:val="00D43412"/>
    <w:rsid w:val="00D43499"/>
    <w:rsid w:val="00D436E6"/>
    <w:rsid w:val="00D458BD"/>
    <w:rsid w:val="00D50CE9"/>
    <w:rsid w:val="00D540E5"/>
    <w:rsid w:val="00D54381"/>
    <w:rsid w:val="00D566F5"/>
    <w:rsid w:val="00D56A26"/>
    <w:rsid w:val="00D573E0"/>
    <w:rsid w:val="00D57415"/>
    <w:rsid w:val="00D60CD7"/>
    <w:rsid w:val="00D615D3"/>
    <w:rsid w:val="00D62FA7"/>
    <w:rsid w:val="00D63028"/>
    <w:rsid w:val="00D661F5"/>
    <w:rsid w:val="00D71301"/>
    <w:rsid w:val="00D741FF"/>
    <w:rsid w:val="00D76C2E"/>
    <w:rsid w:val="00D8098B"/>
    <w:rsid w:val="00D816E4"/>
    <w:rsid w:val="00D8210A"/>
    <w:rsid w:val="00D8239C"/>
    <w:rsid w:val="00D84511"/>
    <w:rsid w:val="00D8629B"/>
    <w:rsid w:val="00D865BA"/>
    <w:rsid w:val="00D867E6"/>
    <w:rsid w:val="00D87EFE"/>
    <w:rsid w:val="00D9044E"/>
    <w:rsid w:val="00D90D13"/>
    <w:rsid w:val="00D913FD"/>
    <w:rsid w:val="00D93E4F"/>
    <w:rsid w:val="00D94387"/>
    <w:rsid w:val="00D947D6"/>
    <w:rsid w:val="00D955B7"/>
    <w:rsid w:val="00D97D96"/>
    <w:rsid w:val="00DA0628"/>
    <w:rsid w:val="00DA2FF3"/>
    <w:rsid w:val="00DA635C"/>
    <w:rsid w:val="00DA72BE"/>
    <w:rsid w:val="00DB004A"/>
    <w:rsid w:val="00DB1609"/>
    <w:rsid w:val="00DB1F68"/>
    <w:rsid w:val="00DB2951"/>
    <w:rsid w:val="00DB2F34"/>
    <w:rsid w:val="00DB4684"/>
    <w:rsid w:val="00DC1482"/>
    <w:rsid w:val="00DC7060"/>
    <w:rsid w:val="00DD00CB"/>
    <w:rsid w:val="00DD079C"/>
    <w:rsid w:val="00DD17FF"/>
    <w:rsid w:val="00DD2C9E"/>
    <w:rsid w:val="00DD403C"/>
    <w:rsid w:val="00DD50BD"/>
    <w:rsid w:val="00DD51B5"/>
    <w:rsid w:val="00DD6143"/>
    <w:rsid w:val="00DD71B4"/>
    <w:rsid w:val="00DE1547"/>
    <w:rsid w:val="00DE170D"/>
    <w:rsid w:val="00DE1D79"/>
    <w:rsid w:val="00DE2FB7"/>
    <w:rsid w:val="00DE3086"/>
    <w:rsid w:val="00DE45A5"/>
    <w:rsid w:val="00DE5001"/>
    <w:rsid w:val="00DE57D8"/>
    <w:rsid w:val="00DE5E42"/>
    <w:rsid w:val="00DF0450"/>
    <w:rsid w:val="00DF282F"/>
    <w:rsid w:val="00DF3EE0"/>
    <w:rsid w:val="00DF5458"/>
    <w:rsid w:val="00DF6859"/>
    <w:rsid w:val="00DF74BA"/>
    <w:rsid w:val="00DF7D11"/>
    <w:rsid w:val="00DF7ECD"/>
    <w:rsid w:val="00E0030D"/>
    <w:rsid w:val="00E00EA0"/>
    <w:rsid w:val="00E015FC"/>
    <w:rsid w:val="00E02619"/>
    <w:rsid w:val="00E04B4C"/>
    <w:rsid w:val="00E0680F"/>
    <w:rsid w:val="00E06B80"/>
    <w:rsid w:val="00E100FD"/>
    <w:rsid w:val="00E11181"/>
    <w:rsid w:val="00E11AE6"/>
    <w:rsid w:val="00E130BB"/>
    <w:rsid w:val="00E14A77"/>
    <w:rsid w:val="00E15CB3"/>
    <w:rsid w:val="00E17848"/>
    <w:rsid w:val="00E20730"/>
    <w:rsid w:val="00E2309B"/>
    <w:rsid w:val="00E23955"/>
    <w:rsid w:val="00E26587"/>
    <w:rsid w:val="00E30039"/>
    <w:rsid w:val="00E30150"/>
    <w:rsid w:val="00E318F9"/>
    <w:rsid w:val="00E3323A"/>
    <w:rsid w:val="00E33E21"/>
    <w:rsid w:val="00E37C0F"/>
    <w:rsid w:val="00E401E6"/>
    <w:rsid w:val="00E4418E"/>
    <w:rsid w:val="00E441EE"/>
    <w:rsid w:val="00E45CBF"/>
    <w:rsid w:val="00E472E3"/>
    <w:rsid w:val="00E54144"/>
    <w:rsid w:val="00E547D2"/>
    <w:rsid w:val="00E559E0"/>
    <w:rsid w:val="00E56265"/>
    <w:rsid w:val="00E5696E"/>
    <w:rsid w:val="00E608BE"/>
    <w:rsid w:val="00E655D2"/>
    <w:rsid w:val="00E66798"/>
    <w:rsid w:val="00E71273"/>
    <w:rsid w:val="00E72814"/>
    <w:rsid w:val="00E72A26"/>
    <w:rsid w:val="00E72A47"/>
    <w:rsid w:val="00E741D9"/>
    <w:rsid w:val="00E74487"/>
    <w:rsid w:val="00E75469"/>
    <w:rsid w:val="00E75711"/>
    <w:rsid w:val="00E80D11"/>
    <w:rsid w:val="00E81564"/>
    <w:rsid w:val="00E819EA"/>
    <w:rsid w:val="00E8326D"/>
    <w:rsid w:val="00E832C7"/>
    <w:rsid w:val="00E84F13"/>
    <w:rsid w:val="00E85A31"/>
    <w:rsid w:val="00E85F90"/>
    <w:rsid w:val="00E870AF"/>
    <w:rsid w:val="00E90866"/>
    <w:rsid w:val="00E91901"/>
    <w:rsid w:val="00E91BFC"/>
    <w:rsid w:val="00E93680"/>
    <w:rsid w:val="00E96F87"/>
    <w:rsid w:val="00EA10CC"/>
    <w:rsid w:val="00EA254B"/>
    <w:rsid w:val="00EA2752"/>
    <w:rsid w:val="00EA310A"/>
    <w:rsid w:val="00EA346C"/>
    <w:rsid w:val="00EB1116"/>
    <w:rsid w:val="00EB5E56"/>
    <w:rsid w:val="00EC2CA6"/>
    <w:rsid w:val="00EC41D0"/>
    <w:rsid w:val="00EC65E1"/>
    <w:rsid w:val="00EC6ECF"/>
    <w:rsid w:val="00ED20B4"/>
    <w:rsid w:val="00ED2208"/>
    <w:rsid w:val="00ED7EBA"/>
    <w:rsid w:val="00ED7ECE"/>
    <w:rsid w:val="00EE1EE5"/>
    <w:rsid w:val="00EE2E19"/>
    <w:rsid w:val="00EE3CD2"/>
    <w:rsid w:val="00EE5E37"/>
    <w:rsid w:val="00EE7371"/>
    <w:rsid w:val="00EF1E6F"/>
    <w:rsid w:val="00EF2A3A"/>
    <w:rsid w:val="00EF379A"/>
    <w:rsid w:val="00EF406E"/>
    <w:rsid w:val="00EF637A"/>
    <w:rsid w:val="00EF6713"/>
    <w:rsid w:val="00EF7BAC"/>
    <w:rsid w:val="00F00C94"/>
    <w:rsid w:val="00F01808"/>
    <w:rsid w:val="00F0188F"/>
    <w:rsid w:val="00F01A0E"/>
    <w:rsid w:val="00F01A2F"/>
    <w:rsid w:val="00F0243C"/>
    <w:rsid w:val="00F043F1"/>
    <w:rsid w:val="00F05208"/>
    <w:rsid w:val="00F06F35"/>
    <w:rsid w:val="00F10C42"/>
    <w:rsid w:val="00F1169E"/>
    <w:rsid w:val="00F117EC"/>
    <w:rsid w:val="00F12121"/>
    <w:rsid w:val="00F12683"/>
    <w:rsid w:val="00F13E86"/>
    <w:rsid w:val="00F1470A"/>
    <w:rsid w:val="00F14B60"/>
    <w:rsid w:val="00F17070"/>
    <w:rsid w:val="00F2071A"/>
    <w:rsid w:val="00F21101"/>
    <w:rsid w:val="00F212A5"/>
    <w:rsid w:val="00F23B20"/>
    <w:rsid w:val="00F24381"/>
    <w:rsid w:val="00F24DD2"/>
    <w:rsid w:val="00F2736B"/>
    <w:rsid w:val="00F278F9"/>
    <w:rsid w:val="00F27E8D"/>
    <w:rsid w:val="00F36276"/>
    <w:rsid w:val="00F36DDE"/>
    <w:rsid w:val="00F41058"/>
    <w:rsid w:val="00F4248E"/>
    <w:rsid w:val="00F437C8"/>
    <w:rsid w:val="00F44D9C"/>
    <w:rsid w:val="00F44F1E"/>
    <w:rsid w:val="00F4568D"/>
    <w:rsid w:val="00F45C0A"/>
    <w:rsid w:val="00F46A2C"/>
    <w:rsid w:val="00F471EC"/>
    <w:rsid w:val="00F50E9E"/>
    <w:rsid w:val="00F51BB3"/>
    <w:rsid w:val="00F54980"/>
    <w:rsid w:val="00F5681E"/>
    <w:rsid w:val="00F61BC6"/>
    <w:rsid w:val="00F62721"/>
    <w:rsid w:val="00F63D62"/>
    <w:rsid w:val="00F67C27"/>
    <w:rsid w:val="00F7034E"/>
    <w:rsid w:val="00F714B6"/>
    <w:rsid w:val="00F71DD3"/>
    <w:rsid w:val="00F7429A"/>
    <w:rsid w:val="00F74579"/>
    <w:rsid w:val="00F76684"/>
    <w:rsid w:val="00F7695D"/>
    <w:rsid w:val="00F86B38"/>
    <w:rsid w:val="00F91345"/>
    <w:rsid w:val="00F93126"/>
    <w:rsid w:val="00F9318C"/>
    <w:rsid w:val="00F95D51"/>
    <w:rsid w:val="00F96135"/>
    <w:rsid w:val="00F97AF4"/>
    <w:rsid w:val="00FA3900"/>
    <w:rsid w:val="00FA3EE6"/>
    <w:rsid w:val="00FA3F5B"/>
    <w:rsid w:val="00FA4EEE"/>
    <w:rsid w:val="00FA5FE9"/>
    <w:rsid w:val="00FA7FF8"/>
    <w:rsid w:val="00FB18E4"/>
    <w:rsid w:val="00FB3132"/>
    <w:rsid w:val="00FB3DB9"/>
    <w:rsid w:val="00FB5211"/>
    <w:rsid w:val="00FC4B63"/>
    <w:rsid w:val="00FC5157"/>
    <w:rsid w:val="00FC69B2"/>
    <w:rsid w:val="00FC7080"/>
    <w:rsid w:val="00FD2296"/>
    <w:rsid w:val="00FD2B68"/>
    <w:rsid w:val="00FD3797"/>
    <w:rsid w:val="00FD5C8F"/>
    <w:rsid w:val="00FE0085"/>
    <w:rsid w:val="00FE0225"/>
    <w:rsid w:val="00FE12A8"/>
    <w:rsid w:val="00FE4D12"/>
    <w:rsid w:val="00FE6F46"/>
    <w:rsid w:val="00FE75F7"/>
    <w:rsid w:val="00FF04FB"/>
    <w:rsid w:val="00FF08F5"/>
    <w:rsid w:val="00FF0F3B"/>
    <w:rsid w:val="00FF20CA"/>
    <w:rsid w:val="00FF2949"/>
    <w:rsid w:val="00FF33C2"/>
    <w:rsid w:val="07B2DEED"/>
    <w:rsid w:val="08A8A2F7"/>
    <w:rsid w:val="0DD91F13"/>
    <w:rsid w:val="2C3FAFED"/>
    <w:rsid w:val="3778F31E"/>
    <w:rsid w:val="3BDD35B1"/>
    <w:rsid w:val="475E433A"/>
    <w:rsid w:val="577DB550"/>
    <w:rsid w:val="67062448"/>
    <w:rsid w:val="6C703D7F"/>
    <w:rsid w:val="74E3A6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426B6"/>
  <w15:chartTrackingRefBased/>
  <w15:docId w15:val="{98E6F8F8-C1A0-4439-A620-3A2DE33A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lang w:val="en-AU"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1" w:unhideWhenUsed="1"/>
    <w:lsdException w:name="Hyperlink" w:semiHidden="1" w:unhideWhenUsed="1"/>
    <w:lsdException w:name="FollowedHyperlink" w:semiHidden="1" w:unhideWhenUsed="1"/>
    <w:lsdException w:name="Strong" w:uiPriority="0"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34"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uiPriority="33"/>
    <w:lsdException w:name="Subtle Reference" w:semiHidden="1" w:uiPriority="37" w:unhideWhenUsed="1" w:qFormat="1"/>
    <w:lsdException w:name="Intense Reference" w:semiHidden="1" w:uiPriority="37" w:unhideWhenUsed="1" w:qFormat="1"/>
    <w:lsdException w:name="Book Title" w:semiHidden="1"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345"/>
    <w:pPr>
      <w:suppressAutoHyphens/>
    </w:pPr>
  </w:style>
  <w:style w:type="paragraph" w:styleId="Heading1">
    <w:name w:val="heading 1"/>
    <w:aliases w:val="h1,c"/>
    <w:basedOn w:val="Normal"/>
    <w:next w:val="Normal"/>
    <w:link w:val="Heading1Char"/>
    <w:uiPriority w:val="9"/>
    <w:qFormat/>
    <w:rsid w:val="00966E0B"/>
    <w:pPr>
      <w:keepNext/>
      <w:keepLines/>
      <w:pageBreakBefore/>
      <w:numPr>
        <w:numId w:val="25"/>
      </w:numPr>
      <w:spacing w:before="300" w:after="300"/>
      <w:ind w:left="0" w:firstLine="0"/>
      <w:contextualSpacing/>
      <w:outlineLvl w:val="0"/>
    </w:pPr>
    <w:rPr>
      <w:rFonts w:asciiTheme="majorHAnsi" w:eastAsiaTheme="majorEastAsia" w:hAnsiTheme="majorHAnsi" w:cstheme="majorBidi"/>
      <w:b/>
      <w:color w:val="023E5C" w:themeColor="text2"/>
      <w:kern w:val="32"/>
      <w:sz w:val="48"/>
      <w:szCs w:val="32"/>
    </w:rPr>
  </w:style>
  <w:style w:type="paragraph" w:styleId="Heading2">
    <w:name w:val="heading 2"/>
    <w:aliases w:val="p,h2"/>
    <w:basedOn w:val="Heading1"/>
    <w:next w:val="Normal"/>
    <w:link w:val="Heading2Char"/>
    <w:uiPriority w:val="9"/>
    <w:qFormat/>
    <w:rsid w:val="002959C6"/>
    <w:pPr>
      <w:pageBreakBefore w:val="0"/>
      <w:numPr>
        <w:ilvl w:val="1"/>
      </w:numPr>
      <w:spacing w:after="120"/>
      <w:outlineLvl w:val="1"/>
    </w:pPr>
    <w:rPr>
      <w:sz w:val="36"/>
      <w:szCs w:val="26"/>
    </w:rPr>
  </w:style>
  <w:style w:type="paragraph" w:styleId="Heading3">
    <w:name w:val="heading 3"/>
    <w:aliases w:val="h3"/>
    <w:basedOn w:val="Heading2"/>
    <w:next w:val="Normal"/>
    <w:link w:val="Heading3Char"/>
    <w:uiPriority w:val="9"/>
    <w:qFormat/>
    <w:rsid w:val="002959C6"/>
    <w:pPr>
      <w:numPr>
        <w:ilvl w:val="2"/>
      </w:numPr>
      <w:outlineLvl w:val="2"/>
    </w:pPr>
    <w:rPr>
      <w:sz w:val="28"/>
      <w:szCs w:val="24"/>
    </w:rPr>
  </w:style>
  <w:style w:type="paragraph" w:styleId="Heading4">
    <w:name w:val="heading 4"/>
    <w:aliases w:val="h4"/>
    <w:basedOn w:val="Heading3"/>
    <w:next w:val="Normal"/>
    <w:link w:val="Heading4Char"/>
    <w:uiPriority w:val="9"/>
    <w:qFormat/>
    <w:rsid w:val="002959C6"/>
    <w:pPr>
      <w:numPr>
        <w:ilvl w:val="3"/>
      </w:numPr>
      <w:outlineLvl w:val="3"/>
    </w:pPr>
    <w:rPr>
      <w:iCs/>
      <w:sz w:val="24"/>
    </w:rPr>
  </w:style>
  <w:style w:type="paragraph" w:styleId="Heading5">
    <w:name w:val="heading 5"/>
    <w:basedOn w:val="Heading4"/>
    <w:next w:val="Normal"/>
    <w:link w:val="Heading5Char"/>
    <w:uiPriority w:val="9"/>
    <w:unhideWhenUsed/>
    <w:qFormat/>
    <w:rsid w:val="002959C6"/>
    <w:pPr>
      <w:numPr>
        <w:ilvl w:val="4"/>
      </w:numPr>
      <w:tabs>
        <w:tab w:val="left" w:pos="1701"/>
      </w:tabs>
      <w:outlineLvl w:val="4"/>
    </w:pPr>
    <w:rPr>
      <w:sz w:val="22"/>
    </w:rPr>
  </w:style>
  <w:style w:type="paragraph" w:styleId="Heading6">
    <w:name w:val="heading 6"/>
    <w:basedOn w:val="Heading5"/>
    <w:next w:val="Normal"/>
    <w:link w:val="Heading6Char"/>
    <w:uiPriority w:val="9"/>
    <w:unhideWhenUsed/>
    <w:qFormat/>
    <w:rsid w:val="002959C6"/>
    <w:pPr>
      <w:numPr>
        <w:ilvl w:val="0"/>
        <w:numId w:val="0"/>
      </w:numPr>
      <w:outlineLvl w:val="5"/>
    </w:pPr>
    <w:rPr>
      <w:color w:val="000000" w:themeColor="text1"/>
      <w:sz w:val="20"/>
    </w:rPr>
  </w:style>
  <w:style w:type="paragraph" w:styleId="Heading7">
    <w:name w:val="heading 7"/>
    <w:basedOn w:val="Normal"/>
    <w:next w:val="Normal"/>
    <w:link w:val="Heading7Char"/>
    <w:uiPriority w:val="9"/>
    <w:unhideWhenUsed/>
    <w:qFormat/>
    <w:rsid w:val="002959C6"/>
    <w:pPr>
      <w:keepNext/>
      <w:keepLines/>
      <w:spacing w:before="30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2959C6"/>
    <w:pPr>
      <w:keepNext/>
      <w:keepLines/>
      <w:spacing w:before="240"/>
      <w:outlineLvl w:val="7"/>
    </w:pPr>
    <w:rPr>
      <w:rFonts w:asciiTheme="majorHAnsi" w:eastAsiaTheme="majorEastAsia" w:hAnsiTheme="majorHAnsi" w:cstheme="majorBidi"/>
      <w:b/>
      <w:caps/>
      <w:color w:val="272727" w:themeColor="text1" w:themeTint="D8"/>
      <w:sz w:val="16"/>
      <w:szCs w:val="21"/>
    </w:rPr>
  </w:style>
  <w:style w:type="paragraph" w:styleId="Heading9">
    <w:name w:val="heading 9"/>
    <w:basedOn w:val="Normal"/>
    <w:next w:val="Normal"/>
    <w:link w:val="Heading9Char"/>
    <w:uiPriority w:val="9"/>
    <w:unhideWhenUsed/>
    <w:qFormat/>
    <w:rsid w:val="002959C6"/>
    <w:pPr>
      <w:keepNext/>
      <w:keepLines/>
      <w:spacing w:before="240"/>
      <w:outlineLvl w:val="8"/>
    </w:pPr>
    <w:rPr>
      <w:rFonts w:asciiTheme="majorHAnsi" w:eastAsiaTheme="majorEastAsia" w:hAnsiTheme="majorHAnsi" w:cstheme="majorBidi"/>
      <w:i/>
      <w:iCs/>
      <w:cap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C6"/>
    <w:pPr>
      <w:tabs>
        <w:tab w:val="center" w:pos="4820"/>
        <w:tab w:val="right" w:pos="9639"/>
      </w:tabs>
      <w:spacing w:before="0" w:after="0"/>
      <w:jc w:val="right"/>
    </w:pPr>
    <w:rPr>
      <w:sz w:val="16"/>
    </w:rPr>
  </w:style>
  <w:style w:type="character" w:customStyle="1" w:styleId="HeaderChar">
    <w:name w:val="Header Char"/>
    <w:basedOn w:val="DefaultParagraphFont"/>
    <w:link w:val="Header"/>
    <w:uiPriority w:val="99"/>
    <w:rsid w:val="00426C67"/>
    <w:rPr>
      <w:sz w:val="16"/>
    </w:rPr>
  </w:style>
  <w:style w:type="paragraph" w:styleId="Footer">
    <w:name w:val="footer"/>
    <w:basedOn w:val="Normal"/>
    <w:link w:val="FooterChar"/>
    <w:uiPriority w:val="99"/>
    <w:unhideWhenUsed/>
    <w:rsid w:val="002959C6"/>
    <w:pPr>
      <w:pBdr>
        <w:top w:val="single" w:sz="4" w:space="1" w:color="0080A2" w:themeColor="accent2"/>
      </w:pBdr>
      <w:tabs>
        <w:tab w:val="center" w:pos="4820"/>
        <w:tab w:val="right" w:pos="9639"/>
      </w:tabs>
      <w:spacing w:before="240" w:after="0"/>
    </w:pPr>
    <w:rPr>
      <w:sz w:val="16"/>
    </w:rPr>
  </w:style>
  <w:style w:type="character" w:customStyle="1" w:styleId="FooterChar">
    <w:name w:val="Footer Char"/>
    <w:basedOn w:val="DefaultParagraphFont"/>
    <w:link w:val="Footer"/>
    <w:uiPriority w:val="99"/>
    <w:rsid w:val="002959C6"/>
    <w:rPr>
      <w:sz w:val="16"/>
    </w:rPr>
  </w:style>
  <w:style w:type="character" w:customStyle="1" w:styleId="Heading2Char">
    <w:name w:val="Heading 2 Char"/>
    <w:aliases w:val="p Char,h2 Char"/>
    <w:basedOn w:val="DefaultParagraphFont"/>
    <w:link w:val="Heading2"/>
    <w:uiPriority w:val="9"/>
    <w:rsid w:val="00426C67"/>
    <w:rPr>
      <w:rFonts w:asciiTheme="majorHAnsi" w:eastAsiaTheme="majorEastAsia" w:hAnsiTheme="majorHAnsi" w:cstheme="majorBidi"/>
      <w:b/>
      <w:color w:val="023E5C" w:themeColor="text2"/>
      <w:kern w:val="32"/>
      <w:sz w:val="36"/>
      <w:szCs w:val="26"/>
    </w:rPr>
  </w:style>
  <w:style w:type="numbering" w:customStyle="1" w:styleId="AppendixNumbers">
    <w:name w:val="Appendix Numbers"/>
    <w:uiPriority w:val="99"/>
    <w:rsid w:val="002959C6"/>
    <w:pPr>
      <w:numPr>
        <w:numId w:val="13"/>
      </w:numPr>
    </w:pPr>
  </w:style>
  <w:style w:type="paragraph" w:styleId="Caption">
    <w:name w:val="caption"/>
    <w:basedOn w:val="Normal"/>
    <w:next w:val="Normal"/>
    <w:uiPriority w:val="35"/>
    <w:unhideWhenUsed/>
    <w:qFormat/>
    <w:rsid w:val="002959C6"/>
    <w:rPr>
      <w:b/>
      <w:iCs/>
      <w:color w:val="023E5C" w:themeColor="text2"/>
      <w:szCs w:val="18"/>
    </w:rPr>
  </w:style>
  <w:style w:type="table" w:styleId="GridTable5Dark-Accent1">
    <w:name w:val="Grid Table 5 Dark Accent 1"/>
    <w:basedOn w:val="TableNormal"/>
    <w:uiPriority w:val="50"/>
    <w:rsid w:val="002959C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F0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3B5E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3B5E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3B5E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3B5EA" w:themeFill="accent1"/>
      </w:tcPr>
    </w:tblStylePr>
    <w:tblStylePr w:type="band1Vert">
      <w:tblPr/>
      <w:tcPr>
        <w:shd w:val="clear" w:color="auto" w:fill="9FE1F7" w:themeFill="accent1" w:themeFillTint="66"/>
      </w:tcPr>
    </w:tblStylePr>
    <w:tblStylePr w:type="band1Horz">
      <w:tblPr/>
      <w:tcPr>
        <w:shd w:val="clear" w:color="auto" w:fill="9FE1F7" w:themeFill="accent1" w:themeFillTint="66"/>
      </w:tcPr>
    </w:tblStylePr>
  </w:style>
  <w:style w:type="table" w:customStyle="1" w:styleId="ManualTable1">
    <w:name w:val="Manual Table1"/>
    <w:basedOn w:val="TableNormal"/>
    <w:uiPriority w:val="99"/>
    <w:rsid w:val="002959C6"/>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contextualSpacing w:val="0"/>
      </w:pPr>
      <w:rPr>
        <w:rFonts w:ascii="Arial" w:hAnsi="Arial"/>
        <w:b/>
        <w:color w:val="FFFFFF" w:themeColor="background1"/>
        <w:sz w:val="20"/>
      </w:rPr>
      <w:tblPr/>
      <w:tcPr>
        <w:shd w:val="clear" w:color="auto" w:fill="0080A2" w:themeFill="accent2"/>
      </w:tcPr>
    </w:tblStylePr>
  </w:style>
  <w:style w:type="table" w:customStyle="1" w:styleId="DefaultTable2">
    <w:name w:val="Default Table 2"/>
    <w:basedOn w:val="TableNormal"/>
    <w:uiPriority w:val="99"/>
    <w:rsid w:val="002959C6"/>
    <w:pPr>
      <w:spacing w:before="0" w:after="0"/>
    </w:pPr>
    <w:tblPr>
      <w:tblStyleRowBandSize w:val="1"/>
      <w:tblStyleCol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28" w:type="dxa"/>
        <w:left w:w="57" w:type="dxa"/>
        <w:bottom w:w="28" w:type="dxa"/>
        <w:right w:w="57" w:type="dxa"/>
      </w:tblCellMar>
    </w:tblPr>
    <w:tblStylePr w:type="firstRow">
      <w:rPr>
        <w:b/>
      </w:rPr>
      <w:tblPr/>
      <w:tcPr>
        <w:shd w:val="clear" w:color="auto" w:fill="BFBFBF" w:themeFill="background1" w:themeFillShade="BF"/>
      </w:tcPr>
    </w:tblStylePr>
    <w:tblStylePr w:type="lastRow">
      <w:rPr>
        <w:b/>
      </w:rPr>
      <w:tblPr/>
      <w:tcPr>
        <w:shd w:val="clear" w:color="auto" w:fill="D9D9D9" w:themeFill="background1" w:themeFillShade="D9"/>
      </w:tcPr>
    </w:tblStylePr>
    <w:tblStylePr w:type="firstCol">
      <w:rPr>
        <w:b/>
      </w:rPr>
      <w:tblPr/>
      <w:tcPr>
        <w:shd w:val="clear" w:color="auto" w:fill="F2F2F2" w:themeFill="background1" w:themeFillShade="F2"/>
      </w:tcPr>
    </w:tblStylePr>
    <w:tblStylePr w:type="lastCol">
      <w:rPr>
        <w:b/>
      </w:rPr>
      <w:tblPr/>
      <w:tcPr>
        <w:shd w:val="clear" w:color="auto" w:fill="F2F2F2" w:themeFill="background1" w:themeFillShade="F2"/>
      </w:tcPr>
    </w:tblStylePr>
    <w:tblStylePr w:type="band1Vert">
      <w:tblPr/>
      <w:tcPr>
        <w:shd w:val="clear" w:color="auto" w:fill="F2F2F2" w:themeFill="background1" w:themeFillShade="F2"/>
      </w:tcPr>
    </w:tblStylePr>
    <w:tblStylePr w:type="band2Vert">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numbering" w:customStyle="1" w:styleId="FigureNumbers">
    <w:name w:val="Figure Numbers"/>
    <w:uiPriority w:val="99"/>
    <w:rsid w:val="002959C6"/>
    <w:pPr>
      <w:numPr>
        <w:numId w:val="2"/>
      </w:numPr>
    </w:pPr>
  </w:style>
  <w:style w:type="paragraph" w:customStyle="1" w:styleId="FigureTitle">
    <w:name w:val="Figure Title"/>
    <w:basedOn w:val="Normal"/>
    <w:next w:val="Normal"/>
    <w:uiPriority w:val="12"/>
    <w:qFormat/>
    <w:rsid w:val="002959C6"/>
    <w:pPr>
      <w:numPr>
        <w:numId w:val="10"/>
      </w:numPr>
      <w:spacing w:before="240"/>
    </w:pPr>
    <w:rPr>
      <w:rFonts w:asciiTheme="majorHAnsi" w:hAnsiTheme="majorHAnsi"/>
      <w:b/>
      <w:color w:val="023E5C" w:themeColor="text2"/>
    </w:rPr>
  </w:style>
  <w:style w:type="character" w:styleId="FollowedHyperlink">
    <w:name w:val="FollowedHyperlink"/>
    <w:basedOn w:val="DefaultParagraphFont"/>
    <w:uiPriority w:val="99"/>
    <w:unhideWhenUsed/>
    <w:rsid w:val="002959C6"/>
    <w:rPr>
      <w:color w:val="005AFF"/>
      <w:u w:val="single"/>
    </w:rPr>
  </w:style>
  <w:style w:type="paragraph" w:styleId="FootnoteText">
    <w:name w:val="footnote text"/>
    <w:basedOn w:val="Normal"/>
    <w:link w:val="FootnoteTextChar"/>
    <w:uiPriority w:val="99"/>
    <w:unhideWhenUsed/>
    <w:rsid w:val="002959C6"/>
    <w:pPr>
      <w:spacing w:before="60" w:after="60"/>
      <w:ind w:left="284" w:hanging="284"/>
    </w:pPr>
    <w:rPr>
      <w:sz w:val="18"/>
    </w:rPr>
  </w:style>
  <w:style w:type="character" w:customStyle="1" w:styleId="FootnoteTextChar">
    <w:name w:val="Footnote Text Char"/>
    <w:basedOn w:val="DefaultParagraphFont"/>
    <w:link w:val="FootnoteText"/>
    <w:uiPriority w:val="99"/>
    <w:rsid w:val="00426C67"/>
    <w:rPr>
      <w:sz w:val="18"/>
    </w:rPr>
  </w:style>
  <w:style w:type="character" w:customStyle="1" w:styleId="Heading1Char">
    <w:name w:val="Heading 1 Char"/>
    <w:aliases w:val="h1 Char,c Char"/>
    <w:basedOn w:val="DefaultParagraphFont"/>
    <w:link w:val="Heading1"/>
    <w:uiPriority w:val="9"/>
    <w:rsid w:val="00966E0B"/>
    <w:rPr>
      <w:rFonts w:asciiTheme="majorHAnsi" w:eastAsiaTheme="majorEastAsia" w:hAnsiTheme="majorHAnsi" w:cstheme="majorBidi"/>
      <w:b/>
      <w:color w:val="023E5C" w:themeColor="text2"/>
      <w:kern w:val="32"/>
      <w:sz w:val="48"/>
      <w:szCs w:val="32"/>
    </w:rPr>
  </w:style>
  <w:style w:type="character" w:customStyle="1" w:styleId="Heading3Char">
    <w:name w:val="Heading 3 Char"/>
    <w:aliases w:val="h3 Char"/>
    <w:basedOn w:val="DefaultParagraphFont"/>
    <w:link w:val="Heading3"/>
    <w:uiPriority w:val="9"/>
    <w:rsid w:val="00426C67"/>
    <w:rPr>
      <w:rFonts w:asciiTheme="majorHAnsi" w:eastAsiaTheme="majorEastAsia" w:hAnsiTheme="majorHAnsi" w:cstheme="majorBidi"/>
      <w:b/>
      <w:color w:val="023E5C" w:themeColor="text2"/>
      <w:kern w:val="32"/>
      <w:sz w:val="28"/>
      <w:szCs w:val="24"/>
    </w:rPr>
  </w:style>
  <w:style w:type="character" w:customStyle="1" w:styleId="Heading4Char">
    <w:name w:val="Heading 4 Char"/>
    <w:aliases w:val="h4 Char"/>
    <w:basedOn w:val="DefaultParagraphFont"/>
    <w:link w:val="Heading4"/>
    <w:rsid w:val="002959C6"/>
    <w:rPr>
      <w:rFonts w:asciiTheme="majorHAnsi" w:eastAsiaTheme="majorEastAsia" w:hAnsiTheme="majorHAnsi" w:cstheme="majorBidi"/>
      <w:b/>
      <w:iCs/>
      <w:color w:val="023E5C" w:themeColor="text2"/>
      <w:kern w:val="32"/>
      <w:sz w:val="24"/>
      <w:szCs w:val="24"/>
    </w:rPr>
  </w:style>
  <w:style w:type="character" w:customStyle="1" w:styleId="Heading5Char">
    <w:name w:val="Heading 5 Char"/>
    <w:basedOn w:val="DefaultParagraphFont"/>
    <w:link w:val="Heading5"/>
    <w:uiPriority w:val="9"/>
    <w:rsid w:val="00426C67"/>
    <w:rPr>
      <w:rFonts w:asciiTheme="majorHAnsi" w:eastAsiaTheme="majorEastAsia" w:hAnsiTheme="majorHAnsi" w:cstheme="majorBidi"/>
      <w:b/>
      <w:iCs/>
      <w:color w:val="023E5C" w:themeColor="text2"/>
      <w:kern w:val="32"/>
      <w:sz w:val="22"/>
      <w:szCs w:val="24"/>
    </w:rPr>
  </w:style>
  <w:style w:type="character" w:customStyle="1" w:styleId="Heading6Char">
    <w:name w:val="Heading 6 Char"/>
    <w:basedOn w:val="DefaultParagraphFont"/>
    <w:link w:val="Heading6"/>
    <w:uiPriority w:val="9"/>
    <w:rsid w:val="00426C67"/>
    <w:rPr>
      <w:rFonts w:asciiTheme="majorHAnsi" w:eastAsiaTheme="majorEastAsia" w:hAnsiTheme="majorHAnsi" w:cstheme="majorBidi"/>
      <w:b/>
      <w:iCs/>
      <w:kern w:val="32"/>
      <w:szCs w:val="24"/>
    </w:rPr>
  </w:style>
  <w:style w:type="character" w:customStyle="1" w:styleId="Heading7Char">
    <w:name w:val="Heading 7 Char"/>
    <w:basedOn w:val="DefaultParagraphFont"/>
    <w:link w:val="Heading7"/>
    <w:uiPriority w:val="9"/>
    <w:rsid w:val="00426C67"/>
    <w:rPr>
      <w:rFonts w:asciiTheme="majorHAnsi" w:eastAsiaTheme="majorEastAsia" w:hAnsiTheme="majorHAnsi" w:cstheme="majorBidi"/>
      <w:i/>
      <w:iCs/>
    </w:rPr>
  </w:style>
  <w:style w:type="paragraph" w:customStyle="1" w:styleId="SecurityClassification">
    <w:name w:val="Security Classification"/>
    <w:basedOn w:val="Normal"/>
    <w:uiPriority w:val="99"/>
    <w:qFormat/>
    <w:rsid w:val="002959C6"/>
    <w:pPr>
      <w:spacing w:before="240" w:after="240"/>
      <w:jc w:val="center"/>
    </w:pPr>
    <w:rPr>
      <w:b/>
      <w:caps/>
      <w:color w:val="FF0000"/>
    </w:rPr>
  </w:style>
  <w:style w:type="character" w:styleId="Hyperlink">
    <w:name w:val="Hyperlink"/>
    <w:basedOn w:val="DefaultParagraphFont"/>
    <w:uiPriority w:val="99"/>
    <w:unhideWhenUsed/>
    <w:rsid w:val="002959C6"/>
    <w:rPr>
      <w:color w:val="005AFF"/>
      <w:u w:val="single"/>
    </w:rPr>
  </w:style>
  <w:style w:type="numbering" w:customStyle="1" w:styleId="List1Legal">
    <w:name w:val="List 1 Legal"/>
    <w:uiPriority w:val="99"/>
    <w:rsid w:val="002959C6"/>
    <w:pPr>
      <w:numPr>
        <w:numId w:val="3"/>
      </w:numPr>
    </w:pPr>
  </w:style>
  <w:style w:type="paragraph" w:styleId="NoSpacing">
    <w:name w:val="No Spacing"/>
    <w:link w:val="NoSpacingChar"/>
    <w:uiPriority w:val="1"/>
    <w:qFormat/>
    <w:rsid w:val="002959C6"/>
    <w:pPr>
      <w:contextualSpacing/>
    </w:pPr>
  </w:style>
  <w:style w:type="paragraph" w:customStyle="1" w:styleId="NormalIndent6mm">
    <w:name w:val="Normal Indent 6mm"/>
    <w:basedOn w:val="Normal"/>
    <w:rsid w:val="002959C6"/>
    <w:pPr>
      <w:ind w:left="340"/>
    </w:pPr>
  </w:style>
  <w:style w:type="numbering" w:customStyle="1" w:styleId="NumberedHeadings">
    <w:name w:val="Numbered Headings"/>
    <w:uiPriority w:val="99"/>
    <w:rsid w:val="002959C6"/>
    <w:pPr>
      <w:numPr>
        <w:numId w:val="28"/>
      </w:numPr>
    </w:pPr>
  </w:style>
  <w:style w:type="paragraph" w:customStyle="1" w:styleId="SourceNotes">
    <w:name w:val="Source Notes"/>
    <w:basedOn w:val="Normal"/>
    <w:uiPriority w:val="21"/>
    <w:qFormat/>
    <w:rsid w:val="002959C6"/>
    <w:pPr>
      <w:contextualSpacing/>
    </w:pPr>
    <w:rPr>
      <w:sz w:val="16"/>
    </w:rPr>
  </w:style>
  <w:style w:type="paragraph" w:customStyle="1" w:styleId="SourceNotesNumbered">
    <w:name w:val="Source Notes Numbered"/>
    <w:basedOn w:val="SourceNotes"/>
    <w:uiPriority w:val="21"/>
    <w:rsid w:val="002959C6"/>
    <w:pPr>
      <w:numPr>
        <w:numId w:val="11"/>
      </w:numPr>
    </w:pPr>
  </w:style>
  <w:style w:type="paragraph" w:styleId="Subtitle">
    <w:name w:val="Subtitle"/>
    <w:basedOn w:val="Normal"/>
    <w:next w:val="Normal"/>
    <w:link w:val="SubtitleChar"/>
    <w:uiPriority w:val="11"/>
    <w:qFormat/>
    <w:rsid w:val="002959C6"/>
    <w:pPr>
      <w:numPr>
        <w:ilvl w:val="1"/>
      </w:numPr>
      <w:spacing w:before="300" w:after="300"/>
      <w:ind w:left="964" w:right="454"/>
      <w:contextualSpacing/>
      <w:jc w:val="right"/>
    </w:pPr>
    <w:rPr>
      <w:rFonts w:eastAsiaTheme="minorEastAsia"/>
      <w:color w:val="023E5C" w:themeColor="text2"/>
      <w:sz w:val="36"/>
      <w:szCs w:val="22"/>
    </w:rPr>
  </w:style>
  <w:style w:type="character" w:customStyle="1" w:styleId="SubtitleChar">
    <w:name w:val="Subtitle Char"/>
    <w:basedOn w:val="DefaultParagraphFont"/>
    <w:link w:val="Subtitle"/>
    <w:uiPriority w:val="11"/>
    <w:rsid w:val="00426C67"/>
    <w:rPr>
      <w:rFonts w:eastAsiaTheme="minorEastAsia"/>
      <w:color w:val="023E5C" w:themeColor="text2"/>
      <w:sz w:val="36"/>
      <w:szCs w:val="22"/>
    </w:rPr>
  </w:style>
  <w:style w:type="table" w:styleId="TableGrid">
    <w:name w:val="Table Grid"/>
    <w:basedOn w:val="TableNormal"/>
    <w:uiPriority w:val="39"/>
    <w:rsid w:val="002959C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TableNumbers">
    <w:name w:val="Table Numbers"/>
    <w:uiPriority w:val="99"/>
    <w:rsid w:val="002959C6"/>
    <w:pPr>
      <w:numPr>
        <w:numId w:val="6"/>
      </w:numPr>
    </w:pPr>
  </w:style>
  <w:style w:type="paragraph" w:customStyle="1" w:styleId="TableTitle">
    <w:name w:val="Table Title"/>
    <w:basedOn w:val="FigureTitle"/>
    <w:next w:val="Normal"/>
    <w:uiPriority w:val="12"/>
    <w:qFormat/>
    <w:rsid w:val="002959C6"/>
    <w:pPr>
      <w:keepNext/>
      <w:numPr>
        <w:numId w:val="12"/>
      </w:numPr>
    </w:pPr>
  </w:style>
  <w:style w:type="paragraph" w:styleId="Title">
    <w:name w:val="Title"/>
    <w:basedOn w:val="Normal"/>
    <w:next w:val="Normal"/>
    <w:link w:val="TitleChar"/>
    <w:uiPriority w:val="10"/>
    <w:qFormat/>
    <w:rsid w:val="002959C6"/>
    <w:pPr>
      <w:spacing w:before="300" w:after="300"/>
      <w:ind w:left="964" w:right="454"/>
      <w:contextualSpacing/>
      <w:jc w:val="right"/>
    </w:pPr>
    <w:rPr>
      <w:rFonts w:asciiTheme="majorHAnsi" w:eastAsiaTheme="majorEastAsia" w:hAnsiTheme="majorHAnsi" w:cstheme="majorBidi"/>
      <w:b/>
      <w:color w:val="023E5C" w:themeColor="text2"/>
      <w:kern w:val="28"/>
      <w:sz w:val="52"/>
      <w:szCs w:val="56"/>
    </w:rPr>
  </w:style>
  <w:style w:type="character" w:customStyle="1" w:styleId="TitleChar">
    <w:name w:val="Title Char"/>
    <w:basedOn w:val="DefaultParagraphFont"/>
    <w:link w:val="Title"/>
    <w:uiPriority w:val="10"/>
    <w:rsid w:val="00426C67"/>
    <w:rPr>
      <w:rFonts w:asciiTheme="majorHAnsi" w:eastAsiaTheme="majorEastAsia" w:hAnsiTheme="majorHAnsi" w:cstheme="majorBidi"/>
      <w:b/>
      <w:color w:val="023E5C" w:themeColor="text2"/>
      <w:kern w:val="28"/>
      <w:sz w:val="52"/>
      <w:szCs w:val="56"/>
    </w:rPr>
  </w:style>
  <w:style w:type="paragraph" w:styleId="TOC1">
    <w:name w:val="toc 1"/>
    <w:basedOn w:val="Normal"/>
    <w:next w:val="Normal"/>
    <w:autoRedefine/>
    <w:uiPriority w:val="39"/>
    <w:rsid w:val="002959C6"/>
    <w:pPr>
      <w:keepNext/>
      <w:pBdr>
        <w:bottom w:val="single" w:sz="4" w:space="4" w:color="0080A2" w:themeColor="accent2"/>
        <w:between w:val="single" w:sz="4" w:space="4" w:color="0080A2" w:themeColor="accent2"/>
      </w:pBdr>
      <w:tabs>
        <w:tab w:val="left" w:pos="567"/>
        <w:tab w:val="right" w:pos="9628"/>
      </w:tabs>
      <w:contextualSpacing/>
    </w:pPr>
    <w:rPr>
      <w:rFonts w:asciiTheme="majorHAnsi" w:hAnsiTheme="majorHAnsi"/>
      <w:b/>
      <w:noProof/>
    </w:rPr>
  </w:style>
  <w:style w:type="paragraph" w:styleId="TOC2">
    <w:name w:val="toc 2"/>
    <w:basedOn w:val="Normal"/>
    <w:next w:val="Normal"/>
    <w:autoRedefine/>
    <w:uiPriority w:val="39"/>
    <w:rsid w:val="002959C6"/>
    <w:pPr>
      <w:tabs>
        <w:tab w:val="left" w:pos="1418"/>
        <w:tab w:val="right" w:pos="9628"/>
      </w:tabs>
      <w:spacing w:before="60" w:after="60"/>
      <w:ind w:left="567" w:hanging="567"/>
    </w:pPr>
    <w:rPr>
      <w:rFonts w:asciiTheme="majorHAnsi" w:hAnsiTheme="majorHAnsi"/>
    </w:rPr>
  </w:style>
  <w:style w:type="paragraph" w:styleId="TOC3">
    <w:name w:val="toc 3"/>
    <w:basedOn w:val="Normal"/>
    <w:next w:val="Normal"/>
    <w:autoRedefine/>
    <w:uiPriority w:val="39"/>
    <w:qFormat/>
    <w:rsid w:val="002959C6"/>
    <w:pPr>
      <w:tabs>
        <w:tab w:val="right" w:pos="9628"/>
      </w:tabs>
      <w:spacing w:before="60" w:after="60"/>
      <w:ind w:left="1418" w:hanging="851"/>
    </w:pPr>
  </w:style>
  <w:style w:type="paragraph" w:styleId="TOC4">
    <w:name w:val="toc 4"/>
    <w:basedOn w:val="Normal"/>
    <w:next w:val="Normal"/>
    <w:autoRedefine/>
    <w:uiPriority w:val="39"/>
    <w:rsid w:val="002959C6"/>
    <w:pPr>
      <w:tabs>
        <w:tab w:val="right" w:pos="9628"/>
      </w:tabs>
      <w:spacing w:before="60"/>
      <w:ind w:left="1135" w:hanging="851"/>
    </w:pPr>
  </w:style>
  <w:style w:type="paragraph" w:styleId="TOCHeading">
    <w:name w:val="TOC Heading"/>
    <w:basedOn w:val="unHeading2"/>
    <w:next w:val="Normal"/>
    <w:uiPriority w:val="39"/>
    <w:unhideWhenUsed/>
    <w:qFormat/>
    <w:rsid w:val="002959C6"/>
    <w:pPr>
      <w:contextualSpacing w:val="0"/>
      <w:outlineLvl w:val="9"/>
    </w:pPr>
    <w:rPr>
      <w:kern w:val="0"/>
    </w:rPr>
  </w:style>
  <w:style w:type="numbering" w:customStyle="1" w:styleId="DefaultBullets">
    <w:name w:val="Default Bullets"/>
    <w:uiPriority w:val="99"/>
    <w:rsid w:val="002959C6"/>
    <w:pPr>
      <w:numPr>
        <w:numId w:val="9"/>
      </w:numPr>
    </w:pPr>
  </w:style>
  <w:style w:type="character" w:styleId="PlaceholderText">
    <w:name w:val="Placeholder Text"/>
    <w:basedOn w:val="DefaultParagraphFont"/>
    <w:uiPriority w:val="99"/>
    <w:semiHidden/>
    <w:rsid w:val="002959C6"/>
    <w:rPr>
      <w:color w:val="808080"/>
    </w:rPr>
  </w:style>
  <w:style w:type="paragraph" w:customStyle="1" w:styleId="ChapterSubtitle">
    <w:name w:val="Chapter Subtitle"/>
    <w:basedOn w:val="Normal"/>
    <w:next w:val="Normal"/>
    <w:uiPriority w:val="9"/>
    <w:rsid w:val="002959C6"/>
    <w:pPr>
      <w:spacing w:before="300" w:after="300"/>
      <w:contextualSpacing/>
    </w:pPr>
    <w:rPr>
      <w:color w:val="023E5C" w:themeColor="text2"/>
      <w:sz w:val="36"/>
    </w:rPr>
  </w:style>
  <w:style w:type="character" w:styleId="CommentReference">
    <w:name w:val="annotation reference"/>
    <w:basedOn w:val="DefaultParagraphFont"/>
    <w:uiPriority w:val="99"/>
    <w:semiHidden/>
    <w:unhideWhenUsed/>
    <w:rsid w:val="002959C6"/>
    <w:rPr>
      <w:sz w:val="16"/>
      <w:szCs w:val="16"/>
    </w:rPr>
  </w:style>
  <w:style w:type="paragraph" w:styleId="CommentText">
    <w:name w:val="annotation text"/>
    <w:basedOn w:val="Normal"/>
    <w:link w:val="CommentTextChar"/>
    <w:uiPriority w:val="99"/>
    <w:unhideWhenUsed/>
    <w:rsid w:val="002959C6"/>
  </w:style>
  <w:style w:type="character" w:customStyle="1" w:styleId="CommentTextChar">
    <w:name w:val="Comment Text Char"/>
    <w:basedOn w:val="DefaultParagraphFont"/>
    <w:link w:val="CommentText"/>
    <w:uiPriority w:val="99"/>
    <w:rsid w:val="00426C67"/>
  </w:style>
  <w:style w:type="paragraph" w:customStyle="1" w:styleId="ExampleBoxText">
    <w:name w:val="Example Box Text"/>
    <w:basedOn w:val="Normal"/>
    <w:uiPriority w:val="13"/>
    <w:qFormat/>
    <w:rsid w:val="002959C6"/>
    <w:pPr>
      <w:pBdr>
        <w:top w:val="single" w:sz="4" w:space="14" w:color="CEE9FA"/>
        <w:left w:val="single" w:sz="4" w:space="14" w:color="CEE9FA"/>
        <w:bottom w:val="single" w:sz="4" w:space="14" w:color="CEE9FA"/>
        <w:right w:val="single" w:sz="4" w:space="14" w:color="CEE9FA"/>
      </w:pBdr>
      <w:shd w:val="clear" w:color="auto" w:fill="CEE9FA"/>
      <w:ind w:left="284" w:right="284"/>
    </w:pPr>
  </w:style>
  <w:style w:type="paragraph" w:customStyle="1" w:styleId="ExampleBoxBullet">
    <w:name w:val="Example Box Bullet"/>
    <w:basedOn w:val="ExampleBoxText"/>
    <w:uiPriority w:val="14"/>
    <w:qFormat/>
    <w:rsid w:val="002959C6"/>
    <w:pPr>
      <w:numPr>
        <w:numId w:val="1"/>
      </w:numPr>
    </w:pPr>
  </w:style>
  <w:style w:type="numbering" w:customStyle="1" w:styleId="ExampleBoxBullets">
    <w:name w:val="Example Box Bullets"/>
    <w:uiPriority w:val="99"/>
    <w:rsid w:val="002959C6"/>
    <w:pPr>
      <w:numPr>
        <w:numId w:val="1"/>
      </w:numPr>
    </w:pPr>
  </w:style>
  <w:style w:type="paragraph" w:customStyle="1" w:styleId="ExampleBoxHeading">
    <w:name w:val="Example Box Heading"/>
    <w:basedOn w:val="ExampleBoxText"/>
    <w:uiPriority w:val="13"/>
    <w:qFormat/>
    <w:rsid w:val="002959C6"/>
    <w:pPr>
      <w:spacing w:before="240"/>
    </w:pPr>
    <w:rPr>
      <w:b/>
      <w:bCs/>
      <w:sz w:val="24"/>
      <w:szCs w:val="24"/>
    </w:rPr>
  </w:style>
  <w:style w:type="paragraph" w:customStyle="1" w:styleId="NotesBoxText">
    <w:name w:val="Notes Box Text"/>
    <w:basedOn w:val="Normal"/>
    <w:uiPriority w:val="14"/>
    <w:qFormat/>
    <w:rsid w:val="002959C6"/>
    <w:pPr>
      <w:pBdr>
        <w:top w:val="single" w:sz="4" w:space="14" w:color="13B5EA" w:themeColor="accent1"/>
        <w:left w:val="single" w:sz="4" w:space="14" w:color="13B5EA" w:themeColor="accent1"/>
        <w:bottom w:val="single" w:sz="4" w:space="14" w:color="13B5EA" w:themeColor="accent1"/>
        <w:right w:val="single" w:sz="4" w:space="14" w:color="13B5EA" w:themeColor="accent1"/>
      </w:pBdr>
      <w:ind w:left="284" w:right="284"/>
    </w:pPr>
  </w:style>
  <w:style w:type="paragraph" w:customStyle="1" w:styleId="NotesBoxBullet">
    <w:name w:val="Notes Box Bullet"/>
    <w:basedOn w:val="NotesBoxText"/>
    <w:uiPriority w:val="15"/>
    <w:qFormat/>
    <w:rsid w:val="002959C6"/>
    <w:pPr>
      <w:numPr>
        <w:numId w:val="4"/>
      </w:numPr>
    </w:pPr>
  </w:style>
  <w:style w:type="numbering" w:customStyle="1" w:styleId="NotesBoxBullets">
    <w:name w:val="Notes Box Bullets"/>
    <w:uiPriority w:val="99"/>
    <w:rsid w:val="002959C6"/>
    <w:pPr>
      <w:numPr>
        <w:numId w:val="4"/>
      </w:numPr>
    </w:pPr>
  </w:style>
  <w:style w:type="paragraph" w:customStyle="1" w:styleId="NotesBoxHeading">
    <w:name w:val="Notes Box Heading"/>
    <w:basedOn w:val="NotesBoxText"/>
    <w:uiPriority w:val="14"/>
    <w:qFormat/>
    <w:rsid w:val="002959C6"/>
    <w:pPr>
      <w:spacing w:before="240"/>
    </w:pPr>
    <w:rPr>
      <w:b/>
      <w:bCs/>
      <w:sz w:val="24"/>
      <w:szCs w:val="24"/>
    </w:rPr>
  </w:style>
  <w:style w:type="paragraph" w:customStyle="1" w:styleId="WarningBoxText">
    <w:name w:val="Warning Box Text"/>
    <w:basedOn w:val="Normal"/>
    <w:uiPriority w:val="16"/>
    <w:qFormat/>
    <w:rsid w:val="002959C6"/>
    <w:pPr>
      <w:pBdr>
        <w:top w:val="single" w:sz="4" w:space="14" w:color="FF0000"/>
        <w:left w:val="single" w:sz="4" w:space="14" w:color="FF0000"/>
        <w:bottom w:val="single" w:sz="4" w:space="14" w:color="FF0000"/>
        <w:right w:val="single" w:sz="4" w:space="14" w:color="FF0000"/>
      </w:pBdr>
      <w:ind w:left="280" w:right="280"/>
    </w:pPr>
  </w:style>
  <w:style w:type="paragraph" w:customStyle="1" w:styleId="WarningBoxBullet">
    <w:name w:val="Warning Box Bullet"/>
    <w:basedOn w:val="WarningBoxText"/>
    <w:uiPriority w:val="17"/>
    <w:qFormat/>
    <w:rsid w:val="002959C6"/>
    <w:pPr>
      <w:numPr>
        <w:numId w:val="7"/>
      </w:numPr>
    </w:pPr>
  </w:style>
  <w:style w:type="numbering" w:customStyle="1" w:styleId="WarningBoxBullets">
    <w:name w:val="Warning Box Bullets"/>
    <w:uiPriority w:val="99"/>
    <w:rsid w:val="002959C6"/>
    <w:pPr>
      <w:numPr>
        <w:numId w:val="7"/>
      </w:numPr>
    </w:pPr>
  </w:style>
  <w:style w:type="paragraph" w:customStyle="1" w:styleId="WarningBoxHeading">
    <w:name w:val="Warning Box Heading"/>
    <w:basedOn w:val="WarningBoxText"/>
    <w:uiPriority w:val="16"/>
    <w:qFormat/>
    <w:rsid w:val="002959C6"/>
    <w:pPr>
      <w:spacing w:before="240"/>
    </w:pPr>
    <w:rPr>
      <w:b/>
      <w:sz w:val="24"/>
    </w:rPr>
  </w:style>
  <w:style w:type="numbering" w:customStyle="1" w:styleId="List2Numbered">
    <w:name w:val="List 2 Numbered"/>
    <w:uiPriority w:val="99"/>
    <w:rsid w:val="002959C6"/>
    <w:pPr>
      <w:numPr>
        <w:numId w:val="8"/>
      </w:numPr>
    </w:pPr>
  </w:style>
  <w:style w:type="paragraph" w:styleId="CommentSubject">
    <w:name w:val="annotation subject"/>
    <w:basedOn w:val="CommentText"/>
    <w:next w:val="CommentText"/>
    <w:link w:val="CommentSubjectChar"/>
    <w:uiPriority w:val="99"/>
    <w:semiHidden/>
    <w:unhideWhenUsed/>
    <w:rsid w:val="002959C6"/>
    <w:rPr>
      <w:b/>
      <w:bCs/>
    </w:rPr>
  </w:style>
  <w:style w:type="character" w:customStyle="1" w:styleId="CommentSubjectChar">
    <w:name w:val="Comment Subject Char"/>
    <w:basedOn w:val="CommentTextChar"/>
    <w:link w:val="CommentSubject"/>
    <w:uiPriority w:val="99"/>
    <w:semiHidden/>
    <w:rsid w:val="00426C67"/>
    <w:rPr>
      <w:b/>
      <w:bCs/>
    </w:rPr>
  </w:style>
  <w:style w:type="paragraph" w:customStyle="1" w:styleId="DocumentMetadataProperties">
    <w:name w:val="Document Metadata Properties"/>
    <w:basedOn w:val="Normal"/>
    <w:uiPriority w:val="24"/>
    <w:rsid w:val="002959C6"/>
    <w:pPr>
      <w:pBdr>
        <w:top w:val="single" w:sz="8" w:space="14" w:color="BBBEC0" w:themeColor="accent3"/>
        <w:left w:val="single" w:sz="8" w:space="14" w:color="BBBEC0" w:themeColor="accent3"/>
        <w:bottom w:val="single" w:sz="8" w:space="14" w:color="BBBEC0" w:themeColor="accent3"/>
        <w:right w:val="single" w:sz="8" w:space="14" w:color="BBBEC0" w:themeColor="accent3"/>
      </w:pBdr>
      <w:tabs>
        <w:tab w:val="left" w:pos="1134"/>
        <w:tab w:val="left" w:pos="3119"/>
        <w:tab w:val="left" w:pos="6237"/>
        <w:tab w:val="right" w:pos="9639"/>
      </w:tabs>
      <w:ind w:left="284" w:right="284"/>
    </w:pPr>
  </w:style>
  <w:style w:type="paragraph" w:customStyle="1" w:styleId="Imagesourcecaption">
    <w:name w:val="Image source caption"/>
    <w:basedOn w:val="Caption"/>
    <w:uiPriority w:val="20"/>
    <w:qFormat/>
    <w:rsid w:val="002959C6"/>
    <w:pPr>
      <w:spacing w:after="240"/>
    </w:pPr>
    <w:rPr>
      <w:b w:val="0"/>
      <w:color w:val="000000" w:themeColor="text1"/>
      <w:sz w:val="16"/>
    </w:rPr>
  </w:style>
  <w:style w:type="paragraph" w:styleId="ListParagraph">
    <w:name w:val="List Paragraph"/>
    <w:basedOn w:val="Normal"/>
    <w:link w:val="ListParagraphChar"/>
    <w:uiPriority w:val="34"/>
    <w:unhideWhenUsed/>
    <w:qFormat/>
    <w:rsid w:val="002959C6"/>
    <w:pPr>
      <w:ind w:left="720"/>
      <w:contextualSpacing/>
    </w:pPr>
  </w:style>
  <w:style w:type="paragraph" w:customStyle="1" w:styleId="NotesBoxTextHanging">
    <w:name w:val="Notes Box Text Hanging"/>
    <w:basedOn w:val="NotesBoxText"/>
    <w:uiPriority w:val="15"/>
    <w:qFormat/>
    <w:rsid w:val="002959C6"/>
    <w:pPr>
      <w:ind w:left="1134" w:hanging="850"/>
    </w:pPr>
  </w:style>
  <w:style w:type="paragraph" w:styleId="Salutation">
    <w:name w:val="Salutation"/>
    <w:next w:val="Signature"/>
    <w:link w:val="SalutationChar"/>
    <w:uiPriority w:val="99"/>
    <w:semiHidden/>
    <w:rsid w:val="002959C6"/>
    <w:pPr>
      <w:spacing w:after="60" w:line="264" w:lineRule="auto"/>
    </w:pPr>
    <w:rPr>
      <w:rFonts w:ascii="Arial" w:eastAsiaTheme="minorEastAsia" w:hAnsi="Arial"/>
      <w:color w:val="auto"/>
      <w:sz w:val="22"/>
      <w:szCs w:val="22"/>
      <w:lang w:eastAsia="en-AU"/>
    </w:rPr>
  </w:style>
  <w:style w:type="character" w:customStyle="1" w:styleId="SalutationChar">
    <w:name w:val="Salutation Char"/>
    <w:basedOn w:val="DefaultParagraphFont"/>
    <w:link w:val="Salutation"/>
    <w:uiPriority w:val="99"/>
    <w:semiHidden/>
    <w:rsid w:val="00426C67"/>
    <w:rPr>
      <w:rFonts w:ascii="Arial" w:eastAsiaTheme="minorEastAsia" w:hAnsi="Arial"/>
      <w:color w:val="auto"/>
      <w:sz w:val="22"/>
      <w:szCs w:val="22"/>
      <w:lang w:eastAsia="en-AU"/>
    </w:rPr>
  </w:style>
  <w:style w:type="paragraph" w:styleId="Signature">
    <w:name w:val="Signature"/>
    <w:basedOn w:val="Normal"/>
    <w:link w:val="SignatureChar"/>
    <w:uiPriority w:val="99"/>
    <w:semiHidden/>
    <w:rsid w:val="002959C6"/>
    <w:pPr>
      <w:suppressAutoHyphens w:val="0"/>
      <w:spacing w:before="0" w:after="0"/>
    </w:pPr>
    <w:rPr>
      <w:rFonts w:eastAsiaTheme="minorEastAsia"/>
      <w:sz w:val="22"/>
      <w:szCs w:val="22"/>
      <w:lang w:eastAsia="en-AU"/>
    </w:rPr>
  </w:style>
  <w:style w:type="character" w:customStyle="1" w:styleId="SignatureChar">
    <w:name w:val="Signature Char"/>
    <w:basedOn w:val="DefaultParagraphFont"/>
    <w:link w:val="Signature"/>
    <w:uiPriority w:val="99"/>
    <w:semiHidden/>
    <w:rsid w:val="00426C67"/>
    <w:rPr>
      <w:rFonts w:eastAsiaTheme="minorEastAsia"/>
      <w:sz w:val="22"/>
      <w:szCs w:val="22"/>
      <w:lang w:eastAsia="en-AU"/>
    </w:rPr>
  </w:style>
  <w:style w:type="paragraph" w:styleId="ListNumber2">
    <w:name w:val="List Number 2"/>
    <w:basedOn w:val="Normal"/>
    <w:uiPriority w:val="99"/>
    <w:unhideWhenUsed/>
    <w:qFormat/>
    <w:rsid w:val="002959C6"/>
    <w:pPr>
      <w:numPr>
        <w:ilvl w:val="1"/>
        <w:numId w:val="14"/>
      </w:numPr>
    </w:pPr>
  </w:style>
  <w:style w:type="character" w:customStyle="1" w:styleId="Authorinstruction">
    <w:name w:val="Author instruction"/>
    <w:uiPriority w:val="1"/>
    <w:qFormat/>
    <w:rsid w:val="002959C6"/>
    <w:rPr>
      <w:color w:val="C00000"/>
    </w:rPr>
  </w:style>
  <w:style w:type="paragraph" w:customStyle="1" w:styleId="Tabletext">
    <w:name w:val="Table text"/>
    <w:basedOn w:val="Normal"/>
    <w:qFormat/>
    <w:rsid w:val="002959C6"/>
    <w:pPr>
      <w:spacing w:before="0" w:after="0"/>
    </w:pPr>
    <w:rPr>
      <w:rFonts w:ascii="Arial" w:eastAsia="Times New Roman" w:hAnsi="Arial" w:cs="Arial"/>
      <w:color w:val="000000"/>
    </w:rPr>
  </w:style>
  <w:style w:type="paragraph" w:customStyle="1" w:styleId="Note">
    <w:name w:val="Note"/>
    <w:basedOn w:val="NotesBoxTextHanging"/>
    <w:uiPriority w:val="19"/>
    <w:qFormat/>
    <w:rsid w:val="002959C6"/>
  </w:style>
  <w:style w:type="paragraph" w:styleId="ListBullet">
    <w:name w:val="List Bullet"/>
    <w:basedOn w:val="Normal"/>
    <w:uiPriority w:val="99"/>
    <w:unhideWhenUsed/>
    <w:qFormat/>
    <w:rsid w:val="002959C6"/>
    <w:pPr>
      <w:numPr>
        <w:numId w:val="15"/>
      </w:numPr>
    </w:pPr>
  </w:style>
  <w:style w:type="paragraph" w:styleId="ListBullet2">
    <w:name w:val="List Bullet 2"/>
    <w:basedOn w:val="Normal"/>
    <w:uiPriority w:val="99"/>
    <w:unhideWhenUsed/>
    <w:qFormat/>
    <w:rsid w:val="002959C6"/>
    <w:pPr>
      <w:numPr>
        <w:ilvl w:val="1"/>
        <w:numId w:val="15"/>
      </w:numPr>
    </w:pPr>
  </w:style>
  <w:style w:type="paragraph" w:styleId="ListBullet3">
    <w:name w:val="List Bullet 3"/>
    <w:basedOn w:val="Normal"/>
    <w:uiPriority w:val="99"/>
    <w:unhideWhenUsed/>
    <w:qFormat/>
    <w:rsid w:val="002959C6"/>
    <w:pPr>
      <w:numPr>
        <w:ilvl w:val="2"/>
        <w:numId w:val="15"/>
      </w:numPr>
    </w:pPr>
  </w:style>
  <w:style w:type="character" w:customStyle="1" w:styleId="ListParagraphChar">
    <w:name w:val="List Paragraph Char"/>
    <w:link w:val="ListParagraph"/>
    <w:uiPriority w:val="34"/>
    <w:locked/>
    <w:rsid w:val="00426C67"/>
  </w:style>
  <w:style w:type="paragraph" w:styleId="ListNumber">
    <w:name w:val="List Number"/>
    <w:basedOn w:val="Normal"/>
    <w:uiPriority w:val="99"/>
    <w:unhideWhenUsed/>
    <w:qFormat/>
    <w:rsid w:val="002959C6"/>
    <w:pPr>
      <w:numPr>
        <w:numId w:val="14"/>
      </w:numPr>
    </w:pPr>
  </w:style>
  <w:style w:type="paragraph" w:styleId="ListNumber4">
    <w:name w:val="List Number 4"/>
    <w:basedOn w:val="Normal"/>
    <w:uiPriority w:val="99"/>
    <w:unhideWhenUsed/>
    <w:rsid w:val="002959C6"/>
    <w:pPr>
      <w:numPr>
        <w:ilvl w:val="3"/>
        <w:numId w:val="14"/>
      </w:numPr>
      <w:ind w:left="1135"/>
    </w:pPr>
  </w:style>
  <w:style w:type="paragraph" w:customStyle="1" w:styleId="Tablebullet">
    <w:name w:val="Table bullet"/>
    <w:basedOn w:val="Tabletext"/>
    <w:qFormat/>
    <w:rsid w:val="002959C6"/>
    <w:pPr>
      <w:numPr>
        <w:numId w:val="18"/>
      </w:numPr>
    </w:pPr>
  </w:style>
  <w:style w:type="character" w:styleId="UnresolvedMention">
    <w:name w:val="Unresolved Mention"/>
    <w:basedOn w:val="DefaultParagraphFont"/>
    <w:uiPriority w:val="99"/>
    <w:semiHidden/>
    <w:unhideWhenUsed/>
    <w:rsid w:val="002959C6"/>
    <w:rPr>
      <w:color w:val="605E5C"/>
      <w:shd w:val="clear" w:color="auto" w:fill="E1DFDD"/>
    </w:rPr>
  </w:style>
  <w:style w:type="paragraph" w:styleId="Revision">
    <w:name w:val="Revision"/>
    <w:hidden/>
    <w:uiPriority w:val="99"/>
    <w:semiHidden/>
    <w:rsid w:val="002959C6"/>
    <w:pPr>
      <w:spacing w:before="0" w:after="0"/>
    </w:pPr>
    <w:rPr>
      <w:color w:val="auto"/>
      <w:kern w:val="2"/>
      <w:sz w:val="22"/>
      <w:szCs w:val="22"/>
      <w14:ligatures w14:val="standardContextual"/>
    </w:rPr>
  </w:style>
  <w:style w:type="character" w:customStyle="1" w:styleId="NoSpacingChar">
    <w:name w:val="No Spacing Char"/>
    <w:basedOn w:val="DefaultParagraphFont"/>
    <w:link w:val="NoSpacing"/>
    <w:uiPriority w:val="1"/>
    <w:rsid w:val="00426C67"/>
  </w:style>
  <w:style w:type="paragraph" w:customStyle="1" w:styleId="Manualcopyright">
    <w:name w:val="Manual copyright"/>
    <w:next w:val="Normal"/>
    <w:uiPriority w:val="99"/>
    <w:semiHidden/>
    <w:locked/>
    <w:rsid w:val="00426C67"/>
    <w:rPr>
      <w:rFonts w:ascii="Arial" w:eastAsiaTheme="minorEastAsia" w:hAnsi="Arial"/>
      <w:color w:val="auto"/>
      <w:szCs w:val="22"/>
      <w:lang w:eastAsia="en-AU"/>
    </w:rPr>
  </w:style>
  <w:style w:type="paragraph" w:customStyle="1" w:styleId="Copyright">
    <w:name w:val="Copyright"/>
    <w:next w:val="Manualcopyright"/>
    <w:uiPriority w:val="18"/>
    <w:semiHidden/>
    <w:locked/>
    <w:rsid w:val="00426C67"/>
    <w:pPr>
      <w:spacing w:after="6080" w:line="264" w:lineRule="auto"/>
    </w:pPr>
    <w:rPr>
      <w:rFonts w:ascii="Arial" w:eastAsiaTheme="minorEastAsia" w:hAnsi="Arial"/>
      <w:color w:val="auto"/>
      <w:sz w:val="22"/>
      <w:szCs w:val="22"/>
      <w:lang w:eastAsia="en-AU"/>
    </w:rPr>
  </w:style>
  <w:style w:type="paragraph" w:customStyle="1" w:styleId="AppendixHeading1">
    <w:name w:val="Appendix Heading 1"/>
    <w:basedOn w:val="unHeading1"/>
    <w:link w:val="AppendixHeading1Char"/>
    <w:uiPriority w:val="11"/>
    <w:qFormat/>
    <w:rsid w:val="002959C6"/>
    <w:pPr>
      <w:numPr>
        <w:numId w:val="24"/>
      </w:numPr>
    </w:pPr>
  </w:style>
  <w:style w:type="paragraph" w:customStyle="1" w:styleId="AppendixHeading2">
    <w:name w:val="Appendix Heading 2"/>
    <w:basedOn w:val="unHeading2"/>
    <w:uiPriority w:val="11"/>
    <w:qFormat/>
    <w:rsid w:val="002959C6"/>
    <w:pPr>
      <w:numPr>
        <w:ilvl w:val="1"/>
        <w:numId w:val="24"/>
      </w:numPr>
      <w:contextualSpacing w:val="0"/>
    </w:pPr>
  </w:style>
  <w:style w:type="paragraph" w:customStyle="1" w:styleId="AppendixHeading3">
    <w:name w:val="Appendix Heading 3"/>
    <w:basedOn w:val="unHeading3"/>
    <w:uiPriority w:val="11"/>
    <w:qFormat/>
    <w:rsid w:val="002959C6"/>
    <w:pPr>
      <w:numPr>
        <w:ilvl w:val="2"/>
        <w:numId w:val="24"/>
      </w:numPr>
      <w:contextualSpacing w:val="0"/>
    </w:pPr>
  </w:style>
  <w:style w:type="paragraph" w:customStyle="1" w:styleId="AppendixHeading4">
    <w:name w:val="Appendix Heading 4"/>
    <w:basedOn w:val="unHeading4"/>
    <w:uiPriority w:val="11"/>
    <w:qFormat/>
    <w:rsid w:val="002959C6"/>
    <w:pPr>
      <w:numPr>
        <w:ilvl w:val="3"/>
        <w:numId w:val="24"/>
      </w:numPr>
      <w:contextualSpacing w:val="0"/>
    </w:pPr>
  </w:style>
  <w:style w:type="character" w:customStyle="1" w:styleId="italics">
    <w:name w:val="italics"/>
    <w:basedOn w:val="DefaultParagraphFont"/>
    <w:uiPriority w:val="2"/>
    <w:qFormat/>
    <w:rsid w:val="002959C6"/>
    <w:rPr>
      <w:i/>
      <w:iCs/>
    </w:rPr>
  </w:style>
  <w:style w:type="paragraph" w:customStyle="1" w:styleId="Tablebullet20">
    <w:name w:val="Table bullet 2"/>
    <w:basedOn w:val="Tablebullet"/>
    <w:qFormat/>
    <w:rsid w:val="002959C6"/>
    <w:pPr>
      <w:numPr>
        <w:numId w:val="0"/>
      </w:numPr>
      <w:ind w:left="655" w:hanging="284"/>
    </w:pPr>
    <w:rPr>
      <w:color w:val="auto"/>
    </w:rPr>
  </w:style>
  <w:style w:type="character" w:customStyle="1" w:styleId="AppendixHeading1Char">
    <w:name w:val="Appendix Heading 1 Char"/>
    <w:basedOn w:val="DefaultParagraphFont"/>
    <w:link w:val="AppendixHeading1"/>
    <w:uiPriority w:val="12"/>
    <w:rsid w:val="00426C67"/>
    <w:rPr>
      <w:rFonts w:asciiTheme="majorHAnsi" w:eastAsiaTheme="majorEastAsia" w:hAnsiTheme="majorHAnsi" w:cstheme="majorBidi"/>
      <w:b/>
      <w:color w:val="023E5C" w:themeColor="text2"/>
      <w:kern w:val="32"/>
      <w:sz w:val="48"/>
      <w:szCs w:val="32"/>
    </w:rPr>
  </w:style>
  <w:style w:type="character" w:customStyle="1" w:styleId="Heading8Char">
    <w:name w:val="Heading 8 Char"/>
    <w:basedOn w:val="DefaultParagraphFont"/>
    <w:link w:val="Heading8"/>
    <w:uiPriority w:val="9"/>
    <w:rsid w:val="00426C67"/>
    <w:rPr>
      <w:rFonts w:asciiTheme="majorHAnsi" w:eastAsiaTheme="majorEastAsia" w:hAnsiTheme="majorHAnsi" w:cstheme="majorBidi"/>
      <w:b/>
      <w:caps/>
      <w:color w:val="272727" w:themeColor="text1" w:themeTint="D8"/>
      <w:sz w:val="16"/>
      <w:szCs w:val="21"/>
    </w:rPr>
  </w:style>
  <w:style w:type="character" w:customStyle="1" w:styleId="Heading9Char">
    <w:name w:val="Heading 9 Char"/>
    <w:basedOn w:val="DefaultParagraphFont"/>
    <w:link w:val="Heading9"/>
    <w:uiPriority w:val="9"/>
    <w:rsid w:val="00426C67"/>
    <w:rPr>
      <w:rFonts w:asciiTheme="majorHAnsi" w:eastAsiaTheme="majorEastAsia" w:hAnsiTheme="majorHAnsi" w:cstheme="majorBidi"/>
      <w:i/>
      <w:iCs/>
      <w:caps/>
      <w:color w:val="272727" w:themeColor="text1" w:themeTint="D8"/>
      <w:sz w:val="16"/>
      <w:szCs w:val="21"/>
    </w:rPr>
  </w:style>
  <w:style w:type="paragraph" w:customStyle="1" w:styleId="unHeading1">
    <w:name w:val="unHeading1"/>
    <w:basedOn w:val="Heading1"/>
    <w:next w:val="Normal"/>
    <w:uiPriority w:val="8"/>
    <w:qFormat/>
    <w:rsid w:val="002959C6"/>
    <w:pPr>
      <w:numPr>
        <w:numId w:val="0"/>
      </w:numPr>
    </w:pPr>
  </w:style>
  <w:style w:type="paragraph" w:customStyle="1" w:styleId="unHeading2">
    <w:name w:val="unHeading2"/>
    <w:basedOn w:val="Heading2"/>
    <w:uiPriority w:val="8"/>
    <w:qFormat/>
    <w:rsid w:val="002959C6"/>
    <w:pPr>
      <w:numPr>
        <w:ilvl w:val="0"/>
        <w:numId w:val="0"/>
      </w:numPr>
    </w:pPr>
  </w:style>
  <w:style w:type="paragraph" w:customStyle="1" w:styleId="unHeading3">
    <w:name w:val="unHeading3"/>
    <w:basedOn w:val="Heading3"/>
    <w:uiPriority w:val="8"/>
    <w:qFormat/>
    <w:rsid w:val="002959C6"/>
    <w:pPr>
      <w:numPr>
        <w:ilvl w:val="0"/>
        <w:numId w:val="0"/>
      </w:numPr>
    </w:pPr>
  </w:style>
  <w:style w:type="paragraph" w:customStyle="1" w:styleId="unHeading4">
    <w:name w:val="unHeading4"/>
    <w:basedOn w:val="Heading4"/>
    <w:uiPriority w:val="8"/>
    <w:qFormat/>
    <w:rsid w:val="002959C6"/>
    <w:pPr>
      <w:numPr>
        <w:ilvl w:val="0"/>
        <w:numId w:val="0"/>
      </w:numPr>
    </w:pPr>
  </w:style>
  <w:style w:type="paragraph" w:customStyle="1" w:styleId="unHeading5">
    <w:name w:val="unHeading5"/>
    <w:basedOn w:val="Heading5"/>
    <w:uiPriority w:val="8"/>
    <w:rsid w:val="002959C6"/>
    <w:pPr>
      <w:numPr>
        <w:ilvl w:val="0"/>
        <w:numId w:val="0"/>
      </w:numPr>
    </w:pPr>
    <w:rPr>
      <w:sz w:val="20"/>
    </w:rPr>
  </w:style>
  <w:style w:type="paragraph" w:customStyle="1" w:styleId="Heading3normal">
    <w:name w:val="Heading 3 normal"/>
    <w:basedOn w:val="Heading3"/>
    <w:uiPriority w:val="9"/>
    <w:qFormat/>
    <w:rsid w:val="002959C6"/>
    <w:pPr>
      <w:spacing w:before="120"/>
      <w:contextualSpacing w:val="0"/>
    </w:pPr>
    <w:rPr>
      <w:b w:val="0"/>
      <w:color w:val="000000" w:themeColor="text1"/>
      <w:sz w:val="20"/>
    </w:rPr>
  </w:style>
  <w:style w:type="paragraph" w:customStyle="1" w:styleId="Heading4normal">
    <w:name w:val="Heading 4 normal"/>
    <w:basedOn w:val="Heading4"/>
    <w:uiPriority w:val="9"/>
    <w:qFormat/>
    <w:rsid w:val="002959C6"/>
    <w:pPr>
      <w:spacing w:before="120"/>
      <w:contextualSpacing w:val="0"/>
    </w:pPr>
    <w:rPr>
      <w:b w:val="0"/>
      <w:color w:val="000000" w:themeColor="text1"/>
      <w:sz w:val="20"/>
    </w:rPr>
  </w:style>
  <w:style w:type="paragraph" w:customStyle="1" w:styleId="normalcentred">
    <w:name w:val="normal centred"/>
    <w:basedOn w:val="Normal"/>
    <w:uiPriority w:val="19"/>
    <w:qFormat/>
    <w:rsid w:val="002959C6"/>
    <w:pPr>
      <w:jc w:val="center"/>
    </w:pPr>
  </w:style>
  <w:style w:type="paragraph" w:customStyle="1" w:styleId="subNormal">
    <w:name w:val="subNormal"/>
    <w:basedOn w:val="Normal"/>
    <w:uiPriority w:val="19"/>
    <w:qFormat/>
    <w:rsid w:val="002959C6"/>
    <w:rPr>
      <w:sz w:val="16"/>
    </w:rPr>
  </w:style>
  <w:style w:type="paragraph" w:customStyle="1" w:styleId="blockquote">
    <w:name w:val="block quote"/>
    <w:basedOn w:val="Normal"/>
    <w:next w:val="Normal"/>
    <w:uiPriority w:val="19"/>
    <w:rsid w:val="002959C6"/>
    <w:pPr>
      <w:ind w:left="851" w:right="851"/>
    </w:pPr>
    <w:rPr>
      <w:iCs/>
    </w:rPr>
  </w:style>
  <w:style w:type="paragraph" w:styleId="List2">
    <w:name w:val="List 2"/>
    <w:basedOn w:val="Normal"/>
    <w:uiPriority w:val="99"/>
    <w:unhideWhenUsed/>
    <w:rsid w:val="002959C6"/>
    <w:pPr>
      <w:numPr>
        <w:ilvl w:val="1"/>
        <w:numId w:val="22"/>
      </w:numPr>
    </w:pPr>
  </w:style>
  <w:style w:type="paragraph" w:styleId="List3">
    <w:name w:val="List 3"/>
    <w:basedOn w:val="Normal"/>
    <w:uiPriority w:val="99"/>
    <w:unhideWhenUsed/>
    <w:rsid w:val="002959C6"/>
    <w:pPr>
      <w:numPr>
        <w:ilvl w:val="2"/>
        <w:numId w:val="22"/>
      </w:numPr>
      <w:ind w:left="1418"/>
    </w:pPr>
  </w:style>
  <w:style w:type="paragraph" w:styleId="List4">
    <w:name w:val="List 4"/>
    <w:basedOn w:val="Normal"/>
    <w:uiPriority w:val="99"/>
    <w:unhideWhenUsed/>
    <w:rsid w:val="002959C6"/>
    <w:pPr>
      <w:numPr>
        <w:ilvl w:val="3"/>
        <w:numId w:val="22"/>
      </w:numPr>
      <w:ind w:left="1702"/>
    </w:pPr>
  </w:style>
  <w:style w:type="paragraph" w:styleId="List5">
    <w:name w:val="List 5"/>
    <w:basedOn w:val="Normal"/>
    <w:uiPriority w:val="99"/>
    <w:unhideWhenUsed/>
    <w:rsid w:val="002959C6"/>
    <w:pPr>
      <w:numPr>
        <w:ilvl w:val="4"/>
        <w:numId w:val="22"/>
      </w:numPr>
      <w:ind w:left="1985"/>
    </w:pPr>
  </w:style>
  <w:style w:type="numbering" w:customStyle="1" w:styleId="ACListaiA1">
    <w:name w:val="AC List a i A 1"/>
    <w:uiPriority w:val="99"/>
    <w:locked/>
    <w:rsid w:val="00426C67"/>
  </w:style>
  <w:style w:type="paragraph" w:styleId="ListNumber3">
    <w:name w:val="List Number 3"/>
    <w:basedOn w:val="Normal"/>
    <w:uiPriority w:val="99"/>
    <w:unhideWhenUsed/>
    <w:qFormat/>
    <w:rsid w:val="002959C6"/>
    <w:pPr>
      <w:numPr>
        <w:ilvl w:val="2"/>
        <w:numId w:val="14"/>
      </w:numPr>
      <w:ind w:left="851"/>
    </w:pPr>
  </w:style>
  <w:style w:type="paragraph" w:styleId="ListNumber5">
    <w:name w:val="List Number 5"/>
    <w:basedOn w:val="Normal"/>
    <w:uiPriority w:val="99"/>
    <w:unhideWhenUsed/>
    <w:rsid w:val="002959C6"/>
    <w:pPr>
      <w:numPr>
        <w:ilvl w:val="4"/>
        <w:numId w:val="14"/>
      </w:numPr>
      <w:ind w:left="1418"/>
    </w:pPr>
  </w:style>
  <w:style w:type="numbering" w:customStyle="1" w:styleId="NPRMListaiA1">
    <w:name w:val="NPRM List a i A 1"/>
    <w:uiPriority w:val="99"/>
    <w:locked/>
    <w:rsid w:val="00426C67"/>
  </w:style>
  <w:style w:type="paragraph" w:customStyle="1" w:styleId="normalafterlisttable">
    <w:name w:val="normal after list/table"/>
    <w:basedOn w:val="Normal"/>
    <w:uiPriority w:val="19"/>
    <w:qFormat/>
    <w:rsid w:val="002959C6"/>
    <w:pPr>
      <w:spacing w:before="240"/>
    </w:pPr>
  </w:style>
  <w:style w:type="paragraph" w:styleId="ListContinue3">
    <w:name w:val="List Continue 3"/>
    <w:basedOn w:val="Normal"/>
    <w:uiPriority w:val="99"/>
    <w:unhideWhenUsed/>
    <w:rsid w:val="002959C6"/>
    <w:pPr>
      <w:ind w:left="851"/>
    </w:pPr>
  </w:style>
  <w:style w:type="paragraph" w:styleId="ListContinue2">
    <w:name w:val="List Continue 2"/>
    <w:basedOn w:val="Normal"/>
    <w:uiPriority w:val="99"/>
    <w:unhideWhenUsed/>
    <w:rsid w:val="002959C6"/>
    <w:pPr>
      <w:ind w:left="567"/>
    </w:pPr>
  </w:style>
  <w:style w:type="paragraph" w:styleId="ListContinue">
    <w:name w:val="List Continue"/>
    <w:basedOn w:val="Normal"/>
    <w:uiPriority w:val="99"/>
    <w:unhideWhenUsed/>
    <w:rsid w:val="002959C6"/>
    <w:pPr>
      <w:ind w:left="284"/>
    </w:pPr>
  </w:style>
  <w:style w:type="numbering" w:customStyle="1" w:styleId="SDbulletlist">
    <w:name w:val="SD bullet list"/>
    <w:uiPriority w:val="99"/>
    <w:rsid w:val="002959C6"/>
    <w:pPr>
      <w:numPr>
        <w:numId w:val="15"/>
      </w:numPr>
    </w:pPr>
  </w:style>
  <w:style w:type="paragraph" w:styleId="ListContinue5">
    <w:name w:val="List Continue 5"/>
    <w:basedOn w:val="Normal"/>
    <w:uiPriority w:val="99"/>
    <w:unhideWhenUsed/>
    <w:rsid w:val="002959C6"/>
    <w:pPr>
      <w:ind w:left="1418"/>
    </w:pPr>
  </w:style>
  <w:style w:type="paragraph" w:styleId="ListBullet4">
    <w:name w:val="List Bullet 4"/>
    <w:basedOn w:val="Normal"/>
    <w:uiPriority w:val="99"/>
    <w:unhideWhenUsed/>
    <w:rsid w:val="002959C6"/>
    <w:pPr>
      <w:numPr>
        <w:ilvl w:val="3"/>
        <w:numId w:val="15"/>
      </w:numPr>
    </w:pPr>
  </w:style>
  <w:style w:type="paragraph" w:styleId="ListBullet5">
    <w:name w:val="List Bullet 5"/>
    <w:basedOn w:val="Normal"/>
    <w:uiPriority w:val="99"/>
    <w:unhideWhenUsed/>
    <w:rsid w:val="002959C6"/>
    <w:pPr>
      <w:numPr>
        <w:ilvl w:val="4"/>
        <w:numId w:val="15"/>
      </w:numPr>
    </w:pPr>
  </w:style>
  <w:style w:type="paragraph" w:styleId="ListContinue4">
    <w:name w:val="List Continue 4"/>
    <w:basedOn w:val="Normal"/>
    <w:uiPriority w:val="99"/>
    <w:semiHidden/>
    <w:unhideWhenUsed/>
    <w:rsid w:val="002959C6"/>
    <w:pPr>
      <w:ind w:left="1134"/>
    </w:pPr>
  </w:style>
  <w:style w:type="table" w:customStyle="1" w:styleId="SDadvisory">
    <w:name w:val="SD advisory"/>
    <w:basedOn w:val="TableNormal"/>
    <w:uiPriority w:val="99"/>
    <w:rsid w:val="002959C6"/>
    <w:pPr>
      <w:spacing w:after="0"/>
    </w:pPr>
    <w:rPr>
      <w:rFonts w:ascii="Arial" w:hAnsi="Arial"/>
    </w:rPr>
    <w:tblPr>
      <w:tblBorders>
        <w:top w:val="single" w:sz="4" w:space="0" w:color="0080A2" w:themeColor="accent2"/>
        <w:left w:val="single" w:sz="4" w:space="0" w:color="0080A2" w:themeColor="accent2"/>
        <w:bottom w:val="single" w:sz="4" w:space="0" w:color="0080A2" w:themeColor="accent2"/>
        <w:right w:val="single" w:sz="4" w:space="0" w:color="0080A2" w:themeColor="accent2"/>
      </w:tblBorders>
      <w:tblCellMar>
        <w:top w:w="57" w:type="dxa"/>
        <w:left w:w="284" w:type="dxa"/>
        <w:bottom w:w="170" w:type="dxa"/>
        <w:right w:w="284" w:type="dxa"/>
      </w:tblCellMar>
    </w:tblPr>
    <w:tcPr>
      <w:shd w:val="clear" w:color="auto" w:fill="CFF0FB" w:themeFill="accent1" w:themeFillTint="33"/>
    </w:tcPr>
  </w:style>
  <w:style w:type="paragraph" w:customStyle="1" w:styleId="Note2">
    <w:name w:val="Note2"/>
    <w:basedOn w:val="Note"/>
    <w:uiPriority w:val="19"/>
    <w:qFormat/>
    <w:rsid w:val="002959C6"/>
    <w:pPr>
      <w:ind w:left="1418" w:hanging="851"/>
    </w:pPr>
  </w:style>
  <w:style w:type="paragraph" w:customStyle="1" w:styleId="Note3">
    <w:name w:val="Note3"/>
    <w:basedOn w:val="Note2"/>
    <w:uiPriority w:val="19"/>
    <w:qFormat/>
    <w:rsid w:val="002959C6"/>
    <w:pPr>
      <w:ind w:left="1702"/>
    </w:pPr>
    <w:rPr>
      <w:bCs/>
    </w:rPr>
  </w:style>
  <w:style w:type="character" w:customStyle="1" w:styleId="bold">
    <w:name w:val="bold"/>
    <w:basedOn w:val="DefaultParagraphFont"/>
    <w:uiPriority w:val="1"/>
    <w:qFormat/>
    <w:rsid w:val="002959C6"/>
    <w:rPr>
      <w:b/>
      <w:bCs/>
    </w:rPr>
  </w:style>
  <w:style w:type="character" w:customStyle="1" w:styleId="underline">
    <w:name w:val="underline"/>
    <w:basedOn w:val="DefaultParagraphFont"/>
    <w:uiPriority w:val="2"/>
    <w:rsid w:val="002959C6"/>
    <w:rPr>
      <w:u w:val="single"/>
    </w:rPr>
  </w:style>
  <w:style w:type="character" w:customStyle="1" w:styleId="superscript">
    <w:name w:val="superscript"/>
    <w:basedOn w:val="DefaultParagraphFont"/>
    <w:uiPriority w:val="2"/>
    <w:rsid w:val="002959C6"/>
    <w:rPr>
      <w:vertAlign w:val="superscript"/>
    </w:rPr>
  </w:style>
  <w:style w:type="character" w:customStyle="1" w:styleId="subscript">
    <w:name w:val="subscript"/>
    <w:basedOn w:val="DefaultParagraphFont"/>
    <w:uiPriority w:val="2"/>
    <w:rsid w:val="002959C6"/>
    <w:rPr>
      <w:vertAlign w:val="subscript"/>
    </w:rPr>
  </w:style>
  <w:style w:type="character" w:customStyle="1" w:styleId="Authorexampletext">
    <w:name w:val="Author example text"/>
    <w:basedOn w:val="DefaultParagraphFont"/>
    <w:uiPriority w:val="2"/>
    <w:qFormat/>
    <w:rsid w:val="002959C6"/>
    <w:rPr>
      <w:color w:val="0080A2" w:themeColor="accent2"/>
    </w:rPr>
  </w:style>
  <w:style w:type="character" w:customStyle="1" w:styleId="Strikethrough">
    <w:name w:val="Strikethrough"/>
    <w:basedOn w:val="DefaultParagraphFont"/>
    <w:uiPriority w:val="2"/>
    <w:qFormat/>
    <w:rsid w:val="002959C6"/>
    <w:rPr>
      <w:strike/>
      <w:dstrike w:val="0"/>
    </w:rPr>
  </w:style>
  <w:style w:type="character" w:customStyle="1" w:styleId="DRAFT">
    <w:name w:val="DRAFT"/>
    <w:basedOn w:val="DefaultParagraphFont"/>
    <w:uiPriority w:val="2"/>
    <w:qFormat/>
    <w:locked/>
    <w:rsid w:val="00426C67"/>
    <w:rPr>
      <w:color w:val="FF0000"/>
    </w:rPr>
  </w:style>
  <w:style w:type="character" w:customStyle="1" w:styleId="AUTHORTOREVIEW">
    <w:name w:val="AUTHOR TO REVIEW"/>
    <w:basedOn w:val="DefaultParagraphFont"/>
    <w:uiPriority w:val="2"/>
    <w:qFormat/>
    <w:rsid w:val="002959C6"/>
    <w:rPr>
      <w:bdr w:val="none" w:sz="0" w:space="0" w:color="auto"/>
      <w:shd w:val="clear" w:color="auto" w:fill="FFFF00"/>
    </w:rPr>
  </w:style>
  <w:style w:type="character" w:customStyle="1" w:styleId="Changeshading">
    <w:name w:val="Change shading"/>
    <w:basedOn w:val="DefaultParagraphFont"/>
    <w:uiPriority w:val="2"/>
    <w:qFormat/>
    <w:rsid w:val="002959C6"/>
    <w:rPr>
      <w:bdr w:val="none" w:sz="0" w:space="0" w:color="auto"/>
      <w:shd w:val="clear" w:color="auto" w:fill="D9D9D9" w:themeFill="background1" w:themeFillShade="D9"/>
    </w:rPr>
  </w:style>
  <w:style w:type="paragraph" w:customStyle="1" w:styleId="Annexidentifier">
    <w:name w:val="Annex identifier"/>
    <w:basedOn w:val="unHeading1"/>
    <w:uiPriority w:val="11"/>
    <w:qFormat/>
    <w:rsid w:val="002959C6"/>
    <w:pPr>
      <w:numPr>
        <w:numId w:val="21"/>
      </w:numPr>
    </w:pPr>
  </w:style>
  <w:style w:type="numbering" w:customStyle="1" w:styleId="AnnexHeadingList">
    <w:name w:val="Annex Heading List"/>
    <w:uiPriority w:val="99"/>
    <w:rsid w:val="002959C6"/>
    <w:pPr>
      <w:numPr>
        <w:numId w:val="16"/>
      </w:numPr>
    </w:pPr>
  </w:style>
  <w:style w:type="paragraph" w:customStyle="1" w:styleId="Annexidentifier2numbered">
    <w:name w:val="Annex identifier 2 numbered"/>
    <w:basedOn w:val="Normal"/>
    <w:uiPriority w:val="11"/>
    <w:qFormat/>
    <w:rsid w:val="002959C6"/>
    <w:pPr>
      <w:keepNext/>
      <w:keepLines/>
      <w:numPr>
        <w:ilvl w:val="1"/>
        <w:numId w:val="21"/>
      </w:numPr>
      <w:tabs>
        <w:tab w:val="left" w:pos="1134"/>
        <w:tab w:val="left" w:pos="1418"/>
      </w:tabs>
      <w:spacing w:before="300"/>
      <w:outlineLvl w:val="1"/>
    </w:pPr>
    <w:rPr>
      <w:rFonts w:asciiTheme="majorHAnsi" w:eastAsiaTheme="majorEastAsia" w:hAnsiTheme="majorHAnsi" w:cstheme="majorBidi"/>
      <w:b/>
      <w:color w:val="023E5C" w:themeColor="text2"/>
      <w:kern w:val="32"/>
      <w:sz w:val="36"/>
      <w:szCs w:val="26"/>
    </w:rPr>
  </w:style>
  <w:style w:type="paragraph" w:customStyle="1" w:styleId="Annexidentifier3numbered">
    <w:name w:val="Annex identifier 3 numbered"/>
    <w:basedOn w:val="unHeading3"/>
    <w:uiPriority w:val="11"/>
    <w:qFormat/>
    <w:rsid w:val="002959C6"/>
    <w:pPr>
      <w:numPr>
        <w:ilvl w:val="2"/>
        <w:numId w:val="21"/>
      </w:numPr>
    </w:pPr>
  </w:style>
  <w:style w:type="numbering" w:customStyle="1" w:styleId="AppendixList">
    <w:name w:val="Appendix List"/>
    <w:uiPriority w:val="99"/>
    <w:rsid w:val="002959C6"/>
    <w:pPr>
      <w:numPr>
        <w:numId w:val="17"/>
      </w:numPr>
    </w:pPr>
  </w:style>
  <w:style w:type="paragraph" w:customStyle="1" w:styleId="AppendixHeading3normal">
    <w:name w:val="Appendix Heading 3 normal"/>
    <w:basedOn w:val="AppendixHeading3"/>
    <w:uiPriority w:val="11"/>
    <w:qFormat/>
    <w:rsid w:val="002959C6"/>
    <w:pPr>
      <w:spacing w:before="120"/>
    </w:pPr>
    <w:rPr>
      <w:b w:val="0"/>
      <w:color w:val="000000" w:themeColor="text1"/>
      <w:sz w:val="20"/>
    </w:rPr>
  </w:style>
  <w:style w:type="paragraph" w:customStyle="1" w:styleId="Appendixheading4normal">
    <w:name w:val="Appendix heading 4 normal"/>
    <w:basedOn w:val="AppendixHeading4"/>
    <w:uiPriority w:val="11"/>
    <w:qFormat/>
    <w:rsid w:val="002959C6"/>
    <w:pPr>
      <w:spacing w:before="120"/>
    </w:pPr>
    <w:rPr>
      <w:b w:val="0"/>
      <w:color w:val="000000" w:themeColor="text1"/>
      <w:sz w:val="20"/>
    </w:rPr>
  </w:style>
  <w:style w:type="paragraph" w:styleId="NormalIndent">
    <w:name w:val="Normal Indent"/>
    <w:basedOn w:val="Normal"/>
    <w:uiPriority w:val="99"/>
    <w:semiHidden/>
    <w:unhideWhenUsed/>
    <w:rsid w:val="002959C6"/>
    <w:pPr>
      <w:ind w:left="284"/>
    </w:pPr>
  </w:style>
  <w:style w:type="paragraph" w:customStyle="1" w:styleId="Tablebullet2">
    <w:name w:val="Table bullet2"/>
    <w:basedOn w:val="Tablebullet"/>
    <w:uiPriority w:val="29"/>
    <w:semiHidden/>
    <w:unhideWhenUsed/>
    <w:qFormat/>
    <w:rsid w:val="002959C6"/>
    <w:pPr>
      <w:numPr>
        <w:ilvl w:val="1"/>
      </w:numPr>
    </w:pPr>
  </w:style>
  <w:style w:type="numbering" w:customStyle="1" w:styleId="TableBullets">
    <w:name w:val="Table Bullets"/>
    <w:uiPriority w:val="99"/>
    <w:locked/>
    <w:rsid w:val="00426C67"/>
  </w:style>
  <w:style w:type="paragraph" w:customStyle="1" w:styleId="tablelistAC1">
    <w:name w:val="table list AC1"/>
    <w:basedOn w:val="Tabletext"/>
    <w:uiPriority w:val="29"/>
    <w:rsid w:val="002959C6"/>
    <w:pPr>
      <w:numPr>
        <w:numId w:val="23"/>
      </w:numPr>
    </w:pPr>
    <w:rPr>
      <w:color w:val="808080" w:themeColor="background1" w:themeShade="80"/>
    </w:rPr>
  </w:style>
  <w:style w:type="paragraph" w:customStyle="1" w:styleId="tablelistAC2">
    <w:name w:val="table list AC2"/>
    <w:basedOn w:val="tablelistAC1"/>
    <w:uiPriority w:val="29"/>
    <w:qFormat/>
    <w:rsid w:val="002959C6"/>
    <w:pPr>
      <w:numPr>
        <w:ilvl w:val="1"/>
      </w:numPr>
    </w:pPr>
    <w:rPr>
      <w:color w:val="000000" w:themeColor="text1"/>
    </w:rPr>
  </w:style>
  <w:style w:type="paragraph" w:customStyle="1" w:styleId="tablelistAC3">
    <w:name w:val="table list AC3"/>
    <w:basedOn w:val="tablelistAC2"/>
    <w:uiPriority w:val="29"/>
    <w:rsid w:val="002959C6"/>
    <w:pPr>
      <w:numPr>
        <w:ilvl w:val="2"/>
      </w:numPr>
    </w:pPr>
  </w:style>
  <w:style w:type="paragraph" w:customStyle="1" w:styleId="tablelistAC4">
    <w:name w:val="table list AC4"/>
    <w:basedOn w:val="tablelistAC3"/>
    <w:uiPriority w:val="29"/>
    <w:rsid w:val="002959C6"/>
    <w:pPr>
      <w:numPr>
        <w:ilvl w:val="3"/>
      </w:numPr>
    </w:pPr>
  </w:style>
  <w:style w:type="numbering" w:customStyle="1" w:styleId="TablelistAC">
    <w:name w:val="Table list AC"/>
    <w:uiPriority w:val="99"/>
    <w:rsid w:val="002959C6"/>
    <w:pPr>
      <w:numPr>
        <w:numId w:val="19"/>
      </w:numPr>
    </w:pPr>
  </w:style>
  <w:style w:type="paragraph" w:customStyle="1" w:styleId="Tabletextcentred">
    <w:name w:val="Table text centred"/>
    <w:basedOn w:val="Tabletext"/>
    <w:uiPriority w:val="29"/>
    <w:rsid w:val="002959C6"/>
    <w:pPr>
      <w:jc w:val="center"/>
    </w:pPr>
  </w:style>
  <w:style w:type="table" w:customStyle="1" w:styleId="SD-reference">
    <w:name w:val="SD - reference"/>
    <w:basedOn w:val="TableNormal"/>
    <w:uiPriority w:val="99"/>
    <w:rsid w:val="002959C6"/>
    <w:pPr>
      <w:spacing w:after="0"/>
    </w:pPr>
    <w:rPr>
      <w:rFonts w:ascii="Arial" w:hAnsi="Arial"/>
    </w:rPr>
    <w:tblPr>
      <w:tblBorders>
        <w:top w:val="single" w:sz="4" w:space="0" w:color="13B5EA" w:themeColor="accent1"/>
        <w:left w:val="single" w:sz="4" w:space="0" w:color="13B5EA" w:themeColor="accent1"/>
        <w:bottom w:val="single" w:sz="4" w:space="0" w:color="13B5EA" w:themeColor="accent1"/>
        <w:right w:val="single" w:sz="4" w:space="0" w:color="13B5EA" w:themeColor="accent1"/>
      </w:tblBorders>
      <w:tblCellMar>
        <w:top w:w="113" w:type="dxa"/>
        <w:left w:w="284" w:type="dxa"/>
        <w:bottom w:w="170" w:type="dxa"/>
        <w:right w:w="284" w:type="dxa"/>
      </w:tblCellMar>
    </w:tblPr>
    <w:tcPr>
      <w:shd w:val="clear" w:color="auto" w:fill="auto"/>
    </w:tcPr>
  </w:style>
  <w:style w:type="numbering" w:customStyle="1" w:styleId="SDtablelist">
    <w:name w:val="SD table list"/>
    <w:uiPriority w:val="99"/>
    <w:rsid w:val="002959C6"/>
    <w:pPr>
      <w:numPr>
        <w:numId w:val="20"/>
      </w:numPr>
    </w:pPr>
  </w:style>
  <w:style w:type="paragraph" w:customStyle="1" w:styleId="Heading2normal">
    <w:name w:val="Heading 2 normal"/>
    <w:basedOn w:val="Heading2"/>
    <w:uiPriority w:val="9"/>
    <w:qFormat/>
    <w:rsid w:val="002959C6"/>
    <w:pPr>
      <w:spacing w:before="120"/>
    </w:pPr>
    <w:rPr>
      <w:b w:val="0"/>
      <w:color w:val="000000" w:themeColor="text1"/>
      <w:sz w:val="20"/>
    </w:rPr>
  </w:style>
  <w:style w:type="paragraph" w:customStyle="1" w:styleId="Normalindent20mm">
    <w:name w:val="Normal indent 20mm"/>
    <w:basedOn w:val="Normal"/>
    <w:uiPriority w:val="99"/>
    <w:rsid w:val="002959C6"/>
    <w:pPr>
      <w:ind w:left="1134"/>
    </w:pPr>
  </w:style>
  <w:style w:type="paragraph" w:customStyle="1" w:styleId="Documentidentifier">
    <w:name w:val="Document identifier"/>
    <w:basedOn w:val="Normal"/>
    <w:uiPriority w:val="19"/>
    <w:qFormat/>
    <w:rsid w:val="002959C6"/>
    <w:pPr>
      <w:spacing w:before="300" w:after="300"/>
      <w:ind w:left="2268" w:right="454"/>
      <w:contextualSpacing/>
      <w:jc w:val="right"/>
    </w:pPr>
    <w:rPr>
      <w:rFonts w:asciiTheme="majorHAnsi" w:hAnsiTheme="majorHAnsi"/>
      <w:b/>
      <w:caps/>
      <w:sz w:val="36"/>
    </w:rPr>
  </w:style>
  <w:style w:type="table" w:customStyle="1" w:styleId="SD-generalcontent">
    <w:name w:val="SD - general content"/>
    <w:basedOn w:val="TableNormal"/>
    <w:uiPriority w:val="99"/>
    <w:rsid w:val="002959C6"/>
    <w:pPr>
      <w:spacing w:before="0" w:after="0"/>
    </w:pPr>
    <w:rPr>
      <w:rFonts w:ascii="Arial" w:eastAsia="Calibri" w:hAnsi="Arial" w:cs="Times New Roman"/>
    </w:rPr>
    <w:tblPr>
      <w:tblStyleRowBandSize w:val="1"/>
      <w:tblStyleColBandSize w:val="1"/>
      <w:tblBorders>
        <w:top w:val="single" w:sz="4" w:space="0" w:color="0080A2"/>
        <w:bottom w:val="single" w:sz="4" w:space="0" w:color="0080A2"/>
        <w:insideH w:val="single" w:sz="4" w:space="0" w:color="0080A2"/>
      </w:tblBorders>
      <w:tblCellMar>
        <w:top w:w="85" w:type="dxa"/>
        <w:left w:w="57" w:type="dxa"/>
        <w:bottom w:w="85" w:type="dxa"/>
        <w:right w:w="57" w:type="dxa"/>
      </w:tblCellMar>
    </w:tblPr>
    <w:tcPr>
      <w:shd w:val="clear" w:color="auto" w:fill="auto"/>
    </w:tcPr>
    <w:tblStylePr w:type="firstRow">
      <w:pPr>
        <w:wordWrap/>
        <w:jc w:val="left"/>
      </w:pPr>
      <w:rPr>
        <w:rFonts w:ascii="Arial" w:hAnsi="Arial"/>
        <w:b/>
        <w:color w:val="FFFFFF"/>
        <w:sz w:val="20"/>
      </w:rPr>
      <w:tblPr/>
      <w:tcPr>
        <w:tcBorders>
          <w:top w:val="nil"/>
          <w:left w:val="nil"/>
          <w:bottom w:val="nil"/>
          <w:right w:val="nil"/>
          <w:insideH w:val="single" w:sz="4" w:space="0" w:color="FFFFFF" w:themeColor="background1"/>
          <w:insideV w:val="single" w:sz="4" w:space="0" w:color="FFFFFF" w:themeColor="background1"/>
          <w:tl2br w:val="nil"/>
          <w:tr2bl w:val="nil"/>
        </w:tcBorders>
        <w:shd w:val="clear" w:color="auto" w:fill="0080A2"/>
      </w:tcPr>
    </w:tblStylePr>
    <w:tblStylePr w:type="lastRow">
      <w:tblPr/>
      <w:tcPr>
        <w:shd w:val="clear" w:color="auto" w:fill="EBF6FC"/>
      </w:tcPr>
    </w:tblStylePr>
    <w:tblStylePr w:type="firstCol">
      <w:rPr>
        <w:b/>
      </w:rPr>
    </w:tblStylePr>
    <w:tblStylePr w:type="lastCol">
      <w:pPr>
        <w:jc w:val="right"/>
      </w:pPr>
    </w:tblStylePr>
    <w:tblStylePr w:type="band1Vert">
      <w:tblPr/>
      <w:tcPr>
        <w:shd w:val="clear" w:color="auto" w:fill="F0F0F0"/>
      </w:tcPr>
    </w:tblStylePr>
    <w:tblStylePr w:type="band1Horz">
      <w:tblPr/>
      <w:tcPr>
        <w:shd w:val="clear" w:color="auto" w:fill="F0F0F0"/>
      </w:tcPr>
    </w:tblStylePr>
  </w:style>
  <w:style w:type="table" w:customStyle="1" w:styleId="Table-SD">
    <w:name w:val="Table - SD"/>
    <w:basedOn w:val="TableNormal"/>
    <w:uiPriority w:val="99"/>
    <w:rsid w:val="002959C6"/>
    <w:pPr>
      <w:spacing w:before="0" w:after="0"/>
    </w:pPr>
    <w:rPr>
      <w:rFonts w:ascii="Arial" w:eastAsia="Times New Roman" w:hAnsi="Arial" w:cs="Times New Roman"/>
      <w:lang w:eastAsia="en-AU"/>
    </w:rPr>
    <w:tblPr>
      <w:tblStyleRowBandSize w:val="1"/>
      <w:tblStyleColBandSize w:val="1"/>
      <w:tblBorders>
        <w:bottom w:val="single" w:sz="4" w:space="0" w:color="0080A2" w:themeColor="accent2"/>
        <w:insideH w:val="single" w:sz="4" w:space="0" w:color="0080A2" w:themeColor="accent2"/>
      </w:tblBorders>
      <w:tblCellMar>
        <w:top w:w="85" w:type="dxa"/>
        <w:left w:w="57" w:type="dxa"/>
        <w:bottom w:w="85" w:type="dxa"/>
        <w:right w:w="57" w:type="dxa"/>
      </w:tblCellMar>
    </w:tblPr>
    <w:tblStylePr w:type="firstRow">
      <w:rPr>
        <w:b/>
        <w:color w:val="FFFFFF"/>
      </w:rPr>
      <w:tblPr/>
      <w:tcPr>
        <w:tcBorders>
          <w:top w:val="nil"/>
          <w:left w:val="nil"/>
          <w:bottom w:val="nil"/>
          <w:right w:val="nil"/>
          <w:insideH w:val="nil"/>
          <w:insideV w:val="nil"/>
          <w:tl2br w:val="nil"/>
          <w:tr2bl w:val="nil"/>
        </w:tcBorders>
        <w:shd w:val="clear" w:color="auto" w:fill="0080A2" w:themeFill="accent2"/>
      </w:tcPr>
    </w:tblStylePr>
    <w:tblStylePr w:type="lastRow">
      <w:tblPr/>
      <w:tcPr>
        <w:shd w:val="clear" w:color="auto" w:fill="EBF6FC"/>
      </w:tcPr>
    </w:tblStylePr>
    <w:tblStylePr w:type="firstCol">
      <w:rPr>
        <w:b/>
      </w:rPr>
    </w:tblStylePr>
    <w:tblStylePr w:type="lastCol">
      <w:pPr>
        <w:jc w:val="right"/>
      </w:pPr>
    </w:tblStylePr>
    <w:tblStylePr w:type="band1Vert">
      <w:tblPr/>
      <w:tcPr>
        <w:shd w:val="clear" w:color="auto" w:fill="F0F0F0"/>
      </w:tcPr>
    </w:tblStylePr>
    <w:tblStylePr w:type="band1Horz">
      <w:tblPr/>
      <w:tcPr>
        <w:shd w:val="clear" w:color="auto" w:fill="F0F0F0"/>
      </w:tcPr>
    </w:tblStylePr>
  </w:style>
  <w:style w:type="table" w:customStyle="1" w:styleId="SD-MOStable">
    <w:name w:val="SD - MOS table"/>
    <w:basedOn w:val="TableNormal"/>
    <w:uiPriority w:val="99"/>
    <w:rsid w:val="002959C6"/>
    <w:pPr>
      <w:spacing w:before="0" w:after="0"/>
    </w:pPr>
    <w:rPr>
      <w:rFonts w:ascii="Arial" w:hAnsi="Arial"/>
    </w:rPr>
    <w:tblPr>
      <w:tblStyleRowBandSize w:val="1"/>
      <w:tblStyleColBandSize w:val="1"/>
      <w:tblBorders>
        <w:top w:val="single" w:sz="4" w:space="0" w:color="0080A2"/>
        <w:left w:val="single" w:sz="4" w:space="0" w:color="0080A2"/>
        <w:bottom w:val="single" w:sz="4" w:space="0" w:color="0080A2"/>
        <w:right w:val="single" w:sz="4" w:space="0" w:color="0080A2"/>
        <w:insideH w:val="single" w:sz="4" w:space="0" w:color="0080A2"/>
        <w:insideV w:val="single" w:sz="4" w:space="0" w:color="0080A2"/>
      </w:tblBorders>
      <w:tblCellMar>
        <w:top w:w="113" w:type="dxa"/>
        <w:left w:w="57" w:type="dxa"/>
        <w:bottom w:w="113" w:type="dxa"/>
        <w:right w:w="57" w:type="dxa"/>
      </w:tblCellMar>
    </w:tblPr>
    <w:tcPr>
      <w:shd w:val="clear" w:color="auto" w:fill="auto"/>
    </w:tcPr>
    <w:tblStylePr w:type="firstRow">
      <w:pPr>
        <w:jc w:val="left"/>
      </w:pPr>
      <w:rPr>
        <w:rFonts w:ascii="Arial" w:hAnsi="Arial"/>
        <w:b/>
        <w:caps w:val="0"/>
        <w:smallCaps w:val="0"/>
        <w:color w:val="FFFFFF"/>
        <w:sz w:val="20"/>
      </w:rPr>
      <w:tblPr/>
      <w:tcPr>
        <w:tcBorders>
          <w:insideH w:val="single" w:sz="4" w:space="0" w:color="FFFFFF"/>
          <w:insideV w:val="single" w:sz="4" w:space="0" w:color="FFFFFF"/>
        </w:tcBorders>
        <w:shd w:val="clear" w:color="auto" w:fill="0080A2"/>
      </w:tcPr>
    </w:tblStylePr>
    <w:tblStylePr w:type="lastRow">
      <w:tblPr/>
      <w:tcPr>
        <w:shd w:val="clear" w:color="auto" w:fill="EBF6FC"/>
      </w:tcPr>
    </w:tblStylePr>
    <w:tblStylePr w:type="firstCol">
      <w:rPr>
        <w:b/>
      </w:rPr>
    </w:tblStylePr>
    <w:tblStylePr w:type="band1Vert">
      <w:tblPr/>
      <w:tcPr>
        <w:shd w:val="clear" w:color="auto" w:fill="F0F0F0"/>
      </w:tcPr>
    </w:tblStylePr>
    <w:tblStylePr w:type="band1Horz">
      <w:tblPr/>
      <w:tcPr>
        <w:shd w:val="clear" w:color="auto" w:fill="F0F0F0"/>
      </w:tcPr>
    </w:tblStylePr>
  </w:style>
  <w:style w:type="paragraph" w:customStyle="1" w:styleId="List1Legal1">
    <w:name w:val="List 1 Legal 1"/>
    <w:basedOn w:val="Normal"/>
    <w:uiPriority w:val="2"/>
    <w:qFormat/>
    <w:rsid w:val="002959C6"/>
    <w:pPr>
      <w:numPr>
        <w:numId w:val="26"/>
      </w:numPr>
    </w:pPr>
  </w:style>
  <w:style w:type="paragraph" w:customStyle="1" w:styleId="List1Legal2">
    <w:name w:val="List 1 Legal 2"/>
    <w:basedOn w:val="Normal"/>
    <w:uiPriority w:val="2"/>
    <w:qFormat/>
    <w:rsid w:val="002959C6"/>
    <w:pPr>
      <w:numPr>
        <w:ilvl w:val="1"/>
        <w:numId w:val="26"/>
      </w:numPr>
    </w:pPr>
  </w:style>
  <w:style w:type="paragraph" w:customStyle="1" w:styleId="List1Legal3">
    <w:name w:val="List 1 Legal 3"/>
    <w:basedOn w:val="Normal"/>
    <w:uiPriority w:val="2"/>
    <w:qFormat/>
    <w:rsid w:val="002959C6"/>
    <w:pPr>
      <w:numPr>
        <w:ilvl w:val="2"/>
        <w:numId w:val="26"/>
      </w:numPr>
    </w:pPr>
  </w:style>
  <w:style w:type="paragraph" w:customStyle="1" w:styleId="List2Numbered1">
    <w:name w:val="List 2 Numbered 1"/>
    <w:basedOn w:val="Normal"/>
    <w:uiPriority w:val="2"/>
    <w:qFormat/>
    <w:rsid w:val="002959C6"/>
    <w:pPr>
      <w:numPr>
        <w:numId w:val="27"/>
      </w:numPr>
    </w:pPr>
  </w:style>
  <w:style w:type="paragraph" w:customStyle="1" w:styleId="List2Numbered2">
    <w:name w:val="List 2 Numbered 2"/>
    <w:basedOn w:val="List2Numbered1"/>
    <w:uiPriority w:val="2"/>
    <w:qFormat/>
    <w:rsid w:val="002959C6"/>
    <w:pPr>
      <w:numPr>
        <w:ilvl w:val="1"/>
      </w:numPr>
    </w:pPr>
  </w:style>
  <w:style w:type="paragraph" w:customStyle="1" w:styleId="List2Numbered3">
    <w:name w:val="List 2 Numbered 3"/>
    <w:basedOn w:val="List2Numbered2"/>
    <w:uiPriority w:val="2"/>
    <w:qFormat/>
    <w:rsid w:val="002959C6"/>
    <w:pPr>
      <w:numPr>
        <w:ilvl w:val="2"/>
      </w:numPr>
    </w:pPr>
  </w:style>
  <w:style w:type="paragraph" w:styleId="BalloonText">
    <w:name w:val="Balloon Text"/>
    <w:basedOn w:val="Normal"/>
    <w:link w:val="BalloonTextChar"/>
    <w:uiPriority w:val="99"/>
    <w:semiHidden/>
    <w:rsid w:val="00426C67"/>
    <w:pPr>
      <w:suppressAutoHyphens w:val="0"/>
      <w:spacing w:after="0"/>
    </w:pPr>
    <w:rPr>
      <w:rFonts w:ascii="Tahoma" w:eastAsiaTheme="minorEastAsia" w:hAnsi="Tahoma" w:cs="Tahoma"/>
      <w:color w:val="auto"/>
      <w:sz w:val="16"/>
      <w:szCs w:val="16"/>
      <w:lang w:eastAsia="en-AU"/>
    </w:rPr>
  </w:style>
  <w:style w:type="character" w:customStyle="1" w:styleId="BalloonTextChar">
    <w:name w:val="Balloon Text Char"/>
    <w:basedOn w:val="DefaultParagraphFont"/>
    <w:link w:val="BalloonText"/>
    <w:uiPriority w:val="99"/>
    <w:semiHidden/>
    <w:rsid w:val="00426C67"/>
    <w:rPr>
      <w:rFonts w:ascii="Tahoma" w:eastAsiaTheme="minorEastAsia" w:hAnsi="Tahoma" w:cs="Tahoma"/>
      <w:color w:val="auto"/>
      <w:sz w:val="16"/>
      <w:szCs w:val="16"/>
      <w:lang w:eastAsia="en-AU"/>
    </w:rPr>
  </w:style>
  <w:style w:type="paragraph" w:styleId="TOC5">
    <w:name w:val="toc 5"/>
    <w:basedOn w:val="Normal"/>
    <w:next w:val="Normal"/>
    <w:autoRedefine/>
    <w:uiPriority w:val="39"/>
    <w:rsid w:val="00426C67"/>
    <w:pPr>
      <w:suppressAutoHyphens w:val="0"/>
      <w:spacing w:before="360" w:after="100" w:line="276" w:lineRule="auto"/>
      <w:ind w:left="1701" w:right="567" w:hanging="1701"/>
      <w:contextualSpacing/>
    </w:pPr>
    <w:rPr>
      <w:rFonts w:ascii="Arial" w:eastAsiaTheme="minorEastAsia" w:hAnsi="Arial"/>
      <w:b/>
      <w:color w:val="auto"/>
      <w:sz w:val="22"/>
      <w:szCs w:val="22"/>
      <w:lang w:eastAsia="en-AU"/>
    </w:rPr>
  </w:style>
  <w:style w:type="paragraph" w:styleId="TOC6">
    <w:name w:val="toc 6"/>
    <w:basedOn w:val="TOC1"/>
    <w:next w:val="Normal"/>
    <w:autoRedefine/>
    <w:uiPriority w:val="39"/>
    <w:rsid w:val="00426C67"/>
    <w:pPr>
      <w:keepNext w:val="0"/>
      <w:pBdr>
        <w:bottom w:val="none" w:sz="0" w:space="0" w:color="auto"/>
        <w:between w:val="none" w:sz="0" w:space="0" w:color="auto"/>
      </w:pBdr>
      <w:tabs>
        <w:tab w:val="clear" w:pos="567"/>
        <w:tab w:val="clear" w:pos="9628"/>
        <w:tab w:val="left" w:pos="1559"/>
        <w:tab w:val="right" w:pos="9169"/>
      </w:tabs>
      <w:suppressAutoHyphens w:val="0"/>
      <w:spacing w:before="60" w:after="100"/>
      <w:ind w:left="850" w:right="-144" w:hanging="425"/>
      <w:contextualSpacing w:val="0"/>
    </w:pPr>
    <w:rPr>
      <w:rFonts w:ascii="Arial" w:eastAsiaTheme="minorEastAsia" w:hAnsi="Arial"/>
      <w:noProof w:val="0"/>
      <w:color w:val="auto"/>
      <w:sz w:val="22"/>
      <w:szCs w:val="22"/>
      <w:lang w:eastAsia="en-AU"/>
    </w:rPr>
  </w:style>
  <w:style w:type="paragraph" w:styleId="EndnoteText">
    <w:name w:val="endnote text"/>
    <w:basedOn w:val="Normal"/>
    <w:link w:val="EndnoteTextChar"/>
    <w:uiPriority w:val="99"/>
    <w:semiHidden/>
    <w:unhideWhenUsed/>
    <w:rsid w:val="00426C67"/>
    <w:pPr>
      <w:suppressAutoHyphens w:val="0"/>
      <w:spacing w:before="0" w:after="0"/>
    </w:pPr>
    <w:rPr>
      <w:rFonts w:ascii="Arial" w:eastAsiaTheme="minorEastAsia" w:hAnsi="Arial"/>
      <w:color w:val="auto"/>
      <w:lang w:eastAsia="en-AU"/>
    </w:rPr>
  </w:style>
  <w:style w:type="character" w:customStyle="1" w:styleId="EndnoteTextChar">
    <w:name w:val="Endnote Text Char"/>
    <w:basedOn w:val="DefaultParagraphFont"/>
    <w:link w:val="EndnoteText"/>
    <w:semiHidden/>
    <w:rsid w:val="00426C67"/>
    <w:rPr>
      <w:rFonts w:ascii="Arial" w:eastAsiaTheme="minorEastAsia" w:hAnsi="Arial"/>
      <w:color w:val="auto"/>
      <w:lang w:eastAsia="en-AU"/>
    </w:rPr>
  </w:style>
  <w:style w:type="character" w:styleId="EndnoteReference">
    <w:name w:val="endnote reference"/>
    <w:basedOn w:val="DefaultParagraphFont"/>
    <w:uiPriority w:val="99"/>
    <w:semiHidden/>
    <w:unhideWhenUsed/>
    <w:rsid w:val="00426C67"/>
    <w:rPr>
      <w:vertAlign w:val="superscript"/>
    </w:rPr>
  </w:style>
  <w:style w:type="paragraph" w:styleId="TOC7">
    <w:name w:val="toc 7"/>
    <w:basedOn w:val="Normal"/>
    <w:next w:val="Normal"/>
    <w:autoRedefine/>
    <w:uiPriority w:val="39"/>
    <w:unhideWhenUsed/>
    <w:rsid w:val="00426C67"/>
    <w:pPr>
      <w:suppressAutoHyphens w:val="0"/>
      <w:spacing w:before="0" w:after="100" w:line="259" w:lineRule="auto"/>
      <w:ind w:left="1320"/>
    </w:pPr>
    <w:rPr>
      <w:rFonts w:eastAsiaTheme="minorEastAsia"/>
      <w:color w:val="auto"/>
      <w:sz w:val="22"/>
      <w:szCs w:val="22"/>
      <w:lang w:eastAsia="en-AU"/>
    </w:rPr>
  </w:style>
  <w:style w:type="paragraph" w:styleId="TOC8">
    <w:name w:val="toc 8"/>
    <w:basedOn w:val="Normal"/>
    <w:next w:val="Normal"/>
    <w:autoRedefine/>
    <w:uiPriority w:val="39"/>
    <w:unhideWhenUsed/>
    <w:rsid w:val="00426C67"/>
    <w:pPr>
      <w:suppressAutoHyphens w:val="0"/>
      <w:spacing w:before="0" w:after="100" w:line="259" w:lineRule="auto"/>
      <w:ind w:left="1540"/>
    </w:pPr>
    <w:rPr>
      <w:rFonts w:eastAsiaTheme="minorEastAsia"/>
      <w:color w:val="auto"/>
      <w:sz w:val="22"/>
      <w:szCs w:val="22"/>
      <w:lang w:eastAsia="en-AU"/>
    </w:rPr>
  </w:style>
  <w:style w:type="paragraph" w:styleId="TOC9">
    <w:name w:val="toc 9"/>
    <w:basedOn w:val="Normal"/>
    <w:next w:val="Normal"/>
    <w:autoRedefine/>
    <w:uiPriority w:val="39"/>
    <w:unhideWhenUsed/>
    <w:rsid w:val="00426C67"/>
    <w:pPr>
      <w:suppressAutoHyphens w:val="0"/>
      <w:spacing w:before="0" w:after="100" w:line="259" w:lineRule="auto"/>
      <w:ind w:left="1760"/>
    </w:pPr>
    <w:rPr>
      <w:rFonts w:eastAsiaTheme="minorEastAsia"/>
      <w:color w:val="auto"/>
      <w:sz w:val="22"/>
      <w:szCs w:val="22"/>
      <w:lang w:eastAsia="en-AU"/>
    </w:rPr>
  </w:style>
  <w:style w:type="paragraph" w:styleId="BodyText">
    <w:name w:val="Body Text"/>
    <w:basedOn w:val="Normal"/>
    <w:link w:val="BodyTextChar"/>
    <w:uiPriority w:val="99"/>
    <w:semiHidden/>
    <w:unhideWhenUsed/>
    <w:rsid w:val="00426C67"/>
    <w:pPr>
      <w:suppressAutoHyphens w:val="0"/>
      <w:spacing w:line="264" w:lineRule="auto"/>
    </w:pPr>
    <w:rPr>
      <w:rFonts w:ascii="Arial" w:eastAsiaTheme="minorEastAsia" w:hAnsi="Arial"/>
      <w:color w:val="auto"/>
      <w:sz w:val="22"/>
      <w:szCs w:val="22"/>
      <w:lang w:eastAsia="en-AU"/>
    </w:rPr>
  </w:style>
  <w:style w:type="character" w:customStyle="1" w:styleId="BodyTextChar">
    <w:name w:val="Body Text Char"/>
    <w:basedOn w:val="DefaultParagraphFont"/>
    <w:link w:val="BodyText"/>
    <w:uiPriority w:val="99"/>
    <w:semiHidden/>
    <w:rsid w:val="00426C67"/>
    <w:rPr>
      <w:rFonts w:ascii="Arial" w:eastAsiaTheme="minorEastAsia" w:hAnsi="Arial"/>
      <w:color w:val="auto"/>
      <w:sz w:val="22"/>
      <w:szCs w:val="22"/>
      <w:lang w:eastAsia="en-AU"/>
    </w:rPr>
  </w:style>
  <w:style w:type="paragraph" w:styleId="BodyText2">
    <w:name w:val="Body Text 2"/>
    <w:basedOn w:val="Normal"/>
    <w:link w:val="BodyText2Char"/>
    <w:uiPriority w:val="99"/>
    <w:semiHidden/>
    <w:unhideWhenUsed/>
    <w:rsid w:val="00426C67"/>
    <w:pPr>
      <w:suppressAutoHyphens w:val="0"/>
      <w:spacing w:line="480" w:lineRule="auto"/>
    </w:pPr>
    <w:rPr>
      <w:rFonts w:ascii="Arial" w:eastAsiaTheme="minorEastAsia" w:hAnsi="Arial"/>
      <w:color w:val="auto"/>
      <w:sz w:val="22"/>
      <w:szCs w:val="22"/>
      <w:lang w:eastAsia="en-AU"/>
    </w:rPr>
  </w:style>
  <w:style w:type="character" w:customStyle="1" w:styleId="BodyText2Char">
    <w:name w:val="Body Text 2 Char"/>
    <w:basedOn w:val="DefaultParagraphFont"/>
    <w:link w:val="BodyText2"/>
    <w:uiPriority w:val="99"/>
    <w:semiHidden/>
    <w:rsid w:val="00426C67"/>
    <w:rPr>
      <w:rFonts w:ascii="Arial" w:eastAsiaTheme="minorEastAsia" w:hAnsi="Arial"/>
      <w:color w:val="auto"/>
      <w:sz w:val="22"/>
      <w:szCs w:val="22"/>
      <w:lang w:eastAsia="en-AU"/>
    </w:rPr>
  </w:style>
  <w:style w:type="paragraph" w:styleId="Bibliography">
    <w:name w:val="Bibliography"/>
    <w:basedOn w:val="Normal"/>
    <w:next w:val="Normal"/>
    <w:uiPriority w:val="37"/>
    <w:semiHidden/>
    <w:rsid w:val="00426C67"/>
    <w:pPr>
      <w:suppressAutoHyphens w:val="0"/>
      <w:spacing w:after="60" w:line="264" w:lineRule="auto"/>
    </w:pPr>
    <w:rPr>
      <w:rFonts w:ascii="Arial" w:eastAsiaTheme="minorEastAsia" w:hAnsi="Arial"/>
      <w:color w:val="auto"/>
      <w:sz w:val="22"/>
      <w:szCs w:val="22"/>
      <w:lang w:eastAsia="en-AU"/>
    </w:rPr>
  </w:style>
  <w:style w:type="paragraph" w:styleId="BodyText3">
    <w:name w:val="Body Text 3"/>
    <w:basedOn w:val="Normal"/>
    <w:link w:val="BodyText3Char"/>
    <w:uiPriority w:val="99"/>
    <w:semiHidden/>
    <w:unhideWhenUsed/>
    <w:rsid w:val="00426C67"/>
    <w:pPr>
      <w:suppressAutoHyphens w:val="0"/>
      <w:spacing w:line="264" w:lineRule="auto"/>
    </w:pPr>
    <w:rPr>
      <w:rFonts w:ascii="Arial" w:eastAsiaTheme="minorEastAsia" w:hAnsi="Arial"/>
      <w:color w:val="auto"/>
      <w:sz w:val="16"/>
      <w:szCs w:val="16"/>
      <w:lang w:eastAsia="en-AU"/>
    </w:rPr>
  </w:style>
  <w:style w:type="character" w:customStyle="1" w:styleId="BodyText3Char">
    <w:name w:val="Body Text 3 Char"/>
    <w:basedOn w:val="DefaultParagraphFont"/>
    <w:link w:val="BodyText3"/>
    <w:uiPriority w:val="99"/>
    <w:semiHidden/>
    <w:rsid w:val="00426C67"/>
    <w:rPr>
      <w:rFonts w:ascii="Arial" w:eastAsiaTheme="minorEastAsia" w:hAnsi="Arial"/>
      <w:color w:val="auto"/>
      <w:sz w:val="16"/>
      <w:szCs w:val="16"/>
      <w:lang w:eastAsia="en-AU"/>
    </w:rPr>
  </w:style>
  <w:style w:type="paragraph" w:styleId="BodyTextFirstIndent">
    <w:name w:val="Body Text First Indent"/>
    <w:basedOn w:val="BodyText"/>
    <w:link w:val="BodyTextFirstIndentChar"/>
    <w:uiPriority w:val="99"/>
    <w:semiHidden/>
    <w:unhideWhenUsed/>
    <w:rsid w:val="00426C67"/>
    <w:pPr>
      <w:spacing w:after="60"/>
      <w:ind w:firstLine="360"/>
    </w:pPr>
  </w:style>
  <w:style w:type="character" w:customStyle="1" w:styleId="BodyTextFirstIndentChar">
    <w:name w:val="Body Text First Indent Char"/>
    <w:basedOn w:val="BodyTextChar"/>
    <w:link w:val="BodyTextFirstIndent"/>
    <w:uiPriority w:val="99"/>
    <w:semiHidden/>
    <w:rsid w:val="00426C67"/>
    <w:rPr>
      <w:rFonts w:ascii="Arial" w:eastAsiaTheme="minorEastAsia" w:hAnsi="Arial"/>
      <w:color w:val="auto"/>
      <w:sz w:val="22"/>
      <w:szCs w:val="22"/>
      <w:lang w:eastAsia="en-AU"/>
    </w:rPr>
  </w:style>
  <w:style w:type="paragraph" w:styleId="BodyTextIndent">
    <w:name w:val="Body Text Indent"/>
    <w:basedOn w:val="Normal"/>
    <w:link w:val="BodyTextIndentChar"/>
    <w:uiPriority w:val="99"/>
    <w:semiHidden/>
    <w:unhideWhenUsed/>
    <w:rsid w:val="00426C67"/>
    <w:pPr>
      <w:suppressAutoHyphens w:val="0"/>
      <w:spacing w:line="264" w:lineRule="auto"/>
      <w:ind w:left="283"/>
    </w:pPr>
    <w:rPr>
      <w:rFonts w:ascii="Arial" w:eastAsiaTheme="minorEastAsia" w:hAnsi="Arial"/>
      <w:color w:val="auto"/>
      <w:sz w:val="22"/>
      <w:szCs w:val="22"/>
      <w:lang w:eastAsia="en-AU"/>
    </w:rPr>
  </w:style>
  <w:style w:type="character" w:customStyle="1" w:styleId="BodyTextIndentChar">
    <w:name w:val="Body Text Indent Char"/>
    <w:basedOn w:val="DefaultParagraphFont"/>
    <w:link w:val="BodyTextIndent"/>
    <w:uiPriority w:val="99"/>
    <w:semiHidden/>
    <w:rsid w:val="00426C67"/>
    <w:rPr>
      <w:rFonts w:ascii="Arial" w:eastAsiaTheme="minorEastAsia" w:hAnsi="Arial"/>
      <w:color w:val="auto"/>
      <w:sz w:val="22"/>
      <w:szCs w:val="22"/>
      <w:lang w:eastAsia="en-AU"/>
    </w:rPr>
  </w:style>
  <w:style w:type="paragraph" w:styleId="BodyTextFirstIndent2">
    <w:name w:val="Body Text First Indent 2"/>
    <w:basedOn w:val="BodyTextIndent"/>
    <w:link w:val="BodyTextFirstIndent2Char"/>
    <w:uiPriority w:val="99"/>
    <w:semiHidden/>
    <w:unhideWhenUsed/>
    <w:rsid w:val="00426C67"/>
    <w:pPr>
      <w:spacing w:after="60"/>
      <w:ind w:left="360" w:firstLine="360"/>
    </w:pPr>
  </w:style>
  <w:style w:type="character" w:customStyle="1" w:styleId="BodyTextFirstIndent2Char">
    <w:name w:val="Body Text First Indent 2 Char"/>
    <w:basedOn w:val="BodyTextIndentChar"/>
    <w:link w:val="BodyTextFirstIndent2"/>
    <w:uiPriority w:val="99"/>
    <w:semiHidden/>
    <w:rsid w:val="00426C67"/>
    <w:rPr>
      <w:rFonts w:ascii="Arial" w:eastAsiaTheme="minorEastAsia" w:hAnsi="Arial"/>
      <w:color w:val="auto"/>
      <w:sz w:val="22"/>
      <w:szCs w:val="22"/>
      <w:lang w:eastAsia="en-AU"/>
    </w:rPr>
  </w:style>
  <w:style w:type="paragraph" w:styleId="BodyTextIndent2">
    <w:name w:val="Body Text Indent 2"/>
    <w:basedOn w:val="Normal"/>
    <w:link w:val="BodyTextIndent2Char"/>
    <w:uiPriority w:val="99"/>
    <w:semiHidden/>
    <w:unhideWhenUsed/>
    <w:rsid w:val="00426C67"/>
    <w:pPr>
      <w:suppressAutoHyphens w:val="0"/>
      <w:spacing w:line="480" w:lineRule="auto"/>
      <w:ind w:left="283"/>
    </w:pPr>
    <w:rPr>
      <w:rFonts w:ascii="Arial" w:eastAsiaTheme="minorEastAsia" w:hAnsi="Arial"/>
      <w:color w:val="auto"/>
      <w:sz w:val="22"/>
      <w:szCs w:val="22"/>
      <w:lang w:eastAsia="en-AU"/>
    </w:rPr>
  </w:style>
  <w:style w:type="character" w:customStyle="1" w:styleId="BodyTextIndent2Char">
    <w:name w:val="Body Text Indent 2 Char"/>
    <w:basedOn w:val="DefaultParagraphFont"/>
    <w:link w:val="BodyTextIndent2"/>
    <w:uiPriority w:val="99"/>
    <w:semiHidden/>
    <w:rsid w:val="00426C67"/>
    <w:rPr>
      <w:rFonts w:ascii="Arial" w:eastAsiaTheme="minorEastAsia" w:hAnsi="Arial"/>
      <w:color w:val="auto"/>
      <w:sz w:val="22"/>
      <w:szCs w:val="22"/>
      <w:lang w:eastAsia="en-AU"/>
    </w:rPr>
  </w:style>
  <w:style w:type="paragraph" w:styleId="BodyTextIndent3">
    <w:name w:val="Body Text Indent 3"/>
    <w:basedOn w:val="Normal"/>
    <w:link w:val="BodyTextIndent3Char"/>
    <w:uiPriority w:val="99"/>
    <w:semiHidden/>
    <w:unhideWhenUsed/>
    <w:rsid w:val="00426C67"/>
    <w:pPr>
      <w:suppressAutoHyphens w:val="0"/>
      <w:spacing w:line="264" w:lineRule="auto"/>
      <w:ind w:left="283"/>
    </w:pPr>
    <w:rPr>
      <w:rFonts w:ascii="Arial" w:eastAsiaTheme="minorEastAsia" w:hAnsi="Arial"/>
      <w:color w:val="auto"/>
      <w:sz w:val="16"/>
      <w:szCs w:val="16"/>
      <w:lang w:eastAsia="en-AU"/>
    </w:rPr>
  </w:style>
  <w:style w:type="character" w:customStyle="1" w:styleId="BodyTextIndent3Char">
    <w:name w:val="Body Text Indent 3 Char"/>
    <w:basedOn w:val="DefaultParagraphFont"/>
    <w:link w:val="BodyTextIndent3"/>
    <w:uiPriority w:val="99"/>
    <w:semiHidden/>
    <w:rsid w:val="00426C67"/>
    <w:rPr>
      <w:rFonts w:ascii="Arial" w:eastAsiaTheme="minorEastAsia" w:hAnsi="Arial"/>
      <w:color w:val="auto"/>
      <w:sz w:val="16"/>
      <w:szCs w:val="16"/>
      <w:lang w:eastAsia="en-AU"/>
    </w:rPr>
  </w:style>
  <w:style w:type="paragraph" w:styleId="Closing">
    <w:name w:val="Closing"/>
    <w:basedOn w:val="Normal"/>
    <w:link w:val="ClosingChar"/>
    <w:uiPriority w:val="99"/>
    <w:semiHidden/>
    <w:unhideWhenUsed/>
    <w:rsid w:val="00426C67"/>
    <w:pPr>
      <w:suppressAutoHyphens w:val="0"/>
      <w:spacing w:before="0" w:after="0"/>
      <w:ind w:left="4252"/>
    </w:pPr>
    <w:rPr>
      <w:rFonts w:ascii="Arial" w:eastAsiaTheme="minorEastAsia" w:hAnsi="Arial"/>
      <w:color w:val="auto"/>
      <w:sz w:val="22"/>
      <w:szCs w:val="22"/>
      <w:lang w:eastAsia="en-AU"/>
    </w:rPr>
  </w:style>
  <w:style w:type="character" w:customStyle="1" w:styleId="ClosingChar">
    <w:name w:val="Closing Char"/>
    <w:basedOn w:val="DefaultParagraphFont"/>
    <w:link w:val="Closing"/>
    <w:uiPriority w:val="99"/>
    <w:semiHidden/>
    <w:rsid w:val="00426C67"/>
    <w:rPr>
      <w:rFonts w:ascii="Arial" w:eastAsiaTheme="minorEastAsia" w:hAnsi="Arial"/>
      <w:color w:val="auto"/>
      <w:sz w:val="22"/>
      <w:szCs w:val="22"/>
      <w:lang w:eastAsia="en-AU"/>
    </w:rPr>
  </w:style>
  <w:style w:type="paragraph" w:styleId="Date">
    <w:name w:val="Date"/>
    <w:basedOn w:val="Normal"/>
    <w:next w:val="Normal"/>
    <w:link w:val="DateChar"/>
    <w:uiPriority w:val="99"/>
    <w:semiHidden/>
    <w:unhideWhenUsed/>
    <w:rsid w:val="00426C67"/>
    <w:pPr>
      <w:suppressAutoHyphens w:val="0"/>
      <w:spacing w:after="60" w:line="264" w:lineRule="auto"/>
    </w:pPr>
    <w:rPr>
      <w:rFonts w:ascii="Arial" w:eastAsiaTheme="minorEastAsia" w:hAnsi="Arial"/>
      <w:color w:val="auto"/>
      <w:sz w:val="22"/>
      <w:szCs w:val="22"/>
      <w:lang w:eastAsia="en-AU"/>
    </w:rPr>
  </w:style>
  <w:style w:type="character" w:customStyle="1" w:styleId="DateChar">
    <w:name w:val="Date Char"/>
    <w:basedOn w:val="DefaultParagraphFont"/>
    <w:link w:val="Date"/>
    <w:uiPriority w:val="99"/>
    <w:semiHidden/>
    <w:rsid w:val="00426C67"/>
    <w:rPr>
      <w:rFonts w:ascii="Arial" w:eastAsiaTheme="minorEastAsia" w:hAnsi="Arial"/>
      <w:color w:val="auto"/>
      <w:sz w:val="22"/>
      <w:szCs w:val="22"/>
      <w:lang w:eastAsia="en-AU"/>
    </w:rPr>
  </w:style>
  <w:style w:type="paragraph" w:styleId="DocumentMap">
    <w:name w:val="Document Map"/>
    <w:basedOn w:val="Normal"/>
    <w:link w:val="DocumentMapChar"/>
    <w:uiPriority w:val="99"/>
    <w:semiHidden/>
    <w:unhideWhenUsed/>
    <w:rsid w:val="00426C67"/>
    <w:pPr>
      <w:suppressAutoHyphens w:val="0"/>
      <w:spacing w:before="0" w:after="0"/>
    </w:pPr>
    <w:rPr>
      <w:rFonts w:ascii="Segoe UI" w:eastAsiaTheme="minorEastAsia" w:hAnsi="Segoe UI" w:cs="Segoe UI"/>
      <w:color w:val="auto"/>
      <w:sz w:val="16"/>
      <w:szCs w:val="16"/>
      <w:lang w:eastAsia="en-AU"/>
    </w:rPr>
  </w:style>
  <w:style w:type="character" w:customStyle="1" w:styleId="DocumentMapChar">
    <w:name w:val="Document Map Char"/>
    <w:basedOn w:val="DefaultParagraphFont"/>
    <w:link w:val="DocumentMap"/>
    <w:uiPriority w:val="99"/>
    <w:semiHidden/>
    <w:rsid w:val="00426C67"/>
    <w:rPr>
      <w:rFonts w:ascii="Segoe UI" w:eastAsiaTheme="minorEastAsia" w:hAnsi="Segoe UI" w:cs="Segoe UI"/>
      <w:color w:val="auto"/>
      <w:sz w:val="16"/>
      <w:szCs w:val="16"/>
      <w:lang w:eastAsia="en-AU"/>
    </w:rPr>
  </w:style>
  <w:style w:type="paragraph" w:styleId="E-mailSignature">
    <w:name w:val="E-mail Signature"/>
    <w:basedOn w:val="Normal"/>
    <w:link w:val="E-mailSignatureChar"/>
    <w:uiPriority w:val="99"/>
    <w:semiHidden/>
    <w:unhideWhenUsed/>
    <w:rsid w:val="00426C67"/>
    <w:pPr>
      <w:suppressAutoHyphens w:val="0"/>
      <w:spacing w:before="0" w:after="0"/>
    </w:pPr>
    <w:rPr>
      <w:rFonts w:ascii="Arial" w:eastAsiaTheme="minorEastAsia" w:hAnsi="Arial"/>
      <w:color w:val="auto"/>
      <w:sz w:val="22"/>
      <w:szCs w:val="22"/>
      <w:lang w:eastAsia="en-AU"/>
    </w:rPr>
  </w:style>
  <w:style w:type="character" w:customStyle="1" w:styleId="E-mailSignatureChar">
    <w:name w:val="E-mail Signature Char"/>
    <w:basedOn w:val="DefaultParagraphFont"/>
    <w:link w:val="E-mailSignature"/>
    <w:uiPriority w:val="99"/>
    <w:semiHidden/>
    <w:rsid w:val="00426C67"/>
    <w:rPr>
      <w:rFonts w:ascii="Arial" w:eastAsiaTheme="minorEastAsia" w:hAnsi="Arial"/>
      <w:color w:val="auto"/>
      <w:sz w:val="22"/>
      <w:szCs w:val="22"/>
      <w:lang w:eastAsia="en-AU"/>
    </w:rPr>
  </w:style>
  <w:style w:type="paragraph" w:styleId="EnvelopeAddress">
    <w:name w:val="envelope address"/>
    <w:basedOn w:val="Normal"/>
    <w:uiPriority w:val="99"/>
    <w:semiHidden/>
    <w:unhideWhenUsed/>
    <w:rsid w:val="00426C67"/>
    <w:pPr>
      <w:framePr w:w="7920" w:h="1980" w:hRule="exact" w:hSpace="180" w:wrap="auto" w:hAnchor="page" w:xAlign="center" w:yAlign="bottom"/>
      <w:suppressAutoHyphens w:val="0"/>
      <w:spacing w:before="0" w:after="0"/>
      <w:ind w:left="2880"/>
    </w:pPr>
    <w:rPr>
      <w:rFonts w:asciiTheme="majorHAnsi" w:eastAsiaTheme="majorEastAsia" w:hAnsiTheme="majorHAnsi" w:cstheme="majorBidi"/>
      <w:color w:val="auto"/>
      <w:sz w:val="24"/>
      <w:szCs w:val="24"/>
      <w:lang w:eastAsia="en-AU"/>
    </w:rPr>
  </w:style>
  <w:style w:type="paragraph" w:styleId="EnvelopeReturn">
    <w:name w:val="envelope return"/>
    <w:basedOn w:val="Normal"/>
    <w:uiPriority w:val="99"/>
    <w:semiHidden/>
    <w:unhideWhenUsed/>
    <w:rsid w:val="00426C67"/>
    <w:pPr>
      <w:suppressAutoHyphens w:val="0"/>
      <w:spacing w:before="0" w:after="0"/>
    </w:pPr>
    <w:rPr>
      <w:rFonts w:asciiTheme="majorHAnsi" w:eastAsiaTheme="majorEastAsia" w:hAnsiTheme="majorHAnsi" w:cstheme="majorBidi"/>
      <w:color w:val="auto"/>
      <w:lang w:eastAsia="en-AU"/>
    </w:rPr>
  </w:style>
  <w:style w:type="paragraph" w:styleId="HTMLAddress">
    <w:name w:val="HTML Address"/>
    <w:basedOn w:val="Normal"/>
    <w:link w:val="HTMLAddressChar"/>
    <w:uiPriority w:val="99"/>
    <w:semiHidden/>
    <w:unhideWhenUsed/>
    <w:rsid w:val="00426C67"/>
    <w:pPr>
      <w:suppressAutoHyphens w:val="0"/>
      <w:spacing w:before="0" w:after="0"/>
    </w:pPr>
    <w:rPr>
      <w:rFonts w:ascii="Arial" w:eastAsiaTheme="minorEastAsia" w:hAnsi="Arial"/>
      <w:i/>
      <w:iCs/>
      <w:color w:val="auto"/>
      <w:sz w:val="22"/>
      <w:szCs w:val="22"/>
      <w:lang w:eastAsia="en-AU"/>
    </w:rPr>
  </w:style>
  <w:style w:type="character" w:customStyle="1" w:styleId="HTMLAddressChar">
    <w:name w:val="HTML Address Char"/>
    <w:basedOn w:val="DefaultParagraphFont"/>
    <w:link w:val="HTMLAddress"/>
    <w:uiPriority w:val="99"/>
    <w:semiHidden/>
    <w:rsid w:val="00426C67"/>
    <w:rPr>
      <w:rFonts w:ascii="Arial" w:eastAsiaTheme="minorEastAsia" w:hAnsi="Arial"/>
      <w:i/>
      <w:iCs/>
      <w:color w:val="auto"/>
      <w:sz w:val="22"/>
      <w:szCs w:val="22"/>
      <w:lang w:eastAsia="en-AU"/>
    </w:rPr>
  </w:style>
  <w:style w:type="paragraph" w:styleId="HTMLPreformatted">
    <w:name w:val="HTML Preformatted"/>
    <w:basedOn w:val="Normal"/>
    <w:link w:val="HTMLPreformattedChar"/>
    <w:uiPriority w:val="99"/>
    <w:semiHidden/>
    <w:unhideWhenUsed/>
    <w:rsid w:val="00426C67"/>
    <w:pPr>
      <w:suppressAutoHyphens w:val="0"/>
      <w:spacing w:before="0" w:after="0"/>
    </w:pPr>
    <w:rPr>
      <w:rFonts w:ascii="Consolas" w:eastAsiaTheme="minorEastAsia" w:hAnsi="Consolas"/>
      <w:color w:val="auto"/>
      <w:lang w:eastAsia="en-AU"/>
    </w:rPr>
  </w:style>
  <w:style w:type="character" w:customStyle="1" w:styleId="HTMLPreformattedChar">
    <w:name w:val="HTML Preformatted Char"/>
    <w:basedOn w:val="DefaultParagraphFont"/>
    <w:link w:val="HTMLPreformatted"/>
    <w:uiPriority w:val="99"/>
    <w:semiHidden/>
    <w:rsid w:val="00426C67"/>
    <w:rPr>
      <w:rFonts w:ascii="Consolas" w:eastAsiaTheme="minorEastAsia" w:hAnsi="Consolas"/>
      <w:color w:val="auto"/>
      <w:lang w:eastAsia="en-AU"/>
    </w:rPr>
  </w:style>
  <w:style w:type="paragraph" w:styleId="Index1">
    <w:name w:val="index 1"/>
    <w:basedOn w:val="Normal"/>
    <w:next w:val="Normal"/>
    <w:autoRedefine/>
    <w:semiHidden/>
    <w:unhideWhenUsed/>
    <w:rsid w:val="00426C67"/>
    <w:pPr>
      <w:suppressAutoHyphens w:val="0"/>
      <w:spacing w:before="0" w:after="0"/>
      <w:ind w:left="220" w:hanging="220"/>
    </w:pPr>
    <w:rPr>
      <w:rFonts w:ascii="Arial" w:eastAsiaTheme="minorEastAsia" w:hAnsi="Arial"/>
      <w:color w:val="auto"/>
      <w:sz w:val="22"/>
      <w:szCs w:val="22"/>
      <w:lang w:eastAsia="en-AU"/>
    </w:rPr>
  </w:style>
  <w:style w:type="paragraph" w:styleId="Index2">
    <w:name w:val="index 2"/>
    <w:basedOn w:val="Normal"/>
    <w:next w:val="Normal"/>
    <w:autoRedefine/>
    <w:semiHidden/>
    <w:unhideWhenUsed/>
    <w:rsid w:val="00426C67"/>
    <w:pPr>
      <w:suppressAutoHyphens w:val="0"/>
      <w:spacing w:before="0" w:after="0"/>
      <w:ind w:left="440" w:hanging="220"/>
    </w:pPr>
    <w:rPr>
      <w:rFonts w:ascii="Arial" w:eastAsiaTheme="minorEastAsia" w:hAnsi="Arial"/>
      <w:color w:val="auto"/>
      <w:sz w:val="22"/>
      <w:szCs w:val="22"/>
      <w:lang w:eastAsia="en-AU"/>
    </w:rPr>
  </w:style>
  <w:style w:type="paragraph" w:styleId="Index3">
    <w:name w:val="index 3"/>
    <w:basedOn w:val="Normal"/>
    <w:next w:val="Normal"/>
    <w:autoRedefine/>
    <w:semiHidden/>
    <w:unhideWhenUsed/>
    <w:rsid w:val="00426C67"/>
    <w:pPr>
      <w:suppressAutoHyphens w:val="0"/>
      <w:spacing w:before="0" w:after="0"/>
      <w:ind w:left="660" w:hanging="220"/>
    </w:pPr>
    <w:rPr>
      <w:rFonts w:ascii="Arial" w:eastAsiaTheme="minorEastAsia" w:hAnsi="Arial"/>
      <w:color w:val="auto"/>
      <w:sz w:val="22"/>
      <w:szCs w:val="22"/>
      <w:lang w:eastAsia="en-AU"/>
    </w:rPr>
  </w:style>
  <w:style w:type="paragraph" w:styleId="Index4">
    <w:name w:val="index 4"/>
    <w:basedOn w:val="Normal"/>
    <w:next w:val="Normal"/>
    <w:autoRedefine/>
    <w:semiHidden/>
    <w:unhideWhenUsed/>
    <w:rsid w:val="00426C67"/>
    <w:pPr>
      <w:suppressAutoHyphens w:val="0"/>
      <w:spacing w:before="0" w:after="0"/>
      <w:ind w:left="880" w:hanging="220"/>
    </w:pPr>
    <w:rPr>
      <w:rFonts w:ascii="Arial" w:eastAsiaTheme="minorEastAsia" w:hAnsi="Arial"/>
      <w:color w:val="auto"/>
      <w:sz w:val="22"/>
      <w:szCs w:val="22"/>
      <w:lang w:eastAsia="en-AU"/>
    </w:rPr>
  </w:style>
  <w:style w:type="paragraph" w:styleId="Index5">
    <w:name w:val="index 5"/>
    <w:basedOn w:val="Normal"/>
    <w:next w:val="Normal"/>
    <w:autoRedefine/>
    <w:semiHidden/>
    <w:unhideWhenUsed/>
    <w:rsid w:val="00426C67"/>
    <w:pPr>
      <w:suppressAutoHyphens w:val="0"/>
      <w:spacing w:before="0" w:after="0"/>
      <w:ind w:left="1100" w:hanging="220"/>
    </w:pPr>
    <w:rPr>
      <w:rFonts w:ascii="Arial" w:eastAsiaTheme="minorEastAsia" w:hAnsi="Arial"/>
      <w:color w:val="auto"/>
      <w:sz w:val="22"/>
      <w:szCs w:val="22"/>
      <w:lang w:eastAsia="en-AU"/>
    </w:rPr>
  </w:style>
  <w:style w:type="paragraph" w:styleId="Index6">
    <w:name w:val="index 6"/>
    <w:basedOn w:val="Normal"/>
    <w:next w:val="Normal"/>
    <w:autoRedefine/>
    <w:semiHidden/>
    <w:unhideWhenUsed/>
    <w:rsid w:val="00426C67"/>
    <w:pPr>
      <w:suppressAutoHyphens w:val="0"/>
      <w:spacing w:before="0" w:after="0"/>
      <w:ind w:left="1320" w:hanging="220"/>
    </w:pPr>
    <w:rPr>
      <w:rFonts w:ascii="Arial" w:eastAsiaTheme="minorEastAsia" w:hAnsi="Arial"/>
      <w:color w:val="auto"/>
      <w:sz w:val="22"/>
      <w:szCs w:val="22"/>
      <w:lang w:eastAsia="en-AU"/>
    </w:rPr>
  </w:style>
  <w:style w:type="paragraph" w:styleId="Index7">
    <w:name w:val="index 7"/>
    <w:basedOn w:val="Normal"/>
    <w:next w:val="Normal"/>
    <w:autoRedefine/>
    <w:semiHidden/>
    <w:unhideWhenUsed/>
    <w:rsid w:val="00426C67"/>
    <w:pPr>
      <w:suppressAutoHyphens w:val="0"/>
      <w:spacing w:before="0" w:after="0"/>
      <w:ind w:left="1540" w:hanging="220"/>
    </w:pPr>
    <w:rPr>
      <w:rFonts w:ascii="Arial" w:eastAsiaTheme="minorEastAsia" w:hAnsi="Arial"/>
      <w:color w:val="auto"/>
      <w:sz w:val="22"/>
      <w:szCs w:val="22"/>
      <w:lang w:eastAsia="en-AU"/>
    </w:rPr>
  </w:style>
  <w:style w:type="paragraph" w:styleId="Index8">
    <w:name w:val="index 8"/>
    <w:basedOn w:val="Normal"/>
    <w:next w:val="Normal"/>
    <w:autoRedefine/>
    <w:semiHidden/>
    <w:unhideWhenUsed/>
    <w:rsid w:val="00426C67"/>
    <w:pPr>
      <w:suppressAutoHyphens w:val="0"/>
      <w:spacing w:before="0" w:after="0"/>
      <w:ind w:left="1760" w:hanging="220"/>
    </w:pPr>
    <w:rPr>
      <w:rFonts w:ascii="Arial" w:eastAsiaTheme="minorEastAsia" w:hAnsi="Arial"/>
      <w:color w:val="auto"/>
      <w:sz w:val="22"/>
      <w:szCs w:val="22"/>
      <w:lang w:eastAsia="en-AU"/>
    </w:rPr>
  </w:style>
  <w:style w:type="paragraph" w:styleId="Index9">
    <w:name w:val="index 9"/>
    <w:basedOn w:val="Normal"/>
    <w:next w:val="Normal"/>
    <w:autoRedefine/>
    <w:semiHidden/>
    <w:unhideWhenUsed/>
    <w:rsid w:val="00426C67"/>
    <w:pPr>
      <w:suppressAutoHyphens w:val="0"/>
      <w:spacing w:before="0" w:after="0"/>
      <w:ind w:left="1980" w:hanging="220"/>
    </w:pPr>
    <w:rPr>
      <w:rFonts w:ascii="Arial" w:eastAsiaTheme="minorEastAsia" w:hAnsi="Arial"/>
      <w:color w:val="auto"/>
      <w:sz w:val="22"/>
      <w:szCs w:val="22"/>
      <w:lang w:eastAsia="en-AU"/>
    </w:rPr>
  </w:style>
  <w:style w:type="paragraph" w:styleId="IndexHeading">
    <w:name w:val="index heading"/>
    <w:basedOn w:val="Normal"/>
    <w:next w:val="Index1"/>
    <w:semiHidden/>
    <w:unhideWhenUsed/>
    <w:rsid w:val="00426C67"/>
    <w:pPr>
      <w:suppressAutoHyphens w:val="0"/>
      <w:spacing w:line="276" w:lineRule="auto"/>
    </w:pPr>
    <w:rPr>
      <w:rFonts w:asciiTheme="majorHAnsi" w:eastAsiaTheme="majorEastAsia" w:hAnsiTheme="majorHAnsi" w:cstheme="majorBidi"/>
      <w:b/>
      <w:bCs/>
      <w:color w:val="auto"/>
      <w:sz w:val="22"/>
      <w:szCs w:val="22"/>
      <w:lang w:eastAsia="en-AU"/>
    </w:rPr>
  </w:style>
  <w:style w:type="paragraph" w:styleId="IntenseQuote">
    <w:name w:val="Intense Quote"/>
    <w:basedOn w:val="Normal"/>
    <w:next w:val="Normal"/>
    <w:link w:val="IntenseQuoteChar"/>
    <w:uiPriority w:val="99"/>
    <w:qFormat/>
    <w:rsid w:val="00426C67"/>
    <w:pPr>
      <w:pBdr>
        <w:top w:val="single" w:sz="4" w:space="10" w:color="13B5EA" w:themeColor="accent1"/>
        <w:bottom w:val="single" w:sz="4" w:space="10" w:color="13B5EA" w:themeColor="accent1"/>
      </w:pBdr>
      <w:suppressAutoHyphens w:val="0"/>
      <w:spacing w:before="360" w:after="360" w:line="264" w:lineRule="auto"/>
      <w:ind w:left="864" w:right="864"/>
      <w:jc w:val="center"/>
    </w:pPr>
    <w:rPr>
      <w:rFonts w:ascii="Arial" w:eastAsiaTheme="minorEastAsia" w:hAnsi="Arial"/>
      <w:i/>
      <w:iCs/>
      <w:color w:val="13B5EA" w:themeColor="accent1"/>
      <w:sz w:val="22"/>
      <w:szCs w:val="22"/>
      <w:lang w:eastAsia="en-AU"/>
    </w:rPr>
  </w:style>
  <w:style w:type="character" w:customStyle="1" w:styleId="IntenseQuoteChar">
    <w:name w:val="Intense Quote Char"/>
    <w:basedOn w:val="DefaultParagraphFont"/>
    <w:link w:val="IntenseQuote"/>
    <w:uiPriority w:val="99"/>
    <w:rsid w:val="00426C67"/>
    <w:rPr>
      <w:rFonts w:ascii="Arial" w:eastAsiaTheme="minorEastAsia" w:hAnsi="Arial"/>
      <w:i/>
      <w:iCs/>
      <w:color w:val="13B5EA" w:themeColor="accent1"/>
      <w:sz w:val="22"/>
      <w:szCs w:val="22"/>
      <w:lang w:eastAsia="en-AU"/>
    </w:rPr>
  </w:style>
  <w:style w:type="paragraph" w:styleId="MacroText">
    <w:name w:val="macro"/>
    <w:link w:val="MacroTextChar"/>
    <w:uiPriority w:val="99"/>
    <w:semiHidden/>
    <w:rsid w:val="00426C67"/>
    <w:pPr>
      <w:tabs>
        <w:tab w:val="left" w:pos="480"/>
        <w:tab w:val="left" w:pos="960"/>
        <w:tab w:val="left" w:pos="1440"/>
        <w:tab w:val="left" w:pos="1920"/>
        <w:tab w:val="left" w:pos="2400"/>
        <w:tab w:val="left" w:pos="2880"/>
        <w:tab w:val="left" w:pos="3360"/>
        <w:tab w:val="left" w:pos="3840"/>
        <w:tab w:val="left" w:pos="4320"/>
      </w:tabs>
      <w:spacing w:after="0" w:line="264" w:lineRule="auto"/>
    </w:pPr>
    <w:rPr>
      <w:rFonts w:ascii="Consolas" w:eastAsiaTheme="minorEastAsia" w:hAnsi="Consolas"/>
      <w:color w:val="auto"/>
      <w:lang w:eastAsia="en-AU"/>
    </w:rPr>
  </w:style>
  <w:style w:type="character" w:customStyle="1" w:styleId="MacroTextChar">
    <w:name w:val="Macro Text Char"/>
    <w:basedOn w:val="DefaultParagraphFont"/>
    <w:link w:val="MacroText"/>
    <w:uiPriority w:val="99"/>
    <w:semiHidden/>
    <w:rsid w:val="00426C67"/>
    <w:rPr>
      <w:rFonts w:ascii="Consolas" w:eastAsiaTheme="minorEastAsia" w:hAnsi="Consolas"/>
      <w:color w:val="auto"/>
      <w:lang w:eastAsia="en-AU"/>
    </w:rPr>
  </w:style>
  <w:style w:type="paragraph" w:styleId="MessageHeader">
    <w:name w:val="Message Header"/>
    <w:basedOn w:val="Normal"/>
    <w:link w:val="MessageHeaderChar"/>
    <w:uiPriority w:val="99"/>
    <w:semiHidden/>
    <w:rsid w:val="00426C67"/>
    <w:pPr>
      <w:pBdr>
        <w:top w:val="single" w:sz="6" w:space="1" w:color="auto"/>
        <w:left w:val="single" w:sz="6" w:space="1" w:color="auto"/>
        <w:bottom w:val="single" w:sz="6" w:space="1" w:color="auto"/>
        <w:right w:val="single" w:sz="6" w:space="1" w:color="auto"/>
      </w:pBdr>
      <w:shd w:val="pct20" w:color="auto" w:fill="auto"/>
      <w:suppressAutoHyphens w:val="0"/>
      <w:spacing w:before="0" w:after="0"/>
      <w:ind w:left="1134" w:hanging="1134"/>
    </w:pPr>
    <w:rPr>
      <w:rFonts w:asciiTheme="majorHAnsi" w:eastAsiaTheme="majorEastAsia" w:hAnsiTheme="majorHAnsi" w:cstheme="majorBidi"/>
      <w:color w:val="auto"/>
      <w:sz w:val="24"/>
      <w:szCs w:val="24"/>
      <w:lang w:eastAsia="en-AU"/>
    </w:rPr>
  </w:style>
  <w:style w:type="character" w:customStyle="1" w:styleId="MessageHeaderChar">
    <w:name w:val="Message Header Char"/>
    <w:basedOn w:val="DefaultParagraphFont"/>
    <w:link w:val="MessageHeader"/>
    <w:uiPriority w:val="99"/>
    <w:semiHidden/>
    <w:rsid w:val="00426C67"/>
    <w:rPr>
      <w:rFonts w:asciiTheme="majorHAnsi" w:eastAsiaTheme="majorEastAsia" w:hAnsiTheme="majorHAnsi" w:cstheme="majorBidi"/>
      <w:color w:val="auto"/>
      <w:sz w:val="24"/>
      <w:szCs w:val="24"/>
      <w:shd w:val="pct20" w:color="auto" w:fill="auto"/>
      <w:lang w:eastAsia="en-AU"/>
    </w:rPr>
  </w:style>
  <w:style w:type="paragraph" w:styleId="NormalWeb">
    <w:name w:val="Normal (Web)"/>
    <w:basedOn w:val="Normal"/>
    <w:uiPriority w:val="99"/>
    <w:semiHidden/>
    <w:unhideWhenUsed/>
    <w:rsid w:val="00426C67"/>
    <w:pPr>
      <w:suppressAutoHyphens w:val="0"/>
      <w:spacing w:after="60" w:line="264" w:lineRule="auto"/>
    </w:pPr>
    <w:rPr>
      <w:rFonts w:ascii="Times New Roman" w:eastAsiaTheme="minorEastAsia" w:hAnsi="Times New Roman" w:cs="Times New Roman"/>
      <w:color w:val="auto"/>
      <w:sz w:val="24"/>
      <w:szCs w:val="24"/>
      <w:lang w:eastAsia="en-AU"/>
    </w:rPr>
  </w:style>
  <w:style w:type="paragraph" w:styleId="NoteHeading">
    <w:name w:val="Note Heading"/>
    <w:basedOn w:val="Normal"/>
    <w:next w:val="Normal"/>
    <w:link w:val="NoteHeadingChar"/>
    <w:uiPriority w:val="99"/>
    <w:semiHidden/>
    <w:unhideWhenUsed/>
    <w:rsid w:val="00426C67"/>
    <w:pPr>
      <w:suppressAutoHyphens w:val="0"/>
      <w:spacing w:before="0" w:after="0"/>
    </w:pPr>
    <w:rPr>
      <w:rFonts w:ascii="Arial" w:eastAsiaTheme="minorEastAsia" w:hAnsi="Arial"/>
      <w:color w:val="auto"/>
      <w:sz w:val="22"/>
      <w:szCs w:val="22"/>
      <w:lang w:eastAsia="en-AU"/>
    </w:rPr>
  </w:style>
  <w:style w:type="character" w:customStyle="1" w:styleId="NoteHeadingChar">
    <w:name w:val="Note Heading Char"/>
    <w:basedOn w:val="DefaultParagraphFont"/>
    <w:link w:val="NoteHeading"/>
    <w:uiPriority w:val="99"/>
    <w:semiHidden/>
    <w:rsid w:val="00426C67"/>
    <w:rPr>
      <w:rFonts w:ascii="Arial" w:eastAsiaTheme="minorEastAsia" w:hAnsi="Arial"/>
      <w:color w:val="auto"/>
      <w:sz w:val="22"/>
      <w:szCs w:val="22"/>
      <w:lang w:eastAsia="en-AU"/>
    </w:rPr>
  </w:style>
  <w:style w:type="paragraph" w:styleId="PlainText">
    <w:name w:val="Plain Text"/>
    <w:basedOn w:val="Normal"/>
    <w:link w:val="PlainTextChar"/>
    <w:uiPriority w:val="99"/>
    <w:semiHidden/>
    <w:unhideWhenUsed/>
    <w:rsid w:val="00426C67"/>
    <w:pPr>
      <w:suppressAutoHyphens w:val="0"/>
      <w:spacing w:before="0" w:after="0"/>
    </w:pPr>
    <w:rPr>
      <w:rFonts w:ascii="Consolas" w:eastAsiaTheme="minorEastAsia" w:hAnsi="Consolas"/>
      <w:color w:val="auto"/>
      <w:sz w:val="21"/>
      <w:szCs w:val="21"/>
      <w:lang w:eastAsia="en-AU"/>
    </w:rPr>
  </w:style>
  <w:style w:type="character" w:customStyle="1" w:styleId="PlainTextChar">
    <w:name w:val="Plain Text Char"/>
    <w:basedOn w:val="DefaultParagraphFont"/>
    <w:link w:val="PlainText"/>
    <w:uiPriority w:val="99"/>
    <w:semiHidden/>
    <w:rsid w:val="00426C67"/>
    <w:rPr>
      <w:rFonts w:ascii="Consolas" w:eastAsiaTheme="minorEastAsia" w:hAnsi="Consolas"/>
      <w:color w:val="auto"/>
      <w:sz w:val="21"/>
      <w:szCs w:val="21"/>
      <w:lang w:eastAsia="en-AU"/>
    </w:rPr>
  </w:style>
  <w:style w:type="paragraph" w:styleId="TableofAuthorities">
    <w:name w:val="table of authorities"/>
    <w:basedOn w:val="Normal"/>
    <w:next w:val="Normal"/>
    <w:uiPriority w:val="99"/>
    <w:semiHidden/>
    <w:unhideWhenUsed/>
    <w:rsid w:val="00426C67"/>
    <w:pPr>
      <w:suppressAutoHyphens w:val="0"/>
      <w:spacing w:after="0" w:line="264" w:lineRule="auto"/>
      <w:ind w:left="220" w:hanging="220"/>
    </w:pPr>
    <w:rPr>
      <w:rFonts w:ascii="Arial" w:eastAsiaTheme="minorEastAsia" w:hAnsi="Arial"/>
      <w:color w:val="auto"/>
      <w:sz w:val="22"/>
      <w:szCs w:val="22"/>
      <w:lang w:eastAsia="en-AU"/>
    </w:rPr>
  </w:style>
  <w:style w:type="paragraph" w:styleId="TableofFigures">
    <w:name w:val="table of figures"/>
    <w:basedOn w:val="Normal"/>
    <w:next w:val="Normal"/>
    <w:uiPriority w:val="99"/>
    <w:semiHidden/>
    <w:unhideWhenUsed/>
    <w:rsid w:val="00426C67"/>
    <w:pPr>
      <w:suppressAutoHyphens w:val="0"/>
      <w:spacing w:after="0" w:line="264" w:lineRule="auto"/>
    </w:pPr>
    <w:rPr>
      <w:rFonts w:ascii="Arial" w:eastAsiaTheme="minorEastAsia" w:hAnsi="Arial"/>
      <w:color w:val="auto"/>
      <w:sz w:val="22"/>
      <w:szCs w:val="22"/>
      <w:lang w:eastAsia="en-AU"/>
    </w:rPr>
  </w:style>
  <w:style w:type="paragraph" w:styleId="TOAHeading">
    <w:name w:val="toa heading"/>
    <w:basedOn w:val="Normal"/>
    <w:next w:val="Normal"/>
    <w:uiPriority w:val="99"/>
    <w:semiHidden/>
    <w:unhideWhenUsed/>
    <w:rsid w:val="00426C67"/>
    <w:pPr>
      <w:suppressAutoHyphens w:val="0"/>
      <w:spacing w:after="60" w:line="264" w:lineRule="auto"/>
    </w:pPr>
    <w:rPr>
      <w:rFonts w:asciiTheme="majorHAnsi" w:eastAsiaTheme="majorEastAsia" w:hAnsiTheme="majorHAnsi" w:cstheme="majorBidi"/>
      <w:b/>
      <w:bCs/>
      <w:color w:val="auto"/>
      <w:sz w:val="24"/>
      <w:szCs w:val="24"/>
      <w:lang w:eastAsia="en-AU"/>
    </w:rPr>
  </w:style>
  <w:style w:type="character" w:styleId="SubtleEmphasis">
    <w:name w:val="Subtle Emphasis"/>
    <w:basedOn w:val="DefaultParagraphFont"/>
    <w:uiPriority w:val="99"/>
    <w:qFormat/>
    <w:rsid w:val="00426C67"/>
    <w:rPr>
      <w:i/>
      <w:iCs/>
      <w:color w:val="404040" w:themeColor="text1" w:themeTint="BF"/>
    </w:rPr>
  </w:style>
  <w:style w:type="paragraph" w:customStyle="1" w:styleId="Sampletext">
    <w:name w:val="Sample text"/>
    <w:basedOn w:val="Normal"/>
    <w:qFormat/>
    <w:rsid w:val="00B81CA3"/>
    <w:pPr>
      <w:keepNext/>
      <w:spacing w:before="240"/>
    </w:pPr>
    <w:rPr>
      <w:b/>
      <w:color w:val="023E5C" w:themeColor="text2"/>
    </w:rPr>
  </w:style>
  <w:style w:type="character" w:styleId="Strong">
    <w:name w:val="Strong"/>
    <w:basedOn w:val="DefaultParagraphFont"/>
    <w:qFormat/>
    <w:rsid w:val="00C14526"/>
    <w:rPr>
      <w:b/>
      <w:bCs/>
    </w:rPr>
  </w:style>
  <w:style w:type="character" w:styleId="Emphasis">
    <w:name w:val="Emphasis"/>
    <w:basedOn w:val="DefaultParagraphFont"/>
    <w:uiPriority w:val="3"/>
    <w:qFormat/>
    <w:rsid w:val="00C14526"/>
    <w:rPr>
      <w:i/>
      <w:iCs/>
    </w:rPr>
  </w:style>
  <w:style w:type="paragraph" w:styleId="Quote">
    <w:name w:val="Quote"/>
    <w:next w:val="Normal"/>
    <w:link w:val="QuoteChar"/>
    <w:uiPriority w:val="34"/>
    <w:qFormat/>
    <w:rsid w:val="00C14526"/>
    <w:pPr>
      <w:spacing w:line="264" w:lineRule="auto"/>
      <w:ind w:left="851" w:right="851"/>
    </w:pPr>
    <w:rPr>
      <w:rFonts w:ascii="Arial" w:eastAsiaTheme="minorEastAsia" w:hAnsi="Arial"/>
      <w:iCs/>
      <w:szCs w:val="22"/>
      <w:lang w:eastAsia="en-AU"/>
    </w:rPr>
  </w:style>
  <w:style w:type="character" w:customStyle="1" w:styleId="QuoteChar">
    <w:name w:val="Quote Char"/>
    <w:basedOn w:val="DefaultParagraphFont"/>
    <w:link w:val="Quote"/>
    <w:uiPriority w:val="29"/>
    <w:rsid w:val="00C14526"/>
    <w:rPr>
      <w:rFonts w:ascii="Arial" w:eastAsiaTheme="minorEastAsia" w:hAnsi="Arial"/>
      <w:iCs/>
      <w:szCs w:val="22"/>
      <w:lang w:eastAsia="en-AU"/>
    </w:rPr>
  </w:style>
  <w:style w:type="character" w:styleId="FootnoteReference">
    <w:name w:val="footnote reference"/>
    <w:basedOn w:val="DefaultParagraphFont"/>
    <w:uiPriority w:val="99"/>
    <w:unhideWhenUsed/>
    <w:rsid w:val="00C14526"/>
    <w:rPr>
      <w:vertAlign w:val="superscript"/>
    </w:rPr>
  </w:style>
  <w:style w:type="paragraph" w:styleId="BlockText">
    <w:name w:val="Block Text"/>
    <w:uiPriority w:val="11"/>
    <w:rsid w:val="00C14526"/>
    <w:pPr>
      <w:pBdr>
        <w:top w:val="single" w:sz="2" w:space="10" w:color="auto"/>
        <w:left w:val="single" w:sz="2" w:space="10" w:color="auto"/>
        <w:bottom w:val="single" w:sz="2" w:space="10" w:color="auto"/>
        <w:right w:val="single" w:sz="2" w:space="10" w:color="auto"/>
      </w:pBdr>
      <w:spacing w:after="60" w:line="264" w:lineRule="auto"/>
      <w:ind w:left="1152" w:right="1152"/>
    </w:pPr>
    <w:rPr>
      <w:rFonts w:ascii="Arial" w:eastAsiaTheme="minorEastAsia" w:hAnsi="Arial"/>
      <w:iCs/>
      <w:color w:val="auto"/>
      <w:sz w:val="22"/>
      <w:szCs w:val="22"/>
      <w:lang w:eastAsia="en-AU"/>
    </w:rPr>
  </w:style>
  <w:style w:type="paragraph" w:styleId="List">
    <w:name w:val="List"/>
    <w:basedOn w:val="Normal"/>
    <w:uiPriority w:val="99"/>
    <w:unhideWhenUsed/>
    <w:rsid w:val="00C14526"/>
    <w:pPr>
      <w:suppressAutoHyphens w:val="0"/>
      <w:spacing w:after="60" w:line="264" w:lineRule="auto"/>
      <w:ind w:left="283" w:hanging="283"/>
      <w:contextualSpacing/>
    </w:pPr>
    <w:rPr>
      <w:rFonts w:ascii="Arial" w:eastAsiaTheme="minorEastAsia" w:hAnsi="Arial"/>
      <w:color w:val="auto"/>
      <w:sz w:val="22"/>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800068">
      <w:bodyDiv w:val="1"/>
      <w:marLeft w:val="0"/>
      <w:marRight w:val="0"/>
      <w:marTop w:val="0"/>
      <w:marBottom w:val="0"/>
      <w:divBdr>
        <w:top w:val="none" w:sz="0" w:space="0" w:color="auto"/>
        <w:left w:val="none" w:sz="0" w:space="0" w:color="auto"/>
        <w:bottom w:val="none" w:sz="0" w:space="0" w:color="auto"/>
        <w:right w:val="none" w:sz="0" w:space="0" w:color="auto"/>
      </w:divBdr>
      <w:divsChild>
        <w:div w:id="906114486">
          <w:marLeft w:val="0"/>
          <w:marRight w:val="0"/>
          <w:marTop w:val="0"/>
          <w:marBottom w:val="0"/>
          <w:divBdr>
            <w:top w:val="none" w:sz="0" w:space="0" w:color="auto"/>
            <w:left w:val="none" w:sz="0" w:space="0" w:color="auto"/>
            <w:bottom w:val="none" w:sz="0" w:space="0" w:color="auto"/>
            <w:right w:val="none" w:sz="0" w:space="0" w:color="auto"/>
          </w:divBdr>
        </w:div>
        <w:div w:id="1299720450">
          <w:marLeft w:val="0"/>
          <w:marRight w:val="0"/>
          <w:marTop w:val="0"/>
          <w:marBottom w:val="0"/>
          <w:divBdr>
            <w:top w:val="none" w:sz="0" w:space="0" w:color="auto"/>
            <w:left w:val="none" w:sz="0" w:space="0" w:color="auto"/>
            <w:bottom w:val="none" w:sz="0" w:space="0" w:color="auto"/>
            <w:right w:val="none" w:sz="0" w:space="0" w:color="auto"/>
          </w:divBdr>
        </w:div>
      </w:divsChild>
    </w:div>
    <w:div w:id="185750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tiff"/><Relationship Id="rId26" Type="http://schemas.openxmlformats.org/officeDocument/2006/relationships/footer" Target="footer5.xml"/><Relationship Id="rId39" Type="http://schemas.openxmlformats.org/officeDocument/2006/relationships/footer" Target="footer12.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eader" Target="header12.xml"/><Relationship Id="rId42" Type="http://schemas.openxmlformats.org/officeDocument/2006/relationships/footer" Target="footer14.xml"/><Relationship Id="rId47" Type="http://schemas.openxmlformats.org/officeDocument/2006/relationships/header" Target="header15.xml"/><Relationship Id="rId50" Type="http://schemas.microsoft.com/office/2011/relationships/people" Target="peop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footer" Target="footer8.xml"/><Relationship Id="rId38" Type="http://schemas.openxmlformats.org/officeDocument/2006/relationships/footer" Target="footer11.xml"/><Relationship Id="rId46" Type="http://schemas.openxmlformats.org/officeDocument/2006/relationships/footer" Target="footer1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header" Target="header10.xm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footer" Target="footer7.xml"/><Relationship Id="rId37" Type="http://schemas.openxmlformats.org/officeDocument/2006/relationships/footer" Target="footer10.xml"/><Relationship Id="rId40" Type="http://schemas.openxmlformats.org/officeDocument/2006/relationships/footer" Target="footer13.xml"/><Relationship Id="rId45" Type="http://schemas.openxmlformats.org/officeDocument/2006/relationships/header" Target="header1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hyperlink" Target="https://www.casa.gov.au/operations-safety-and-travel/safety-advice/drug-and-alcohol-management/drug-and-alcohol-management-plan-exemptions/exemptions-drug-and-alcohol-management-plan-damp-requirements" TargetMode="External"/><Relationship Id="rId36" Type="http://schemas.openxmlformats.org/officeDocument/2006/relationships/image" Target="media/image4.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jpeg"/><Relationship Id="rId31" Type="http://schemas.openxmlformats.org/officeDocument/2006/relationships/header" Target="header11.xml"/><Relationship Id="rId44" Type="http://schemas.openxmlformats.org/officeDocument/2006/relationships/image" Target="media/image5.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header" Target="header9.xml"/><Relationship Id="rId30" Type="http://schemas.openxmlformats.org/officeDocument/2006/relationships/footer" Target="footer6.xml"/><Relationship Id="rId35" Type="http://schemas.openxmlformats.org/officeDocument/2006/relationships/footer" Target="footer9.xml"/><Relationship Id="rId43" Type="http://schemas.openxmlformats.org/officeDocument/2006/relationships/footer" Target="footer15.xml"/><Relationship Id="rId48" Type="http://schemas.openxmlformats.org/officeDocument/2006/relationships/footer" Target="footer17.xml"/><Relationship Id="rId8" Type="http://schemas.openxmlformats.org/officeDocument/2006/relationships/settings" Target="settings.xml"/><Relationship Id="rId51"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WER_C\OneDrive%20-%20CASA%20Production%20Domain\Desktop\NOS%20document%20template%20conversions\CASA%20Manual%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3866FC0AF24C6E97EF3C1F068B0559"/>
        <w:category>
          <w:name w:val="General"/>
          <w:gallery w:val="placeholder"/>
        </w:category>
        <w:types>
          <w:type w:val="bbPlcHdr"/>
        </w:types>
        <w:behaviors>
          <w:behavior w:val="content"/>
        </w:behaviors>
        <w:guid w:val="{197EF2D1-1E33-451A-89FA-DE034689FFCE}"/>
      </w:docPartPr>
      <w:docPartBody>
        <w:p w:rsidR="00C048F9" w:rsidRDefault="00C048F9">
          <w:pPr>
            <w:pStyle w:val="C33866FC0AF24C6E97EF3C1F068B0559"/>
          </w:pPr>
          <w:r w:rsidRPr="006148B4">
            <w:rPr>
              <w:rStyle w:val="PlaceholderText"/>
            </w:rPr>
            <w:t>Choose an item.</w:t>
          </w:r>
        </w:p>
      </w:docPartBody>
    </w:docPart>
    <w:docPart>
      <w:docPartPr>
        <w:name w:val="5AF54862162B4EEC87E97645F7CC69F2"/>
        <w:category>
          <w:name w:val="General"/>
          <w:gallery w:val="placeholder"/>
        </w:category>
        <w:types>
          <w:type w:val="bbPlcHdr"/>
        </w:types>
        <w:behaviors>
          <w:behavior w:val="content"/>
        </w:behaviors>
        <w:guid w:val="{052B1154-4ABB-4136-9927-C7780F3E13A7}"/>
      </w:docPartPr>
      <w:docPartBody>
        <w:p w:rsidR="00C048F9" w:rsidRDefault="00C048F9">
          <w:pPr>
            <w:pStyle w:val="5AF54862162B4EEC87E97645F7CC69F2"/>
          </w:pPr>
          <w:r w:rsidRPr="006148B4">
            <w:rPr>
              <w:rStyle w:val="PlaceholderText"/>
            </w:rPr>
            <w:t>[Title]</w:t>
          </w:r>
        </w:p>
      </w:docPartBody>
    </w:docPart>
    <w:docPart>
      <w:docPartPr>
        <w:name w:val="F8507C2087A9435FAA0503C274DFB3DA"/>
        <w:category>
          <w:name w:val="General"/>
          <w:gallery w:val="placeholder"/>
        </w:category>
        <w:types>
          <w:type w:val="bbPlcHdr"/>
        </w:types>
        <w:behaviors>
          <w:behavior w:val="content"/>
        </w:behaviors>
        <w:guid w:val="{9DA84912-67B8-4840-94A7-9CCC79597D3B}"/>
      </w:docPartPr>
      <w:docPartBody>
        <w:p w:rsidR="00C048F9" w:rsidRDefault="00C048F9">
          <w:pPr>
            <w:pStyle w:val="F8507C2087A9435FAA0503C274DFB3DA"/>
          </w:pPr>
          <w:r w:rsidRPr="006148B4">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F9"/>
    <w:rsid w:val="00014DE2"/>
    <w:rsid w:val="0017182F"/>
    <w:rsid w:val="001C6498"/>
    <w:rsid w:val="00293088"/>
    <w:rsid w:val="00313FA1"/>
    <w:rsid w:val="003C3965"/>
    <w:rsid w:val="004E29C8"/>
    <w:rsid w:val="00590EF8"/>
    <w:rsid w:val="005D5A58"/>
    <w:rsid w:val="0064324C"/>
    <w:rsid w:val="006566CB"/>
    <w:rsid w:val="006A074F"/>
    <w:rsid w:val="006A6C54"/>
    <w:rsid w:val="006F4ADD"/>
    <w:rsid w:val="0073077C"/>
    <w:rsid w:val="00742107"/>
    <w:rsid w:val="00835BE8"/>
    <w:rsid w:val="008E2547"/>
    <w:rsid w:val="009F1024"/>
    <w:rsid w:val="00A07185"/>
    <w:rsid w:val="00A44B1E"/>
    <w:rsid w:val="00AE46C3"/>
    <w:rsid w:val="00C048F9"/>
    <w:rsid w:val="00E14A77"/>
    <w:rsid w:val="00EF7BAC"/>
    <w:rsid w:val="00F01A0E"/>
    <w:rsid w:val="00F36DDE"/>
    <w:rsid w:val="00F71DD3"/>
    <w:rsid w:val="00FA17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3866FC0AF24C6E97EF3C1F068B0559">
    <w:name w:val="C33866FC0AF24C6E97EF3C1F068B0559"/>
  </w:style>
  <w:style w:type="paragraph" w:customStyle="1" w:styleId="5AF54862162B4EEC87E97645F7CC69F2">
    <w:name w:val="5AF54862162B4EEC87E97645F7CC69F2"/>
  </w:style>
  <w:style w:type="paragraph" w:customStyle="1" w:styleId="F8507C2087A9435FAA0503C274DFB3DA">
    <w:name w:val="F8507C2087A9435FAA0503C274DFB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ASA 2023">
      <a:dk1>
        <a:sysClr val="windowText" lastClr="000000"/>
      </a:dk1>
      <a:lt1>
        <a:sysClr val="window" lastClr="FFFFFF"/>
      </a:lt1>
      <a:dk2>
        <a:srgbClr val="023E5C"/>
      </a:dk2>
      <a:lt2>
        <a:srgbClr val="F0F0F0"/>
      </a:lt2>
      <a:accent1>
        <a:srgbClr val="13B5EA"/>
      </a:accent1>
      <a:accent2>
        <a:srgbClr val="0080A2"/>
      </a:accent2>
      <a:accent3>
        <a:srgbClr val="BBBEC0"/>
      </a:accent3>
      <a:accent4>
        <a:srgbClr val="9FD6F4"/>
      </a:accent4>
      <a:accent5>
        <a:srgbClr val="7EB2C9"/>
      </a:accent5>
      <a:accent6>
        <a:srgbClr val="788399"/>
      </a:accent6>
      <a:hlink>
        <a:srgbClr val="0080A2"/>
      </a:hlink>
      <a:folHlink>
        <a:srgbClr val="0080A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3cab29-d428-48a4-9788-a52f80584162">
      <Terms xmlns="http://schemas.microsoft.com/office/infopath/2007/PartnerControls"/>
    </lcf76f155ced4ddcb4097134ff3c332f>
    <TaxCatchAll xmlns="395180d6-2309-4712-b830-4e0a80c4123a" xsi:nil="true"/>
    <RMSfilelink xmlns="063cab29-d428-48a4-9788-a52f80584162">
      <Url xsi:nil="true"/>
      <Description xsi:nil="true"/>
    </RMSfilelin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AF0977F93D43C54DB13311F61ED49399" ma:contentTypeVersion="18" ma:contentTypeDescription="Create a new document." ma:contentTypeScope="" ma:versionID="0c14b6718a82f0e70a549e9d56b5d3ad">
  <xsd:schema xmlns:xsd="http://www.w3.org/2001/XMLSchema" xmlns:xs="http://www.w3.org/2001/XMLSchema" xmlns:p="http://schemas.microsoft.com/office/2006/metadata/properties" xmlns:ns2="063cab29-d428-48a4-9788-a52f80584162" xmlns:ns3="395180d6-2309-4712-b830-4e0a80c4123a" targetNamespace="http://schemas.microsoft.com/office/2006/metadata/properties" ma:root="true" ma:fieldsID="af88c5a286a68cda7f73a083188c75c8" ns2:_="" ns3:_="">
    <xsd:import namespace="063cab29-d428-48a4-9788-a52f80584162"/>
    <xsd:import namespace="395180d6-2309-4712-b830-4e0a80c412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RMSfilelink"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cab29-d428-48a4-9788-a52f80584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RMSfilelink" ma:index="14" nillable="true" ma:displayName="RMS link" ma:format="Hyperlink" ma:internalName="RMSfil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6192e977-63c8-4474-b4c5-5838d3f171e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5180d6-2309-4712-b830-4e0a80c412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0cf52f20-a617-4a04-8bc5-894c4fe3da9c}" ma:internalName="TaxCatchAll" ma:showField="CatchAllData" ma:web="395180d6-2309-4712-b830-4e0a80c412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65ED4B-7283-40A5-A1C2-3A6D4474415C}">
  <ds:schemaRefs>
    <ds:schemaRef ds:uri="http://schemas.microsoft.com/office/2006/metadata/properties"/>
    <ds:schemaRef ds:uri="http://schemas.microsoft.com/office/infopath/2007/PartnerControls"/>
    <ds:schemaRef ds:uri="063cab29-d428-48a4-9788-a52f80584162"/>
    <ds:schemaRef ds:uri="395180d6-2309-4712-b830-4e0a80c4123a"/>
  </ds:schemaRefs>
</ds:datastoreItem>
</file>

<file path=customXml/itemProps3.xml><?xml version="1.0" encoding="utf-8"?>
<ds:datastoreItem xmlns:ds="http://schemas.openxmlformats.org/officeDocument/2006/customXml" ds:itemID="{FA4AF301-595A-44D7-A092-A2051C762A60}">
  <ds:schemaRefs>
    <ds:schemaRef ds:uri="http://schemas.microsoft.com/sharepoint/v3/contenttype/forms"/>
  </ds:schemaRefs>
</ds:datastoreItem>
</file>

<file path=customXml/itemProps4.xml><?xml version="1.0" encoding="utf-8"?>
<ds:datastoreItem xmlns:ds="http://schemas.openxmlformats.org/officeDocument/2006/customXml" ds:itemID="{4B9F80D2-DC85-45D3-8FA8-6C057F06543C}">
  <ds:schemaRefs>
    <ds:schemaRef ds:uri="http://schemas.openxmlformats.org/officeDocument/2006/bibliography"/>
  </ds:schemaRefs>
</ds:datastoreItem>
</file>

<file path=customXml/itemProps5.xml><?xml version="1.0" encoding="utf-8"?>
<ds:datastoreItem xmlns:ds="http://schemas.openxmlformats.org/officeDocument/2006/customXml" ds:itemID="{2662DBFA-1D51-400B-ACDD-14D51B9B0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3cab29-d428-48a4-9788-a52f80584162"/>
    <ds:schemaRef ds:uri="395180d6-2309-4712-b830-4e0a80c412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CASA Manual Template.DOTX</Template>
  <TotalTime>1</TotalTime>
  <Pages>51</Pages>
  <Words>49203</Words>
  <Characters>280459</Characters>
  <Application>Microsoft Office Word</Application>
  <DocSecurity>0</DocSecurity>
  <Lines>2337</Lines>
  <Paragraphs>658</Paragraphs>
  <ScaleCrop>false</ScaleCrop>
  <HeadingPairs>
    <vt:vector size="2" baseType="variant">
      <vt:variant>
        <vt:lpstr>Title</vt:lpstr>
      </vt:variant>
      <vt:variant>
        <vt:i4>1</vt:i4>
      </vt:variant>
    </vt:vector>
  </HeadingPairs>
  <TitlesOfParts>
    <vt:vector size="1" baseType="lpstr">
      <vt:lpstr>CASR Flight Operations Sample Exposition / Operations Manual</vt:lpstr>
    </vt:vector>
  </TitlesOfParts>
  <Company/>
  <LinksUpToDate>false</LinksUpToDate>
  <CharactersWithSpaces>329004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CASR Flight Operations Sample Exposition / Operations Manual</dc:title>
  <dc:subject/>
  <dc:creator>Civil Aviation Safety Authority</dc:creator>
  <cp:keywords/>
  <dc:description/>
  <cp:lastModifiedBy>Parker, Leandra</cp:lastModifiedBy>
  <cp:revision>2</cp:revision>
  <cp:lastPrinted>2023-08-10T02:13:00Z</cp:lastPrinted>
  <dcterms:created xsi:type="dcterms:W3CDTF">2025-05-12T00:10:00Z</dcterms:created>
  <dcterms:modified xsi:type="dcterms:W3CDTF">2025-05-12T00:10:00Z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vt:lpwstr>
  </property>
  <property fmtid="{D5CDD505-2E9C-101B-9397-08002B2CF9AE}" pid="3" name="UID">
    <vt:lpwstr>CASA-04-5782</vt:lpwstr>
  </property>
  <property fmtid="{D5CDD505-2E9C-101B-9397-08002B2CF9AE}" pid="4" name="Owner">
    <vt:lpwstr>Branch Manager, Flight Standards</vt:lpwstr>
  </property>
  <property fmtid="{D5CDD505-2E9C-101B-9397-08002B2CF9AE}" pid="5" name="ResponsibleArea">
    <vt:lpwstr>Manager, Operations Standards</vt:lpwstr>
  </property>
  <property fmtid="{D5CDD505-2E9C-101B-9397-08002B2CF9AE}" pid="6" name="EffectiveDate">
    <vt:lpwstr>MM/YYYY</vt:lpwstr>
  </property>
  <property fmtid="{D5CDD505-2E9C-101B-9397-08002B2CF9AE}" pid="7" name="ReviewDate">
    <vt:lpwstr>MM/YYYY</vt:lpwstr>
  </property>
  <property fmtid="{D5CDD505-2E9C-101B-9397-08002B2CF9AE}" pid="8" name="IntendedAudience">
    <vt:lpwstr>Internal</vt:lpwstr>
  </property>
  <property fmtid="{D5CDD505-2E9C-101B-9397-08002B2CF9AE}" pid="9" name="DLM Marker">
    <vt:lpwstr>OFFICIAL</vt:lpwstr>
  </property>
  <property fmtid="{D5CDD505-2E9C-101B-9397-08002B2CF9AE}" pid="10" name="ApprovalTier">
    <vt:lpwstr>Three</vt:lpwstr>
  </property>
  <property fmtid="{D5CDD505-2E9C-101B-9397-08002B2CF9AE}" pid="11" name="Footer">
    <vt:lpwstr>CASR Flight Operations Sample Exposition / Operations Manual | V 2.1 | CASA-04-5782 | 02/2025</vt:lpwstr>
  </property>
  <property fmtid="{D5CDD505-2E9C-101B-9397-08002B2CF9AE}" pid="12" name="ContentTypeId">
    <vt:lpwstr>0x010100AF0977F93D43C54DB13311F61ED49399</vt:lpwstr>
  </property>
  <property fmtid="{D5CDD505-2E9C-101B-9397-08002B2CF9AE}" pid="13" name="MediaServiceImageTags">
    <vt:lpwstr/>
  </property>
</Properties>
</file>